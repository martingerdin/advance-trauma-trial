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512D1" w14:textId="5C58D322" w:rsidR="00894763" w:rsidRPr="0033088F" w:rsidRDefault="00894763" w:rsidP="00B514A0">
      <w:pPr>
        <w:jc w:val="both"/>
        <w:rPr>
          <w:rFonts w:asciiTheme="minorHAnsi" w:hAnsiTheme="minorHAnsi" w:cstheme="minorHAnsi"/>
          <w:b/>
          <w:color w:val="000000" w:themeColor="text1"/>
          <w:sz w:val="36"/>
          <w:lang w:val="en-US"/>
        </w:rPr>
      </w:pPr>
    </w:p>
    <w:p w14:paraId="295FC6ED" w14:textId="4D76FF1D" w:rsidR="00C204B5" w:rsidRPr="0033088F" w:rsidRDefault="0088373F" w:rsidP="00B514A0">
      <w:pPr>
        <w:pStyle w:val="BodyText"/>
        <w:jc w:val="both"/>
        <w:rPr>
          <w:rFonts w:asciiTheme="minorHAnsi" w:hAnsiTheme="minorHAnsi" w:cstheme="minorHAnsi"/>
          <w:b/>
          <w:color w:val="000000" w:themeColor="text1"/>
          <w:sz w:val="36"/>
          <w:szCs w:val="36"/>
          <w:lang w:val="fr-FR"/>
        </w:rPr>
      </w:pPr>
      <w:bookmarkStart w:id="0" w:name="_Toc158460534"/>
      <w:bookmarkStart w:id="1" w:name="_Toc158461470"/>
      <w:bookmarkStart w:id="2" w:name="_Toc158461664"/>
      <w:bookmarkStart w:id="3" w:name="_Toc158461761"/>
      <w:bookmarkStart w:id="4" w:name="_Toc158523821"/>
      <w:bookmarkStart w:id="5" w:name="_Toc158524158"/>
      <w:bookmarkStart w:id="6" w:name="_Toc158525104"/>
      <w:r w:rsidRPr="0033088F">
        <w:rPr>
          <w:rFonts w:cstheme="minorHAnsi"/>
          <w:noProof/>
          <w:color w:val="000000" w:themeColor="text1"/>
          <w:lang w:val="en-AU"/>
        </w:rPr>
        <mc:AlternateContent>
          <mc:Choice Requires="wps">
            <w:drawing>
              <wp:anchor distT="0" distB="0" distL="114300" distR="114300" simplePos="0" relativeHeight="251659264" behindDoc="0" locked="0" layoutInCell="1" allowOverlap="1" wp14:anchorId="40FDD1C2" wp14:editId="11ECB5C1">
                <wp:simplePos x="0" y="0"/>
                <wp:positionH relativeFrom="margin">
                  <wp:posOffset>790575</wp:posOffset>
                </wp:positionH>
                <wp:positionV relativeFrom="paragraph">
                  <wp:posOffset>5715</wp:posOffset>
                </wp:positionV>
                <wp:extent cx="4571365" cy="2893060"/>
                <wp:effectExtent l="0" t="0" r="19685"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365" cy="2893060"/>
                        </a:xfrm>
                        <a:prstGeom prst="rect">
                          <a:avLst/>
                        </a:prstGeom>
                        <a:solidFill>
                          <a:srgbClr val="FFFFFF"/>
                        </a:solidFill>
                        <a:ln w="9525">
                          <a:solidFill>
                            <a:srgbClr val="000000"/>
                          </a:solidFill>
                          <a:miter lim="800000"/>
                          <a:headEnd/>
                          <a:tailEnd/>
                        </a:ln>
                      </wps:spPr>
                      <wps:txbx>
                        <w:txbxContent>
                          <w:p w14:paraId="70EEAE10" w14:textId="77777777" w:rsidR="00584070" w:rsidRDefault="00584070" w:rsidP="00C204B5">
                            <w:pPr>
                              <w:pStyle w:val="SOPtext"/>
                              <w:jc w:val="center"/>
                              <w:rPr>
                                <w:b/>
                                <w:color w:val="auto"/>
                                <w:sz w:val="28"/>
                                <w:szCs w:val="28"/>
                              </w:rPr>
                            </w:pPr>
                            <w:r w:rsidRPr="00C204B5">
                              <w:rPr>
                                <w:b/>
                                <w:color w:val="auto"/>
                                <w:sz w:val="28"/>
                                <w:szCs w:val="28"/>
                              </w:rPr>
                              <w:t>Data Management Plan</w:t>
                            </w:r>
                          </w:p>
                          <w:p w14:paraId="0F989486" w14:textId="77777777" w:rsidR="00584070" w:rsidRPr="00C204B5" w:rsidRDefault="00584070" w:rsidP="00C204B5">
                            <w:pPr>
                              <w:pStyle w:val="SOPtext"/>
                              <w:jc w:val="center"/>
                              <w:rPr>
                                <w:b/>
                                <w:color w:val="auto"/>
                                <w:sz w:val="28"/>
                                <w:szCs w:val="28"/>
                              </w:rPr>
                            </w:pPr>
                          </w:p>
                          <w:p w14:paraId="6B86A421" w14:textId="672A6527" w:rsidR="00584070" w:rsidRDefault="00280BF4" w:rsidP="00C204B5">
                            <w:pPr>
                              <w:pStyle w:val="SOPtext"/>
                              <w:jc w:val="center"/>
                              <w:rPr>
                                <w:b/>
                                <w:bCs/>
                                <w:sz w:val="24"/>
                                <w:szCs w:val="24"/>
                              </w:rPr>
                            </w:pPr>
                            <w:r>
                              <w:rPr>
                                <w:b/>
                                <w:bCs/>
                                <w:sz w:val="24"/>
                                <w:szCs w:val="24"/>
                              </w:rPr>
                              <w:t>ATLS Study</w:t>
                            </w:r>
                          </w:p>
                          <w:p w14:paraId="1D08836C" w14:textId="77777777" w:rsidR="00514E9E" w:rsidRPr="00215D6A" w:rsidRDefault="00514E9E" w:rsidP="00C204B5">
                            <w:pPr>
                              <w:pStyle w:val="SOPtext"/>
                              <w:jc w:val="center"/>
                              <w:rPr>
                                <w:b/>
                                <w:bCs/>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6774"/>
                            </w:tblGrid>
                            <w:tr w:rsidR="00584070" w:rsidRPr="00CE7126" w14:paraId="49CE7D71" w14:textId="77777777">
                              <w:trPr>
                                <w:trHeight w:val="253"/>
                              </w:trPr>
                              <w:tc>
                                <w:tcPr>
                                  <w:tcW w:w="6774" w:type="dxa"/>
                                </w:tcPr>
                                <w:p w14:paraId="4CBB0D7B"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Effects of Advanced Trauma Life Support®</w:t>
                                  </w:r>
                                </w:p>
                                <w:p w14:paraId="3F010FC2"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Training Compared to Standard Care on Adult</w:t>
                                  </w:r>
                                </w:p>
                                <w:p w14:paraId="26C66AC8"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Trauma Patient Outcomes: A Cluster</w:t>
                                  </w:r>
                                </w:p>
                                <w:p w14:paraId="1E358620" w14:textId="085C1718" w:rsidR="00215D6A" w:rsidRPr="00514E9E" w:rsidRDefault="00280BF4" w:rsidP="00514E9E">
                                  <w:pPr>
                                    <w:spacing w:line="276" w:lineRule="auto"/>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Randomised Trial</w:t>
                                  </w:r>
                                </w:p>
                                <w:p w14:paraId="275382D2" w14:textId="4D9D14D8" w:rsidR="00584070" w:rsidRPr="00215D6A" w:rsidRDefault="00584070" w:rsidP="00C204B5">
                                  <w:pPr>
                                    <w:pStyle w:val="SOPtext"/>
                                    <w:jc w:val="center"/>
                                    <w:rPr>
                                      <w:rFonts w:asciiTheme="minorHAnsi" w:hAnsiTheme="minorHAnsi"/>
                                      <w:sz w:val="24"/>
                                      <w:szCs w:val="24"/>
                                      <w:lang w:val="en-GB"/>
                                    </w:rPr>
                                  </w:pPr>
                                </w:p>
                              </w:tc>
                            </w:tr>
                          </w:tbl>
                          <w:p w14:paraId="0A2ADD38" w14:textId="7637F36D" w:rsidR="00584070" w:rsidRPr="00CE7126" w:rsidRDefault="00502FB5" w:rsidP="00C204B5">
                            <w:pPr>
                              <w:pStyle w:val="SOPtext"/>
                              <w:jc w:val="center"/>
                              <w:rPr>
                                <w:sz w:val="24"/>
                                <w:szCs w:val="24"/>
                              </w:rPr>
                            </w:pPr>
                            <w:r>
                              <w:rPr>
                                <w:sz w:val="24"/>
                                <w:szCs w:val="24"/>
                              </w:rPr>
                              <w:t>V</w:t>
                            </w:r>
                            <w:r w:rsidR="00280BF4">
                              <w:rPr>
                                <w:sz w:val="24"/>
                                <w:szCs w:val="24"/>
                              </w:rPr>
                              <w:t>1</w:t>
                            </w:r>
                            <w:r w:rsidR="00215D6A">
                              <w:rPr>
                                <w:sz w:val="24"/>
                                <w:szCs w:val="24"/>
                              </w:rPr>
                              <w:t>.</w:t>
                            </w:r>
                            <w:r w:rsidR="00BF6808">
                              <w:rPr>
                                <w:sz w:val="24"/>
                                <w:szCs w:val="24"/>
                              </w:rPr>
                              <w:t>5</w:t>
                            </w:r>
                            <w:r w:rsidR="00215D6A">
                              <w:rPr>
                                <w:sz w:val="24"/>
                                <w:szCs w:val="24"/>
                              </w:rPr>
                              <w:t xml:space="preserve"> </w:t>
                            </w:r>
                            <w:r w:rsidR="00C9471B">
                              <w:rPr>
                                <w:sz w:val="24"/>
                                <w:szCs w:val="24"/>
                              </w:rPr>
                              <w:t xml:space="preserve">  </w:t>
                            </w:r>
                            <w:r w:rsidR="00B514A0">
                              <w:rPr>
                                <w:sz w:val="24"/>
                                <w:szCs w:val="24"/>
                              </w:rPr>
                              <w:t>23</w:t>
                            </w:r>
                            <w:r w:rsidR="00215D6A">
                              <w:rPr>
                                <w:sz w:val="24"/>
                                <w:szCs w:val="24"/>
                              </w:rPr>
                              <w:t>.</w:t>
                            </w:r>
                            <w:r w:rsidR="00B514A0">
                              <w:rPr>
                                <w:sz w:val="24"/>
                                <w:szCs w:val="24"/>
                              </w:rPr>
                              <w:t>0</w:t>
                            </w:r>
                            <w:r w:rsidR="003F7E7B">
                              <w:rPr>
                                <w:sz w:val="24"/>
                                <w:szCs w:val="24"/>
                              </w:rPr>
                              <w:t>5</w:t>
                            </w:r>
                            <w:r w:rsidR="00215D6A">
                              <w:rPr>
                                <w:sz w:val="24"/>
                                <w:szCs w:val="24"/>
                              </w:rPr>
                              <w:t>.202</w:t>
                            </w:r>
                            <w:r w:rsidR="00280BF4">
                              <w:rPr>
                                <w:sz w:val="24"/>
                                <w:szCs w:val="24"/>
                              </w:rPr>
                              <w:t>4</w:t>
                            </w:r>
                          </w:p>
                          <w:p w14:paraId="119EB1E5" w14:textId="77777777" w:rsidR="00584070" w:rsidRPr="00CE7126" w:rsidRDefault="00584070" w:rsidP="00C204B5">
                            <w:pPr>
                              <w:pStyle w:val="SOPtext"/>
                              <w:jc w:val="center"/>
                              <w:rPr>
                                <w:b/>
                                <w:bCs/>
                                <w:sz w:val="24"/>
                                <w:szCs w:val="24"/>
                              </w:rPr>
                            </w:pPr>
                            <w:r w:rsidRPr="00CE7126">
                              <w:rPr>
                                <w:b/>
                                <w:bCs/>
                                <w:sz w:val="24"/>
                                <w:szCs w:val="24"/>
                              </w:rPr>
                              <w:t>PRIVILEGED AND CONFIDENTIAL</w:t>
                            </w:r>
                          </w:p>
                          <w:p w14:paraId="101B6933" w14:textId="094C15AF" w:rsidR="00584070" w:rsidRPr="00CE7126" w:rsidRDefault="00584070" w:rsidP="00C204B5">
                            <w:pPr>
                              <w:pStyle w:val="SOPtext"/>
                              <w:jc w:val="center"/>
                              <w:rPr>
                                <w:sz w:val="24"/>
                                <w:szCs w:val="24"/>
                              </w:rPr>
                            </w:pPr>
                            <w:r w:rsidRPr="00CE7126">
                              <w:rPr>
                                <w:sz w:val="24"/>
                                <w:szCs w:val="24"/>
                              </w:rPr>
                              <w:t xml:space="preserve">Not for distribution beyond intended </w:t>
                            </w:r>
                            <w:r w:rsidR="00AB2B40" w:rsidRPr="00CE7126">
                              <w:rPr>
                                <w:sz w:val="24"/>
                                <w:szCs w:val="24"/>
                              </w:rPr>
                              <w:t>function.</w:t>
                            </w:r>
                          </w:p>
                          <w:p w14:paraId="069F7630" w14:textId="77777777" w:rsidR="00584070" w:rsidRPr="00A71449" w:rsidRDefault="00584070" w:rsidP="00C204B5">
                            <w:pPr>
                              <w:jc w:val="center"/>
                              <w:rPr>
                                <w:rFonts w:ascii="Arial" w:hAnsi="Arial" w:cs="Arial"/>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FDD1C2" id="_x0000_t202" coordsize="21600,21600" o:spt="202" path="m,l,21600r21600,l21600,xe">
                <v:stroke joinstyle="miter"/>
                <v:path gradientshapeok="t" o:connecttype="rect"/>
              </v:shapetype>
              <v:shape id="Text Box 2" o:spid="_x0000_s1026" type="#_x0000_t202" style="position:absolute;left:0;text-align:left;margin-left:62.25pt;margin-top:.45pt;width:359.95pt;height:22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">
                <v:textbox>
                  <w:txbxContent>
                    <w:p w14:paraId="70EEAE10" w14:textId="77777777" w:rsidR="00584070" w:rsidRDefault="00584070" w:rsidP="00C204B5">
                      <w:pPr>
                        <w:pStyle w:val="SOPtext"/>
                        <w:jc w:val="center"/>
                        <w:rPr>
                          <w:b/>
                          <w:color w:val="auto"/>
                          <w:sz w:val="28"/>
                          <w:szCs w:val="28"/>
                        </w:rPr>
                      </w:pPr>
                      <w:r w:rsidRPr="00C204B5">
                        <w:rPr>
                          <w:b/>
                          <w:color w:val="auto"/>
                          <w:sz w:val="28"/>
                          <w:szCs w:val="28"/>
                        </w:rPr>
                        <w:t>Data Management Plan</w:t>
                      </w:r>
                    </w:p>
                    <w:p w14:paraId="0F989486" w14:textId="77777777" w:rsidR="00584070" w:rsidRPr="00C204B5" w:rsidRDefault="00584070" w:rsidP="00C204B5">
                      <w:pPr>
                        <w:pStyle w:val="SOPtext"/>
                        <w:jc w:val="center"/>
                        <w:rPr>
                          <w:b/>
                          <w:color w:val="auto"/>
                          <w:sz w:val="28"/>
                          <w:szCs w:val="28"/>
                        </w:rPr>
                      </w:pPr>
                    </w:p>
                    <w:p w14:paraId="6B86A421" w14:textId="672A6527" w:rsidR="00584070" w:rsidRDefault="00280BF4" w:rsidP="00C204B5">
                      <w:pPr>
                        <w:pStyle w:val="SOPtext"/>
                        <w:jc w:val="center"/>
                        <w:rPr>
                          <w:b/>
                          <w:bCs/>
                          <w:sz w:val="24"/>
                          <w:szCs w:val="24"/>
                        </w:rPr>
                      </w:pPr>
                      <w:r>
                        <w:rPr>
                          <w:b/>
                          <w:bCs/>
                          <w:sz w:val="24"/>
                          <w:szCs w:val="24"/>
                        </w:rPr>
                        <w:t>ATLS Study</w:t>
                      </w:r>
                    </w:p>
                    <w:p w14:paraId="1D08836C" w14:textId="77777777" w:rsidR="00514E9E" w:rsidRPr="00215D6A" w:rsidRDefault="00514E9E" w:rsidP="00C204B5">
                      <w:pPr>
                        <w:pStyle w:val="SOPtext"/>
                        <w:jc w:val="center"/>
                        <w:rPr>
                          <w:b/>
                          <w:bCs/>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6774"/>
                      </w:tblGrid>
                      <w:tr w:rsidR="00584070" w:rsidRPr="00CE7126" w14:paraId="49CE7D71" w14:textId="77777777">
                        <w:trPr>
                          <w:trHeight w:val="253"/>
                        </w:trPr>
                        <w:tc>
                          <w:tcPr>
                            <w:tcW w:w="6774" w:type="dxa"/>
                          </w:tcPr>
                          <w:p w14:paraId="4CBB0D7B"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Effects of Advanced Trauma Life Support®</w:t>
                            </w:r>
                          </w:p>
                          <w:p w14:paraId="3F010FC2"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Training Compared to Standard Care on Adult</w:t>
                            </w:r>
                          </w:p>
                          <w:p w14:paraId="26C66AC8"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Trauma Patient Outcomes: A Cluster</w:t>
                            </w:r>
                          </w:p>
                          <w:p w14:paraId="1E358620" w14:textId="085C1718" w:rsidR="00215D6A" w:rsidRPr="00514E9E" w:rsidRDefault="00280BF4" w:rsidP="00514E9E">
                            <w:pPr>
                              <w:spacing w:line="276" w:lineRule="auto"/>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Randomised Trial</w:t>
                            </w:r>
                          </w:p>
                          <w:p w14:paraId="275382D2" w14:textId="4D9D14D8" w:rsidR="00584070" w:rsidRPr="00215D6A" w:rsidRDefault="00584070" w:rsidP="00C204B5">
                            <w:pPr>
                              <w:pStyle w:val="SOPtext"/>
                              <w:jc w:val="center"/>
                              <w:rPr>
                                <w:rFonts w:asciiTheme="minorHAnsi" w:hAnsiTheme="minorHAnsi"/>
                                <w:sz w:val="24"/>
                                <w:szCs w:val="24"/>
                                <w:lang w:val="en-GB"/>
                              </w:rPr>
                            </w:pPr>
                          </w:p>
                        </w:tc>
                      </w:tr>
                    </w:tbl>
                    <w:p w14:paraId="0A2ADD38" w14:textId="7637F36D" w:rsidR="00584070" w:rsidRPr="00CE7126" w:rsidRDefault="00502FB5" w:rsidP="00C204B5">
                      <w:pPr>
                        <w:pStyle w:val="SOPtext"/>
                        <w:jc w:val="center"/>
                        <w:rPr>
                          <w:sz w:val="24"/>
                          <w:szCs w:val="24"/>
                        </w:rPr>
                      </w:pPr>
                      <w:r>
                        <w:rPr>
                          <w:sz w:val="24"/>
                          <w:szCs w:val="24"/>
                        </w:rPr>
                        <w:t>V</w:t>
                      </w:r>
                      <w:r w:rsidR="00280BF4">
                        <w:rPr>
                          <w:sz w:val="24"/>
                          <w:szCs w:val="24"/>
                        </w:rPr>
                        <w:t>1</w:t>
                      </w:r>
                      <w:r w:rsidR="00215D6A">
                        <w:rPr>
                          <w:sz w:val="24"/>
                          <w:szCs w:val="24"/>
                        </w:rPr>
                        <w:t>.</w:t>
                      </w:r>
                      <w:r w:rsidR="00BF6808">
                        <w:rPr>
                          <w:sz w:val="24"/>
                          <w:szCs w:val="24"/>
                        </w:rPr>
                        <w:t>5</w:t>
                      </w:r>
                      <w:r w:rsidR="00215D6A">
                        <w:rPr>
                          <w:sz w:val="24"/>
                          <w:szCs w:val="24"/>
                        </w:rPr>
                        <w:t xml:space="preserve"> </w:t>
                      </w:r>
                      <w:r w:rsidR="00C9471B">
                        <w:rPr>
                          <w:sz w:val="24"/>
                          <w:szCs w:val="24"/>
                        </w:rPr>
                        <w:t xml:space="preserve">  </w:t>
                      </w:r>
                      <w:r w:rsidR="00B514A0">
                        <w:rPr>
                          <w:sz w:val="24"/>
                          <w:szCs w:val="24"/>
                        </w:rPr>
                        <w:t>23</w:t>
                      </w:r>
                      <w:r w:rsidR="00215D6A">
                        <w:rPr>
                          <w:sz w:val="24"/>
                          <w:szCs w:val="24"/>
                        </w:rPr>
                        <w:t>.</w:t>
                      </w:r>
                      <w:r w:rsidR="00B514A0">
                        <w:rPr>
                          <w:sz w:val="24"/>
                          <w:szCs w:val="24"/>
                        </w:rPr>
                        <w:t>0</w:t>
                      </w:r>
                      <w:r w:rsidR="003F7E7B">
                        <w:rPr>
                          <w:sz w:val="24"/>
                          <w:szCs w:val="24"/>
                        </w:rPr>
                        <w:t>5</w:t>
                      </w:r>
                      <w:r w:rsidR="00215D6A">
                        <w:rPr>
                          <w:sz w:val="24"/>
                          <w:szCs w:val="24"/>
                        </w:rPr>
                        <w:t>.202</w:t>
                      </w:r>
                      <w:r w:rsidR="00280BF4">
                        <w:rPr>
                          <w:sz w:val="24"/>
                          <w:szCs w:val="24"/>
                        </w:rPr>
                        <w:t>4</w:t>
                      </w:r>
                    </w:p>
                    <w:p w14:paraId="119EB1E5" w14:textId="77777777" w:rsidR="00584070" w:rsidRPr="00CE7126" w:rsidRDefault="00584070" w:rsidP="00C204B5">
                      <w:pPr>
                        <w:pStyle w:val="SOPtext"/>
                        <w:jc w:val="center"/>
                        <w:rPr>
                          <w:b/>
                          <w:bCs/>
                          <w:sz w:val="24"/>
                          <w:szCs w:val="24"/>
                        </w:rPr>
                      </w:pPr>
                      <w:r w:rsidRPr="00CE7126">
                        <w:rPr>
                          <w:b/>
                          <w:bCs/>
                          <w:sz w:val="24"/>
                          <w:szCs w:val="24"/>
                        </w:rPr>
                        <w:t>PRIVILEGED AND CONFIDENTIAL</w:t>
                      </w:r>
                    </w:p>
                    <w:p w14:paraId="101B6933" w14:textId="094C15AF" w:rsidR="00584070" w:rsidRPr="00CE7126" w:rsidRDefault="00584070" w:rsidP="00C204B5">
                      <w:pPr>
                        <w:pStyle w:val="SOPtext"/>
                        <w:jc w:val="center"/>
                        <w:rPr>
                          <w:sz w:val="24"/>
                          <w:szCs w:val="24"/>
                        </w:rPr>
                      </w:pPr>
                      <w:r w:rsidRPr="00CE7126">
                        <w:rPr>
                          <w:sz w:val="24"/>
                          <w:szCs w:val="24"/>
                        </w:rPr>
                        <w:t xml:space="preserve">Not for distribution beyond intended </w:t>
                      </w:r>
                      <w:r w:rsidR="00AB2B40" w:rsidRPr="00CE7126">
                        <w:rPr>
                          <w:sz w:val="24"/>
                          <w:szCs w:val="24"/>
                        </w:rPr>
                        <w:t>function.</w:t>
                      </w:r>
                    </w:p>
                    <w:p w14:paraId="069F7630" w14:textId="77777777" w:rsidR="00584070" w:rsidRPr="00A71449" w:rsidRDefault="00584070" w:rsidP="00C204B5">
                      <w:pPr>
                        <w:jc w:val="center"/>
                        <w:rPr>
                          <w:rFonts w:ascii="Arial" w:hAnsi="Arial" w:cs="Arial"/>
                          <w:szCs w:val="24"/>
                        </w:rPr>
                      </w:pPr>
                    </w:p>
                  </w:txbxContent>
                </v:textbox>
                <w10:wrap type="square" anchorx="margin"/>
              </v:shape>
            </w:pict>
          </mc:Fallback>
        </mc:AlternateContent>
      </w:r>
    </w:p>
    <w:p w14:paraId="5A5F41E5" w14:textId="2D3E635F" w:rsidR="00C204B5" w:rsidRPr="0033088F" w:rsidRDefault="00C204B5" w:rsidP="00B514A0">
      <w:pPr>
        <w:pStyle w:val="BodyText"/>
        <w:jc w:val="both"/>
        <w:rPr>
          <w:rFonts w:asciiTheme="minorHAnsi" w:hAnsiTheme="minorHAnsi" w:cstheme="minorHAnsi"/>
          <w:b/>
          <w:color w:val="000000" w:themeColor="text1"/>
          <w:sz w:val="36"/>
          <w:szCs w:val="36"/>
          <w:lang w:val="fr-FR"/>
        </w:rPr>
      </w:pPr>
    </w:p>
    <w:p w14:paraId="136FD931" w14:textId="729CDEC6" w:rsidR="00C204B5" w:rsidRPr="0033088F" w:rsidRDefault="00C204B5" w:rsidP="00B514A0">
      <w:pPr>
        <w:pStyle w:val="BodyText"/>
        <w:jc w:val="both"/>
        <w:rPr>
          <w:rFonts w:asciiTheme="minorHAnsi" w:hAnsiTheme="minorHAnsi" w:cstheme="minorHAnsi"/>
          <w:b/>
          <w:color w:val="000000" w:themeColor="text1"/>
          <w:sz w:val="36"/>
          <w:szCs w:val="36"/>
          <w:lang w:val="fr-FR"/>
        </w:rPr>
      </w:pPr>
    </w:p>
    <w:p w14:paraId="44EBEEF6" w14:textId="77777777" w:rsidR="00C204B5" w:rsidRPr="0033088F" w:rsidRDefault="00C204B5" w:rsidP="00B514A0">
      <w:pPr>
        <w:pStyle w:val="BodyText"/>
        <w:jc w:val="both"/>
        <w:rPr>
          <w:rFonts w:asciiTheme="minorHAnsi" w:hAnsiTheme="minorHAnsi" w:cstheme="minorHAnsi"/>
          <w:b/>
          <w:color w:val="000000" w:themeColor="text1"/>
          <w:sz w:val="36"/>
          <w:szCs w:val="36"/>
          <w:lang w:val="fr-FR"/>
        </w:rPr>
      </w:pPr>
    </w:p>
    <w:p w14:paraId="2A3B3C1E" w14:textId="77777777" w:rsidR="00C204B5" w:rsidRPr="0033088F" w:rsidRDefault="00C204B5" w:rsidP="00B514A0">
      <w:pPr>
        <w:pStyle w:val="BodyText"/>
        <w:jc w:val="both"/>
        <w:rPr>
          <w:rFonts w:asciiTheme="minorHAnsi" w:hAnsiTheme="minorHAnsi" w:cstheme="minorHAnsi"/>
          <w:b/>
          <w:color w:val="000000" w:themeColor="text1"/>
          <w:sz w:val="36"/>
          <w:szCs w:val="36"/>
          <w:lang w:val="fr-FR"/>
        </w:rPr>
      </w:pPr>
    </w:p>
    <w:p w14:paraId="3D7E2231" w14:textId="77777777" w:rsidR="00C204B5" w:rsidRPr="0033088F" w:rsidRDefault="00C204B5" w:rsidP="00B514A0">
      <w:pPr>
        <w:pStyle w:val="BodyText"/>
        <w:jc w:val="both"/>
        <w:rPr>
          <w:rFonts w:asciiTheme="minorHAnsi" w:hAnsiTheme="minorHAnsi" w:cstheme="minorHAnsi"/>
          <w:b/>
          <w:color w:val="000000" w:themeColor="text1"/>
          <w:sz w:val="36"/>
          <w:szCs w:val="36"/>
          <w:lang w:val="fr-FR"/>
        </w:rPr>
      </w:pPr>
    </w:p>
    <w:p w14:paraId="2AF27CBB" w14:textId="77777777" w:rsidR="00C204B5" w:rsidRPr="0033088F" w:rsidRDefault="00C204B5" w:rsidP="00B514A0">
      <w:pPr>
        <w:pStyle w:val="BodyText"/>
        <w:jc w:val="both"/>
        <w:rPr>
          <w:rFonts w:asciiTheme="minorHAnsi" w:hAnsiTheme="minorHAnsi" w:cstheme="minorHAnsi"/>
          <w:b/>
          <w:color w:val="000000" w:themeColor="text1"/>
          <w:sz w:val="36"/>
          <w:szCs w:val="36"/>
          <w:lang w:val="fr-FR"/>
        </w:rPr>
      </w:pPr>
    </w:p>
    <w:p w14:paraId="33A7DDFD" w14:textId="77777777" w:rsidR="00C204B5" w:rsidRPr="0033088F" w:rsidRDefault="00C204B5" w:rsidP="00B514A0">
      <w:pPr>
        <w:pStyle w:val="BodyText"/>
        <w:jc w:val="both"/>
        <w:rPr>
          <w:rFonts w:asciiTheme="minorHAnsi" w:hAnsiTheme="minorHAnsi" w:cstheme="minorHAnsi"/>
          <w:b/>
          <w:color w:val="000000" w:themeColor="text1"/>
          <w:sz w:val="36"/>
          <w:szCs w:val="36"/>
          <w:lang w:val="fr-FR"/>
        </w:rPr>
      </w:pPr>
    </w:p>
    <w:p w14:paraId="0C0B5CB5" w14:textId="32BEE1F1" w:rsidR="000C3C7D" w:rsidRDefault="000C3C7D" w:rsidP="00B514A0">
      <w:pPr>
        <w:jc w:val="both"/>
      </w:pPr>
      <w:bookmarkStart w:id="7" w:name="_Toc6479542"/>
      <w:bookmarkStart w:id="8" w:name="_Toc6479629"/>
      <w:bookmarkEnd w:id="0"/>
      <w:bookmarkEnd w:id="1"/>
      <w:bookmarkEnd w:id="2"/>
      <w:bookmarkEnd w:id="3"/>
      <w:bookmarkEnd w:id="4"/>
      <w:bookmarkEnd w:id="5"/>
      <w:bookmarkEnd w:id="6"/>
    </w:p>
    <w:p w14:paraId="7A53A09D" w14:textId="28594095" w:rsidR="000C3C7D" w:rsidRPr="004847BE" w:rsidRDefault="00A42607" w:rsidP="00B514A0">
      <w:pPr>
        <w:pStyle w:val="SOPtext"/>
        <w:ind w:firstLine="720"/>
        <w:jc w:val="both"/>
        <w:rPr>
          <w:b/>
          <w:sz w:val="28"/>
          <w:szCs w:val="28"/>
        </w:rPr>
      </w:pPr>
      <w:r w:rsidRPr="004847BE">
        <w:rPr>
          <w:b/>
          <w:sz w:val="28"/>
          <w:szCs w:val="28"/>
        </w:rPr>
        <w:t>DOCUMENT HISTORY</w:t>
      </w:r>
    </w:p>
    <w:tbl>
      <w:tblPr>
        <w:tblStyle w:val="TableGrid"/>
        <w:tblW w:w="0" w:type="auto"/>
        <w:jc w:val="center"/>
        <w:tblLook w:val="04A0" w:firstRow="1" w:lastRow="0" w:firstColumn="1" w:lastColumn="0" w:noHBand="0" w:noVBand="1"/>
      </w:tblPr>
      <w:tblGrid>
        <w:gridCol w:w="1134"/>
        <w:gridCol w:w="1701"/>
        <w:gridCol w:w="3790"/>
        <w:gridCol w:w="1738"/>
      </w:tblGrid>
      <w:tr w:rsidR="000C3C7D" w:rsidRPr="00A16737" w14:paraId="6B16AE2C" w14:textId="77777777" w:rsidTr="00BF6808">
        <w:trPr>
          <w:jc w:val="center"/>
        </w:trPr>
        <w:tc>
          <w:tcPr>
            <w:tcW w:w="1134" w:type="dxa"/>
          </w:tcPr>
          <w:p w14:paraId="754599BF" w14:textId="77777777" w:rsidR="000C3C7D" w:rsidRPr="00A16737" w:rsidRDefault="000C3C7D" w:rsidP="00B514A0">
            <w:pPr>
              <w:pStyle w:val="SOPtext"/>
              <w:jc w:val="both"/>
              <w:rPr>
                <w:b/>
              </w:rPr>
            </w:pPr>
            <w:r w:rsidRPr="00A16737">
              <w:rPr>
                <w:b/>
              </w:rPr>
              <w:t>Version</w:t>
            </w:r>
          </w:p>
        </w:tc>
        <w:tc>
          <w:tcPr>
            <w:tcW w:w="1701" w:type="dxa"/>
          </w:tcPr>
          <w:p w14:paraId="0A283830" w14:textId="77777777" w:rsidR="000C3C7D" w:rsidRPr="00A16737" w:rsidRDefault="000C3C7D" w:rsidP="00B514A0">
            <w:pPr>
              <w:pStyle w:val="SOPtext"/>
              <w:jc w:val="both"/>
              <w:rPr>
                <w:b/>
              </w:rPr>
            </w:pPr>
            <w:r w:rsidRPr="00A16737">
              <w:rPr>
                <w:b/>
              </w:rPr>
              <w:t>Issue Date</w:t>
            </w:r>
          </w:p>
        </w:tc>
        <w:tc>
          <w:tcPr>
            <w:tcW w:w="3790" w:type="dxa"/>
          </w:tcPr>
          <w:p w14:paraId="44005065" w14:textId="77777777" w:rsidR="000C3C7D" w:rsidRPr="00A16737" w:rsidRDefault="000C3C7D" w:rsidP="00B514A0">
            <w:pPr>
              <w:pStyle w:val="SOPtext"/>
              <w:jc w:val="both"/>
              <w:rPr>
                <w:b/>
              </w:rPr>
            </w:pPr>
            <w:r w:rsidRPr="00A16737">
              <w:rPr>
                <w:b/>
              </w:rPr>
              <w:t>Description</w:t>
            </w:r>
          </w:p>
        </w:tc>
        <w:tc>
          <w:tcPr>
            <w:tcW w:w="1738" w:type="dxa"/>
          </w:tcPr>
          <w:p w14:paraId="5B190D0E" w14:textId="77777777" w:rsidR="000C3C7D" w:rsidRPr="00A16737" w:rsidRDefault="000C3C7D" w:rsidP="00B514A0">
            <w:pPr>
              <w:pStyle w:val="SOPtext"/>
              <w:jc w:val="both"/>
              <w:rPr>
                <w:b/>
              </w:rPr>
            </w:pPr>
            <w:r w:rsidRPr="00A16737">
              <w:rPr>
                <w:b/>
              </w:rPr>
              <w:t>Prepared By</w:t>
            </w:r>
          </w:p>
        </w:tc>
      </w:tr>
      <w:tr w:rsidR="00215D6A" w:rsidRPr="00BF6808" w14:paraId="2BB2C25A" w14:textId="77777777" w:rsidTr="00BF6808">
        <w:trPr>
          <w:jc w:val="center"/>
        </w:trPr>
        <w:tc>
          <w:tcPr>
            <w:tcW w:w="1134" w:type="dxa"/>
          </w:tcPr>
          <w:p w14:paraId="6024B0E3" w14:textId="592946EF" w:rsidR="000C3C7D" w:rsidRPr="00215D6A" w:rsidRDefault="00215D6A" w:rsidP="00B514A0">
            <w:pPr>
              <w:pStyle w:val="SOPtext"/>
              <w:jc w:val="both"/>
              <w:rPr>
                <w:color w:val="auto"/>
              </w:rPr>
            </w:pPr>
            <w:r w:rsidRPr="00215D6A">
              <w:rPr>
                <w:color w:val="auto"/>
              </w:rPr>
              <w:t>1.</w:t>
            </w:r>
            <w:r w:rsidR="00BF6808">
              <w:rPr>
                <w:color w:val="auto"/>
              </w:rPr>
              <w:t>3</w:t>
            </w:r>
          </w:p>
        </w:tc>
        <w:tc>
          <w:tcPr>
            <w:tcW w:w="1701" w:type="dxa"/>
          </w:tcPr>
          <w:p w14:paraId="7AA2EBAC" w14:textId="78223B75" w:rsidR="000C3C7D" w:rsidRPr="00215D6A" w:rsidRDefault="00BF6808" w:rsidP="00B514A0">
            <w:pPr>
              <w:pStyle w:val="SOPtext"/>
              <w:jc w:val="both"/>
              <w:rPr>
                <w:color w:val="auto"/>
              </w:rPr>
            </w:pPr>
            <w:r>
              <w:rPr>
                <w:color w:val="auto"/>
              </w:rPr>
              <w:t>March 23</w:t>
            </w:r>
          </w:p>
        </w:tc>
        <w:tc>
          <w:tcPr>
            <w:tcW w:w="3790" w:type="dxa"/>
          </w:tcPr>
          <w:p w14:paraId="57382550" w14:textId="625C6D2A" w:rsidR="000C3C7D" w:rsidRPr="00215D6A" w:rsidRDefault="0079617F" w:rsidP="00B514A0">
            <w:pPr>
              <w:pStyle w:val="SOPtext"/>
              <w:jc w:val="both"/>
              <w:rPr>
                <w:color w:val="auto"/>
              </w:rPr>
            </w:pPr>
            <w:r>
              <w:rPr>
                <w:color w:val="auto"/>
              </w:rPr>
              <w:t>TERN</w:t>
            </w:r>
            <w:r w:rsidRPr="00215D6A">
              <w:rPr>
                <w:color w:val="auto"/>
              </w:rPr>
              <w:t xml:space="preserve"> </w:t>
            </w:r>
            <w:r w:rsidR="00215D6A" w:rsidRPr="00215D6A">
              <w:rPr>
                <w:color w:val="auto"/>
              </w:rPr>
              <w:t>Study Data Management Plan</w:t>
            </w:r>
          </w:p>
        </w:tc>
        <w:tc>
          <w:tcPr>
            <w:tcW w:w="1738" w:type="dxa"/>
          </w:tcPr>
          <w:p w14:paraId="1FFC4368" w14:textId="6099A9C3" w:rsidR="000C3C7D" w:rsidRPr="00BF6808" w:rsidRDefault="00BF6808" w:rsidP="00B514A0">
            <w:pPr>
              <w:pStyle w:val="SOPtext"/>
              <w:jc w:val="both"/>
              <w:rPr>
                <w:color w:val="auto"/>
                <w:lang w:val="sv-SE"/>
              </w:rPr>
            </w:pPr>
            <w:r>
              <w:rPr>
                <w:color w:val="auto"/>
                <w:lang w:val="sv-SE"/>
              </w:rPr>
              <w:t>KI</w:t>
            </w:r>
            <w:r w:rsidRPr="00BF6808">
              <w:rPr>
                <w:color w:val="auto"/>
                <w:lang w:val="sv-SE"/>
              </w:rPr>
              <w:t xml:space="preserve"> </w:t>
            </w:r>
          </w:p>
        </w:tc>
      </w:tr>
      <w:tr w:rsidR="00F449FA" w:rsidRPr="00215D6A" w14:paraId="178878DD" w14:textId="77777777" w:rsidTr="00BF6808">
        <w:trPr>
          <w:jc w:val="center"/>
        </w:trPr>
        <w:tc>
          <w:tcPr>
            <w:tcW w:w="1134" w:type="dxa"/>
          </w:tcPr>
          <w:p w14:paraId="4D8E5D7C" w14:textId="582EE14C" w:rsidR="00F449FA" w:rsidRPr="00215D6A" w:rsidRDefault="00BF6808" w:rsidP="00B514A0">
            <w:pPr>
              <w:pStyle w:val="SOPtext"/>
              <w:jc w:val="both"/>
              <w:rPr>
                <w:color w:val="auto"/>
              </w:rPr>
            </w:pPr>
            <w:r>
              <w:rPr>
                <w:color w:val="auto"/>
              </w:rPr>
              <w:t>1.5</w:t>
            </w:r>
          </w:p>
        </w:tc>
        <w:tc>
          <w:tcPr>
            <w:tcW w:w="1701" w:type="dxa"/>
          </w:tcPr>
          <w:p w14:paraId="69A548D1" w14:textId="031ACB8B" w:rsidR="00F449FA" w:rsidRPr="00215D6A" w:rsidRDefault="00BF6808" w:rsidP="00B514A0">
            <w:pPr>
              <w:pStyle w:val="SOPtext"/>
              <w:jc w:val="both"/>
              <w:rPr>
                <w:color w:val="auto"/>
              </w:rPr>
            </w:pPr>
            <w:r>
              <w:rPr>
                <w:color w:val="auto"/>
              </w:rPr>
              <w:t>May 24</w:t>
            </w:r>
          </w:p>
        </w:tc>
        <w:tc>
          <w:tcPr>
            <w:tcW w:w="3790" w:type="dxa"/>
          </w:tcPr>
          <w:p w14:paraId="04E773EA" w14:textId="64090880" w:rsidR="00F449FA" w:rsidRPr="00215D6A" w:rsidRDefault="00BF6808" w:rsidP="00B514A0">
            <w:pPr>
              <w:pStyle w:val="SOPtext"/>
              <w:jc w:val="both"/>
              <w:rPr>
                <w:color w:val="auto"/>
              </w:rPr>
            </w:pPr>
            <w:r>
              <w:rPr>
                <w:color w:val="auto"/>
              </w:rPr>
              <w:t>TERN</w:t>
            </w:r>
            <w:r w:rsidRPr="00215D6A">
              <w:rPr>
                <w:color w:val="auto"/>
              </w:rPr>
              <w:t xml:space="preserve"> Study Data Management Plan</w:t>
            </w:r>
          </w:p>
        </w:tc>
        <w:tc>
          <w:tcPr>
            <w:tcW w:w="1738" w:type="dxa"/>
          </w:tcPr>
          <w:p w14:paraId="3E568065" w14:textId="67331103" w:rsidR="00F449FA" w:rsidRPr="00215D6A" w:rsidRDefault="00BF6808" w:rsidP="00B514A0">
            <w:pPr>
              <w:pStyle w:val="SOPtext"/>
              <w:jc w:val="both"/>
              <w:rPr>
                <w:color w:val="auto"/>
              </w:rPr>
            </w:pPr>
            <w:r>
              <w:rPr>
                <w:color w:val="auto"/>
              </w:rPr>
              <w:t>TGI</w:t>
            </w:r>
          </w:p>
        </w:tc>
      </w:tr>
      <w:tr w:rsidR="00FE4838" w:rsidRPr="00215D6A" w14:paraId="4A2CD2C1" w14:textId="77777777" w:rsidTr="00BF6808">
        <w:trPr>
          <w:jc w:val="center"/>
        </w:trPr>
        <w:tc>
          <w:tcPr>
            <w:tcW w:w="1134" w:type="dxa"/>
          </w:tcPr>
          <w:p w14:paraId="2DB4520D" w14:textId="34F9FAB6" w:rsidR="00FE4838" w:rsidRDefault="00FE4838" w:rsidP="00B514A0">
            <w:pPr>
              <w:pStyle w:val="SOPtext"/>
              <w:jc w:val="both"/>
              <w:rPr>
                <w:color w:val="auto"/>
              </w:rPr>
            </w:pPr>
          </w:p>
        </w:tc>
        <w:tc>
          <w:tcPr>
            <w:tcW w:w="1701" w:type="dxa"/>
          </w:tcPr>
          <w:p w14:paraId="79BC9309" w14:textId="59628E4D" w:rsidR="00FE4838" w:rsidRDefault="00FE4838" w:rsidP="00B514A0">
            <w:pPr>
              <w:pStyle w:val="SOPtext"/>
              <w:jc w:val="both"/>
              <w:rPr>
                <w:color w:val="auto"/>
              </w:rPr>
            </w:pPr>
          </w:p>
        </w:tc>
        <w:tc>
          <w:tcPr>
            <w:tcW w:w="3790" w:type="dxa"/>
          </w:tcPr>
          <w:p w14:paraId="5261CA10" w14:textId="7E2E82F3" w:rsidR="00FE4838" w:rsidRDefault="00FE4838" w:rsidP="00B514A0">
            <w:pPr>
              <w:pStyle w:val="SOPtext"/>
              <w:jc w:val="both"/>
              <w:rPr>
                <w:color w:val="auto"/>
              </w:rPr>
            </w:pPr>
          </w:p>
        </w:tc>
        <w:tc>
          <w:tcPr>
            <w:tcW w:w="1738" w:type="dxa"/>
          </w:tcPr>
          <w:p w14:paraId="0C91A327" w14:textId="480EE330" w:rsidR="00FE4838" w:rsidRDefault="00FE4838" w:rsidP="00B514A0">
            <w:pPr>
              <w:pStyle w:val="SOPtext"/>
              <w:jc w:val="both"/>
              <w:rPr>
                <w:color w:val="auto"/>
              </w:rPr>
            </w:pPr>
          </w:p>
        </w:tc>
      </w:tr>
      <w:tr w:rsidR="004E36DB" w:rsidRPr="00215D6A" w14:paraId="0E85BAD6" w14:textId="77777777" w:rsidTr="00BF6808">
        <w:trPr>
          <w:jc w:val="center"/>
        </w:trPr>
        <w:tc>
          <w:tcPr>
            <w:tcW w:w="1134" w:type="dxa"/>
          </w:tcPr>
          <w:p w14:paraId="618956F5" w14:textId="6578E9CF" w:rsidR="004E36DB" w:rsidRDefault="004E36DB" w:rsidP="00B514A0">
            <w:pPr>
              <w:pStyle w:val="SOPtext"/>
              <w:jc w:val="both"/>
              <w:rPr>
                <w:color w:val="auto"/>
              </w:rPr>
            </w:pPr>
          </w:p>
        </w:tc>
        <w:tc>
          <w:tcPr>
            <w:tcW w:w="1701" w:type="dxa"/>
          </w:tcPr>
          <w:p w14:paraId="6CD9D0B7" w14:textId="783D5F2B" w:rsidR="004E36DB" w:rsidRDefault="004E36DB" w:rsidP="00B514A0">
            <w:pPr>
              <w:pStyle w:val="SOPtext"/>
              <w:jc w:val="both"/>
              <w:rPr>
                <w:color w:val="auto"/>
              </w:rPr>
            </w:pPr>
          </w:p>
        </w:tc>
        <w:tc>
          <w:tcPr>
            <w:tcW w:w="3790" w:type="dxa"/>
          </w:tcPr>
          <w:p w14:paraId="7B28E2E7" w14:textId="190537E1" w:rsidR="004E36DB" w:rsidRDefault="004E36DB" w:rsidP="00B514A0">
            <w:pPr>
              <w:pStyle w:val="SOPtext"/>
              <w:jc w:val="both"/>
              <w:rPr>
                <w:color w:val="auto"/>
              </w:rPr>
            </w:pPr>
          </w:p>
        </w:tc>
        <w:tc>
          <w:tcPr>
            <w:tcW w:w="1738" w:type="dxa"/>
          </w:tcPr>
          <w:p w14:paraId="6A95C3CF" w14:textId="7513F0AE" w:rsidR="004E36DB" w:rsidRDefault="004E36DB" w:rsidP="00B514A0">
            <w:pPr>
              <w:pStyle w:val="SOPtext"/>
              <w:jc w:val="both"/>
              <w:rPr>
                <w:color w:val="auto"/>
              </w:rPr>
            </w:pPr>
          </w:p>
        </w:tc>
      </w:tr>
      <w:tr w:rsidR="001A1B25" w:rsidRPr="00215D6A" w14:paraId="525CC7DF" w14:textId="77777777" w:rsidTr="00BF6808">
        <w:trPr>
          <w:jc w:val="center"/>
        </w:trPr>
        <w:tc>
          <w:tcPr>
            <w:tcW w:w="1134" w:type="dxa"/>
          </w:tcPr>
          <w:p w14:paraId="550D4D58" w14:textId="201968B8" w:rsidR="001A1B25" w:rsidRDefault="001A1B25" w:rsidP="00B514A0">
            <w:pPr>
              <w:pStyle w:val="SOPtext"/>
              <w:jc w:val="both"/>
              <w:rPr>
                <w:color w:val="auto"/>
              </w:rPr>
            </w:pPr>
          </w:p>
        </w:tc>
        <w:tc>
          <w:tcPr>
            <w:tcW w:w="1701" w:type="dxa"/>
          </w:tcPr>
          <w:p w14:paraId="7A5D0534" w14:textId="19E5CDEB" w:rsidR="001A1B25" w:rsidRDefault="001A1B25" w:rsidP="00B514A0">
            <w:pPr>
              <w:pStyle w:val="SOPtext"/>
              <w:jc w:val="both"/>
              <w:rPr>
                <w:color w:val="auto"/>
              </w:rPr>
            </w:pPr>
          </w:p>
        </w:tc>
        <w:tc>
          <w:tcPr>
            <w:tcW w:w="3790" w:type="dxa"/>
          </w:tcPr>
          <w:p w14:paraId="5D9D8CBB" w14:textId="448ABF9D" w:rsidR="001A1B25" w:rsidRDefault="001A1B25" w:rsidP="00B514A0">
            <w:pPr>
              <w:pStyle w:val="SOPtext"/>
              <w:jc w:val="both"/>
              <w:rPr>
                <w:color w:val="auto"/>
              </w:rPr>
            </w:pPr>
          </w:p>
        </w:tc>
        <w:tc>
          <w:tcPr>
            <w:tcW w:w="1738" w:type="dxa"/>
          </w:tcPr>
          <w:p w14:paraId="002CD10E" w14:textId="6AAE8755" w:rsidR="001A1B25" w:rsidRDefault="001A1B25" w:rsidP="00B514A0">
            <w:pPr>
              <w:pStyle w:val="SOPtext"/>
              <w:jc w:val="both"/>
              <w:rPr>
                <w:color w:val="auto"/>
              </w:rPr>
            </w:pPr>
          </w:p>
        </w:tc>
      </w:tr>
    </w:tbl>
    <w:p w14:paraId="1035EB89" w14:textId="77777777" w:rsidR="000C3C7D" w:rsidRDefault="000C3C7D" w:rsidP="00B514A0">
      <w:pPr>
        <w:jc w:val="both"/>
      </w:pPr>
    </w:p>
    <w:p w14:paraId="2502D9C3" w14:textId="2E421D18" w:rsidR="008C7FA6" w:rsidRDefault="00B732D3" w:rsidP="00B514A0">
      <w:pPr>
        <w:pStyle w:val="SOPtext"/>
        <w:ind w:firstLine="720"/>
        <w:jc w:val="both"/>
        <w:rPr>
          <w:b/>
          <w:sz w:val="28"/>
          <w:szCs w:val="28"/>
        </w:rPr>
      </w:pPr>
      <w:r w:rsidRPr="004847BE">
        <w:rPr>
          <w:b/>
          <w:sz w:val="28"/>
          <w:szCs w:val="28"/>
        </w:rPr>
        <w:t>APPROVALS</w:t>
      </w:r>
      <w:bookmarkEnd w:id="7"/>
      <w:bookmarkEnd w:id="8"/>
    </w:p>
    <w:p w14:paraId="3962FCC2" w14:textId="5513DDFE" w:rsidR="0087339B" w:rsidRDefault="0087339B" w:rsidP="00B514A0">
      <w:pPr>
        <w:pStyle w:val="SOPtext"/>
        <w:jc w:val="both"/>
        <w:rPr>
          <w:b/>
          <w:sz w:val="28"/>
          <w:szCs w:val="28"/>
        </w:rPr>
      </w:pPr>
    </w:p>
    <w:tbl>
      <w:tblPr>
        <w:tblStyle w:val="TableGrid"/>
        <w:tblpPr w:leftFromText="57" w:rightFromText="57" w:vertAnchor="text" w:horzAnchor="margin" w:tblpXSpec="center" w:tblpY="171"/>
        <w:tblW w:w="0" w:type="auto"/>
        <w:tblCellMar>
          <w:top w:w="28" w:type="dxa"/>
          <w:left w:w="85" w:type="dxa"/>
          <w:bottom w:w="28" w:type="dxa"/>
          <w:right w:w="85" w:type="dxa"/>
        </w:tblCellMar>
        <w:tblLook w:val="0600" w:firstRow="0" w:lastRow="0" w:firstColumn="0" w:lastColumn="0" w:noHBand="1" w:noVBand="1"/>
      </w:tblPr>
      <w:tblGrid>
        <w:gridCol w:w="1697"/>
        <w:gridCol w:w="1368"/>
        <w:gridCol w:w="2960"/>
        <w:gridCol w:w="821"/>
        <w:gridCol w:w="1486"/>
      </w:tblGrid>
      <w:tr w:rsidR="0087339B" w:rsidRPr="0033088F" w14:paraId="17DFA0B0" w14:textId="77777777" w:rsidTr="0088373F">
        <w:tc>
          <w:tcPr>
            <w:tcW w:w="8332" w:type="dxa"/>
            <w:gridSpan w:val="5"/>
            <w:tcMar>
              <w:top w:w="28" w:type="dxa"/>
              <w:left w:w="85" w:type="dxa"/>
              <w:bottom w:w="28" w:type="dxa"/>
              <w:right w:w="85" w:type="dxa"/>
            </w:tcMar>
          </w:tcPr>
          <w:p w14:paraId="54B0A610" w14:textId="77777777" w:rsidR="0087339B" w:rsidRPr="0033088F" w:rsidRDefault="0087339B" w:rsidP="00B514A0">
            <w:pPr>
              <w:pStyle w:val="SOPtext"/>
              <w:jc w:val="both"/>
              <w:rPr>
                <w:rFonts w:asciiTheme="minorHAnsi" w:hAnsiTheme="minorHAnsi"/>
              </w:rPr>
            </w:pPr>
          </w:p>
        </w:tc>
      </w:tr>
      <w:tr w:rsidR="0087339B" w:rsidRPr="0033088F" w14:paraId="159A689C" w14:textId="77777777" w:rsidTr="0088373F">
        <w:trPr>
          <w:trHeight w:val="247"/>
        </w:trPr>
        <w:tc>
          <w:tcPr>
            <w:tcW w:w="1697" w:type="dxa"/>
            <w:vMerge w:val="restart"/>
            <w:tcMar>
              <w:top w:w="28" w:type="dxa"/>
              <w:left w:w="85" w:type="dxa"/>
              <w:bottom w:w="28" w:type="dxa"/>
              <w:right w:w="85" w:type="dxa"/>
            </w:tcMar>
          </w:tcPr>
          <w:p w14:paraId="7924307D" w14:textId="77777777" w:rsidR="0087339B" w:rsidRDefault="0087339B" w:rsidP="00B514A0">
            <w:pPr>
              <w:pStyle w:val="SOPtext"/>
              <w:jc w:val="both"/>
              <w:rPr>
                <w:rFonts w:asciiTheme="minorHAnsi" w:hAnsiTheme="minorHAnsi"/>
                <w:b/>
              </w:rPr>
            </w:pPr>
            <w:r>
              <w:rPr>
                <w:rFonts w:asciiTheme="minorHAnsi" w:hAnsiTheme="minorHAnsi"/>
                <w:b/>
              </w:rPr>
              <w:t xml:space="preserve">Review and </w:t>
            </w:r>
          </w:p>
          <w:p w14:paraId="7C652038" w14:textId="77777777" w:rsidR="0087339B" w:rsidRPr="0033088F" w:rsidRDefault="0087339B" w:rsidP="00B514A0">
            <w:pPr>
              <w:pStyle w:val="SOPtext"/>
              <w:jc w:val="both"/>
              <w:rPr>
                <w:rFonts w:asciiTheme="minorHAnsi" w:hAnsiTheme="minorHAnsi"/>
                <w:b/>
              </w:rPr>
            </w:pPr>
            <w:r>
              <w:rPr>
                <w:rFonts w:asciiTheme="minorHAnsi" w:hAnsiTheme="minorHAnsi"/>
                <w:b/>
              </w:rPr>
              <w:t>Approve</w:t>
            </w:r>
          </w:p>
        </w:tc>
        <w:tc>
          <w:tcPr>
            <w:tcW w:w="1368" w:type="dxa"/>
            <w:tcMar>
              <w:top w:w="28" w:type="dxa"/>
              <w:left w:w="85" w:type="dxa"/>
              <w:bottom w:w="28" w:type="dxa"/>
              <w:right w:w="85" w:type="dxa"/>
            </w:tcMar>
          </w:tcPr>
          <w:p w14:paraId="4E920B70" w14:textId="77777777" w:rsidR="0087339B" w:rsidRPr="0033088F" w:rsidRDefault="0087339B" w:rsidP="00B514A0">
            <w:pPr>
              <w:pStyle w:val="SOPtext"/>
              <w:jc w:val="both"/>
              <w:rPr>
                <w:rFonts w:asciiTheme="minorHAnsi" w:hAnsiTheme="minorHAnsi"/>
                <w:b/>
              </w:rPr>
            </w:pPr>
            <w:r w:rsidRPr="0033088F">
              <w:rPr>
                <w:rFonts w:asciiTheme="minorHAnsi" w:hAnsiTheme="minorHAnsi"/>
                <w:b/>
              </w:rPr>
              <w:t>Name:</w:t>
            </w:r>
          </w:p>
        </w:tc>
        <w:tc>
          <w:tcPr>
            <w:tcW w:w="5267" w:type="dxa"/>
            <w:gridSpan w:val="3"/>
            <w:tcMar>
              <w:top w:w="28" w:type="dxa"/>
              <w:left w:w="85" w:type="dxa"/>
              <w:bottom w:w="28" w:type="dxa"/>
              <w:right w:w="85" w:type="dxa"/>
            </w:tcMar>
          </w:tcPr>
          <w:p w14:paraId="53CDB4B5" w14:textId="792DFDD4" w:rsidR="0087339B" w:rsidRPr="0033088F" w:rsidRDefault="007A40A0" w:rsidP="00B514A0">
            <w:pPr>
              <w:pStyle w:val="SOPtext"/>
              <w:jc w:val="both"/>
              <w:rPr>
                <w:rFonts w:asciiTheme="minorHAnsi" w:hAnsiTheme="minorHAnsi"/>
              </w:rPr>
            </w:pPr>
            <w:r w:rsidRPr="007A40A0">
              <w:rPr>
                <w:rFonts w:asciiTheme="minorHAnsi" w:hAnsiTheme="minorHAnsi"/>
              </w:rPr>
              <w:t>Martin Gerdin Wärnberg</w:t>
            </w:r>
          </w:p>
        </w:tc>
      </w:tr>
      <w:tr w:rsidR="0087339B" w:rsidRPr="0033088F" w14:paraId="6C5E8B08" w14:textId="77777777" w:rsidTr="0088373F">
        <w:tc>
          <w:tcPr>
            <w:tcW w:w="1697" w:type="dxa"/>
            <w:vMerge/>
            <w:tcMar>
              <w:top w:w="28" w:type="dxa"/>
              <w:left w:w="85" w:type="dxa"/>
              <w:bottom w:w="28" w:type="dxa"/>
              <w:right w:w="85" w:type="dxa"/>
            </w:tcMar>
          </w:tcPr>
          <w:p w14:paraId="5FABEEE1" w14:textId="77777777" w:rsidR="0087339B" w:rsidRPr="0033088F" w:rsidRDefault="0087339B" w:rsidP="00B514A0">
            <w:pPr>
              <w:pStyle w:val="SOPtext"/>
              <w:jc w:val="both"/>
              <w:rPr>
                <w:rFonts w:asciiTheme="minorHAnsi" w:hAnsiTheme="minorHAnsi"/>
              </w:rPr>
            </w:pPr>
          </w:p>
        </w:tc>
        <w:tc>
          <w:tcPr>
            <w:tcW w:w="1368" w:type="dxa"/>
            <w:tcMar>
              <w:top w:w="28" w:type="dxa"/>
              <w:left w:w="85" w:type="dxa"/>
              <w:bottom w:w="28" w:type="dxa"/>
              <w:right w:w="85" w:type="dxa"/>
            </w:tcMar>
          </w:tcPr>
          <w:p w14:paraId="61F80F25" w14:textId="77777777" w:rsidR="0087339B" w:rsidRPr="0033088F" w:rsidRDefault="0087339B" w:rsidP="00B514A0">
            <w:pPr>
              <w:pStyle w:val="SOPtext"/>
              <w:jc w:val="both"/>
              <w:rPr>
                <w:rFonts w:asciiTheme="minorHAnsi" w:hAnsiTheme="minorHAnsi"/>
                <w:b/>
              </w:rPr>
            </w:pPr>
            <w:r w:rsidRPr="0033088F">
              <w:rPr>
                <w:rFonts w:asciiTheme="minorHAnsi" w:hAnsiTheme="minorHAnsi"/>
                <w:b/>
              </w:rPr>
              <w:t>Title:</w:t>
            </w:r>
          </w:p>
        </w:tc>
        <w:tc>
          <w:tcPr>
            <w:tcW w:w="5267" w:type="dxa"/>
            <w:gridSpan w:val="3"/>
            <w:tcMar>
              <w:top w:w="28" w:type="dxa"/>
              <w:left w:w="85" w:type="dxa"/>
              <w:bottom w:w="28" w:type="dxa"/>
              <w:right w:w="85" w:type="dxa"/>
            </w:tcMar>
          </w:tcPr>
          <w:p w14:paraId="0469DD61" w14:textId="78A667D2" w:rsidR="0087339B" w:rsidRPr="0033088F" w:rsidRDefault="00960D3E" w:rsidP="00B514A0">
            <w:pPr>
              <w:pStyle w:val="SOPtext"/>
              <w:jc w:val="both"/>
              <w:rPr>
                <w:rFonts w:asciiTheme="minorHAnsi" w:hAnsiTheme="minorHAnsi"/>
              </w:rPr>
            </w:pPr>
            <w:r>
              <w:rPr>
                <w:rFonts w:asciiTheme="minorHAnsi" w:hAnsiTheme="minorHAnsi"/>
              </w:rPr>
              <w:t>Principle Investigator</w:t>
            </w:r>
          </w:p>
        </w:tc>
      </w:tr>
      <w:tr w:rsidR="0087339B" w:rsidRPr="0033088F" w14:paraId="23714144" w14:textId="77777777" w:rsidTr="0088373F">
        <w:tc>
          <w:tcPr>
            <w:tcW w:w="1697" w:type="dxa"/>
            <w:vMerge/>
            <w:tcMar>
              <w:top w:w="28" w:type="dxa"/>
              <w:left w:w="85" w:type="dxa"/>
              <w:bottom w:w="28" w:type="dxa"/>
              <w:right w:w="85" w:type="dxa"/>
            </w:tcMar>
          </w:tcPr>
          <w:p w14:paraId="0208A5F9" w14:textId="77777777" w:rsidR="0087339B" w:rsidRPr="0033088F" w:rsidRDefault="0087339B" w:rsidP="00B514A0">
            <w:pPr>
              <w:pStyle w:val="SOPtext"/>
              <w:jc w:val="both"/>
              <w:rPr>
                <w:rFonts w:asciiTheme="minorHAnsi" w:hAnsiTheme="minorHAnsi"/>
              </w:rPr>
            </w:pPr>
          </w:p>
        </w:tc>
        <w:tc>
          <w:tcPr>
            <w:tcW w:w="1368" w:type="dxa"/>
            <w:tcMar>
              <w:top w:w="28" w:type="dxa"/>
              <w:left w:w="85" w:type="dxa"/>
              <w:bottom w:w="28" w:type="dxa"/>
              <w:right w:w="85" w:type="dxa"/>
            </w:tcMar>
          </w:tcPr>
          <w:p w14:paraId="20D402DF" w14:textId="77777777" w:rsidR="0087339B" w:rsidRPr="0033088F" w:rsidRDefault="0087339B" w:rsidP="00B514A0">
            <w:pPr>
              <w:pStyle w:val="SOPtext"/>
              <w:jc w:val="both"/>
              <w:rPr>
                <w:rFonts w:asciiTheme="minorHAnsi" w:hAnsiTheme="minorHAnsi"/>
                <w:b/>
              </w:rPr>
            </w:pPr>
            <w:r w:rsidRPr="0033088F">
              <w:rPr>
                <w:rFonts w:asciiTheme="minorHAnsi" w:hAnsiTheme="minorHAnsi"/>
                <w:b/>
              </w:rPr>
              <w:t>Signature:</w:t>
            </w:r>
          </w:p>
        </w:tc>
        <w:tc>
          <w:tcPr>
            <w:tcW w:w="2960" w:type="dxa"/>
            <w:tcMar>
              <w:top w:w="28" w:type="dxa"/>
              <w:left w:w="85" w:type="dxa"/>
              <w:bottom w:w="28" w:type="dxa"/>
              <w:right w:w="85" w:type="dxa"/>
            </w:tcMar>
          </w:tcPr>
          <w:p w14:paraId="007EEE73" w14:textId="77777777" w:rsidR="0087339B" w:rsidRDefault="0087339B" w:rsidP="00B514A0">
            <w:pPr>
              <w:pStyle w:val="SOPtext"/>
              <w:jc w:val="both"/>
              <w:rPr>
                <w:rFonts w:asciiTheme="minorHAnsi" w:hAnsiTheme="minorHAnsi"/>
              </w:rPr>
            </w:pPr>
          </w:p>
          <w:p w14:paraId="208E5632" w14:textId="77777777" w:rsidR="0087339B" w:rsidRPr="0033088F" w:rsidRDefault="0087339B" w:rsidP="00B514A0">
            <w:pPr>
              <w:pStyle w:val="SOPtext"/>
              <w:jc w:val="both"/>
              <w:rPr>
                <w:rFonts w:asciiTheme="minorHAnsi" w:hAnsiTheme="minorHAnsi"/>
              </w:rPr>
            </w:pPr>
          </w:p>
        </w:tc>
        <w:tc>
          <w:tcPr>
            <w:tcW w:w="821" w:type="dxa"/>
          </w:tcPr>
          <w:p w14:paraId="0F8D7A49" w14:textId="77777777" w:rsidR="0087339B" w:rsidRPr="0033088F" w:rsidRDefault="0087339B" w:rsidP="00B514A0">
            <w:pPr>
              <w:pStyle w:val="SOPtext"/>
              <w:jc w:val="both"/>
              <w:rPr>
                <w:rFonts w:asciiTheme="minorHAnsi" w:hAnsiTheme="minorHAnsi"/>
                <w:b/>
              </w:rPr>
            </w:pPr>
            <w:r w:rsidRPr="0033088F">
              <w:rPr>
                <w:rFonts w:asciiTheme="minorHAnsi" w:hAnsiTheme="minorHAnsi"/>
                <w:b/>
              </w:rPr>
              <w:t>Date:</w:t>
            </w:r>
          </w:p>
        </w:tc>
        <w:tc>
          <w:tcPr>
            <w:tcW w:w="1486" w:type="dxa"/>
          </w:tcPr>
          <w:p w14:paraId="4198F163" w14:textId="77777777" w:rsidR="0087339B" w:rsidRPr="0033088F" w:rsidRDefault="0087339B" w:rsidP="00B514A0">
            <w:pPr>
              <w:pStyle w:val="SOPtext"/>
              <w:jc w:val="both"/>
              <w:rPr>
                <w:rFonts w:asciiTheme="minorHAnsi" w:hAnsiTheme="minorHAnsi"/>
              </w:rPr>
            </w:pPr>
          </w:p>
        </w:tc>
      </w:tr>
      <w:tr w:rsidR="0087339B" w:rsidRPr="0033088F" w14:paraId="55538FA7" w14:textId="77777777" w:rsidTr="0088373F">
        <w:tc>
          <w:tcPr>
            <w:tcW w:w="1697" w:type="dxa"/>
            <w:vMerge w:val="restart"/>
            <w:tcMar>
              <w:top w:w="28" w:type="dxa"/>
              <w:left w:w="85" w:type="dxa"/>
              <w:bottom w:w="28" w:type="dxa"/>
              <w:right w:w="85" w:type="dxa"/>
            </w:tcMar>
          </w:tcPr>
          <w:p w14:paraId="7AAB72AB" w14:textId="77777777" w:rsidR="0087339B" w:rsidRDefault="0087339B" w:rsidP="00B514A0">
            <w:pPr>
              <w:pStyle w:val="SOPtext"/>
              <w:jc w:val="both"/>
              <w:rPr>
                <w:rFonts w:asciiTheme="minorHAnsi" w:hAnsiTheme="minorHAnsi"/>
                <w:b/>
              </w:rPr>
            </w:pPr>
            <w:r>
              <w:rPr>
                <w:rFonts w:asciiTheme="minorHAnsi" w:hAnsiTheme="minorHAnsi"/>
                <w:b/>
              </w:rPr>
              <w:t xml:space="preserve">Review and </w:t>
            </w:r>
          </w:p>
          <w:p w14:paraId="1E5B0215" w14:textId="77777777" w:rsidR="0087339B" w:rsidRPr="0033088F" w:rsidRDefault="0087339B" w:rsidP="00B514A0">
            <w:pPr>
              <w:pStyle w:val="SOPtext"/>
              <w:jc w:val="both"/>
              <w:rPr>
                <w:rFonts w:asciiTheme="minorHAnsi" w:hAnsiTheme="minorHAnsi"/>
              </w:rPr>
            </w:pPr>
            <w:r>
              <w:rPr>
                <w:rFonts w:asciiTheme="minorHAnsi" w:hAnsiTheme="minorHAnsi"/>
                <w:b/>
              </w:rPr>
              <w:t>Approve</w:t>
            </w:r>
          </w:p>
        </w:tc>
        <w:tc>
          <w:tcPr>
            <w:tcW w:w="1368" w:type="dxa"/>
            <w:tcMar>
              <w:top w:w="28" w:type="dxa"/>
              <w:left w:w="85" w:type="dxa"/>
              <w:bottom w:w="28" w:type="dxa"/>
              <w:right w:w="85" w:type="dxa"/>
            </w:tcMar>
          </w:tcPr>
          <w:p w14:paraId="246BB221" w14:textId="77777777" w:rsidR="0087339B" w:rsidRPr="0033088F" w:rsidRDefault="0087339B" w:rsidP="00B514A0">
            <w:pPr>
              <w:pStyle w:val="SOPtext"/>
              <w:jc w:val="both"/>
              <w:rPr>
                <w:rFonts w:asciiTheme="minorHAnsi" w:hAnsiTheme="minorHAnsi"/>
                <w:b/>
              </w:rPr>
            </w:pPr>
            <w:r w:rsidRPr="0033088F">
              <w:rPr>
                <w:rFonts w:asciiTheme="minorHAnsi" w:hAnsiTheme="minorHAnsi"/>
                <w:b/>
              </w:rPr>
              <w:t>Name:</w:t>
            </w:r>
          </w:p>
        </w:tc>
        <w:tc>
          <w:tcPr>
            <w:tcW w:w="2960" w:type="dxa"/>
            <w:tcMar>
              <w:top w:w="28" w:type="dxa"/>
              <w:left w:w="85" w:type="dxa"/>
              <w:bottom w:w="28" w:type="dxa"/>
              <w:right w:w="85" w:type="dxa"/>
            </w:tcMar>
          </w:tcPr>
          <w:p w14:paraId="529D4EF0" w14:textId="27852697" w:rsidR="0087339B" w:rsidRPr="0033088F" w:rsidRDefault="007A40A0" w:rsidP="00B514A0">
            <w:pPr>
              <w:pStyle w:val="SOPtext"/>
              <w:jc w:val="both"/>
              <w:rPr>
                <w:rFonts w:asciiTheme="minorHAnsi" w:hAnsiTheme="minorHAnsi"/>
              </w:rPr>
            </w:pPr>
            <w:r>
              <w:rPr>
                <w:rFonts w:asciiTheme="minorHAnsi" w:hAnsiTheme="minorHAnsi"/>
              </w:rPr>
              <w:t>Abhinav Bassi</w:t>
            </w:r>
          </w:p>
        </w:tc>
        <w:tc>
          <w:tcPr>
            <w:tcW w:w="821" w:type="dxa"/>
          </w:tcPr>
          <w:p w14:paraId="77EA3ACE" w14:textId="77777777" w:rsidR="0087339B" w:rsidRPr="0033088F" w:rsidRDefault="0087339B" w:rsidP="00B514A0">
            <w:pPr>
              <w:pStyle w:val="SOPtext"/>
              <w:jc w:val="both"/>
              <w:rPr>
                <w:rFonts w:asciiTheme="minorHAnsi" w:hAnsiTheme="minorHAnsi"/>
                <w:b/>
              </w:rPr>
            </w:pPr>
          </w:p>
        </w:tc>
        <w:tc>
          <w:tcPr>
            <w:tcW w:w="1486" w:type="dxa"/>
          </w:tcPr>
          <w:p w14:paraId="6FDEE712" w14:textId="77777777" w:rsidR="0087339B" w:rsidRPr="0033088F" w:rsidRDefault="0087339B" w:rsidP="00B514A0">
            <w:pPr>
              <w:pStyle w:val="SOPtext"/>
              <w:jc w:val="both"/>
              <w:rPr>
                <w:rFonts w:asciiTheme="minorHAnsi" w:hAnsiTheme="minorHAnsi"/>
              </w:rPr>
            </w:pPr>
          </w:p>
        </w:tc>
      </w:tr>
      <w:tr w:rsidR="0087339B" w:rsidRPr="0033088F" w14:paraId="7077F240" w14:textId="77777777" w:rsidTr="0088373F">
        <w:tc>
          <w:tcPr>
            <w:tcW w:w="1697" w:type="dxa"/>
            <w:vMerge/>
            <w:tcMar>
              <w:top w:w="28" w:type="dxa"/>
              <w:left w:w="85" w:type="dxa"/>
              <w:bottom w:w="28" w:type="dxa"/>
              <w:right w:w="85" w:type="dxa"/>
            </w:tcMar>
          </w:tcPr>
          <w:p w14:paraId="01BAEC16" w14:textId="77777777" w:rsidR="0087339B" w:rsidRPr="0033088F" w:rsidRDefault="0087339B" w:rsidP="00B514A0">
            <w:pPr>
              <w:pStyle w:val="SOPtext"/>
              <w:jc w:val="both"/>
              <w:rPr>
                <w:rFonts w:asciiTheme="minorHAnsi" w:hAnsiTheme="minorHAnsi"/>
              </w:rPr>
            </w:pPr>
          </w:p>
        </w:tc>
        <w:tc>
          <w:tcPr>
            <w:tcW w:w="1368" w:type="dxa"/>
            <w:tcMar>
              <w:top w:w="28" w:type="dxa"/>
              <w:left w:w="85" w:type="dxa"/>
              <w:bottom w:w="28" w:type="dxa"/>
              <w:right w:w="85" w:type="dxa"/>
            </w:tcMar>
          </w:tcPr>
          <w:p w14:paraId="7AFFC97A" w14:textId="77777777" w:rsidR="0087339B" w:rsidRPr="0033088F" w:rsidRDefault="0087339B" w:rsidP="00B514A0">
            <w:pPr>
              <w:pStyle w:val="SOPtext"/>
              <w:jc w:val="both"/>
              <w:rPr>
                <w:rFonts w:asciiTheme="minorHAnsi" w:hAnsiTheme="minorHAnsi"/>
                <w:b/>
              </w:rPr>
            </w:pPr>
            <w:r w:rsidRPr="0033088F">
              <w:rPr>
                <w:rFonts w:asciiTheme="minorHAnsi" w:hAnsiTheme="minorHAnsi"/>
                <w:b/>
              </w:rPr>
              <w:t>Title:</w:t>
            </w:r>
          </w:p>
        </w:tc>
        <w:tc>
          <w:tcPr>
            <w:tcW w:w="2960" w:type="dxa"/>
            <w:tcMar>
              <w:top w:w="28" w:type="dxa"/>
              <w:left w:w="85" w:type="dxa"/>
              <w:bottom w:w="28" w:type="dxa"/>
              <w:right w:w="85" w:type="dxa"/>
            </w:tcMar>
          </w:tcPr>
          <w:p w14:paraId="41E14416" w14:textId="3BAEDD0C" w:rsidR="0087339B" w:rsidRPr="0033088F" w:rsidRDefault="00960D3E" w:rsidP="00B514A0">
            <w:pPr>
              <w:pStyle w:val="SOPtext"/>
              <w:jc w:val="both"/>
              <w:rPr>
                <w:rFonts w:asciiTheme="minorHAnsi" w:hAnsiTheme="minorHAnsi"/>
              </w:rPr>
            </w:pPr>
            <w:r>
              <w:rPr>
                <w:rFonts w:asciiTheme="minorHAnsi" w:hAnsiTheme="minorHAnsi"/>
              </w:rPr>
              <w:t>Co-Principal Investigator</w:t>
            </w:r>
          </w:p>
        </w:tc>
        <w:tc>
          <w:tcPr>
            <w:tcW w:w="821" w:type="dxa"/>
          </w:tcPr>
          <w:p w14:paraId="79FDC6A5" w14:textId="77777777" w:rsidR="0087339B" w:rsidRPr="0033088F" w:rsidRDefault="0087339B" w:rsidP="00B514A0">
            <w:pPr>
              <w:pStyle w:val="SOPtext"/>
              <w:jc w:val="both"/>
              <w:rPr>
                <w:rFonts w:asciiTheme="minorHAnsi" w:hAnsiTheme="minorHAnsi"/>
                <w:b/>
              </w:rPr>
            </w:pPr>
          </w:p>
        </w:tc>
        <w:tc>
          <w:tcPr>
            <w:tcW w:w="1486" w:type="dxa"/>
          </w:tcPr>
          <w:p w14:paraId="17BAB329" w14:textId="77777777" w:rsidR="0087339B" w:rsidRPr="0033088F" w:rsidRDefault="0087339B" w:rsidP="00B514A0">
            <w:pPr>
              <w:pStyle w:val="SOPtext"/>
              <w:jc w:val="both"/>
              <w:rPr>
                <w:rFonts w:asciiTheme="minorHAnsi" w:hAnsiTheme="minorHAnsi"/>
              </w:rPr>
            </w:pPr>
          </w:p>
        </w:tc>
      </w:tr>
      <w:tr w:rsidR="0087339B" w:rsidRPr="0033088F" w14:paraId="5AB4F986" w14:textId="77777777" w:rsidTr="0088373F">
        <w:tc>
          <w:tcPr>
            <w:tcW w:w="1697" w:type="dxa"/>
            <w:vMerge/>
            <w:tcMar>
              <w:top w:w="28" w:type="dxa"/>
              <w:left w:w="85" w:type="dxa"/>
              <w:bottom w:w="28" w:type="dxa"/>
              <w:right w:w="85" w:type="dxa"/>
            </w:tcMar>
          </w:tcPr>
          <w:p w14:paraId="44957098" w14:textId="77777777" w:rsidR="0087339B" w:rsidRPr="0033088F" w:rsidRDefault="0087339B" w:rsidP="00B514A0">
            <w:pPr>
              <w:pStyle w:val="SOPtext"/>
              <w:jc w:val="both"/>
              <w:rPr>
                <w:rFonts w:asciiTheme="minorHAnsi" w:hAnsiTheme="minorHAnsi"/>
              </w:rPr>
            </w:pPr>
          </w:p>
        </w:tc>
        <w:tc>
          <w:tcPr>
            <w:tcW w:w="1368" w:type="dxa"/>
            <w:tcMar>
              <w:top w:w="28" w:type="dxa"/>
              <w:left w:w="85" w:type="dxa"/>
              <w:bottom w:w="28" w:type="dxa"/>
              <w:right w:w="85" w:type="dxa"/>
            </w:tcMar>
          </w:tcPr>
          <w:p w14:paraId="340D4E10" w14:textId="77777777" w:rsidR="0087339B" w:rsidRPr="0033088F" w:rsidRDefault="0087339B" w:rsidP="00B514A0">
            <w:pPr>
              <w:pStyle w:val="SOPtext"/>
              <w:jc w:val="both"/>
              <w:rPr>
                <w:rFonts w:asciiTheme="minorHAnsi" w:hAnsiTheme="minorHAnsi"/>
                <w:b/>
              </w:rPr>
            </w:pPr>
            <w:r w:rsidRPr="0033088F">
              <w:rPr>
                <w:rFonts w:asciiTheme="minorHAnsi" w:hAnsiTheme="minorHAnsi"/>
                <w:b/>
              </w:rPr>
              <w:t>Signature:</w:t>
            </w:r>
          </w:p>
        </w:tc>
        <w:tc>
          <w:tcPr>
            <w:tcW w:w="2960" w:type="dxa"/>
            <w:tcMar>
              <w:top w:w="28" w:type="dxa"/>
              <w:left w:w="85" w:type="dxa"/>
              <w:bottom w:w="28" w:type="dxa"/>
              <w:right w:w="85" w:type="dxa"/>
            </w:tcMar>
          </w:tcPr>
          <w:p w14:paraId="7D78834A" w14:textId="77777777" w:rsidR="0087339B" w:rsidRDefault="0087339B" w:rsidP="00B514A0">
            <w:pPr>
              <w:pStyle w:val="SOPtext"/>
              <w:jc w:val="both"/>
              <w:rPr>
                <w:rFonts w:asciiTheme="minorHAnsi" w:hAnsiTheme="minorHAnsi"/>
              </w:rPr>
            </w:pPr>
          </w:p>
          <w:p w14:paraId="1351B907" w14:textId="77777777" w:rsidR="0087339B" w:rsidRPr="0033088F" w:rsidRDefault="0087339B" w:rsidP="00B514A0">
            <w:pPr>
              <w:pStyle w:val="SOPtext"/>
              <w:jc w:val="both"/>
              <w:rPr>
                <w:rFonts w:asciiTheme="minorHAnsi" w:hAnsiTheme="minorHAnsi"/>
              </w:rPr>
            </w:pPr>
          </w:p>
        </w:tc>
        <w:tc>
          <w:tcPr>
            <w:tcW w:w="821" w:type="dxa"/>
          </w:tcPr>
          <w:p w14:paraId="413400DC" w14:textId="77777777" w:rsidR="0087339B" w:rsidRPr="0033088F" w:rsidRDefault="0087339B" w:rsidP="00B514A0">
            <w:pPr>
              <w:pStyle w:val="SOPtext"/>
              <w:jc w:val="both"/>
              <w:rPr>
                <w:rFonts w:asciiTheme="minorHAnsi" w:hAnsiTheme="minorHAnsi"/>
                <w:b/>
              </w:rPr>
            </w:pPr>
            <w:r w:rsidRPr="0033088F">
              <w:rPr>
                <w:rFonts w:asciiTheme="minorHAnsi" w:hAnsiTheme="minorHAnsi"/>
                <w:b/>
              </w:rPr>
              <w:t>Date:</w:t>
            </w:r>
          </w:p>
        </w:tc>
        <w:tc>
          <w:tcPr>
            <w:tcW w:w="1486" w:type="dxa"/>
          </w:tcPr>
          <w:p w14:paraId="0311BE0F" w14:textId="77777777" w:rsidR="0087339B" w:rsidRPr="0033088F" w:rsidRDefault="0087339B" w:rsidP="00B514A0">
            <w:pPr>
              <w:pStyle w:val="SOPtext"/>
              <w:jc w:val="both"/>
              <w:rPr>
                <w:rFonts w:asciiTheme="minorHAnsi" w:hAnsiTheme="minorHAnsi"/>
              </w:rPr>
            </w:pPr>
          </w:p>
        </w:tc>
      </w:tr>
      <w:tr w:rsidR="007A40A0" w:rsidRPr="0033088F" w14:paraId="29D68EB3" w14:textId="77777777" w:rsidTr="0088373F">
        <w:tc>
          <w:tcPr>
            <w:tcW w:w="1697" w:type="dxa"/>
            <w:vMerge w:val="restart"/>
            <w:tcMar>
              <w:top w:w="28" w:type="dxa"/>
              <w:left w:w="85" w:type="dxa"/>
              <w:bottom w:w="28" w:type="dxa"/>
              <w:right w:w="85" w:type="dxa"/>
            </w:tcMar>
          </w:tcPr>
          <w:p w14:paraId="06203337" w14:textId="77777777" w:rsidR="007A40A0" w:rsidRDefault="007A40A0" w:rsidP="00B514A0">
            <w:pPr>
              <w:pStyle w:val="SOPtext"/>
              <w:jc w:val="both"/>
              <w:rPr>
                <w:rFonts w:asciiTheme="minorHAnsi" w:hAnsiTheme="minorHAnsi"/>
                <w:b/>
              </w:rPr>
            </w:pPr>
            <w:r>
              <w:rPr>
                <w:rFonts w:asciiTheme="minorHAnsi" w:hAnsiTheme="minorHAnsi"/>
                <w:b/>
              </w:rPr>
              <w:t xml:space="preserve">Review and </w:t>
            </w:r>
          </w:p>
          <w:p w14:paraId="0D5B86E2" w14:textId="1C5981E6" w:rsidR="007A40A0" w:rsidRPr="0033088F" w:rsidRDefault="007A40A0" w:rsidP="00B514A0">
            <w:pPr>
              <w:pStyle w:val="SOPtext"/>
              <w:jc w:val="both"/>
              <w:rPr>
                <w:rFonts w:asciiTheme="minorHAnsi" w:hAnsiTheme="minorHAnsi"/>
              </w:rPr>
            </w:pPr>
            <w:r>
              <w:rPr>
                <w:rFonts w:asciiTheme="minorHAnsi" w:hAnsiTheme="minorHAnsi"/>
                <w:b/>
              </w:rPr>
              <w:t>Approve</w:t>
            </w:r>
          </w:p>
        </w:tc>
        <w:tc>
          <w:tcPr>
            <w:tcW w:w="1368" w:type="dxa"/>
            <w:tcMar>
              <w:top w:w="28" w:type="dxa"/>
              <w:left w:w="85" w:type="dxa"/>
              <w:bottom w:w="28" w:type="dxa"/>
              <w:right w:w="85" w:type="dxa"/>
            </w:tcMar>
          </w:tcPr>
          <w:p w14:paraId="0B524B6B" w14:textId="0619EAF8" w:rsidR="007A40A0" w:rsidRPr="0033088F" w:rsidRDefault="007A40A0" w:rsidP="00B514A0">
            <w:pPr>
              <w:pStyle w:val="SOPtext"/>
              <w:jc w:val="both"/>
              <w:rPr>
                <w:rFonts w:asciiTheme="minorHAnsi" w:hAnsiTheme="minorHAnsi"/>
                <w:b/>
              </w:rPr>
            </w:pPr>
            <w:r>
              <w:rPr>
                <w:rFonts w:asciiTheme="minorHAnsi" w:hAnsiTheme="minorHAnsi"/>
                <w:b/>
              </w:rPr>
              <w:t>Name:</w:t>
            </w:r>
          </w:p>
        </w:tc>
        <w:tc>
          <w:tcPr>
            <w:tcW w:w="2960" w:type="dxa"/>
            <w:tcMar>
              <w:top w:w="28" w:type="dxa"/>
              <w:left w:w="85" w:type="dxa"/>
              <w:bottom w:w="28" w:type="dxa"/>
              <w:right w:w="85" w:type="dxa"/>
            </w:tcMar>
          </w:tcPr>
          <w:p w14:paraId="6F240E00" w14:textId="3A263D75" w:rsidR="007A40A0" w:rsidRDefault="007A40A0" w:rsidP="00B514A0">
            <w:pPr>
              <w:pStyle w:val="SOPtext"/>
              <w:jc w:val="both"/>
              <w:rPr>
                <w:rFonts w:asciiTheme="minorHAnsi" w:hAnsiTheme="minorHAnsi"/>
              </w:rPr>
            </w:pPr>
            <w:r>
              <w:rPr>
                <w:rFonts w:asciiTheme="minorHAnsi" w:hAnsiTheme="minorHAnsi"/>
              </w:rPr>
              <w:t>Samriddhi Ranjan</w:t>
            </w:r>
          </w:p>
        </w:tc>
        <w:tc>
          <w:tcPr>
            <w:tcW w:w="821" w:type="dxa"/>
          </w:tcPr>
          <w:p w14:paraId="553A16CD" w14:textId="3C378C79" w:rsidR="007A40A0" w:rsidRPr="0033088F" w:rsidRDefault="007A40A0" w:rsidP="00B514A0">
            <w:pPr>
              <w:pStyle w:val="SOPtext"/>
              <w:jc w:val="both"/>
              <w:rPr>
                <w:rFonts w:asciiTheme="minorHAnsi" w:hAnsiTheme="minorHAnsi"/>
                <w:b/>
              </w:rPr>
            </w:pPr>
          </w:p>
        </w:tc>
        <w:tc>
          <w:tcPr>
            <w:tcW w:w="1486" w:type="dxa"/>
          </w:tcPr>
          <w:p w14:paraId="3089999B" w14:textId="77777777" w:rsidR="007A40A0" w:rsidRPr="0033088F" w:rsidRDefault="007A40A0" w:rsidP="00B514A0">
            <w:pPr>
              <w:pStyle w:val="SOPtext"/>
              <w:jc w:val="both"/>
              <w:rPr>
                <w:rFonts w:asciiTheme="minorHAnsi" w:hAnsiTheme="minorHAnsi"/>
              </w:rPr>
            </w:pPr>
          </w:p>
        </w:tc>
      </w:tr>
      <w:tr w:rsidR="007A40A0" w:rsidRPr="0033088F" w14:paraId="343853C9" w14:textId="77777777" w:rsidTr="0088373F">
        <w:tc>
          <w:tcPr>
            <w:tcW w:w="1697" w:type="dxa"/>
            <w:vMerge/>
            <w:tcMar>
              <w:top w:w="28" w:type="dxa"/>
              <w:left w:w="85" w:type="dxa"/>
              <w:bottom w:w="28" w:type="dxa"/>
              <w:right w:w="85" w:type="dxa"/>
            </w:tcMar>
          </w:tcPr>
          <w:p w14:paraId="4D0DBBBD" w14:textId="77777777" w:rsidR="007A40A0" w:rsidRPr="0033088F" w:rsidRDefault="007A40A0" w:rsidP="00B514A0">
            <w:pPr>
              <w:pStyle w:val="SOPtext"/>
              <w:jc w:val="both"/>
              <w:rPr>
                <w:rFonts w:asciiTheme="minorHAnsi" w:hAnsiTheme="minorHAnsi"/>
              </w:rPr>
            </w:pPr>
          </w:p>
        </w:tc>
        <w:tc>
          <w:tcPr>
            <w:tcW w:w="1368" w:type="dxa"/>
            <w:tcMar>
              <w:top w:w="28" w:type="dxa"/>
              <w:left w:w="85" w:type="dxa"/>
              <w:bottom w:w="28" w:type="dxa"/>
              <w:right w:w="85" w:type="dxa"/>
            </w:tcMar>
          </w:tcPr>
          <w:p w14:paraId="22E8174F" w14:textId="63F3EA31" w:rsidR="007A40A0" w:rsidRPr="0033088F" w:rsidRDefault="007A40A0" w:rsidP="00B514A0">
            <w:pPr>
              <w:pStyle w:val="SOPtext"/>
              <w:jc w:val="both"/>
              <w:rPr>
                <w:rFonts w:asciiTheme="minorHAnsi" w:hAnsiTheme="minorHAnsi"/>
                <w:b/>
              </w:rPr>
            </w:pPr>
            <w:r>
              <w:rPr>
                <w:rFonts w:asciiTheme="minorHAnsi" w:hAnsiTheme="minorHAnsi"/>
                <w:b/>
              </w:rPr>
              <w:t>Title:</w:t>
            </w:r>
          </w:p>
        </w:tc>
        <w:tc>
          <w:tcPr>
            <w:tcW w:w="2960" w:type="dxa"/>
            <w:tcMar>
              <w:top w:w="28" w:type="dxa"/>
              <w:left w:w="85" w:type="dxa"/>
              <w:bottom w:w="28" w:type="dxa"/>
              <w:right w:w="85" w:type="dxa"/>
            </w:tcMar>
          </w:tcPr>
          <w:p w14:paraId="3CD2ED6B" w14:textId="718A678B" w:rsidR="007A40A0" w:rsidRDefault="00247291" w:rsidP="00B514A0">
            <w:pPr>
              <w:pStyle w:val="SOPtext"/>
              <w:jc w:val="both"/>
              <w:rPr>
                <w:rFonts w:asciiTheme="minorHAnsi" w:hAnsiTheme="minorHAnsi"/>
              </w:rPr>
            </w:pPr>
            <w:r>
              <w:rPr>
                <w:rFonts w:asciiTheme="minorHAnsi" w:hAnsiTheme="minorHAnsi"/>
              </w:rPr>
              <w:t>Project Manager</w:t>
            </w:r>
          </w:p>
        </w:tc>
        <w:tc>
          <w:tcPr>
            <w:tcW w:w="821" w:type="dxa"/>
          </w:tcPr>
          <w:p w14:paraId="02EAF2CC" w14:textId="77777777" w:rsidR="007A40A0" w:rsidRPr="0033088F" w:rsidRDefault="007A40A0" w:rsidP="00B514A0">
            <w:pPr>
              <w:pStyle w:val="SOPtext"/>
              <w:jc w:val="both"/>
              <w:rPr>
                <w:rFonts w:asciiTheme="minorHAnsi" w:hAnsiTheme="minorHAnsi"/>
                <w:b/>
              </w:rPr>
            </w:pPr>
          </w:p>
        </w:tc>
        <w:tc>
          <w:tcPr>
            <w:tcW w:w="1486" w:type="dxa"/>
          </w:tcPr>
          <w:p w14:paraId="0A71362F" w14:textId="77777777" w:rsidR="007A40A0" w:rsidRPr="0033088F" w:rsidRDefault="007A40A0" w:rsidP="00B514A0">
            <w:pPr>
              <w:pStyle w:val="SOPtext"/>
              <w:jc w:val="both"/>
              <w:rPr>
                <w:rFonts w:asciiTheme="minorHAnsi" w:hAnsiTheme="minorHAnsi"/>
              </w:rPr>
            </w:pPr>
          </w:p>
        </w:tc>
      </w:tr>
      <w:tr w:rsidR="007A40A0" w:rsidRPr="0033088F" w14:paraId="6C5297A0" w14:textId="77777777" w:rsidTr="0088373F">
        <w:tc>
          <w:tcPr>
            <w:tcW w:w="1697" w:type="dxa"/>
            <w:vMerge/>
            <w:tcMar>
              <w:top w:w="28" w:type="dxa"/>
              <w:left w:w="85" w:type="dxa"/>
              <w:bottom w:w="28" w:type="dxa"/>
              <w:right w:w="85" w:type="dxa"/>
            </w:tcMar>
          </w:tcPr>
          <w:p w14:paraId="24BB9960" w14:textId="77777777" w:rsidR="007A40A0" w:rsidRPr="0033088F" w:rsidRDefault="007A40A0" w:rsidP="00B514A0">
            <w:pPr>
              <w:pStyle w:val="SOPtext"/>
              <w:jc w:val="both"/>
              <w:rPr>
                <w:rFonts w:asciiTheme="minorHAnsi" w:hAnsiTheme="minorHAnsi"/>
              </w:rPr>
            </w:pPr>
          </w:p>
        </w:tc>
        <w:tc>
          <w:tcPr>
            <w:tcW w:w="1368" w:type="dxa"/>
            <w:tcMar>
              <w:top w:w="28" w:type="dxa"/>
              <w:left w:w="85" w:type="dxa"/>
              <w:bottom w:w="28" w:type="dxa"/>
              <w:right w:w="85" w:type="dxa"/>
            </w:tcMar>
          </w:tcPr>
          <w:p w14:paraId="4BF7C43A" w14:textId="41944432" w:rsidR="007A40A0" w:rsidRPr="0033088F" w:rsidRDefault="007A40A0" w:rsidP="00B514A0">
            <w:pPr>
              <w:pStyle w:val="SOPtext"/>
              <w:jc w:val="both"/>
              <w:rPr>
                <w:rFonts w:asciiTheme="minorHAnsi" w:hAnsiTheme="minorHAnsi"/>
                <w:b/>
              </w:rPr>
            </w:pPr>
            <w:r>
              <w:rPr>
                <w:rFonts w:asciiTheme="minorHAnsi" w:hAnsiTheme="minorHAnsi"/>
                <w:b/>
              </w:rPr>
              <w:t>Signature:</w:t>
            </w:r>
          </w:p>
        </w:tc>
        <w:tc>
          <w:tcPr>
            <w:tcW w:w="2960" w:type="dxa"/>
            <w:tcMar>
              <w:top w:w="28" w:type="dxa"/>
              <w:left w:w="85" w:type="dxa"/>
              <w:bottom w:w="28" w:type="dxa"/>
              <w:right w:w="85" w:type="dxa"/>
            </w:tcMar>
          </w:tcPr>
          <w:p w14:paraId="7B2FC26D" w14:textId="77777777" w:rsidR="007A40A0" w:rsidRDefault="007A40A0" w:rsidP="00B514A0">
            <w:pPr>
              <w:pStyle w:val="SOPtext"/>
              <w:jc w:val="both"/>
              <w:rPr>
                <w:rFonts w:asciiTheme="minorHAnsi" w:hAnsiTheme="minorHAnsi"/>
              </w:rPr>
            </w:pPr>
          </w:p>
        </w:tc>
        <w:tc>
          <w:tcPr>
            <w:tcW w:w="821" w:type="dxa"/>
          </w:tcPr>
          <w:p w14:paraId="7242DC3C" w14:textId="00FA412F" w:rsidR="007A40A0" w:rsidRPr="0033088F" w:rsidRDefault="007A40A0" w:rsidP="00B514A0">
            <w:pPr>
              <w:pStyle w:val="SOPtext"/>
              <w:jc w:val="both"/>
              <w:rPr>
                <w:rFonts w:asciiTheme="minorHAnsi" w:hAnsiTheme="minorHAnsi"/>
                <w:b/>
              </w:rPr>
            </w:pPr>
            <w:r>
              <w:rPr>
                <w:rFonts w:asciiTheme="minorHAnsi" w:hAnsiTheme="minorHAnsi"/>
                <w:b/>
              </w:rPr>
              <w:t>Date:</w:t>
            </w:r>
          </w:p>
        </w:tc>
        <w:tc>
          <w:tcPr>
            <w:tcW w:w="1486" w:type="dxa"/>
          </w:tcPr>
          <w:p w14:paraId="0A07E7C1" w14:textId="77777777" w:rsidR="007A40A0" w:rsidRPr="0033088F" w:rsidRDefault="007A40A0" w:rsidP="00B514A0">
            <w:pPr>
              <w:pStyle w:val="SOPtext"/>
              <w:jc w:val="both"/>
              <w:rPr>
                <w:rFonts w:asciiTheme="minorHAnsi" w:hAnsiTheme="minorHAnsi"/>
              </w:rPr>
            </w:pPr>
          </w:p>
        </w:tc>
      </w:tr>
      <w:tr w:rsidR="007A40A0" w:rsidRPr="0033088F" w14:paraId="1FE8529C" w14:textId="77777777" w:rsidTr="0088373F">
        <w:tc>
          <w:tcPr>
            <w:tcW w:w="1697" w:type="dxa"/>
            <w:vMerge w:val="restart"/>
            <w:tcMar>
              <w:top w:w="28" w:type="dxa"/>
              <w:left w:w="85" w:type="dxa"/>
              <w:bottom w:w="28" w:type="dxa"/>
              <w:right w:w="85" w:type="dxa"/>
            </w:tcMar>
          </w:tcPr>
          <w:p w14:paraId="0696BA0E" w14:textId="77777777" w:rsidR="007A40A0" w:rsidRDefault="007A40A0" w:rsidP="00B514A0">
            <w:pPr>
              <w:pStyle w:val="SOPtext"/>
              <w:jc w:val="both"/>
              <w:rPr>
                <w:rFonts w:asciiTheme="minorHAnsi" w:hAnsiTheme="minorHAnsi"/>
                <w:b/>
              </w:rPr>
            </w:pPr>
            <w:r>
              <w:rPr>
                <w:rFonts w:asciiTheme="minorHAnsi" w:hAnsiTheme="minorHAnsi"/>
                <w:b/>
              </w:rPr>
              <w:t xml:space="preserve">Review and </w:t>
            </w:r>
          </w:p>
          <w:p w14:paraId="6FD6EBB0" w14:textId="5F6C5053" w:rsidR="007A40A0" w:rsidRPr="0033088F" w:rsidRDefault="007A40A0" w:rsidP="00B514A0">
            <w:pPr>
              <w:pStyle w:val="SOPtext"/>
              <w:jc w:val="both"/>
              <w:rPr>
                <w:rFonts w:asciiTheme="minorHAnsi" w:hAnsiTheme="minorHAnsi"/>
              </w:rPr>
            </w:pPr>
            <w:r>
              <w:rPr>
                <w:rFonts w:asciiTheme="minorHAnsi" w:hAnsiTheme="minorHAnsi"/>
                <w:b/>
              </w:rPr>
              <w:t>Approve</w:t>
            </w:r>
          </w:p>
        </w:tc>
        <w:tc>
          <w:tcPr>
            <w:tcW w:w="1368" w:type="dxa"/>
            <w:tcMar>
              <w:top w:w="28" w:type="dxa"/>
              <w:left w:w="85" w:type="dxa"/>
              <w:bottom w:w="28" w:type="dxa"/>
              <w:right w:w="85" w:type="dxa"/>
            </w:tcMar>
          </w:tcPr>
          <w:p w14:paraId="231CB913" w14:textId="0C231E6F" w:rsidR="007A40A0" w:rsidRDefault="007A40A0" w:rsidP="00B514A0">
            <w:pPr>
              <w:pStyle w:val="SOPtext"/>
              <w:jc w:val="both"/>
              <w:rPr>
                <w:rFonts w:asciiTheme="minorHAnsi" w:hAnsiTheme="minorHAnsi"/>
                <w:b/>
              </w:rPr>
            </w:pPr>
            <w:r>
              <w:rPr>
                <w:rFonts w:asciiTheme="minorHAnsi" w:hAnsiTheme="minorHAnsi"/>
                <w:b/>
              </w:rPr>
              <w:t>Name:</w:t>
            </w:r>
          </w:p>
        </w:tc>
        <w:tc>
          <w:tcPr>
            <w:tcW w:w="2960" w:type="dxa"/>
            <w:tcMar>
              <w:top w:w="28" w:type="dxa"/>
              <w:left w:w="85" w:type="dxa"/>
              <w:bottom w:w="28" w:type="dxa"/>
              <w:right w:w="85" w:type="dxa"/>
            </w:tcMar>
          </w:tcPr>
          <w:p w14:paraId="01B6DF20" w14:textId="77777777" w:rsidR="00CB2ED1" w:rsidRDefault="00CB2ED1" w:rsidP="00B514A0">
            <w:pPr>
              <w:pStyle w:val="SOPtext"/>
              <w:jc w:val="both"/>
              <w:rPr>
                <w:rFonts w:asciiTheme="minorHAnsi" w:hAnsiTheme="minorHAnsi"/>
              </w:rPr>
            </w:pPr>
            <w:r w:rsidRPr="00CB2ED1">
              <w:rPr>
                <w:rFonts w:asciiTheme="minorHAnsi" w:hAnsiTheme="minorHAnsi"/>
              </w:rPr>
              <w:t xml:space="preserve">Bijini Bahuleyan </w:t>
            </w:r>
          </w:p>
          <w:p w14:paraId="1FF4C461" w14:textId="26F7BD69" w:rsidR="007A40A0" w:rsidRDefault="00CB2ED1" w:rsidP="00B514A0">
            <w:pPr>
              <w:pStyle w:val="SOPtext"/>
              <w:jc w:val="both"/>
              <w:rPr>
                <w:rFonts w:asciiTheme="minorHAnsi" w:hAnsiTheme="minorHAnsi"/>
              </w:rPr>
            </w:pPr>
            <w:r>
              <w:rPr>
                <w:rFonts w:asciiTheme="minorHAnsi" w:hAnsiTheme="minorHAnsi"/>
              </w:rPr>
              <w:t>D</w:t>
            </w:r>
            <w:r>
              <w:t>ata Manager</w:t>
            </w:r>
          </w:p>
        </w:tc>
        <w:tc>
          <w:tcPr>
            <w:tcW w:w="821" w:type="dxa"/>
          </w:tcPr>
          <w:p w14:paraId="0C1E72BE" w14:textId="77777777" w:rsidR="007A40A0" w:rsidRDefault="007A40A0" w:rsidP="00B514A0">
            <w:pPr>
              <w:pStyle w:val="SOPtext"/>
              <w:jc w:val="both"/>
              <w:rPr>
                <w:rFonts w:asciiTheme="minorHAnsi" w:hAnsiTheme="minorHAnsi"/>
                <w:b/>
              </w:rPr>
            </w:pPr>
          </w:p>
        </w:tc>
        <w:tc>
          <w:tcPr>
            <w:tcW w:w="1486" w:type="dxa"/>
          </w:tcPr>
          <w:p w14:paraId="07248AAA" w14:textId="77777777" w:rsidR="007A40A0" w:rsidRPr="0033088F" w:rsidRDefault="007A40A0" w:rsidP="00B514A0">
            <w:pPr>
              <w:pStyle w:val="SOPtext"/>
              <w:jc w:val="both"/>
              <w:rPr>
                <w:rFonts w:asciiTheme="minorHAnsi" w:hAnsiTheme="minorHAnsi"/>
              </w:rPr>
            </w:pPr>
          </w:p>
        </w:tc>
      </w:tr>
      <w:tr w:rsidR="007A40A0" w:rsidRPr="0033088F" w14:paraId="700CC934" w14:textId="77777777" w:rsidTr="0088373F">
        <w:tc>
          <w:tcPr>
            <w:tcW w:w="1697" w:type="dxa"/>
            <w:vMerge/>
            <w:tcMar>
              <w:top w:w="28" w:type="dxa"/>
              <w:left w:w="85" w:type="dxa"/>
              <w:bottom w:w="28" w:type="dxa"/>
              <w:right w:w="85" w:type="dxa"/>
            </w:tcMar>
          </w:tcPr>
          <w:p w14:paraId="26B54C22" w14:textId="77777777" w:rsidR="007A40A0" w:rsidRPr="0033088F" w:rsidRDefault="007A40A0" w:rsidP="00B514A0">
            <w:pPr>
              <w:pStyle w:val="SOPtext"/>
              <w:jc w:val="both"/>
              <w:rPr>
                <w:rFonts w:asciiTheme="minorHAnsi" w:hAnsiTheme="minorHAnsi"/>
              </w:rPr>
            </w:pPr>
          </w:p>
        </w:tc>
        <w:tc>
          <w:tcPr>
            <w:tcW w:w="1368" w:type="dxa"/>
            <w:tcMar>
              <w:top w:w="28" w:type="dxa"/>
              <w:left w:w="85" w:type="dxa"/>
              <w:bottom w:w="28" w:type="dxa"/>
              <w:right w:w="85" w:type="dxa"/>
            </w:tcMar>
          </w:tcPr>
          <w:p w14:paraId="143676BE" w14:textId="3A533428" w:rsidR="007A40A0" w:rsidRDefault="007A40A0" w:rsidP="00B514A0">
            <w:pPr>
              <w:pStyle w:val="SOPtext"/>
              <w:jc w:val="both"/>
              <w:rPr>
                <w:rFonts w:asciiTheme="minorHAnsi" w:hAnsiTheme="minorHAnsi"/>
                <w:b/>
              </w:rPr>
            </w:pPr>
            <w:r>
              <w:rPr>
                <w:rFonts w:asciiTheme="minorHAnsi" w:hAnsiTheme="minorHAnsi"/>
                <w:b/>
              </w:rPr>
              <w:t>Title:</w:t>
            </w:r>
          </w:p>
        </w:tc>
        <w:tc>
          <w:tcPr>
            <w:tcW w:w="2960" w:type="dxa"/>
            <w:tcMar>
              <w:top w:w="28" w:type="dxa"/>
              <w:left w:w="85" w:type="dxa"/>
              <w:bottom w:w="28" w:type="dxa"/>
              <w:right w:w="85" w:type="dxa"/>
            </w:tcMar>
          </w:tcPr>
          <w:p w14:paraId="087607F5" w14:textId="77777777" w:rsidR="007A40A0" w:rsidRDefault="007A40A0" w:rsidP="00B514A0">
            <w:pPr>
              <w:pStyle w:val="SOPtext"/>
              <w:jc w:val="both"/>
              <w:rPr>
                <w:rFonts w:asciiTheme="minorHAnsi" w:hAnsiTheme="minorHAnsi"/>
              </w:rPr>
            </w:pPr>
          </w:p>
        </w:tc>
        <w:tc>
          <w:tcPr>
            <w:tcW w:w="821" w:type="dxa"/>
          </w:tcPr>
          <w:p w14:paraId="331BE692" w14:textId="77777777" w:rsidR="007A40A0" w:rsidRDefault="007A40A0" w:rsidP="00B514A0">
            <w:pPr>
              <w:pStyle w:val="SOPtext"/>
              <w:jc w:val="both"/>
              <w:rPr>
                <w:rFonts w:asciiTheme="minorHAnsi" w:hAnsiTheme="minorHAnsi"/>
                <w:b/>
              </w:rPr>
            </w:pPr>
          </w:p>
        </w:tc>
        <w:tc>
          <w:tcPr>
            <w:tcW w:w="1486" w:type="dxa"/>
          </w:tcPr>
          <w:p w14:paraId="50693B17" w14:textId="77777777" w:rsidR="007A40A0" w:rsidRPr="0033088F" w:rsidRDefault="007A40A0" w:rsidP="00B514A0">
            <w:pPr>
              <w:pStyle w:val="SOPtext"/>
              <w:jc w:val="both"/>
              <w:rPr>
                <w:rFonts w:asciiTheme="minorHAnsi" w:hAnsiTheme="minorHAnsi"/>
              </w:rPr>
            </w:pPr>
          </w:p>
        </w:tc>
      </w:tr>
      <w:tr w:rsidR="007A40A0" w:rsidRPr="0033088F" w14:paraId="65FC6A62" w14:textId="77777777" w:rsidTr="0088373F">
        <w:tc>
          <w:tcPr>
            <w:tcW w:w="1697" w:type="dxa"/>
            <w:vMerge/>
            <w:tcMar>
              <w:top w:w="28" w:type="dxa"/>
              <w:left w:w="85" w:type="dxa"/>
              <w:bottom w:w="28" w:type="dxa"/>
              <w:right w:w="85" w:type="dxa"/>
            </w:tcMar>
          </w:tcPr>
          <w:p w14:paraId="7CED2461" w14:textId="77777777" w:rsidR="007A40A0" w:rsidRPr="0033088F" w:rsidRDefault="007A40A0" w:rsidP="00B514A0">
            <w:pPr>
              <w:pStyle w:val="SOPtext"/>
              <w:jc w:val="both"/>
              <w:rPr>
                <w:rFonts w:asciiTheme="minorHAnsi" w:hAnsiTheme="minorHAnsi"/>
              </w:rPr>
            </w:pPr>
          </w:p>
        </w:tc>
        <w:tc>
          <w:tcPr>
            <w:tcW w:w="1368" w:type="dxa"/>
            <w:tcMar>
              <w:top w:w="28" w:type="dxa"/>
              <w:left w:w="85" w:type="dxa"/>
              <w:bottom w:w="28" w:type="dxa"/>
              <w:right w:w="85" w:type="dxa"/>
            </w:tcMar>
          </w:tcPr>
          <w:p w14:paraId="30998A09" w14:textId="2504C656" w:rsidR="007A40A0" w:rsidRDefault="007A40A0" w:rsidP="00B514A0">
            <w:pPr>
              <w:pStyle w:val="SOPtext"/>
              <w:jc w:val="both"/>
              <w:rPr>
                <w:rFonts w:asciiTheme="minorHAnsi" w:hAnsiTheme="minorHAnsi"/>
                <w:b/>
              </w:rPr>
            </w:pPr>
            <w:r>
              <w:rPr>
                <w:rFonts w:asciiTheme="minorHAnsi" w:hAnsiTheme="minorHAnsi"/>
                <w:b/>
              </w:rPr>
              <w:t>Signature:</w:t>
            </w:r>
          </w:p>
        </w:tc>
        <w:tc>
          <w:tcPr>
            <w:tcW w:w="2960" w:type="dxa"/>
            <w:tcMar>
              <w:top w:w="28" w:type="dxa"/>
              <w:left w:w="85" w:type="dxa"/>
              <w:bottom w:w="28" w:type="dxa"/>
              <w:right w:w="85" w:type="dxa"/>
            </w:tcMar>
          </w:tcPr>
          <w:p w14:paraId="0D514B39" w14:textId="77777777" w:rsidR="007A40A0" w:rsidRDefault="007A40A0" w:rsidP="00B514A0">
            <w:pPr>
              <w:pStyle w:val="SOPtext"/>
              <w:jc w:val="both"/>
              <w:rPr>
                <w:rFonts w:asciiTheme="minorHAnsi" w:hAnsiTheme="minorHAnsi"/>
              </w:rPr>
            </w:pPr>
          </w:p>
        </w:tc>
        <w:tc>
          <w:tcPr>
            <w:tcW w:w="821" w:type="dxa"/>
          </w:tcPr>
          <w:p w14:paraId="02BF75EB" w14:textId="61C6DF82" w:rsidR="007A40A0" w:rsidRDefault="007A40A0" w:rsidP="00B514A0">
            <w:pPr>
              <w:pStyle w:val="SOPtext"/>
              <w:jc w:val="both"/>
              <w:rPr>
                <w:rFonts w:asciiTheme="minorHAnsi" w:hAnsiTheme="minorHAnsi"/>
                <w:b/>
              </w:rPr>
            </w:pPr>
            <w:r>
              <w:rPr>
                <w:rFonts w:asciiTheme="minorHAnsi" w:hAnsiTheme="minorHAnsi"/>
                <w:b/>
              </w:rPr>
              <w:t>Date:</w:t>
            </w:r>
          </w:p>
        </w:tc>
        <w:tc>
          <w:tcPr>
            <w:tcW w:w="1486" w:type="dxa"/>
          </w:tcPr>
          <w:p w14:paraId="061B724B" w14:textId="77777777" w:rsidR="007A40A0" w:rsidRPr="0033088F" w:rsidRDefault="007A40A0" w:rsidP="00B514A0">
            <w:pPr>
              <w:pStyle w:val="SOPtext"/>
              <w:jc w:val="both"/>
              <w:rPr>
                <w:rFonts w:asciiTheme="minorHAnsi" w:hAnsiTheme="minorHAnsi"/>
              </w:rPr>
            </w:pPr>
          </w:p>
        </w:tc>
      </w:tr>
    </w:tbl>
    <w:p w14:paraId="763842FF" w14:textId="5221FDB6" w:rsidR="0087339B" w:rsidRDefault="0087339B" w:rsidP="00B514A0">
      <w:pPr>
        <w:pStyle w:val="SOPtext"/>
        <w:jc w:val="both"/>
        <w:rPr>
          <w:b/>
          <w:sz w:val="28"/>
          <w:szCs w:val="28"/>
        </w:rPr>
      </w:pPr>
    </w:p>
    <w:p w14:paraId="7D0F0C66" w14:textId="455BAABA" w:rsidR="0087339B" w:rsidRDefault="0087339B" w:rsidP="00B514A0">
      <w:pPr>
        <w:pStyle w:val="SOPtext"/>
        <w:jc w:val="both"/>
        <w:rPr>
          <w:b/>
          <w:sz w:val="28"/>
          <w:szCs w:val="28"/>
        </w:rPr>
      </w:pPr>
    </w:p>
    <w:p w14:paraId="1A985F26" w14:textId="628700DB" w:rsidR="0087339B" w:rsidRDefault="0087339B" w:rsidP="00B514A0">
      <w:pPr>
        <w:pStyle w:val="SOPtext"/>
        <w:jc w:val="both"/>
        <w:rPr>
          <w:b/>
          <w:sz w:val="28"/>
          <w:szCs w:val="28"/>
        </w:rPr>
      </w:pPr>
    </w:p>
    <w:bookmarkStart w:id="9" w:name="_Toc6479543" w:displacedByCustomXml="next"/>
    <w:bookmarkStart w:id="10" w:name="_Toc6479630" w:displacedByCustomXml="next"/>
    <w:bookmarkStart w:id="11" w:name="_Toc158524165" w:displacedByCustomXml="next"/>
    <w:bookmarkStart w:id="12" w:name="_Toc158461768" w:displacedByCustomXml="next"/>
    <w:bookmarkStart w:id="13" w:name="_Toc158461671" w:displacedByCustomXml="next"/>
    <w:bookmarkStart w:id="14" w:name="_Toc158461477" w:displacedByCustomXml="next"/>
    <w:bookmarkStart w:id="15" w:name="_Toc158459684" w:displacedByCustomXml="next"/>
    <w:sdt>
      <w:sdtPr>
        <w:rPr>
          <w:rFonts w:asciiTheme="minorHAnsi" w:eastAsia="Times New Roman" w:hAnsiTheme="minorHAnsi" w:cs="Times New Roman"/>
          <w:b/>
          <w:color w:val="auto"/>
          <w:sz w:val="24"/>
          <w:szCs w:val="20"/>
          <w:lang w:val="en-GB" w:eastAsia="zh-CN"/>
        </w:rPr>
        <w:id w:val="-936047889"/>
        <w:docPartObj>
          <w:docPartGallery w:val="Table of Contents"/>
          <w:docPartUnique/>
        </w:docPartObj>
      </w:sdtPr>
      <w:sdtEndPr>
        <w:rPr>
          <w:rFonts w:ascii="Times New (W1)" w:hAnsi="Times New Roman"/>
          <w:bCs/>
          <w:noProof/>
        </w:rPr>
      </w:sdtEndPr>
      <w:sdtContent>
        <w:p w14:paraId="7D6580AB" w14:textId="77777777" w:rsidR="0087339B" w:rsidRDefault="0087339B" w:rsidP="00B514A0">
          <w:pPr>
            <w:pStyle w:val="TOCHeading"/>
            <w:spacing w:before="0"/>
            <w:jc w:val="both"/>
            <w:rPr>
              <w:rFonts w:asciiTheme="minorHAnsi" w:eastAsia="Times New Roman" w:hAnsiTheme="minorHAnsi" w:cs="Times New Roman"/>
              <w:b/>
              <w:color w:val="auto"/>
              <w:sz w:val="24"/>
              <w:szCs w:val="20"/>
              <w:lang w:val="en-GB" w:eastAsia="zh-CN"/>
            </w:rPr>
          </w:pPr>
        </w:p>
        <w:p w14:paraId="66986EED" w14:textId="77777777" w:rsidR="006F65AC" w:rsidRDefault="006F65AC" w:rsidP="00B514A0">
          <w:pPr>
            <w:jc w:val="both"/>
            <w:rPr>
              <w:rFonts w:asciiTheme="minorHAnsi" w:eastAsiaTheme="majorEastAsia" w:hAnsiTheme="minorHAnsi" w:cstheme="majorBidi"/>
              <w:b/>
              <w:sz w:val="32"/>
              <w:szCs w:val="32"/>
              <w:lang w:val="en-US" w:eastAsia="en-US"/>
            </w:rPr>
          </w:pPr>
          <w:r>
            <w:rPr>
              <w:rFonts w:asciiTheme="minorHAnsi" w:hAnsiTheme="minorHAnsi"/>
              <w:b/>
            </w:rPr>
            <w:br w:type="page"/>
          </w:r>
        </w:p>
        <w:p w14:paraId="52AB81B0" w14:textId="4A6A2EF6" w:rsidR="00981FD2" w:rsidRPr="000D457E" w:rsidRDefault="000D457E" w:rsidP="00B514A0">
          <w:pPr>
            <w:pStyle w:val="TOCHeading"/>
            <w:spacing w:before="0"/>
            <w:jc w:val="both"/>
            <w:rPr>
              <w:rFonts w:asciiTheme="minorHAnsi" w:hAnsiTheme="minorHAnsi"/>
              <w:b/>
              <w:color w:val="auto"/>
            </w:rPr>
          </w:pPr>
          <w:r>
            <w:rPr>
              <w:rFonts w:asciiTheme="minorHAnsi" w:hAnsiTheme="minorHAnsi"/>
              <w:b/>
              <w:color w:val="auto"/>
            </w:rPr>
            <w:lastRenderedPageBreak/>
            <w:t xml:space="preserve">Table of </w:t>
          </w:r>
          <w:r w:rsidR="00981FD2" w:rsidRPr="000D457E">
            <w:rPr>
              <w:rFonts w:asciiTheme="minorHAnsi" w:hAnsiTheme="minorHAnsi"/>
              <w:b/>
              <w:color w:val="auto"/>
            </w:rPr>
            <w:t>Contents</w:t>
          </w:r>
        </w:p>
        <w:p w14:paraId="189B259D" w14:textId="77777777" w:rsidR="000D457E" w:rsidRPr="000D457E" w:rsidRDefault="000D457E" w:rsidP="00B514A0">
          <w:pPr>
            <w:jc w:val="both"/>
            <w:rPr>
              <w:sz w:val="12"/>
              <w:szCs w:val="12"/>
              <w:lang w:val="en-US" w:eastAsia="en-US"/>
            </w:rPr>
          </w:pPr>
        </w:p>
        <w:p w14:paraId="3D254C05" w14:textId="37FE74C1" w:rsidR="005E074B" w:rsidRDefault="00981FD2">
          <w:pPr>
            <w:pStyle w:val="TOC1"/>
            <w:tabs>
              <w:tab w:val="right" w:leader="dot" w:pos="9545"/>
            </w:tabs>
            <w:rPr>
              <w:rFonts w:eastAsiaTheme="minorEastAsia" w:cstheme="minorBidi"/>
              <w:b w:val="0"/>
              <w:bCs w:val="0"/>
              <w:caps w:val="0"/>
              <w:noProof/>
              <w:kern w:val="2"/>
              <w:sz w:val="24"/>
              <w:szCs w:val="24"/>
              <w:lang w:val="en-AU"/>
              <w14:ligatures w14:val="standardContextual"/>
            </w:rPr>
          </w:pPr>
          <w:r w:rsidRPr="000D457E">
            <w:rPr>
              <w:b w:val="0"/>
              <w:bCs w:val="0"/>
              <w:caps w:val="0"/>
              <w:noProof/>
              <w:sz w:val="22"/>
              <w:szCs w:val="22"/>
            </w:rPr>
            <w:fldChar w:fldCharType="begin"/>
          </w:r>
          <w:r w:rsidRPr="000D457E">
            <w:rPr>
              <w:b w:val="0"/>
              <w:bCs w:val="0"/>
              <w:caps w:val="0"/>
              <w:noProof/>
              <w:sz w:val="22"/>
              <w:szCs w:val="22"/>
            </w:rPr>
            <w:instrText xml:space="preserve"> TOC \o "1-2" \h \z \u </w:instrText>
          </w:r>
          <w:r w:rsidRPr="000D457E">
            <w:rPr>
              <w:b w:val="0"/>
              <w:bCs w:val="0"/>
              <w:caps w:val="0"/>
              <w:noProof/>
              <w:sz w:val="22"/>
              <w:szCs w:val="22"/>
            </w:rPr>
            <w:fldChar w:fldCharType="separate"/>
          </w:r>
          <w:hyperlink w:anchor="_Toc167367507" w:history="1">
            <w:r w:rsidR="005E074B" w:rsidRPr="00C357DB">
              <w:rPr>
                <w:rStyle w:val="Hyperlink"/>
                <w:noProof/>
              </w:rPr>
              <w:t>Abbreviations</w:t>
            </w:r>
            <w:r w:rsidR="005E074B">
              <w:rPr>
                <w:noProof/>
                <w:webHidden/>
              </w:rPr>
              <w:tab/>
            </w:r>
            <w:r w:rsidR="005E074B">
              <w:rPr>
                <w:noProof/>
                <w:webHidden/>
              </w:rPr>
              <w:fldChar w:fldCharType="begin"/>
            </w:r>
            <w:r w:rsidR="005E074B">
              <w:rPr>
                <w:noProof/>
                <w:webHidden/>
              </w:rPr>
              <w:instrText xml:space="preserve"> PAGEREF _Toc167367507 \h </w:instrText>
            </w:r>
            <w:r w:rsidR="005E074B">
              <w:rPr>
                <w:noProof/>
                <w:webHidden/>
              </w:rPr>
            </w:r>
            <w:r w:rsidR="005E074B">
              <w:rPr>
                <w:noProof/>
                <w:webHidden/>
              </w:rPr>
              <w:fldChar w:fldCharType="separate"/>
            </w:r>
            <w:r w:rsidR="005E074B">
              <w:rPr>
                <w:noProof/>
                <w:webHidden/>
              </w:rPr>
              <w:t>3</w:t>
            </w:r>
            <w:r w:rsidR="005E074B">
              <w:rPr>
                <w:noProof/>
                <w:webHidden/>
              </w:rPr>
              <w:fldChar w:fldCharType="end"/>
            </w:r>
          </w:hyperlink>
        </w:p>
        <w:p w14:paraId="5AE23940" w14:textId="61465BB4" w:rsidR="005E074B" w:rsidRDefault="005E074B">
          <w:pPr>
            <w:pStyle w:val="TOC1"/>
            <w:tabs>
              <w:tab w:val="left" w:pos="480"/>
              <w:tab w:val="right" w:leader="dot" w:pos="9545"/>
            </w:tabs>
            <w:rPr>
              <w:rFonts w:eastAsiaTheme="minorEastAsia" w:cstheme="minorBidi"/>
              <w:b w:val="0"/>
              <w:bCs w:val="0"/>
              <w:caps w:val="0"/>
              <w:noProof/>
              <w:kern w:val="2"/>
              <w:sz w:val="24"/>
              <w:szCs w:val="24"/>
              <w:lang w:val="en-AU"/>
              <w14:ligatures w14:val="standardContextual"/>
            </w:rPr>
          </w:pPr>
          <w:hyperlink w:anchor="_Toc167367508" w:history="1">
            <w:r w:rsidRPr="00C357DB">
              <w:rPr>
                <w:rStyle w:val="Hyperlink"/>
                <w:noProof/>
              </w:rPr>
              <w:t>1.</w:t>
            </w:r>
            <w:r>
              <w:rPr>
                <w:rFonts w:eastAsiaTheme="minorEastAsia" w:cstheme="minorBidi"/>
                <w:b w:val="0"/>
                <w:bCs w:val="0"/>
                <w:caps w:val="0"/>
                <w:noProof/>
                <w:kern w:val="2"/>
                <w:sz w:val="24"/>
                <w:szCs w:val="24"/>
                <w:lang w:val="en-AU"/>
                <w14:ligatures w14:val="standardContextual"/>
              </w:rPr>
              <w:tab/>
            </w:r>
            <w:r w:rsidRPr="00C357DB">
              <w:rPr>
                <w:rStyle w:val="Hyperlink"/>
                <w:noProof/>
              </w:rPr>
              <w:t>Introduction</w:t>
            </w:r>
            <w:r>
              <w:rPr>
                <w:noProof/>
                <w:webHidden/>
              </w:rPr>
              <w:tab/>
            </w:r>
            <w:r>
              <w:rPr>
                <w:noProof/>
                <w:webHidden/>
              </w:rPr>
              <w:fldChar w:fldCharType="begin"/>
            </w:r>
            <w:r>
              <w:rPr>
                <w:noProof/>
                <w:webHidden/>
              </w:rPr>
              <w:instrText xml:space="preserve"> PAGEREF _Toc167367508 \h </w:instrText>
            </w:r>
            <w:r>
              <w:rPr>
                <w:noProof/>
                <w:webHidden/>
              </w:rPr>
            </w:r>
            <w:r>
              <w:rPr>
                <w:noProof/>
                <w:webHidden/>
              </w:rPr>
              <w:fldChar w:fldCharType="separate"/>
            </w:r>
            <w:r>
              <w:rPr>
                <w:noProof/>
                <w:webHidden/>
              </w:rPr>
              <w:t>4</w:t>
            </w:r>
            <w:r>
              <w:rPr>
                <w:noProof/>
                <w:webHidden/>
              </w:rPr>
              <w:fldChar w:fldCharType="end"/>
            </w:r>
          </w:hyperlink>
        </w:p>
        <w:p w14:paraId="33BB397F" w14:textId="3C81A27F" w:rsidR="005E074B" w:rsidRDefault="005E074B">
          <w:pPr>
            <w:pStyle w:val="TOC1"/>
            <w:tabs>
              <w:tab w:val="left" w:pos="480"/>
              <w:tab w:val="right" w:leader="dot" w:pos="9545"/>
            </w:tabs>
            <w:rPr>
              <w:rFonts w:eastAsiaTheme="minorEastAsia" w:cstheme="minorBidi"/>
              <w:b w:val="0"/>
              <w:bCs w:val="0"/>
              <w:caps w:val="0"/>
              <w:noProof/>
              <w:kern w:val="2"/>
              <w:sz w:val="24"/>
              <w:szCs w:val="24"/>
              <w:lang w:val="en-AU"/>
              <w14:ligatures w14:val="standardContextual"/>
            </w:rPr>
          </w:pPr>
          <w:hyperlink w:anchor="_Toc167367509" w:history="1">
            <w:r w:rsidRPr="00C357DB">
              <w:rPr>
                <w:rStyle w:val="Hyperlink"/>
                <w:noProof/>
              </w:rPr>
              <w:t>2.</w:t>
            </w:r>
            <w:r>
              <w:rPr>
                <w:rFonts w:eastAsiaTheme="minorEastAsia" w:cstheme="minorBidi"/>
                <w:b w:val="0"/>
                <w:bCs w:val="0"/>
                <w:caps w:val="0"/>
                <w:noProof/>
                <w:kern w:val="2"/>
                <w:sz w:val="24"/>
                <w:szCs w:val="24"/>
                <w:lang w:val="en-AU"/>
                <w14:ligatures w14:val="standardContextual"/>
              </w:rPr>
              <w:tab/>
            </w:r>
            <w:r w:rsidRPr="00C357DB">
              <w:rPr>
                <w:rStyle w:val="Hyperlink"/>
                <w:noProof/>
              </w:rPr>
              <w:t>Contact List</w:t>
            </w:r>
            <w:r>
              <w:rPr>
                <w:noProof/>
                <w:webHidden/>
              </w:rPr>
              <w:tab/>
            </w:r>
            <w:r>
              <w:rPr>
                <w:noProof/>
                <w:webHidden/>
              </w:rPr>
              <w:fldChar w:fldCharType="begin"/>
            </w:r>
            <w:r>
              <w:rPr>
                <w:noProof/>
                <w:webHidden/>
              </w:rPr>
              <w:instrText xml:space="preserve"> PAGEREF _Toc167367509 \h </w:instrText>
            </w:r>
            <w:r>
              <w:rPr>
                <w:noProof/>
                <w:webHidden/>
              </w:rPr>
            </w:r>
            <w:r>
              <w:rPr>
                <w:noProof/>
                <w:webHidden/>
              </w:rPr>
              <w:fldChar w:fldCharType="separate"/>
            </w:r>
            <w:r>
              <w:rPr>
                <w:noProof/>
                <w:webHidden/>
              </w:rPr>
              <w:t>4</w:t>
            </w:r>
            <w:r>
              <w:rPr>
                <w:noProof/>
                <w:webHidden/>
              </w:rPr>
              <w:fldChar w:fldCharType="end"/>
            </w:r>
          </w:hyperlink>
        </w:p>
        <w:p w14:paraId="30999088" w14:textId="753BF884" w:rsidR="005E074B" w:rsidRDefault="005E074B">
          <w:pPr>
            <w:pStyle w:val="TOC2"/>
            <w:tabs>
              <w:tab w:val="right" w:leader="dot" w:pos="9545"/>
            </w:tabs>
            <w:rPr>
              <w:rFonts w:eastAsiaTheme="minorEastAsia" w:cstheme="minorBidi"/>
              <w:smallCaps w:val="0"/>
              <w:noProof/>
              <w:kern w:val="2"/>
              <w:sz w:val="24"/>
              <w:szCs w:val="24"/>
              <w:lang w:val="en-AU"/>
              <w14:ligatures w14:val="standardContextual"/>
            </w:rPr>
          </w:pPr>
          <w:hyperlink w:anchor="_Toc167367510" w:history="1">
            <w:r w:rsidRPr="00C357DB">
              <w:rPr>
                <w:rStyle w:val="Hyperlink"/>
                <w:noProof/>
              </w:rPr>
              <w:t>2.2 Role and responsibilities</w:t>
            </w:r>
            <w:r>
              <w:rPr>
                <w:noProof/>
                <w:webHidden/>
              </w:rPr>
              <w:tab/>
            </w:r>
            <w:r>
              <w:rPr>
                <w:noProof/>
                <w:webHidden/>
              </w:rPr>
              <w:fldChar w:fldCharType="begin"/>
            </w:r>
            <w:r>
              <w:rPr>
                <w:noProof/>
                <w:webHidden/>
              </w:rPr>
              <w:instrText xml:space="preserve"> PAGEREF _Toc167367510 \h </w:instrText>
            </w:r>
            <w:r>
              <w:rPr>
                <w:noProof/>
                <w:webHidden/>
              </w:rPr>
            </w:r>
            <w:r>
              <w:rPr>
                <w:noProof/>
                <w:webHidden/>
              </w:rPr>
              <w:fldChar w:fldCharType="separate"/>
            </w:r>
            <w:r>
              <w:rPr>
                <w:noProof/>
                <w:webHidden/>
              </w:rPr>
              <w:t>4</w:t>
            </w:r>
            <w:r>
              <w:rPr>
                <w:noProof/>
                <w:webHidden/>
              </w:rPr>
              <w:fldChar w:fldCharType="end"/>
            </w:r>
          </w:hyperlink>
        </w:p>
        <w:p w14:paraId="0E4A919E" w14:textId="66E7EAE4" w:rsidR="005E074B" w:rsidRDefault="005E074B">
          <w:pPr>
            <w:pStyle w:val="TOC2"/>
            <w:tabs>
              <w:tab w:val="right" w:leader="dot" w:pos="9545"/>
            </w:tabs>
            <w:rPr>
              <w:rFonts w:eastAsiaTheme="minorEastAsia" w:cstheme="minorBidi"/>
              <w:smallCaps w:val="0"/>
              <w:noProof/>
              <w:kern w:val="2"/>
              <w:sz w:val="24"/>
              <w:szCs w:val="24"/>
              <w:lang w:val="en-AU"/>
              <w14:ligatures w14:val="standardContextual"/>
            </w:rPr>
          </w:pPr>
          <w:hyperlink w:anchor="_Toc167367511" w:history="1">
            <w:r w:rsidRPr="00C357DB">
              <w:rPr>
                <w:rStyle w:val="Hyperlink"/>
                <w:noProof/>
              </w:rPr>
              <w:t>2.3 Flow of data management activities across teams</w:t>
            </w:r>
            <w:r>
              <w:rPr>
                <w:noProof/>
                <w:webHidden/>
              </w:rPr>
              <w:tab/>
            </w:r>
            <w:r>
              <w:rPr>
                <w:noProof/>
                <w:webHidden/>
              </w:rPr>
              <w:fldChar w:fldCharType="begin"/>
            </w:r>
            <w:r>
              <w:rPr>
                <w:noProof/>
                <w:webHidden/>
              </w:rPr>
              <w:instrText xml:space="preserve"> PAGEREF _Toc167367511 \h </w:instrText>
            </w:r>
            <w:r>
              <w:rPr>
                <w:noProof/>
                <w:webHidden/>
              </w:rPr>
            </w:r>
            <w:r>
              <w:rPr>
                <w:noProof/>
                <w:webHidden/>
              </w:rPr>
              <w:fldChar w:fldCharType="separate"/>
            </w:r>
            <w:r>
              <w:rPr>
                <w:noProof/>
                <w:webHidden/>
              </w:rPr>
              <w:t>5</w:t>
            </w:r>
            <w:r>
              <w:rPr>
                <w:noProof/>
                <w:webHidden/>
              </w:rPr>
              <w:fldChar w:fldCharType="end"/>
            </w:r>
          </w:hyperlink>
        </w:p>
        <w:p w14:paraId="5DC11690" w14:textId="78C854DD" w:rsidR="005E074B" w:rsidRDefault="005E074B">
          <w:pPr>
            <w:pStyle w:val="TOC1"/>
            <w:tabs>
              <w:tab w:val="left" w:pos="480"/>
              <w:tab w:val="right" w:leader="dot" w:pos="9545"/>
            </w:tabs>
            <w:rPr>
              <w:rFonts w:eastAsiaTheme="minorEastAsia" w:cstheme="minorBidi"/>
              <w:b w:val="0"/>
              <w:bCs w:val="0"/>
              <w:caps w:val="0"/>
              <w:noProof/>
              <w:kern w:val="2"/>
              <w:sz w:val="24"/>
              <w:szCs w:val="24"/>
              <w:lang w:val="en-AU"/>
              <w14:ligatures w14:val="standardContextual"/>
            </w:rPr>
          </w:pPr>
          <w:hyperlink w:anchor="_Toc167367512" w:history="1">
            <w:r w:rsidRPr="00C357DB">
              <w:rPr>
                <w:rStyle w:val="Hyperlink"/>
                <w:noProof/>
              </w:rPr>
              <w:t>3.</w:t>
            </w:r>
            <w:r>
              <w:rPr>
                <w:rFonts w:eastAsiaTheme="minorEastAsia" w:cstheme="minorBidi"/>
                <w:b w:val="0"/>
                <w:bCs w:val="0"/>
                <w:caps w:val="0"/>
                <w:noProof/>
                <w:kern w:val="2"/>
                <w:sz w:val="24"/>
                <w:szCs w:val="24"/>
                <w:lang w:val="en-AU"/>
                <w14:ligatures w14:val="standardContextual"/>
              </w:rPr>
              <w:tab/>
            </w:r>
            <w:r w:rsidRPr="00C357DB">
              <w:rPr>
                <w:rStyle w:val="Hyperlink"/>
                <w:noProof/>
              </w:rPr>
              <w:t>Project milestones</w:t>
            </w:r>
            <w:r>
              <w:rPr>
                <w:noProof/>
                <w:webHidden/>
              </w:rPr>
              <w:tab/>
            </w:r>
            <w:r>
              <w:rPr>
                <w:noProof/>
                <w:webHidden/>
              </w:rPr>
              <w:fldChar w:fldCharType="begin"/>
            </w:r>
            <w:r>
              <w:rPr>
                <w:noProof/>
                <w:webHidden/>
              </w:rPr>
              <w:instrText xml:space="preserve"> PAGEREF _Toc167367512 \h </w:instrText>
            </w:r>
            <w:r>
              <w:rPr>
                <w:noProof/>
                <w:webHidden/>
              </w:rPr>
            </w:r>
            <w:r>
              <w:rPr>
                <w:noProof/>
                <w:webHidden/>
              </w:rPr>
              <w:fldChar w:fldCharType="separate"/>
            </w:r>
            <w:r>
              <w:rPr>
                <w:noProof/>
                <w:webHidden/>
              </w:rPr>
              <w:t>6</w:t>
            </w:r>
            <w:r>
              <w:rPr>
                <w:noProof/>
                <w:webHidden/>
              </w:rPr>
              <w:fldChar w:fldCharType="end"/>
            </w:r>
          </w:hyperlink>
        </w:p>
        <w:p w14:paraId="538B8D0B" w14:textId="1595344D" w:rsidR="005E074B" w:rsidRDefault="005E074B">
          <w:pPr>
            <w:pStyle w:val="TOC2"/>
            <w:tabs>
              <w:tab w:val="right" w:leader="dot" w:pos="9545"/>
            </w:tabs>
            <w:rPr>
              <w:rFonts w:eastAsiaTheme="minorEastAsia" w:cstheme="minorBidi"/>
              <w:smallCaps w:val="0"/>
              <w:noProof/>
              <w:kern w:val="2"/>
              <w:sz w:val="24"/>
              <w:szCs w:val="24"/>
              <w:lang w:val="en-AU"/>
              <w14:ligatures w14:val="standardContextual"/>
            </w:rPr>
          </w:pPr>
          <w:hyperlink w:anchor="_Toc167367513" w:history="1">
            <w:r w:rsidRPr="00C357DB">
              <w:rPr>
                <w:rStyle w:val="Hyperlink"/>
                <w:noProof/>
              </w:rPr>
              <w:t>3.1 Project and Data Milestones</w:t>
            </w:r>
            <w:r>
              <w:rPr>
                <w:noProof/>
                <w:webHidden/>
              </w:rPr>
              <w:tab/>
            </w:r>
            <w:r>
              <w:rPr>
                <w:noProof/>
                <w:webHidden/>
              </w:rPr>
              <w:fldChar w:fldCharType="begin"/>
            </w:r>
            <w:r>
              <w:rPr>
                <w:noProof/>
                <w:webHidden/>
              </w:rPr>
              <w:instrText xml:space="preserve"> PAGEREF _Toc167367513 \h </w:instrText>
            </w:r>
            <w:r>
              <w:rPr>
                <w:noProof/>
                <w:webHidden/>
              </w:rPr>
            </w:r>
            <w:r>
              <w:rPr>
                <w:noProof/>
                <w:webHidden/>
              </w:rPr>
              <w:fldChar w:fldCharType="separate"/>
            </w:r>
            <w:r>
              <w:rPr>
                <w:noProof/>
                <w:webHidden/>
              </w:rPr>
              <w:t>6</w:t>
            </w:r>
            <w:r>
              <w:rPr>
                <w:noProof/>
                <w:webHidden/>
              </w:rPr>
              <w:fldChar w:fldCharType="end"/>
            </w:r>
          </w:hyperlink>
        </w:p>
        <w:p w14:paraId="2BAECD11" w14:textId="4C37A6E2" w:rsidR="005E074B" w:rsidRDefault="005E074B">
          <w:pPr>
            <w:pStyle w:val="TOC2"/>
            <w:tabs>
              <w:tab w:val="right" w:leader="dot" w:pos="9545"/>
            </w:tabs>
            <w:rPr>
              <w:rFonts w:eastAsiaTheme="minorEastAsia" w:cstheme="minorBidi"/>
              <w:smallCaps w:val="0"/>
              <w:noProof/>
              <w:kern w:val="2"/>
              <w:sz w:val="24"/>
              <w:szCs w:val="24"/>
              <w:lang w:val="en-AU"/>
              <w14:ligatures w14:val="standardContextual"/>
            </w:rPr>
          </w:pPr>
          <w:hyperlink w:anchor="_Toc167367514" w:history="1">
            <w:r w:rsidRPr="00C357DB">
              <w:rPr>
                <w:rStyle w:val="Hyperlink"/>
                <w:noProof/>
              </w:rPr>
              <w:t>3.2 Data Management Considerations</w:t>
            </w:r>
            <w:r>
              <w:rPr>
                <w:noProof/>
                <w:webHidden/>
              </w:rPr>
              <w:tab/>
            </w:r>
            <w:r>
              <w:rPr>
                <w:noProof/>
                <w:webHidden/>
              </w:rPr>
              <w:fldChar w:fldCharType="begin"/>
            </w:r>
            <w:r>
              <w:rPr>
                <w:noProof/>
                <w:webHidden/>
              </w:rPr>
              <w:instrText xml:space="preserve"> PAGEREF _Toc167367514 \h </w:instrText>
            </w:r>
            <w:r>
              <w:rPr>
                <w:noProof/>
                <w:webHidden/>
              </w:rPr>
            </w:r>
            <w:r>
              <w:rPr>
                <w:noProof/>
                <w:webHidden/>
              </w:rPr>
              <w:fldChar w:fldCharType="separate"/>
            </w:r>
            <w:r>
              <w:rPr>
                <w:noProof/>
                <w:webHidden/>
              </w:rPr>
              <w:t>6</w:t>
            </w:r>
            <w:r>
              <w:rPr>
                <w:noProof/>
                <w:webHidden/>
              </w:rPr>
              <w:fldChar w:fldCharType="end"/>
            </w:r>
          </w:hyperlink>
        </w:p>
        <w:p w14:paraId="6BFDD87E" w14:textId="619AE78A" w:rsidR="005E074B" w:rsidRDefault="005E074B">
          <w:pPr>
            <w:pStyle w:val="TOC1"/>
            <w:tabs>
              <w:tab w:val="left" w:pos="480"/>
              <w:tab w:val="right" w:leader="dot" w:pos="9545"/>
            </w:tabs>
            <w:rPr>
              <w:rFonts w:eastAsiaTheme="minorEastAsia" w:cstheme="minorBidi"/>
              <w:b w:val="0"/>
              <w:bCs w:val="0"/>
              <w:caps w:val="0"/>
              <w:noProof/>
              <w:kern w:val="2"/>
              <w:sz w:val="24"/>
              <w:szCs w:val="24"/>
              <w:lang w:val="en-AU"/>
              <w14:ligatures w14:val="standardContextual"/>
            </w:rPr>
          </w:pPr>
          <w:hyperlink w:anchor="_Toc167367515" w:history="1">
            <w:r w:rsidRPr="00C357DB">
              <w:rPr>
                <w:rStyle w:val="Hyperlink"/>
                <w:noProof/>
              </w:rPr>
              <w:t>4.</w:t>
            </w:r>
            <w:r>
              <w:rPr>
                <w:rFonts w:eastAsiaTheme="minorEastAsia" w:cstheme="minorBidi"/>
                <w:b w:val="0"/>
                <w:bCs w:val="0"/>
                <w:caps w:val="0"/>
                <w:noProof/>
                <w:kern w:val="2"/>
                <w:sz w:val="24"/>
                <w:szCs w:val="24"/>
                <w:lang w:val="en-AU"/>
                <w14:ligatures w14:val="standardContextual"/>
              </w:rPr>
              <w:tab/>
            </w:r>
            <w:r w:rsidRPr="00C357DB">
              <w:rPr>
                <w:rStyle w:val="Hyperlink"/>
                <w:noProof/>
              </w:rPr>
              <w:t>Database system details and file location</w:t>
            </w:r>
            <w:r>
              <w:rPr>
                <w:noProof/>
                <w:webHidden/>
              </w:rPr>
              <w:tab/>
            </w:r>
            <w:r>
              <w:rPr>
                <w:noProof/>
                <w:webHidden/>
              </w:rPr>
              <w:fldChar w:fldCharType="begin"/>
            </w:r>
            <w:r>
              <w:rPr>
                <w:noProof/>
                <w:webHidden/>
              </w:rPr>
              <w:instrText xml:space="preserve"> PAGEREF _Toc167367515 \h </w:instrText>
            </w:r>
            <w:r>
              <w:rPr>
                <w:noProof/>
                <w:webHidden/>
              </w:rPr>
            </w:r>
            <w:r>
              <w:rPr>
                <w:noProof/>
                <w:webHidden/>
              </w:rPr>
              <w:fldChar w:fldCharType="separate"/>
            </w:r>
            <w:r>
              <w:rPr>
                <w:noProof/>
                <w:webHidden/>
              </w:rPr>
              <w:t>7</w:t>
            </w:r>
            <w:r>
              <w:rPr>
                <w:noProof/>
                <w:webHidden/>
              </w:rPr>
              <w:fldChar w:fldCharType="end"/>
            </w:r>
          </w:hyperlink>
        </w:p>
        <w:p w14:paraId="04675961" w14:textId="1EE79388" w:rsidR="005E074B" w:rsidRDefault="005E074B">
          <w:pPr>
            <w:pStyle w:val="TOC2"/>
            <w:tabs>
              <w:tab w:val="right" w:leader="dot" w:pos="9545"/>
            </w:tabs>
            <w:rPr>
              <w:rFonts w:eastAsiaTheme="minorEastAsia" w:cstheme="minorBidi"/>
              <w:smallCaps w:val="0"/>
              <w:noProof/>
              <w:kern w:val="2"/>
              <w:sz w:val="24"/>
              <w:szCs w:val="24"/>
              <w:lang w:val="en-AU"/>
              <w14:ligatures w14:val="standardContextual"/>
            </w:rPr>
          </w:pPr>
          <w:hyperlink w:anchor="_Toc167367516" w:history="1">
            <w:r w:rsidRPr="00C357DB">
              <w:rPr>
                <w:rStyle w:val="Hyperlink"/>
                <w:noProof/>
              </w:rPr>
              <w:t>4.1 Data management systems</w:t>
            </w:r>
            <w:r>
              <w:rPr>
                <w:noProof/>
                <w:webHidden/>
              </w:rPr>
              <w:tab/>
            </w:r>
            <w:r>
              <w:rPr>
                <w:noProof/>
                <w:webHidden/>
              </w:rPr>
              <w:fldChar w:fldCharType="begin"/>
            </w:r>
            <w:r>
              <w:rPr>
                <w:noProof/>
                <w:webHidden/>
              </w:rPr>
              <w:instrText xml:space="preserve"> PAGEREF _Toc167367516 \h </w:instrText>
            </w:r>
            <w:r>
              <w:rPr>
                <w:noProof/>
                <w:webHidden/>
              </w:rPr>
            </w:r>
            <w:r>
              <w:rPr>
                <w:noProof/>
                <w:webHidden/>
              </w:rPr>
              <w:fldChar w:fldCharType="separate"/>
            </w:r>
            <w:r>
              <w:rPr>
                <w:noProof/>
                <w:webHidden/>
              </w:rPr>
              <w:t>7</w:t>
            </w:r>
            <w:r>
              <w:rPr>
                <w:noProof/>
                <w:webHidden/>
              </w:rPr>
              <w:fldChar w:fldCharType="end"/>
            </w:r>
          </w:hyperlink>
        </w:p>
        <w:p w14:paraId="0BDC9E9B" w14:textId="5B5D9AFB" w:rsidR="005E074B" w:rsidRDefault="005E074B">
          <w:pPr>
            <w:pStyle w:val="TOC1"/>
            <w:tabs>
              <w:tab w:val="left" w:pos="480"/>
              <w:tab w:val="right" w:leader="dot" w:pos="9545"/>
            </w:tabs>
            <w:rPr>
              <w:rFonts w:eastAsiaTheme="minorEastAsia" w:cstheme="minorBidi"/>
              <w:b w:val="0"/>
              <w:bCs w:val="0"/>
              <w:caps w:val="0"/>
              <w:noProof/>
              <w:kern w:val="2"/>
              <w:sz w:val="24"/>
              <w:szCs w:val="24"/>
              <w:lang w:val="en-AU"/>
              <w14:ligatures w14:val="standardContextual"/>
            </w:rPr>
          </w:pPr>
          <w:hyperlink w:anchor="_Toc167367517" w:history="1">
            <w:r w:rsidRPr="00C357DB">
              <w:rPr>
                <w:rStyle w:val="Hyperlink"/>
                <w:noProof/>
              </w:rPr>
              <w:t>5.</w:t>
            </w:r>
            <w:r>
              <w:rPr>
                <w:rFonts w:eastAsiaTheme="minorEastAsia" w:cstheme="minorBidi"/>
                <w:b w:val="0"/>
                <w:bCs w:val="0"/>
                <w:caps w:val="0"/>
                <w:noProof/>
                <w:kern w:val="2"/>
                <w:sz w:val="24"/>
                <w:szCs w:val="24"/>
                <w:lang w:val="en-AU"/>
                <w14:ligatures w14:val="standardContextual"/>
              </w:rPr>
              <w:tab/>
            </w:r>
            <w:r w:rsidRPr="00C357DB">
              <w:rPr>
                <w:rStyle w:val="Hyperlink"/>
                <w:noProof/>
              </w:rPr>
              <w:t>Privacy, Identifiers and Linkage</w:t>
            </w:r>
            <w:r>
              <w:rPr>
                <w:noProof/>
                <w:webHidden/>
              </w:rPr>
              <w:tab/>
            </w:r>
            <w:r>
              <w:rPr>
                <w:noProof/>
                <w:webHidden/>
              </w:rPr>
              <w:fldChar w:fldCharType="begin"/>
            </w:r>
            <w:r>
              <w:rPr>
                <w:noProof/>
                <w:webHidden/>
              </w:rPr>
              <w:instrText xml:space="preserve"> PAGEREF _Toc167367517 \h </w:instrText>
            </w:r>
            <w:r>
              <w:rPr>
                <w:noProof/>
                <w:webHidden/>
              </w:rPr>
            </w:r>
            <w:r>
              <w:rPr>
                <w:noProof/>
                <w:webHidden/>
              </w:rPr>
              <w:fldChar w:fldCharType="separate"/>
            </w:r>
            <w:r>
              <w:rPr>
                <w:noProof/>
                <w:webHidden/>
              </w:rPr>
              <w:t>8</w:t>
            </w:r>
            <w:r>
              <w:rPr>
                <w:noProof/>
                <w:webHidden/>
              </w:rPr>
              <w:fldChar w:fldCharType="end"/>
            </w:r>
          </w:hyperlink>
        </w:p>
        <w:p w14:paraId="29BD54E9" w14:textId="7F4839D3" w:rsidR="005E074B" w:rsidRDefault="005E074B">
          <w:pPr>
            <w:pStyle w:val="TOC2"/>
            <w:tabs>
              <w:tab w:val="left" w:pos="960"/>
              <w:tab w:val="right" w:leader="dot" w:pos="9545"/>
            </w:tabs>
            <w:rPr>
              <w:rFonts w:eastAsiaTheme="minorEastAsia" w:cstheme="minorBidi"/>
              <w:smallCaps w:val="0"/>
              <w:noProof/>
              <w:kern w:val="2"/>
              <w:sz w:val="24"/>
              <w:szCs w:val="24"/>
              <w:lang w:val="en-AU"/>
              <w14:ligatures w14:val="standardContextual"/>
            </w:rPr>
          </w:pPr>
          <w:hyperlink w:anchor="_Toc167367518" w:history="1">
            <w:r w:rsidRPr="00C357DB">
              <w:rPr>
                <w:rStyle w:val="Hyperlink"/>
                <w:noProof/>
              </w:rPr>
              <w:t>5.1</w:t>
            </w:r>
            <w:r>
              <w:rPr>
                <w:rFonts w:eastAsiaTheme="minorEastAsia" w:cstheme="minorBidi"/>
                <w:smallCaps w:val="0"/>
                <w:noProof/>
                <w:kern w:val="2"/>
                <w:sz w:val="24"/>
                <w:szCs w:val="24"/>
                <w:lang w:val="en-AU"/>
                <w14:ligatures w14:val="standardContextual"/>
              </w:rPr>
              <w:tab/>
            </w:r>
            <w:r w:rsidRPr="00C357DB">
              <w:rPr>
                <w:rStyle w:val="Hyperlink"/>
                <w:noProof/>
              </w:rPr>
              <w:t>Personal Identifying Information and Sensitive Data Handling</w:t>
            </w:r>
            <w:r>
              <w:rPr>
                <w:noProof/>
                <w:webHidden/>
              </w:rPr>
              <w:tab/>
            </w:r>
            <w:r>
              <w:rPr>
                <w:noProof/>
                <w:webHidden/>
              </w:rPr>
              <w:fldChar w:fldCharType="begin"/>
            </w:r>
            <w:r>
              <w:rPr>
                <w:noProof/>
                <w:webHidden/>
              </w:rPr>
              <w:instrText xml:space="preserve"> PAGEREF _Toc167367518 \h </w:instrText>
            </w:r>
            <w:r>
              <w:rPr>
                <w:noProof/>
                <w:webHidden/>
              </w:rPr>
            </w:r>
            <w:r>
              <w:rPr>
                <w:noProof/>
                <w:webHidden/>
              </w:rPr>
              <w:fldChar w:fldCharType="separate"/>
            </w:r>
            <w:r>
              <w:rPr>
                <w:noProof/>
                <w:webHidden/>
              </w:rPr>
              <w:t>8</w:t>
            </w:r>
            <w:r>
              <w:rPr>
                <w:noProof/>
                <w:webHidden/>
              </w:rPr>
              <w:fldChar w:fldCharType="end"/>
            </w:r>
          </w:hyperlink>
        </w:p>
        <w:p w14:paraId="5F6F35C0" w14:textId="62E633D2" w:rsidR="005E074B" w:rsidRDefault="005E074B">
          <w:pPr>
            <w:pStyle w:val="TOC1"/>
            <w:tabs>
              <w:tab w:val="left" w:pos="480"/>
              <w:tab w:val="right" w:leader="dot" w:pos="9545"/>
            </w:tabs>
            <w:rPr>
              <w:rFonts w:eastAsiaTheme="minorEastAsia" w:cstheme="minorBidi"/>
              <w:b w:val="0"/>
              <w:bCs w:val="0"/>
              <w:caps w:val="0"/>
              <w:noProof/>
              <w:kern w:val="2"/>
              <w:sz w:val="24"/>
              <w:szCs w:val="24"/>
              <w:lang w:val="en-AU"/>
              <w14:ligatures w14:val="standardContextual"/>
            </w:rPr>
          </w:pPr>
          <w:hyperlink w:anchor="_Toc167367519" w:history="1">
            <w:r w:rsidRPr="00C357DB">
              <w:rPr>
                <w:rStyle w:val="Hyperlink"/>
                <w:noProof/>
              </w:rPr>
              <w:t>6.</w:t>
            </w:r>
            <w:r>
              <w:rPr>
                <w:rFonts w:eastAsiaTheme="minorEastAsia" w:cstheme="minorBidi"/>
                <w:b w:val="0"/>
                <w:bCs w:val="0"/>
                <w:caps w:val="0"/>
                <w:noProof/>
                <w:kern w:val="2"/>
                <w:sz w:val="24"/>
                <w:szCs w:val="24"/>
                <w:lang w:val="en-AU"/>
                <w14:ligatures w14:val="standardContextual"/>
              </w:rPr>
              <w:tab/>
            </w:r>
            <w:r w:rsidRPr="00C357DB">
              <w:rPr>
                <w:rStyle w:val="Hyperlink"/>
                <w:noProof/>
              </w:rPr>
              <w:t>Data Quality and Change Management</w:t>
            </w:r>
            <w:r>
              <w:rPr>
                <w:noProof/>
                <w:webHidden/>
              </w:rPr>
              <w:tab/>
            </w:r>
            <w:r>
              <w:rPr>
                <w:noProof/>
                <w:webHidden/>
              </w:rPr>
              <w:fldChar w:fldCharType="begin"/>
            </w:r>
            <w:r>
              <w:rPr>
                <w:noProof/>
                <w:webHidden/>
              </w:rPr>
              <w:instrText xml:space="preserve"> PAGEREF _Toc167367519 \h </w:instrText>
            </w:r>
            <w:r>
              <w:rPr>
                <w:noProof/>
                <w:webHidden/>
              </w:rPr>
            </w:r>
            <w:r>
              <w:rPr>
                <w:noProof/>
                <w:webHidden/>
              </w:rPr>
              <w:fldChar w:fldCharType="separate"/>
            </w:r>
            <w:r>
              <w:rPr>
                <w:noProof/>
                <w:webHidden/>
              </w:rPr>
              <w:t>8</w:t>
            </w:r>
            <w:r>
              <w:rPr>
                <w:noProof/>
                <w:webHidden/>
              </w:rPr>
              <w:fldChar w:fldCharType="end"/>
            </w:r>
          </w:hyperlink>
        </w:p>
        <w:p w14:paraId="486DEF0D" w14:textId="147FCD66" w:rsidR="005E074B" w:rsidRDefault="005E074B">
          <w:pPr>
            <w:pStyle w:val="TOC2"/>
            <w:tabs>
              <w:tab w:val="right" w:leader="dot" w:pos="9545"/>
            </w:tabs>
            <w:rPr>
              <w:rFonts w:eastAsiaTheme="minorEastAsia" w:cstheme="minorBidi"/>
              <w:smallCaps w:val="0"/>
              <w:noProof/>
              <w:kern w:val="2"/>
              <w:sz w:val="24"/>
              <w:szCs w:val="24"/>
              <w:lang w:val="en-AU"/>
              <w14:ligatures w14:val="standardContextual"/>
            </w:rPr>
          </w:pPr>
          <w:hyperlink w:anchor="_Toc167367520" w:history="1">
            <w:r w:rsidRPr="00C357DB">
              <w:rPr>
                <w:rStyle w:val="Hyperlink"/>
                <w:noProof/>
              </w:rPr>
              <w:t>6.1 Data Quality and Review</w:t>
            </w:r>
            <w:r>
              <w:rPr>
                <w:noProof/>
                <w:webHidden/>
              </w:rPr>
              <w:tab/>
            </w:r>
            <w:r>
              <w:rPr>
                <w:noProof/>
                <w:webHidden/>
              </w:rPr>
              <w:fldChar w:fldCharType="begin"/>
            </w:r>
            <w:r>
              <w:rPr>
                <w:noProof/>
                <w:webHidden/>
              </w:rPr>
              <w:instrText xml:space="preserve"> PAGEREF _Toc167367520 \h </w:instrText>
            </w:r>
            <w:r>
              <w:rPr>
                <w:noProof/>
                <w:webHidden/>
              </w:rPr>
            </w:r>
            <w:r>
              <w:rPr>
                <w:noProof/>
                <w:webHidden/>
              </w:rPr>
              <w:fldChar w:fldCharType="separate"/>
            </w:r>
            <w:r>
              <w:rPr>
                <w:noProof/>
                <w:webHidden/>
              </w:rPr>
              <w:t>8</w:t>
            </w:r>
            <w:r>
              <w:rPr>
                <w:noProof/>
                <w:webHidden/>
              </w:rPr>
              <w:fldChar w:fldCharType="end"/>
            </w:r>
          </w:hyperlink>
        </w:p>
        <w:p w14:paraId="3C789991" w14:textId="61CC0A95" w:rsidR="005E074B" w:rsidRDefault="005E074B">
          <w:pPr>
            <w:pStyle w:val="TOC2"/>
            <w:tabs>
              <w:tab w:val="right" w:leader="dot" w:pos="9545"/>
            </w:tabs>
            <w:rPr>
              <w:rFonts w:eastAsiaTheme="minorEastAsia" w:cstheme="minorBidi"/>
              <w:smallCaps w:val="0"/>
              <w:noProof/>
              <w:kern w:val="2"/>
              <w:sz w:val="24"/>
              <w:szCs w:val="24"/>
              <w:lang w:val="en-AU"/>
              <w14:ligatures w14:val="standardContextual"/>
            </w:rPr>
          </w:pPr>
          <w:hyperlink w:anchor="_Toc167367521" w:history="1">
            <w:r w:rsidRPr="00C357DB">
              <w:rPr>
                <w:rStyle w:val="Hyperlink"/>
                <w:noProof/>
              </w:rPr>
              <w:t>6.2 Database Change Management</w:t>
            </w:r>
            <w:r>
              <w:rPr>
                <w:noProof/>
                <w:webHidden/>
              </w:rPr>
              <w:tab/>
            </w:r>
            <w:r>
              <w:rPr>
                <w:noProof/>
                <w:webHidden/>
              </w:rPr>
              <w:fldChar w:fldCharType="begin"/>
            </w:r>
            <w:r>
              <w:rPr>
                <w:noProof/>
                <w:webHidden/>
              </w:rPr>
              <w:instrText xml:space="preserve"> PAGEREF _Toc167367521 \h </w:instrText>
            </w:r>
            <w:r>
              <w:rPr>
                <w:noProof/>
                <w:webHidden/>
              </w:rPr>
            </w:r>
            <w:r>
              <w:rPr>
                <w:noProof/>
                <w:webHidden/>
              </w:rPr>
              <w:fldChar w:fldCharType="separate"/>
            </w:r>
            <w:r>
              <w:rPr>
                <w:noProof/>
                <w:webHidden/>
              </w:rPr>
              <w:t>9</w:t>
            </w:r>
            <w:r>
              <w:rPr>
                <w:noProof/>
                <w:webHidden/>
              </w:rPr>
              <w:fldChar w:fldCharType="end"/>
            </w:r>
          </w:hyperlink>
        </w:p>
        <w:p w14:paraId="79A83354" w14:textId="1E5E8788" w:rsidR="005E074B" w:rsidRDefault="005E074B">
          <w:pPr>
            <w:pStyle w:val="TOC1"/>
            <w:tabs>
              <w:tab w:val="left" w:pos="480"/>
              <w:tab w:val="right" w:leader="dot" w:pos="9545"/>
            </w:tabs>
            <w:rPr>
              <w:rFonts w:eastAsiaTheme="minorEastAsia" w:cstheme="minorBidi"/>
              <w:b w:val="0"/>
              <w:bCs w:val="0"/>
              <w:caps w:val="0"/>
              <w:noProof/>
              <w:kern w:val="2"/>
              <w:sz w:val="24"/>
              <w:szCs w:val="24"/>
              <w:lang w:val="en-AU"/>
              <w14:ligatures w14:val="standardContextual"/>
            </w:rPr>
          </w:pPr>
          <w:hyperlink w:anchor="_Toc167367522" w:history="1">
            <w:r w:rsidRPr="00C357DB">
              <w:rPr>
                <w:rStyle w:val="Hyperlink"/>
                <w:noProof/>
              </w:rPr>
              <w:t>7.</w:t>
            </w:r>
            <w:r>
              <w:rPr>
                <w:rFonts w:eastAsiaTheme="minorEastAsia" w:cstheme="minorBidi"/>
                <w:b w:val="0"/>
                <w:bCs w:val="0"/>
                <w:caps w:val="0"/>
                <w:noProof/>
                <w:kern w:val="2"/>
                <w:sz w:val="24"/>
                <w:szCs w:val="24"/>
                <w:lang w:val="en-AU"/>
                <w14:ligatures w14:val="standardContextual"/>
              </w:rPr>
              <w:tab/>
            </w:r>
            <w:r w:rsidRPr="00C357DB">
              <w:rPr>
                <w:rStyle w:val="Hyperlink"/>
                <w:noProof/>
              </w:rPr>
              <w:t>Database Locks and Archiving</w:t>
            </w:r>
            <w:r>
              <w:rPr>
                <w:noProof/>
                <w:webHidden/>
              </w:rPr>
              <w:tab/>
            </w:r>
            <w:r>
              <w:rPr>
                <w:noProof/>
                <w:webHidden/>
              </w:rPr>
              <w:fldChar w:fldCharType="begin"/>
            </w:r>
            <w:r>
              <w:rPr>
                <w:noProof/>
                <w:webHidden/>
              </w:rPr>
              <w:instrText xml:space="preserve"> PAGEREF _Toc167367522 \h </w:instrText>
            </w:r>
            <w:r>
              <w:rPr>
                <w:noProof/>
                <w:webHidden/>
              </w:rPr>
            </w:r>
            <w:r>
              <w:rPr>
                <w:noProof/>
                <w:webHidden/>
              </w:rPr>
              <w:fldChar w:fldCharType="separate"/>
            </w:r>
            <w:r>
              <w:rPr>
                <w:noProof/>
                <w:webHidden/>
              </w:rPr>
              <w:t>9</w:t>
            </w:r>
            <w:r>
              <w:rPr>
                <w:noProof/>
                <w:webHidden/>
              </w:rPr>
              <w:fldChar w:fldCharType="end"/>
            </w:r>
          </w:hyperlink>
        </w:p>
        <w:p w14:paraId="44C60DAF" w14:textId="41A4F9B9" w:rsidR="005E074B" w:rsidRDefault="005E074B">
          <w:pPr>
            <w:pStyle w:val="TOC2"/>
            <w:tabs>
              <w:tab w:val="right" w:leader="dot" w:pos="9545"/>
            </w:tabs>
            <w:rPr>
              <w:rFonts w:eastAsiaTheme="minorEastAsia" w:cstheme="minorBidi"/>
              <w:smallCaps w:val="0"/>
              <w:noProof/>
              <w:kern w:val="2"/>
              <w:sz w:val="24"/>
              <w:szCs w:val="24"/>
              <w:lang w:val="en-AU"/>
              <w14:ligatures w14:val="standardContextual"/>
            </w:rPr>
          </w:pPr>
          <w:hyperlink w:anchor="_Toc167367523" w:history="1">
            <w:r w:rsidRPr="00C357DB">
              <w:rPr>
                <w:rStyle w:val="Hyperlink"/>
                <w:noProof/>
              </w:rPr>
              <w:t>7.1 Database Locks</w:t>
            </w:r>
            <w:r>
              <w:rPr>
                <w:noProof/>
                <w:webHidden/>
              </w:rPr>
              <w:tab/>
            </w:r>
            <w:r>
              <w:rPr>
                <w:noProof/>
                <w:webHidden/>
              </w:rPr>
              <w:fldChar w:fldCharType="begin"/>
            </w:r>
            <w:r>
              <w:rPr>
                <w:noProof/>
                <w:webHidden/>
              </w:rPr>
              <w:instrText xml:space="preserve"> PAGEREF _Toc167367523 \h </w:instrText>
            </w:r>
            <w:r>
              <w:rPr>
                <w:noProof/>
                <w:webHidden/>
              </w:rPr>
            </w:r>
            <w:r>
              <w:rPr>
                <w:noProof/>
                <w:webHidden/>
              </w:rPr>
              <w:fldChar w:fldCharType="separate"/>
            </w:r>
            <w:r>
              <w:rPr>
                <w:noProof/>
                <w:webHidden/>
              </w:rPr>
              <w:t>9</w:t>
            </w:r>
            <w:r>
              <w:rPr>
                <w:noProof/>
                <w:webHidden/>
              </w:rPr>
              <w:fldChar w:fldCharType="end"/>
            </w:r>
          </w:hyperlink>
        </w:p>
        <w:p w14:paraId="7D07C943" w14:textId="7D4AF930" w:rsidR="005E074B" w:rsidRDefault="005E074B">
          <w:pPr>
            <w:pStyle w:val="TOC2"/>
            <w:tabs>
              <w:tab w:val="right" w:leader="dot" w:pos="9545"/>
            </w:tabs>
            <w:rPr>
              <w:rFonts w:eastAsiaTheme="minorEastAsia" w:cstheme="minorBidi"/>
              <w:smallCaps w:val="0"/>
              <w:noProof/>
              <w:kern w:val="2"/>
              <w:sz w:val="24"/>
              <w:szCs w:val="24"/>
              <w:lang w:val="en-AU"/>
              <w14:ligatures w14:val="standardContextual"/>
            </w:rPr>
          </w:pPr>
          <w:hyperlink w:anchor="_Toc167367524" w:history="1">
            <w:r w:rsidRPr="00C357DB">
              <w:rPr>
                <w:rStyle w:val="Hyperlink"/>
                <w:noProof/>
              </w:rPr>
              <w:t>7.2 Paper Storage and Archiving</w:t>
            </w:r>
            <w:r>
              <w:rPr>
                <w:noProof/>
                <w:webHidden/>
              </w:rPr>
              <w:tab/>
            </w:r>
            <w:r>
              <w:rPr>
                <w:noProof/>
                <w:webHidden/>
              </w:rPr>
              <w:fldChar w:fldCharType="begin"/>
            </w:r>
            <w:r>
              <w:rPr>
                <w:noProof/>
                <w:webHidden/>
              </w:rPr>
              <w:instrText xml:space="preserve"> PAGEREF _Toc167367524 \h </w:instrText>
            </w:r>
            <w:r>
              <w:rPr>
                <w:noProof/>
                <w:webHidden/>
              </w:rPr>
            </w:r>
            <w:r>
              <w:rPr>
                <w:noProof/>
                <w:webHidden/>
              </w:rPr>
              <w:fldChar w:fldCharType="separate"/>
            </w:r>
            <w:r>
              <w:rPr>
                <w:noProof/>
                <w:webHidden/>
              </w:rPr>
              <w:t>10</w:t>
            </w:r>
            <w:r>
              <w:rPr>
                <w:noProof/>
                <w:webHidden/>
              </w:rPr>
              <w:fldChar w:fldCharType="end"/>
            </w:r>
          </w:hyperlink>
        </w:p>
        <w:p w14:paraId="2EC1159D" w14:textId="0A3EACE0" w:rsidR="005E074B" w:rsidRDefault="005E074B">
          <w:pPr>
            <w:pStyle w:val="TOC1"/>
            <w:tabs>
              <w:tab w:val="left" w:pos="480"/>
              <w:tab w:val="right" w:leader="dot" w:pos="9545"/>
            </w:tabs>
            <w:rPr>
              <w:rFonts w:eastAsiaTheme="minorEastAsia" w:cstheme="minorBidi"/>
              <w:b w:val="0"/>
              <w:bCs w:val="0"/>
              <w:caps w:val="0"/>
              <w:noProof/>
              <w:kern w:val="2"/>
              <w:sz w:val="24"/>
              <w:szCs w:val="24"/>
              <w:lang w:val="en-AU"/>
              <w14:ligatures w14:val="standardContextual"/>
            </w:rPr>
          </w:pPr>
          <w:hyperlink w:anchor="_Toc167367525" w:history="1">
            <w:r w:rsidRPr="00C357DB">
              <w:rPr>
                <w:rStyle w:val="Hyperlink"/>
                <w:noProof/>
              </w:rPr>
              <w:t>8.</w:t>
            </w:r>
            <w:r>
              <w:rPr>
                <w:rFonts w:eastAsiaTheme="minorEastAsia" w:cstheme="minorBidi"/>
                <w:b w:val="0"/>
                <w:bCs w:val="0"/>
                <w:caps w:val="0"/>
                <w:noProof/>
                <w:kern w:val="2"/>
                <w:sz w:val="24"/>
                <w:szCs w:val="24"/>
                <w:lang w:val="en-AU"/>
                <w14:ligatures w14:val="standardContextual"/>
              </w:rPr>
              <w:tab/>
            </w:r>
            <w:r w:rsidRPr="00C357DB">
              <w:rPr>
                <w:rStyle w:val="Hyperlink"/>
                <w:noProof/>
              </w:rPr>
              <w:t>Data Sharing</w:t>
            </w:r>
            <w:r>
              <w:rPr>
                <w:noProof/>
                <w:webHidden/>
              </w:rPr>
              <w:tab/>
            </w:r>
            <w:r>
              <w:rPr>
                <w:noProof/>
                <w:webHidden/>
              </w:rPr>
              <w:fldChar w:fldCharType="begin"/>
            </w:r>
            <w:r>
              <w:rPr>
                <w:noProof/>
                <w:webHidden/>
              </w:rPr>
              <w:instrText xml:space="preserve"> PAGEREF _Toc167367525 \h </w:instrText>
            </w:r>
            <w:r>
              <w:rPr>
                <w:noProof/>
                <w:webHidden/>
              </w:rPr>
            </w:r>
            <w:r>
              <w:rPr>
                <w:noProof/>
                <w:webHidden/>
              </w:rPr>
              <w:fldChar w:fldCharType="separate"/>
            </w:r>
            <w:r>
              <w:rPr>
                <w:noProof/>
                <w:webHidden/>
              </w:rPr>
              <w:t>10</w:t>
            </w:r>
            <w:r>
              <w:rPr>
                <w:noProof/>
                <w:webHidden/>
              </w:rPr>
              <w:fldChar w:fldCharType="end"/>
            </w:r>
          </w:hyperlink>
        </w:p>
        <w:p w14:paraId="0B8E5498" w14:textId="4066EEB1" w:rsidR="000D457E" w:rsidRDefault="00981FD2" w:rsidP="00B514A0">
          <w:pPr>
            <w:jc w:val="both"/>
            <w:rPr>
              <w:b/>
              <w:bCs/>
              <w:noProof/>
            </w:rPr>
          </w:pPr>
          <w:r w:rsidRPr="000D457E">
            <w:rPr>
              <w:rFonts w:asciiTheme="minorHAnsi" w:hAnsiTheme="minorHAnsi"/>
              <w:b/>
              <w:bCs/>
              <w:noProof/>
              <w:sz w:val="22"/>
              <w:szCs w:val="22"/>
            </w:rPr>
            <w:fldChar w:fldCharType="end"/>
          </w:r>
        </w:p>
      </w:sdtContent>
    </w:sdt>
    <w:p w14:paraId="1338E066" w14:textId="77777777" w:rsidR="00162363" w:rsidRDefault="00162363" w:rsidP="00B514A0">
      <w:pPr>
        <w:jc w:val="both"/>
        <w:rPr>
          <w:rFonts w:asciiTheme="minorHAnsi" w:hAnsiTheme="minorHAnsi" w:cstheme="minorHAnsi"/>
          <w:b/>
          <w:color w:val="000000" w:themeColor="text1"/>
          <w:kern w:val="28"/>
          <w:sz w:val="28"/>
          <w:szCs w:val="28"/>
          <w:lang w:val="en-US"/>
        </w:rPr>
      </w:pPr>
      <w:r>
        <w:rPr>
          <w:color w:val="000000" w:themeColor="text1"/>
        </w:rPr>
        <w:br w:type="page"/>
      </w:r>
    </w:p>
    <w:p w14:paraId="7EEE2815" w14:textId="77777777" w:rsidR="0088373F" w:rsidRDefault="0088373F" w:rsidP="00B514A0">
      <w:pPr>
        <w:pStyle w:val="Heading1"/>
        <w:numPr>
          <w:ilvl w:val="0"/>
          <w:numId w:val="0"/>
        </w:numPr>
        <w:spacing w:before="0"/>
        <w:rPr>
          <w:color w:val="000000" w:themeColor="text1"/>
        </w:rPr>
      </w:pPr>
    </w:p>
    <w:p w14:paraId="0BCE5CA7" w14:textId="156280A6" w:rsidR="00EE5348" w:rsidRPr="0033088F" w:rsidRDefault="00FC2F42" w:rsidP="00B514A0">
      <w:pPr>
        <w:pStyle w:val="Heading1"/>
        <w:numPr>
          <w:ilvl w:val="0"/>
          <w:numId w:val="0"/>
        </w:numPr>
        <w:spacing w:before="0"/>
        <w:rPr>
          <w:color w:val="000000" w:themeColor="text1"/>
        </w:rPr>
      </w:pPr>
      <w:bookmarkStart w:id="16" w:name="_Toc167367507"/>
      <w:r w:rsidRPr="0033088F">
        <w:rPr>
          <w:color w:val="000000" w:themeColor="text1"/>
        </w:rPr>
        <w:t>A</w:t>
      </w:r>
      <w:bookmarkEnd w:id="10"/>
      <w:bookmarkEnd w:id="9"/>
      <w:r w:rsidR="005E20BE">
        <w:rPr>
          <w:color w:val="000000" w:themeColor="text1"/>
        </w:rPr>
        <w:t>bbreviations</w:t>
      </w:r>
      <w:bookmarkEnd w:id="16"/>
    </w:p>
    <w:p w14:paraId="3C3BDF9D" w14:textId="77777777" w:rsidR="00BC3462" w:rsidRDefault="00BC3462" w:rsidP="00B514A0">
      <w:pPr>
        <w:jc w:val="both"/>
        <w:rPr>
          <w:color w:val="000000" w:themeColor="text1"/>
          <w:lang w:val="en-US"/>
        </w:rPr>
      </w:pPr>
    </w:p>
    <w:p w14:paraId="6437202A" w14:textId="61FD4D48"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A</w:t>
      </w:r>
      <w:r w:rsidR="006B55FD">
        <w:rPr>
          <w:rFonts w:asciiTheme="minorHAnsi" w:hAnsiTheme="minorHAnsi" w:cstheme="minorHAnsi"/>
          <w:color w:val="000000" w:themeColor="text1"/>
          <w:sz w:val="22"/>
          <w:szCs w:val="18"/>
          <w:lang w:val="en-US"/>
        </w:rPr>
        <w:t>TLS</w:t>
      </w:r>
      <w:r w:rsidRPr="009F5E0B">
        <w:rPr>
          <w:rFonts w:asciiTheme="minorHAnsi" w:hAnsiTheme="minorHAnsi" w:cstheme="minorHAnsi"/>
          <w:color w:val="000000" w:themeColor="text1"/>
          <w:sz w:val="22"/>
          <w:szCs w:val="18"/>
          <w:lang w:val="en-US"/>
        </w:rPr>
        <w:tab/>
      </w:r>
      <w:r w:rsidR="006B55FD">
        <w:rPr>
          <w:rFonts w:asciiTheme="minorHAnsi" w:hAnsiTheme="minorHAnsi" w:cstheme="minorHAnsi"/>
          <w:color w:val="000000" w:themeColor="text1"/>
          <w:sz w:val="22"/>
          <w:szCs w:val="18"/>
          <w:lang w:val="en-US"/>
        </w:rPr>
        <w:t>Advanced Trauma Life support</w:t>
      </w:r>
    </w:p>
    <w:p w14:paraId="0D11833D"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CDMS</w:t>
      </w:r>
      <w:r w:rsidRPr="009F5E0B">
        <w:rPr>
          <w:rFonts w:asciiTheme="minorHAnsi" w:hAnsiTheme="minorHAnsi" w:cstheme="minorHAnsi"/>
          <w:color w:val="000000" w:themeColor="text1"/>
          <w:sz w:val="22"/>
          <w:szCs w:val="18"/>
          <w:lang w:val="en-US"/>
        </w:rPr>
        <w:tab/>
        <w:t>Clinical Data Management System</w:t>
      </w:r>
    </w:p>
    <w:p w14:paraId="1B5E8CF2"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CRF</w:t>
      </w:r>
      <w:r w:rsidRPr="009F5E0B">
        <w:rPr>
          <w:rFonts w:asciiTheme="minorHAnsi" w:hAnsiTheme="minorHAnsi" w:cstheme="minorHAnsi"/>
          <w:color w:val="000000" w:themeColor="text1"/>
          <w:sz w:val="22"/>
          <w:szCs w:val="18"/>
          <w:lang w:val="en-US"/>
        </w:rPr>
        <w:tab/>
        <w:t>Case Report Form</w:t>
      </w:r>
    </w:p>
    <w:p w14:paraId="4359BC24"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DMP</w:t>
      </w:r>
      <w:r w:rsidRPr="009F5E0B">
        <w:rPr>
          <w:rFonts w:asciiTheme="minorHAnsi" w:hAnsiTheme="minorHAnsi" w:cstheme="minorHAnsi"/>
          <w:color w:val="000000" w:themeColor="text1"/>
          <w:sz w:val="22"/>
          <w:szCs w:val="18"/>
          <w:lang w:val="en-US"/>
        </w:rPr>
        <w:tab/>
        <w:t>Data Management Plan</w:t>
      </w:r>
    </w:p>
    <w:p w14:paraId="08A4894F"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eCRF</w:t>
      </w:r>
      <w:r w:rsidRPr="009F5E0B">
        <w:rPr>
          <w:rFonts w:asciiTheme="minorHAnsi" w:hAnsiTheme="minorHAnsi" w:cstheme="minorHAnsi"/>
          <w:color w:val="000000" w:themeColor="text1"/>
          <w:sz w:val="22"/>
          <w:szCs w:val="18"/>
          <w:lang w:val="en-US"/>
        </w:rPr>
        <w:tab/>
        <w:t>Electronic Case Report Form</w:t>
      </w:r>
    </w:p>
    <w:p w14:paraId="2B3453F9" w14:textId="77777777" w:rsidR="005E20BE"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EDC</w:t>
      </w:r>
      <w:r w:rsidRPr="009F5E0B">
        <w:rPr>
          <w:rFonts w:asciiTheme="minorHAnsi" w:hAnsiTheme="minorHAnsi" w:cstheme="minorHAnsi"/>
          <w:color w:val="000000" w:themeColor="text1"/>
          <w:sz w:val="22"/>
          <w:szCs w:val="18"/>
          <w:lang w:val="en-US"/>
        </w:rPr>
        <w:tab/>
        <w:t>Electronic Data Capture</w:t>
      </w:r>
    </w:p>
    <w:p w14:paraId="65886935" w14:textId="0A040434" w:rsidR="005E20BE" w:rsidRDefault="003F584F" w:rsidP="00B514A0">
      <w:pPr>
        <w:jc w:val="both"/>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TMG</w:t>
      </w:r>
      <w:r w:rsidR="005E20BE" w:rsidRPr="009F5E0B">
        <w:rPr>
          <w:rFonts w:asciiTheme="minorHAnsi" w:hAnsiTheme="minorHAnsi" w:cstheme="minorHAnsi"/>
          <w:color w:val="000000" w:themeColor="text1"/>
          <w:sz w:val="22"/>
          <w:szCs w:val="18"/>
          <w:lang w:val="en-US"/>
        </w:rPr>
        <w:tab/>
      </w:r>
      <w:r>
        <w:rPr>
          <w:rFonts w:asciiTheme="minorHAnsi" w:hAnsiTheme="minorHAnsi" w:cstheme="minorHAnsi"/>
          <w:color w:val="000000" w:themeColor="text1"/>
          <w:sz w:val="22"/>
          <w:szCs w:val="18"/>
          <w:lang w:val="en-US"/>
        </w:rPr>
        <w:t>Trial Management Group</w:t>
      </w:r>
    </w:p>
    <w:p w14:paraId="4E39E50D"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GDS</w:t>
      </w:r>
      <w:r w:rsidRPr="009F5E0B">
        <w:rPr>
          <w:rFonts w:asciiTheme="minorHAnsi" w:hAnsiTheme="minorHAnsi" w:cstheme="minorHAnsi"/>
          <w:color w:val="000000" w:themeColor="text1"/>
          <w:sz w:val="22"/>
          <w:szCs w:val="18"/>
          <w:lang w:val="en-US"/>
        </w:rPr>
        <w:tab/>
        <w:t>Data management system used by George Clinical</w:t>
      </w:r>
    </w:p>
    <w:p w14:paraId="1E1507AE"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GUI</w:t>
      </w:r>
      <w:r w:rsidRPr="009F5E0B">
        <w:rPr>
          <w:rFonts w:asciiTheme="minorHAnsi" w:hAnsiTheme="minorHAnsi" w:cstheme="minorHAnsi"/>
          <w:color w:val="000000" w:themeColor="text1"/>
          <w:sz w:val="22"/>
          <w:szCs w:val="18"/>
          <w:lang w:val="en-US"/>
        </w:rPr>
        <w:tab/>
        <w:t>Graphical User Interface</w:t>
      </w:r>
    </w:p>
    <w:p w14:paraId="36CDBBB0"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MOP</w:t>
      </w:r>
      <w:r w:rsidRPr="009F5E0B">
        <w:rPr>
          <w:rFonts w:asciiTheme="minorHAnsi" w:hAnsiTheme="minorHAnsi" w:cstheme="minorHAnsi"/>
          <w:color w:val="000000" w:themeColor="text1"/>
          <w:sz w:val="22"/>
          <w:szCs w:val="18"/>
          <w:lang w:val="en-US"/>
        </w:rPr>
        <w:tab/>
        <w:t>Manual of Operations</w:t>
      </w:r>
    </w:p>
    <w:p w14:paraId="0DA6202A"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NA</w:t>
      </w:r>
      <w:r w:rsidRPr="009F5E0B">
        <w:rPr>
          <w:rFonts w:asciiTheme="minorHAnsi" w:hAnsiTheme="minorHAnsi" w:cstheme="minorHAnsi"/>
          <w:color w:val="000000" w:themeColor="text1"/>
          <w:sz w:val="22"/>
          <w:szCs w:val="18"/>
          <w:lang w:val="en-US"/>
        </w:rPr>
        <w:tab/>
        <w:t>Not Applicable</w:t>
      </w:r>
    </w:p>
    <w:p w14:paraId="7F3CEAB1"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PII</w:t>
      </w:r>
      <w:r w:rsidRPr="009F5E0B">
        <w:rPr>
          <w:rFonts w:asciiTheme="minorHAnsi" w:hAnsiTheme="minorHAnsi" w:cstheme="minorHAnsi"/>
          <w:color w:val="000000" w:themeColor="text1"/>
          <w:sz w:val="22"/>
          <w:szCs w:val="18"/>
          <w:lang w:val="en-US"/>
        </w:rPr>
        <w:tab/>
        <w:t>Personal Identifying Information</w:t>
      </w:r>
    </w:p>
    <w:p w14:paraId="5F04782B"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QC</w:t>
      </w:r>
      <w:r w:rsidRPr="009F5E0B">
        <w:rPr>
          <w:rFonts w:asciiTheme="minorHAnsi" w:hAnsiTheme="minorHAnsi" w:cstheme="minorHAnsi"/>
          <w:color w:val="000000" w:themeColor="text1"/>
          <w:sz w:val="22"/>
          <w:szCs w:val="18"/>
          <w:lang w:val="en-US"/>
        </w:rPr>
        <w:tab/>
        <w:t>Quality Control</w:t>
      </w:r>
    </w:p>
    <w:p w14:paraId="344749BC" w14:textId="3C320617" w:rsidR="005E074B" w:rsidRDefault="005E074B" w:rsidP="00B514A0">
      <w:pPr>
        <w:jc w:val="both"/>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SAE</w:t>
      </w:r>
      <w:r>
        <w:rPr>
          <w:rFonts w:asciiTheme="minorHAnsi" w:hAnsiTheme="minorHAnsi" w:cstheme="minorHAnsi"/>
          <w:color w:val="000000" w:themeColor="text1"/>
          <w:sz w:val="22"/>
          <w:szCs w:val="18"/>
          <w:lang w:val="en-US"/>
        </w:rPr>
        <w:tab/>
        <w:t>Serious adverse event</w:t>
      </w:r>
    </w:p>
    <w:p w14:paraId="6985CBCE" w14:textId="3180C661"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SDV</w:t>
      </w:r>
      <w:r w:rsidRPr="009F5E0B">
        <w:rPr>
          <w:rFonts w:asciiTheme="minorHAnsi" w:hAnsiTheme="minorHAnsi" w:cstheme="minorHAnsi"/>
          <w:color w:val="000000" w:themeColor="text1"/>
          <w:sz w:val="22"/>
          <w:szCs w:val="18"/>
          <w:lang w:val="en-US"/>
        </w:rPr>
        <w:tab/>
        <w:t>Source Data Verification</w:t>
      </w:r>
    </w:p>
    <w:p w14:paraId="4CE890C7"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TGI</w:t>
      </w:r>
      <w:r w:rsidRPr="009F5E0B">
        <w:rPr>
          <w:rFonts w:asciiTheme="minorHAnsi" w:hAnsiTheme="minorHAnsi" w:cstheme="minorHAnsi"/>
          <w:color w:val="000000" w:themeColor="text1"/>
          <w:sz w:val="22"/>
          <w:szCs w:val="18"/>
          <w:lang w:val="en-US"/>
        </w:rPr>
        <w:tab/>
        <w:t>The George Institute</w:t>
      </w:r>
    </w:p>
    <w:p w14:paraId="1106EE33"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UAT</w:t>
      </w:r>
      <w:r w:rsidRPr="009F5E0B">
        <w:rPr>
          <w:rFonts w:asciiTheme="minorHAnsi" w:hAnsiTheme="minorHAnsi" w:cstheme="minorHAnsi"/>
          <w:color w:val="000000" w:themeColor="text1"/>
          <w:sz w:val="22"/>
          <w:szCs w:val="18"/>
          <w:lang w:val="en-US"/>
        </w:rPr>
        <w:tab/>
        <w:t>User Acceptance Testing</w:t>
      </w:r>
    </w:p>
    <w:p w14:paraId="51ECCE14" w14:textId="77777777" w:rsidR="005E20BE" w:rsidRPr="009F5E0B" w:rsidRDefault="005E20BE"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URL</w:t>
      </w:r>
      <w:r w:rsidRPr="009F5E0B">
        <w:rPr>
          <w:rFonts w:asciiTheme="minorHAnsi" w:hAnsiTheme="minorHAnsi" w:cstheme="minorHAnsi"/>
          <w:color w:val="000000" w:themeColor="text1"/>
          <w:sz w:val="22"/>
          <w:szCs w:val="18"/>
          <w:lang w:val="en-US"/>
        </w:rPr>
        <w:tab/>
        <w:t>Uniform Resource Locator</w:t>
      </w:r>
    </w:p>
    <w:p w14:paraId="22AB2194" w14:textId="2219D99A" w:rsidR="00F449FA" w:rsidRDefault="00F449FA" w:rsidP="00B514A0">
      <w:pPr>
        <w:jc w:val="both"/>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br w:type="page"/>
      </w:r>
    </w:p>
    <w:p w14:paraId="54BDB5E5" w14:textId="4D1D232E" w:rsidR="001273F1" w:rsidRDefault="001273F1" w:rsidP="00B514A0">
      <w:pPr>
        <w:jc w:val="both"/>
        <w:rPr>
          <w:rFonts w:asciiTheme="minorHAnsi" w:hAnsiTheme="minorHAnsi" w:cstheme="minorHAnsi"/>
          <w:color w:val="000000" w:themeColor="text1"/>
          <w:sz w:val="22"/>
          <w:szCs w:val="18"/>
          <w:lang w:val="en-US"/>
        </w:rPr>
      </w:pPr>
    </w:p>
    <w:p w14:paraId="2B3909F6" w14:textId="0415B7EA" w:rsidR="001273F1" w:rsidRPr="001273F1" w:rsidRDefault="001273F1" w:rsidP="00B514A0">
      <w:pPr>
        <w:pStyle w:val="Heading1"/>
        <w:rPr>
          <w:color w:val="000000" w:themeColor="text1"/>
        </w:rPr>
      </w:pPr>
      <w:bookmarkStart w:id="17" w:name="_Toc6479545"/>
      <w:bookmarkStart w:id="18" w:name="_Toc6479632"/>
      <w:bookmarkStart w:id="19" w:name="_Toc167367508"/>
      <w:r w:rsidRPr="001273F1">
        <w:rPr>
          <w:color w:val="000000" w:themeColor="text1"/>
        </w:rPr>
        <w:t>Introduction</w:t>
      </w:r>
      <w:bookmarkEnd w:id="19"/>
    </w:p>
    <w:p w14:paraId="1AF5A5E4" w14:textId="4AE2CF41" w:rsidR="001273F1" w:rsidRPr="001273F1" w:rsidRDefault="001273F1" w:rsidP="00B514A0">
      <w:pPr>
        <w:spacing w:line="276" w:lineRule="auto"/>
        <w:ind w:left="284"/>
        <w:jc w:val="both"/>
        <w:rPr>
          <w:rFonts w:asciiTheme="minorHAnsi" w:hAnsiTheme="minorHAnsi" w:cstheme="minorHAnsi"/>
          <w:sz w:val="22"/>
          <w:szCs w:val="18"/>
        </w:rPr>
      </w:pPr>
      <w:r w:rsidRPr="001273F1">
        <w:rPr>
          <w:rFonts w:asciiTheme="minorHAnsi" w:hAnsiTheme="minorHAnsi" w:cstheme="minorHAnsi"/>
          <w:sz w:val="22"/>
          <w:szCs w:val="18"/>
        </w:rPr>
        <w:t>This Data Management Plan (DMP) specifies the tools and processes that will be used by The George Institute</w:t>
      </w:r>
      <w:r w:rsidR="00D3366C">
        <w:rPr>
          <w:rFonts w:asciiTheme="minorHAnsi" w:hAnsiTheme="minorHAnsi" w:cstheme="minorHAnsi"/>
          <w:sz w:val="22"/>
          <w:szCs w:val="18"/>
        </w:rPr>
        <w:t xml:space="preserve"> (TGI)</w:t>
      </w:r>
      <w:r w:rsidRPr="001273F1">
        <w:rPr>
          <w:rFonts w:asciiTheme="minorHAnsi" w:hAnsiTheme="minorHAnsi" w:cstheme="minorHAnsi"/>
          <w:sz w:val="22"/>
          <w:szCs w:val="18"/>
        </w:rPr>
        <w:t xml:space="preserve"> in the generation of the clinical database from project set-up through to database lock and then to data archival, data sharing or data destruction. This document may be revised during course of project to address changing needs of the project.  Revisions to the DMP will be reviewed and approved before changes are implemented.</w:t>
      </w:r>
    </w:p>
    <w:p w14:paraId="5CE9E7F4" w14:textId="083A10FA" w:rsidR="001273F1" w:rsidRPr="001273F1" w:rsidRDefault="001273F1" w:rsidP="00B514A0">
      <w:pPr>
        <w:spacing w:line="276" w:lineRule="auto"/>
        <w:ind w:left="284"/>
        <w:jc w:val="both"/>
        <w:rPr>
          <w:rFonts w:asciiTheme="minorHAnsi" w:hAnsiTheme="minorHAnsi" w:cstheme="minorHAnsi"/>
          <w:sz w:val="22"/>
          <w:szCs w:val="18"/>
        </w:rPr>
      </w:pPr>
      <w:r w:rsidRPr="001273F1">
        <w:rPr>
          <w:rFonts w:asciiTheme="minorHAnsi" w:hAnsiTheme="minorHAnsi" w:cstheme="minorHAnsi"/>
          <w:sz w:val="22"/>
          <w:szCs w:val="18"/>
        </w:rPr>
        <w:t xml:space="preserve">The original DMP and any revisions will be filed in </w:t>
      </w:r>
      <w:r w:rsidR="007A40A0">
        <w:rPr>
          <w:rFonts w:asciiTheme="minorHAnsi" w:hAnsiTheme="minorHAnsi" w:cstheme="minorHAnsi"/>
          <w:sz w:val="22"/>
          <w:szCs w:val="18"/>
        </w:rPr>
        <w:t>this document and will be kept with data management team</w:t>
      </w:r>
      <w:r w:rsidRPr="001273F1">
        <w:rPr>
          <w:rFonts w:asciiTheme="minorHAnsi" w:hAnsiTheme="minorHAnsi" w:cstheme="minorHAnsi"/>
          <w:sz w:val="22"/>
          <w:szCs w:val="18"/>
        </w:rPr>
        <w:t xml:space="preserve">. A copy of the DMP and any revisions will be provided to the Sponsor/ </w:t>
      </w:r>
      <w:r w:rsidR="00D3366C">
        <w:rPr>
          <w:rFonts w:asciiTheme="minorHAnsi" w:hAnsiTheme="minorHAnsi" w:cstheme="minorHAnsi"/>
          <w:sz w:val="22"/>
          <w:szCs w:val="18"/>
        </w:rPr>
        <w:t xml:space="preserve">Principal </w:t>
      </w:r>
      <w:r w:rsidRPr="001273F1">
        <w:rPr>
          <w:rFonts w:asciiTheme="minorHAnsi" w:hAnsiTheme="minorHAnsi" w:cstheme="minorHAnsi"/>
          <w:sz w:val="22"/>
          <w:szCs w:val="18"/>
        </w:rPr>
        <w:t xml:space="preserve">Investigator and to the project team members.  </w:t>
      </w:r>
    </w:p>
    <w:p w14:paraId="663D4819" w14:textId="77777777" w:rsidR="00762823" w:rsidRPr="0033088F" w:rsidRDefault="00762823" w:rsidP="00B514A0">
      <w:pPr>
        <w:pStyle w:val="Heading1"/>
        <w:rPr>
          <w:color w:val="000000" w:themeColor="text1"/>
        </w:rPr>
      </w:pPr>
      <w:bookmarkStart w:id="20" w:name="_Toc167367509"/>
      <w:r w:rsidRPr="0033088F">
        <w:rPr>
          <w:color w:val="000000" w:themeColor="text1"/>
        </w:rPr>
        <w:t>Contact List</w:t>
      </w:r>
      <w:bookmarkEnd w:id="17"/>
      <w:bookmarkEnd w:id="18"/>
      <w:bookmarkEnd w:id="15"/>
      <w:bookmarkEnd w:id="14"/>
      <w:bookmarkEnd w:id="13"/>
      <w:bookmarkEnd w:id="12"/>
      <w:bookmarkEnd w:id="11"/>
      <w:bookmarkEnd w:id="20"/>
    </w:p>
    <w:p w14:paraId="5803C989" w14:textId="77777777" w:rsidR="00026F8B" w:rsidRPr="0033088F" w:rsidRDefault="00026F8B" w:rsidP="00B514A0">
      <w:pPr>
        <w:pStyle w:val="NoSpacing"/>
        <w:jc w:val="both"/>
        <w:rPr>
          <w:color w:val="000000" w:themeColor="text1"/>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2321"/>
        <w:gridCol w:w="1615"/>
        <w:gridCol w:w="3814"/>
      </w:tblGrid>
      <w:tr w:rsidR="007F3669" w:rsidRPr="00E76E5F" w14:paraId="2CDAEDBB" w14:textId="1ACB2786" w:rsidTr="00D3366C">
        <w:trPr>
          <w:jc w:val="center"/>
        </w:trPr>
        <w:tc>
          <w:tcPr>
            <w:tcW w:w="1795" w:type="dxa"/>
          </w:tcPr>
          <w:p w14:paraId="24578089" w14:textId="77777777" w:rsidR="007F3669" w:rsidRPr="00E76E5F" w:rsidRDefault="007F3669" w:rsidP="00B514A0">
            <w:pPr>
              <w:pStyle w:val="SOPtext"/>
              <w:jc w:val="both"/>
              <w:rPr>
                <w:b/>
              </w:rPr>
            </w:pPr>
            <w:r w:rsidRPr="00E76E5F">
              <w:rPr>
                <w:b/>
              </w:rPr>
              <w:t>Task</w:t>
            </w:r>
          </w:p>
        </w:tc>
        <w:tc>
          <w:tcPr>
            <w:tcW w:w="2321" w:type="dxa"/>
          </w:tcPr>
          <w:p w14:paraId="4BEAD399" w14:textId="77777777" w:rsidR="007F3669" w:rsidRPr="00E76E5F" w:rsidRDefault="007F3669" w:rsidP="00B514A0">
            <w:pPr>
              <w:pStyle w:val="SOPtext"/>
              <w:jc w:val="both"/>
              <w:rPr>
                <w:b/>
              </w:rPr>
            </w:pPr>
            <w:r w:rsidRPr="00E76E5F">
              <w:rPr>
                <w:b/>
              </w:rPr>
              <w:t>Contact Person</w:t>
            </w:r>
          </w:p>
        </w:tc>
        <w:tc>
          <w:tcPr>
            <w:tcW w:w="1615" w:type="dxa"/>
          </w:tcPr>
          <w:p w14:paraId="0AC46788" w14:textId="77777777" w:rsidR="007F3669" w:rsidRPr="00E76E5F" w:rsidRDefault="007F3669" w:rsidP="00B514A0">
            <w:pPr>
              <w:pStyle w:val="SOPtext"/>
              <w:jc w:val="both"/>
              <w:rPr>
                <w:b/>
              </w:rPr>
            </w:pPr>
            <w:r>
              <w:rPr>
                <w:b/>
              </w:rPr>
              <w:t>Organisation</w:t>
            </w:r>
          </w:p>
        </w:tc>
        <w:tc>
          <w:tcPr>
            <w:tcW w:w="3814" w:type="dxa"/>
          </w:tcPr>
          <w:p w14:paraId="7EB7F8C6" w14:textId="3CD1F387" w:rsidR="007F3669" w:rsidRDefault="007F3669" w:rsidP="00B514A0">
            <w:pPr>
              <w:pStyle w:val="SOPtext"/>
              <w:jc w:val="both"/>
              <w:rPr>
                <w:b/>
              </w:rPr>
            </w:pPr>
            <w:r>
              <w:rPr>
                <w:b/>
              </w:rPr>
              <w:t>Email</w:t>
            </w:r>
          </w:p>
        </w:tc>
      </w:tr>
      <w:tr w:rsidR="00D3366C" w:rsidRPr="00E76E5F" w14:paraId="6CBCDBF5" w14:textId="77777777" w:rsidTr="00D3366C">
        <w:trPr>
          <w:jc w:val="center"/>
        </w:trPr>
        <w:tc>
          <w:tcPr>
            <w:tcW w:w="1795" w:type="dxa"/>
          </w:tcPr>
          <w:p w14:paraId="1C42791D" w14:textId="64EC0742" w:rsidR="00D3366C" w:rsidRPr="00E76E5F" w:rsidRDefault="00D3366C" w:rsidP="00B514A0">
            <w:pPr>
              <w:pStyle w:val="SOPtext"/>
              <w:jc w:val="both"/>
              <w:rPr>
                <w:b/>
              </w:rPr>
            </w:pPr>
            <w:r>
              <w:t>Investigator-Trial conduct (Administration)</w:t>
            </w:r>
          </w:p>
        </w:tc>
        <w:tc>
          <w:tcPr>
            <w:tcW w:w="2321" w:type="dxa"/>
          </w:tcPr>
          <w:p w14:paraId="3D2D13F8" w14:textId="4CFAFA75" w:rsidR="00D3366C" w:rsidRPr="00D3366C" w:rsidRDefault="00D3366C" w:rsidP="00B514A0">
            <w:pPr>
              <w:pStyle w:val="SOPtext"/>
              <w:jc w:val="both"/>
              <w:rPr>
                <w:bCs/>
              </w:rPr>
            </w:pPr>
            <w:r w:rsidRPr="00D3366C">
              <w:rPr>
                <w:bCs/>
              </w:rPr>
              <w:t>Nobhojit Roy</w:t>
            </w:r>
          </w:p>
        </w:tc>
        <w:tc>
          <w:tcPr>
            <w:tcW w:w="1615" w:type="dxa"/>
          </w:tcPr>
          <w:p w14:paraId="0563E10C" w14:textId="1420ED95" w:rsidR="00D3366C" w:rsidRDefault="00D3366C" w:rsidP="00B514A0">
            <w:pPr>
              <w:pStyle w:val="SOPtext"/>
              <w:jc w:val="both"/>
              <w:rPr>
                <w:b/>
              </w:rPr>
            </w:pPr>
            <w:r>
              <w:t>TGI, New Delhi</w:t>
            </w:r>
          </w:p>
        </w:tc>
        <w:tc>
          <w:tcPr>
            <w:tcW w:w="3814" w:type="dxa"/>
          </w:tcPr>
          <w:p w14:paraId="63BD3591" w14:textId="3D3A2758" w:rsidR="00D3366C" w:rsidRPr="00620680" w:rsidRDefault="00620680" w:rsidP="00B514A0">
            <w:pPr>
              <w:pStyle w:val="SOPtext"/>
              <w:jc w:val="both"/>
              <w:rPr>
                <w:bCs/>
              </w:rPr>
            </w:pPr>
            <w:r w:rsidRPr="00620680">
              <w:rPr>
                <w:bCs/>
              </w:rPr>
              <w:t>nroy@georgeinstitute.org.in</w:t>
            </w:r>
          </w:p>
        </w:tc>
      </w:tr>
      <w:tr w:rsidR="00D3366C" w:rsidRPr="00D3759E" w14:paraId="0FAAB630" w14:textId="77777777" w:rsidTr="00D3366C">
        <w:trPr>
          <w:jc w:val="center"/>
        </w:trPr>
        <w:tc>
          <w:tcPr>
            <w:tcW w:w="1795" w:type="dxa"/>
          </w:tcPr>
          <w:p w14:paraId="5C79770A" w14:textId="0EC6B910" w:rsidR="00D3366C" w:rsidRDefault="00D3366C" w:rsidP="00B514A0">
            <w:pPr>
              <w:pStyle w:val="SOPtext"/>
              <w:jc w:val="both"/>
            </w:pPr>
            <w:r>
              <w:t>P. Investigator-Trial conduct (Administration)</w:t>
            </w:r>
          </w:p>
        </w:tc>
        <w:tc>
          <w:tcPr>
            <w:tcW w:w="2321" w:type="dxa"/>
          </w:tcPr>
          <w:p w14:paraId="3AD8AABA" w14:textId="199CD629" w:rsidR="00D3366C" w:rsidRDefault="00D3366C" w:rsidP="00B514A0">
            <w:pPr>
              <w:pStyle w:val="SOPtext"/>
              <w:jc w:val="both"/>
            </w:pPr>
            <w:r>
              <w:t>Vivekanand Jha</w:t>
            </w:r>
          </w:p>
        </w:tc>
        <w:tc>
          <w:tcPr>
            <w:tcW w:w="1615" w:type="dxa"/>
          </w:tcPr>
          <w:p w14:paraId="251A7139" w14:textId="203131D3" w:rsidR="00D3366C" w:rsidRDefault="00D3366C" w:rsidP="00B514A0">
            <w:pPr>
              <w:pStyle w:val="SOPtext"/>
              <w:jc w:val="both"/>
            </w:pPr>
            <w:r>
              <w:t>TGI, New Delhi</w:t>
            </w:r>
          </w:p>
        </w:tc>
        <w:tc>
          <w:tcPr>
            <w:tcW w:w="3814" w:type="dxa"/>
          </w:tcPr>
          <w:p w14:paraId="02764E69" w14:textId="188FD7FC" w:rsidR="00D3366C" w:rsidRDefault="00385F30" w:rsidP="00B514A0">
            <w:pPr>
              <w:pStyle w:val="SOPtext"/>
              <w:jc w:val="both"/>
            </w:pPr>
            <w:hyperlink r:id="rId12" w:history="1">
              <w:r w:rsidR="00D3366C" w:rsidRPr="006E32A9">
                <w:rPr>
                  <w:rStyle w:val="Hyperlink"/>
                </w:rPr>
                <w:t>vjha@georgeinstitute.org.in</w:t>
              </w:r>
            </w:hyperlink>
            <w:r w:rsidR="00D3366C">
              <w:t xml:space="preserve"> </w:t>
            </w:r>
          </w:p>
        </w:tc>
      </w:tr>
      <w:tr w:rsidR="00D3366C" w:rsidRPr="00D3759E" w14:paraId="693F8CCD" w14:textId="72CFBBE3" w:rsidTr="00D3366C">
        <w:trPr>
          <w:jc w:val="center"/>
        </w:trPr>
        <w:tc>
          <w:tcPr>
            <w:tcW w:w="1795" w:type="dxa"/>
          </w:tcPr>
          <w:p w14:paraId="552DE674" w14:textId="0DADF256" w:rsidR="00D3366C" w:rsidRPr="00D3759E" w:rsidRDefault="00D3366C" w:rsidP="00B514A0">
            <w:pPr>
              <w:pStyle w:val="SOPtext"/>
              <w:jc w:val="both"/>
            </w:pPr>
            <w:r>
              <w:t>P.</w:t>
            </w:r>
            <w:r w:rsidR="00385F30">
              <w:t xml:space="preserve"> </w:t>
            </w:r>
            <w:r>
              <w:t>Investigator-Trial conduct</w:t>
            </w:r>
          </w:p>
        </w:tc>
        <w:tc>
          <w:tcPr>
            <w:tcW w:w="2321" w:type="dxa"/>
          </w:tcPr>
          <w:p w14:paraId="2FC832EC" w14:textId="77777777" w:rsidR="00D3366C" w:rsidRPr="00C919C4" w:rsidRDefault="00D3366C" w:rsidP="00B514A0">
            <w:pPr>
              <w:jc w:val="both"/>
              <w:rPr>
                <w:rFonts w:ascii="Calibri" w:eastAsiaTheme="majorEastAsia" w:hAnsi="Calibri" w:cstheme="minorHAnsi"/>
                <w:color w:val="000000" w:themeColor="text1"/>
                <w:sz w:val="22"/>
                <w:szCs w:val="23"/>
                <w:lang w:val="en-AU" w:eastAsia="en-US"/>
              </w:rPr>
            </w:pPr>
            <w:r w:rsidRPr="00C919C4">
              <w:rPr>
                <w:rFonts w:ascii="Calibri" w:eastAsiaTheme="majorEastAsia" w:hAnsi="Calibri" w:cstheme="minorHAnsi"/>
                <w:color w:val="000000" w:themeColor="text1"/>
                <w:sz w:val="22"/>
                <w:szCs w:val="23"/>
                <w:lang w:val="en-AU" w:eastAsia="en-US"/>
              </w:rPr>
              <w:t>Martin Gerdin Wärnberg</w:t>
            </w:r>
          </w:p>
          <w:p w14:paraId="5CEECCAD" w14:textId="46E08E84" w:rsidR="00D3366C" w:rsidRPr="00D3759E" w:rsidRDefault="00D3366C" w:rsidP="00B514A0">
            <w:pPr>
              <w:pStyle w:val="SOPtext"/>
              <w:jc w:val="both"/>
            </w:pPr>
          </w:p>
        </w:tc>
        <w:tc>
          <w:tcPr>
            <w:tcW w:w="1615" w:type="dxa"/>
          </w:tcPr>
          <w:p w14:paraId="502EEF33" w14:textId="08ABD45E" w:rsidR="00D3366C" w:rsidRPr="00D3759E" w:rsidRDefault="00D3366C" w:rsidP="00B514A0">
            <w:pPr>
              <w:pStyle w:val="SOPtext"/>
              <w:jc w:val="both"/>
            </w:pPr>
            <w:r w:rsidRPr="003D2392">
              <w:rPr>
                <w:rFonts w:asciiTheme="minorHAnsi" w:hAnsiTheme="minorHAnsi"/>
                <w:szCs w:val="22"/>
              </w:rPr>
              <w:t xml:space="preserve">Karolinska </w:t>
            </w:r>
            <w:proofErr w:type="spellStart"/>
            <w:r>
              <w:rPr>
                <w:rFonts w:asciiTheme="minorHAnsi" w:hAnsiTheme="minorHAnsi"/>
                <w:szCs w:val="22"/>
              </w:rPr>
              <w:t>I</w:t>
            </w:r>
            <w:r w:rsidRPr="003D2392">
              <w:rPr>
                <w:rFonts w:asciiTheme="minorHAnsi" w:hAnsiTheme="minorHAnsi"/>
                <w:szCs w:val="22"/>
              </w:rPr>
              <w:t>nstitute</w:t>
            </w:r>
            <w:r>
              <w:rPr>
                <w:rFonts w:asciiTheme="minorHAnsi" w:hAnsiTheme="minorHAnsi"/>
                <w:szCs w:val="22"/>
              </w:rPr>
              <w:t>t</w:t>
            </w:r>
            <w:proofErr w:type="spellEnd"/>
          </w:p>
        </w:tc>
        <w:tc>
          <w:tcPr>
            <w:tcW w:w="3814" w:type="dxa"/>
          </w:tcPr>
          <w:p w14:paraId="2667EC53" w14:textId="036EB149" w:rsidR="00D3366C" w:rsidRDefault="00385F30" w:rsidP="00B514A0">
            <w:pPr>
              <w:pStyle w:val="SOPtext"/>
              <w:jc w:val="both"/>
            </w:pPr>
            <w:hyperlink r:id="rId13" w:history="1">
              <w:r w:rsidR="00D3366C" w:rsidRPr="006E32A9">
                <w:rPr>
                  <w:rStyle w:val="Hyperlink"/>
                </w:rPr>
                <w:t>martin.gerdin@ki.se</w:t>
              </w:r>
            </w:hyperlink>
            <w:r w:rsidR="00D3366C">
              <w:t xml:space="preserve"> </w:t>
            </w:r>
          </w:p>
        </w:tc>
      </w:tr>
      <w:tr w:rsidR="00D3366C" w:rsidRPr="00D3759E" w14:paraId="32E2DD4C" w14:textId="77777777" w:rsidTr="00D3366C">
        <w:trPr>
          <w:jc w:val="center"/>
        </w:trPr>
        <w:tc>
          <w:tcPr>
            <w:tcW w:w="1795" w:type="dxa"/>
          </w:tcPr>
          <w:p w14:paraId="05BF5DC1" w14:textId="210DA62E" w:rsidR="00D3366C" w:rsidRPr="00D3759E" w:rsidRDefault="00D3366C" w:rsidP="00B514A0">
            <w:pPr>
              <w:pStyle w:val="SOPtext"/>
              <w:jc w:val="both"/>
            </w:pPr>
            <w:r>
              <w:t>Project Lead</w:t>
            </w:r>
          </w:p>
        </w:tc>
        <w:tc>
          <w:tcPr>
            <w:tcW w:w="2321" w:type="dxa"/>
          </w:tcPr>
          <w:p w14:paraId="197C5C4E" w14:textId="1D3698E4" w:rsidR="00D3366C" w:rsidRDefault="00D3366C" w:rsidP="00B514A0">
            <w:pPr>
              <w:pStyle w:val="SOPtext"/>
              <w:jc w:val="both"/>
            </w:pPr>
            <w:r>
              <w:t>Abhinav Bassi</w:t>
            </w:r>
          </w:p>
        </w:tc>
        <w:tc>
          <w:tcPr>
            <w:tcW w:w="1615" w:type="dxa"/>
          </w:tcPr>
          <w:p w14:paraId="52EDCFBC" w14:textId="42FECC93" w:rsidR="00D3366C" w:rsidRDefault="00D3366C" w:rsidP="00B514A0">
            <w:pPr>
              <w:pStyle w:val="SOPtext"/>
              <w:jc w:val="both"/>
            </w:pPr>
            <w:r>
              <w:t>TGI, New Delhi</w:t>
            </w:r>
          </w:p>
        </w:tc>
        <w:tc>
          <w:tcPr>
            <w:tcW w:w="3814" w:type="dxa"/>
          </w:tcPr>
          <w:p w14:paraId="0847505E" w14:textId="475CF058" w:rsidR="00D3366C" w:rsidRDefault="00385F30" w:rsidP="00B514A0">
            <w:pPr>
              <w:pStyle w:val="SOPtext"/>
              <w:jc w:val="both"/>
            </w:pPr>
            <w:hyperlink r:id="rId14" w:history="1">
              <w:r w:rsidR="00D3366C" w:rsidRPr="006B3EC8">
                <w:rPr>
                  <w:rStyle w:val="Hyperlink"/>
                </w:rPr>
                <w:t>abassi@georgeinstitute.org.in</w:t>
              </w:r>
            </w:hyperlink>
          </w:p>
        </w:tc>
      </w:tr>
      <w:tr w:rsidR="00D3366C" w:rsidRPr="00D3759E" w14:paraId="65DE19E8" w14:textId="77777777" w:rsidTr="00D3366C">
        <w:trPr>
          <w:jc w:val="center"/>
        </w:trPr>
        <w:tc>
          <w:tcPr>
            <w:tcW w:w="1795" w:type="dxa"/>
          </w:tcPr>
          <w:p w14:paraId="2D0F514B" w14:textId="4CA4941A" w:rsidR="00D3366C" w:rsidRDefault="00D3366C" w:rsidP="00B514A0">
            <w:pPr>
              <w:pStyle w:val="SOPtext"/>
              <w:jc w:val="both"/>
            </w:pPr>
            <w:r>
              <w:t>Lead Investigator-Indian</w:t>
            </w:r>
          </w:p>
        </w:tc>
        <w:tc>
          <w:tcPr>
            <w:tcW w:w="2321" w:type="dxa"/>
          </w:tcPr>
          <w:p w14:paraId="3FAE7600" w14:textId="4B8AA755" w:rsidR="00D3366C" w:rsidRDefault="00D3366C" w:rsidP="00B514A0">
            <w:pPr>
              <w:pStyle w:val="SOPtext"/>
              <w:jc w:val="both"/>
            </w:pPr>
            <w:r>
              <w:t xml:space="preserve">Monty </w:t>
            </w:r>
            <w:r w:rsidRPr="0002666C">
              <w:t>Khajanchi</w:t>
            </w:r>
          </w:p>
        </w:tc>
        <w:tc>
          <w:tcPr>
            <w:tcW w:w="1615" w:type="dxa"/>
          </w:tcPr>
          <w:p w14:paraId="22F1A9FB" w14:textId="77777777" w:rsidR="00D3366C" w:rsidRDefault="00D3366C" w:rsidP="00B514A0">
            <w:pPr>
              <w:pStyle w:val="SOPtext"/>
              <w:jc w:val="both"/>
            </w:pPr>
          </w:p>
        </w:tc>
        <w:tc>
          <w:tcPr>
            <w:tcW w:w="3814" w:type="dxa"/>
          </w:tcPr>
          <w:p w14:paraId="2C12BCB4" w14:textId="77777777" w:rsidR="00D3366C" w:rsidRDefault="00D3366C" w:rsidP="00B514A0">
            <w:pPr>
              <w:pStyle w:val="SOPtext"/>
              <w:jc w:val="both"/>
            </w:pPr>
          </w:p>
        </w:tc>
      </w:tr>
      <w:tr w:rsidR="00D3366C" w:rsidRPr="00D3759E" w14:paraId="2672FCE9" w14:textId="51934BF5" w:rsidTr="00D3366C">
        <w:trPr>
          <w:jc w:val="center"/>
        </w:trPr>
        <w:tc>
          <w:tcPr>
            <w:tcW w:w="1795" w:type="dxa"/>
          </w:tcPr>
          <w:p w14:paraId="4522766A" w14:textId="77777777" w:rsidR="00D3366C" w:rsidRPr="00D3759E" w:rsidRDefault="00D3366C" w:rsidP="00B514A0">
            <w:pPr>
              <w:pStyle w:val="SOPtext"/>
              <w:jc w:val="both"/>
            </w:pPr>
            <w:r w:rsidRPr="00D3759E">
              <w:t>Data management</w:t>
            </w:r>
          </w:p>
        </w:tc>
        <w:tc>
          <w:tcPr>
            <w:tcW w:w="2321" w:type="dxa"/>
          </w:tcPr>
          <w:p w14:paraId="05A43B1A" w14:textId="64A8B096" w:rsidR="00D3366C" w:rsidRDefault="00D3366C" w:rsidP="00B514A0">
            <w:pPr>
              <w:pStyle w:val="SOPtext"/>
              <w:jc w:val="both"/>
            </w:pPr>
            <w:r>
              <w:t>Bijini Bahuleyan</w:t>
            </w:r>
          </w:p>
          <w:p w14:paraId="5625A24A" w14:textId="0362F02A" w:rsidR="00D3366C" w:rsidRPr="00D3759E" w:rsidRDefault="00D3366C" w:rsidP="00B514A0">
            <w:pPr>
              <w:pStyle w:val="SOPtext"/>
              <w:jc w:val="both"/>
            </w:pPr>
            <w:r>
              <w:t>Mr. Manoj Kumar Soni</w:t>
            </w:r>
          </w:p>
        </w:tc>
        <w:tc>
          <w:tcPr>
            <w:tcW w:w="1615" w:type="dxa"/>
          </w:tcPr>
          <w:p w14:paraId="67C0DB01" w14:textId="77777777" w:rsidR="00D3366C" w:rsidRDefault="00D3366C" w:rsidP="00B514A0">
            <w:pPr>
              <w:pStyle w:val="SOPtext"/>
              <w:jc w:val="both"/>
            </w:pPr>
            <w:r>
              <w:t>TGI, Hyderabad</w:t>
            </w:r>
          </w:p>
          <w:p w14:paraId="7CCFCC4B" w14:textId="00A2BB58" w:rsidR="00D3366C" w:rsidRPr="00D3759E" w:rsidRDefault="00D3366C" w:rsidP="00B514A0">
            <w:pPr>
              <w:pStyle w:val="SOPtext"/>
              <w:jc w:val="both"/>
            </w:pPr>
            <w:r>
              <w:t>TGI, New Delhi</w:t>
            </w:r>
          </w:p>
        </w:tc>
        <w:tc>
          <w:tcPr>
            <w:tcW w:w="3814" w:type="dxa"/>
          </w:tcPr>
          <w:p w14:paraId="1C528E4E" w14:textId="020EF260" w:rsidR="00D3366C" w:rsidRDefault="00385F30" w:rsidP="00B514A0">
            <w:pPr>
              <w:pStyle w:val="SOPtext"/>
              <w:jc w:val="both"/>
            </w:pPr>
            <w:hyperlink r:id="rId15" w:history="1">
              <w:r w:rsidR="00D3366C" w:rsidRPr="006B3EC8">
                <w:rPr>
                  <w:rStyle w:val="Hyperlink"/>
                </w:rPr>
                <w:t>bbahuleyan@georgeinstitute.org.in</w:t>
              </w:r>
            </w:hyperlink>
            <w:r w:rsidR="00D3366C">
              <w:t xml:space="preserve"> </w:t>
            </w:r>
          </w:p>
          <w:p w14:paraId="1AD5E859" w14:textId="7EFC971C" w:rsidR="00D3366C" w:rsidRDefault="00385F30" w:rsidP="00B514A0">
            <w:pPr>
              <w:pStyle w:val="SOPtext"/>
              <w:jc w:val="both"/>
            </w:pPr>
            <w:hyperlink r:id="rId16" w:history="1">
              <w:r w:rsidR="00D3366C" w:rsidRPr="006B3EC8">
                <w:rPr>
                  <w:rStyle w:val="Hyperlink"/>
                </w:rPr>
                <w:t>Msoni@georgeinstitute.org.in</w:t>
              </w:r>
            </w:hyperlink>
          </w:p>
        </w:tc>
      </w:tr>
      <w:tr w:rsidR="00D3366C" w:rsidRPr="00D3759E" w14:paraId="755EFD4E" w14:textId="0C3D7D21" w:rsidTr="00D3366C">
        <w:trPr>
          <w:jc w:val="center"/>
        </w:trPr>
        <w:tc>
          <w:tcPr>
            <w:tcW w:w="1795" w:type="dxa"/>
          </w:tcPr>
          <w:p w14:paraId="7944D63B" w14:textId="6A3205A1" w:rsidR="00D3366C" w:rsidRDefault="00D3366C" w:rsidP="00B514A0">
            <w:pPr>
              <w:pStyle w:val="SOPtext"/>
              <w:jc w:val="both"/>
            </w:pPr>
            <w:r>
              <w:t>Database development</w:t>
            </w:r>
          </w:p>
        </w:tc>
        <w:tc>
          <w:tcPr>
            <w:tcW w:w="2321" w:type="dxa"/>
          </w:tcPr>
          <w:p w14:paraId="60DB7F4E" w14:textId="2ABDE98F" w:rsidR="00D3366C" w:rsidRDefault="00D3366C" w:rsidP="00B514A0">
            <w:pPr>
              <w:pStyle w:val="SOPtext"/>
              <w:jc w:val="both"/>
            </w:pPr>
            <w:r w:rsidRPr="00A55734">
              <w:t>Martin Gerdin Wärnberg</w:t>
            </w:r>
          </w:p>
        </w:tc>
        <w:tc>
          <w:tcPr>
            <w:tcW w:w="1615" w:type="dxa"/>
          </w:tcPr>
          <w:p w14:paraId="5FAFC680" w14:textId="3C7E6AF1" w:rsidR="00D3366C" w:rsidRDefault="00D3366C" w:rsidP="00B514A0">
            <w:pPr>
              <w:pStyle w:val="SOPtext"/>
              <w:jc w:val="both"/>
            </w:pPr>
          </w:p>
        </w:tc>
        <w:tc>
          <w:tcPr>
            <w:tcW w:w="3814" w:type="dxa"/>
          </w:tcPr>
          <w:p w14:paraId="2DF5FFB4" w14:textId="60469B87" w:rsidR="00D3366C" w:rsidRDefault="00385F30" w:rsidP="00B514A0">
            <w:pPr>
              <w:pStyle w:val="SOPtext"/>
              <w:jc w:val="both"/>
            </w:pPr>
            <w:hyperlink r:id="rId17" w:history="1">
              <w:r w:rsidR="00D3366C" w:rsidRPr="006B3EC8">
                <w:rPr>
                  <w:rStyle w:val="Hyperlink"/>
                </w:rPr>
                <w:t>martin.gerdin@ki.se</w:t>
              </w:r>
            </w:hyperlink>
            <w:r w:rsidR="00D3366C">
              <w:t xml:space="preserve"> </w:t>
            </w:r>
          </w:p>
        </w:tc>
      </w:tr>
      <w:tr w:rsidR="00D3366C" w:rsidRPr="00D3759E" w14:paraId="5CCFDB64" w14:textId="71F740C0" w:rsidTr="00D3366C">
        <w:trPr>
          <w:jc w:val="center"/>
        </w:trPr>
        <w:tc>
          <w:tcPr>
            <w:tcW w:w="1795" w:type="dxa"/>
          </w:tcPr>
          <w:p w14:paraId="2F9D4B25" w14:textId="00E1C313" w:rsidR="00D3366C" w:rsidRPr="00D3759E" w:rsidRDefault="00D3366C" w:rsidP="00B514A0">
            <w:pPr>
              <w:pStyle w:val="SOPtext"/>
              <w:jc w:val="both"/>
            </w:pPr>
            <w:r>
              <w:t>Project management</w:t>
            </w:r>
          </w:p>
        </w:tc>
        <w:tc>
          <w:tcPr>
            <w:tcW w:w="2321" w:type="dxa"/>
          </w:tcPr>
          <w:p w14:paraId="40588782" w14:textId="447CDD2F" w:rsidR="00D3366C" w:rsidRDefault="00D3366C" w:rsidP="00B514A0">
            <w:pPr>
              <w:pStyle w:val="SOPtext"/>
              <w:jc w:val="both"/>
            </w:pPr>
            <w:r>
              <w:t>Samriddhi Ranjan</w:t>
            </w:r>
          </w:p>
        </w:tc>
        <w:tc>
          <w:tcPr>
            <w:tcW w:w="1615" w:type="dxa"/>
          </w:tcPr>
          <w:p w14:paraId="1F53617E" w14:textId="7A7E98AB" w:rsidR="00D3366C" w:rsidRDefault="00D3366C" w:rsidP="00B514A0">
            <w:pPr>
              <w:pStyle w:val="SOPtext"/>
              <w:jc w:val="both"/>
            </w:pPr>
            <w:r>
              <w:t>TGI, New Delhi</w:t>
            </w:r>
          </w:p>
        </w:tc>
        <w:tc>
          <w:tcPr>
            <w:tcW w:w="3814" w:type="dxa"/>
          </w:tcPr>
          <w:p w14:paraId="357C032E" w14:textId="4DC8AE37" w:rsidR="00D3366C" w:rsidRDefault="00385F30" w:rsidP="00B514A0">
            <w:pPr>
              <w:pStyle w:val="SOPtext"/>
              <w:jc w:val="both"/>
            </w:pPr>
            <w:hyperlink r:id="rId18" w:history="1">
              <w:r w:rsidR="00D3366C" w:rsidRPr="006B3EC8">
                <w:rPr>
                  <w:rStyle w:val="Hyperlink"/>
                </w:rPr>
                <w:t>SRanjan@georgeinstitute.org.in</w:t>
              </w:r>
            </w:hyperlink>
            <w:r w:rsidR="00D3366C">
              <w:t xml:space="preserve"> </w:t>
            </w:r>
          </w:p>
        </w:tc>
      </w:tr>
    </w:tbl>
    <w:p w14:paraId="2DBC9BEA" w14:textId="1527DE82" w:rsidR="00770A78" w:rsidRDefault="00770A78" w:rsidP="00B514A0">
      <w:pPr>
        <w:jc w:val="both"/>
        <w:rPr>
          <w:rFonts w:asciiTheme="minorHAnsi" w:hAnsiTheme="minorHAnsi" w:cstheme="minorHAnsi"/>
          <w:color w:val="000000" w:themeColor="text1"/>
          <w:lang w:val="en-AU"/>
        </w:rPr>
      </w:pPr>
    </w:p>
    <w:p w14:paraId="6729D0C0" w14:textId="77777777" w:rsidR="0088373F" w:rsidRPr="0088373F" w:rsidRDefault="0088373F" w:rsidP="00B514A0">
      <w:pPr>
        <w:jc w:val="both"/>
        <w:rPr>
          <w:lang w:val="en-US"/>
        </w:rPr>
      </w:pPr>
      <w:bookmarkStart w:id="21" w:name="_Toc6479546"/>
      <w:bookmarkStart w:id="22" w:name="_Toc6479633"/>
    </w:p>
    <w:p w14:paraId="31EF20D4" w14:textId="7DDE61A9" w:rsidR="000D4006" w:rsidRPr="006866FB" w:rsidRDefault="003E4FDE" w:rsidP="00B514A0">
      <w:pPr>
        <w:pStyle w:val="Heading2"/>
        <w:jc w:val="both"/>
      </w:pPr>
      <w:bookmarkStart w:id="23" w:name="_Toc167367510"/>
      <w:r>
        <w:t>2</w:t>
      </w:r>
      <w:r w:rsidR="00791127">
        <w:t xml:space="preserve">.2 </w:t>
      </w:r>
      <w:r w:rsidR="000D4006" w:rsidRPr="006866FB">
        <w:t>Role and responsibilities</w:t>
      </w:r>
      <w:bookmarkEnd w:id="23"/>
    </w:p>
    <w:p w14:paraId="3DCB36B0" w14:textId="77777777" w:rsidR="000D4006" w:rsidRPr="006866FB" w:rsidRDefault="000D4006" w:rsidP="00B514A0">
      <w:pPr>
        <w:jc w:val="both"/>
        <w:rPr>
          <w:rFonts w:asciiTheme="minorHAnsi" w:hAnsiTheme="minorHAnsi" w:cstheme="minorHAnsi"/>
          <w:b/>
          <w:bCs/>
          <w:sz w:val="22"/>
          <w:szCs w:val="22"/>
        </w:rPr>
      </w:pPr>
    </w:p>
    <w:tbl>
      <w:tblPr>
        <w:tblStyle w:val="TableGrid"/>
        <w:tblW w:w="0" w:type="auto"/>
        <w:jc w:val="center"/>
        <w:tblLook w:val="04A0" w:firstRow="1" w:lastRow="0" w:firstColumn="1" w:lastColumn="0" w:noHBand="0" w:noVBand="1"/>
      </w:tblPr>
      <w:tblGrid>
        <w:gridCol w:w="3227"/>
        <w:gridCol w:w="5386"/>
      </w:tblGrid>
      <w:tr w:rsidR="000D4006" w:rsidRPr="006866FB" w14:paraId="7F4367C6" w14:textId="77777777" w:rsidTr="0088373F">
        <w:trPr>
          <w:tblHeader/>
          <w:jc w:val="center"/>
        </w:trPr>
        <w:tc>
          <w:tcPr>
            <w:tcW w:w="3227" w:type="dxa"/>
          </w:tcPr>
          <w:p w14:paraId="37FDD754" w14:textId="77777777" w:rsidR="000D4006" w:rsidRPr="006866FB" w:rsidRDefault="000D4006" w:rsidP="00B514A0">
            <w:pPr>
              <w:jc w:val="both"/>
              <w:rPr>
                <w:rFonts w:asciiTheme="minorHAnsi" w:hAnsiTheme="minorHAnsi" w:cstheme="minorHAnsi"/>
                <w:b/>
                <w:sz w:val="22"/>
                <w:szCs w:val="22"/>
              </w:rPr>
            </w:pPr>
            <w:r w:rsidRPr="006866FB">
              <w:rPr>
                <w:rFonts w:asciiTheme="minorHAnsi" w:hAnsiTheme="minorHAnsi" w:cstheme="minorHAnsi"/>
                <w:b/>
                <w:sz w:val="22"/>
                <w:szCs w:val="22"/>
              </w:rPr>
              <w:t>Role</w:t>
            </w:r>
          </w:p>
        </w:tc>
        <w:tc>
          <w:tcPr>
            <w:tcW w:w="5386" w:type="dxa"/>
          </w:tcPr>
          <w:p w14:paraId="203A7FBE" w14:textId="77777777" w:rsidR="000D4006" w:rsidRPr="0088373F" w:rsidRDefault="000D4006" w:rsidP="00B514A0">
            <w:pPr>
              <w:spacing w:line="276" w:lineRule="auto"/>
              <w:jc w:val="both"/>
              <w:rPr>
                <w:rFonts w:asciiTheme="minorHAnsi" w:hAnsiTheme="minorHAnsi" w:cstheme="minorHAnsi"/>
                <w:b/>
                <w:sz w:val="22"/>
                <w:szCs w:val="22"/>
              </w:rPr>
            </w:pPr>
            <w:r w:rsidRPr="0088373F">
              <w:rPr>
                <w:rFonts w:asciiTheme="minorHAnsi" w:hAnsiTheme="minorHAnsi" w:cstheme="minorHAnsi"/>
                <w:b/>
                <w:sz w:val="22"/>
                <w:szCs w:val="22"/>
              </w:rPr>
              <w:t>Responsibility</w:t>
            </w:r>
          </w:p>
        </w:tc>
      </w:tr>
      <w:tr w:rsidR="000D4006" w:rsidRPr="006866FB" w14:paraId="51F8ABB4" w14:textId="77777777" w:rsidTr="0088373F">
        <w:trPr>
          <w:jc w:val="center"/>
        </w:trPr>
        <w:tc>
          <w:tcPr>
            <w:tcW w:w="3227" w:type="dxa"/>
          </w:tcPr>
          <w:p w14:paraId="57F10945" w14:textId="48D4879E" w:rsidR="000D4006" w:rsidRPr="0088373F" w:rsidRDefault="00C37437" w:rsidP="00B514A0">
            <w:pPr>
              <w:jc w:val="both"/>
              <w:rPr>
                <w:rFonts w:asciiTheme="minorHAnsi" w:hAnsiTheme="minorHAnsi" w:cstheme="minorHAnsi"/>
                <w:b/>
                <w:sz w:val="22"/>
                <w:szCs w:val="22"/>
              </w:rPr>
            </w:pPr>
            <w:r>
              <w:rPr>
                <w:rFonts w:asciiTheme="minorHAnsi" w:hAnsiTheme="minorHAnsi" w:cstheme="minorHAnsi"/>
                <w:b/>
                <w:sz w:val="22"/>
                <w:szCs w:val="22"/>
              </w:rPr>
              <w:t>Project Lead</w:t>
            </w:r>
          </w:p>
        </w:tc>
        <w:tc>
          <w:tcPr>
            <w:tcW w:w="5386" w:type="dxa"/>
          </w:tcPr>
          <w:p w14:paraId="54FD7D19"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-Approve CRF</w:t>
            </w:r>
          </w:p>
          <w:p w14:paraId="1BB50A8A"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-Approve database design specification</w:t>
            </w:r>
          </w:p>
          <w:p w14:paraId="0B621D8A"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-Approve validation of databases</w:t>
            </w:r>
          </w:p>
          <w:p w14:paraId="4E13DC99"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-Approve user-roles</w:t>
            </w:r>
          </w:p>
          <w:p w14:paraId="6B02AC86"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-Approve CRF manual</w:t>
            </w:r>
          </w:p>
          <w:p w14:paraId="60A193CD"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-Approve data review plan</w:t>
            </w:r>
          </w:p>
          <w:p w14:paraId="31B01AE1"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-Approve database lock</w:t>
            </w:r>
          </w:p>
          <w:p w14:paraId="4C0409CC"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-Approve Statistical analysis plan</w:t>
            </w:r>
          </w:p>
        </w:tc>
      </w:tr>
      <w:tr w:rsidR="000D4006" w:rsidRPr="006866FB" w14:paraId="750D9B6C" w14:textId="77777777" w:rsidTr="0088373F">
        <w:trPr>
          <w:jc w:val="center"/>
        </w:trPr>
        <w:tc>
          <w:tcPr>
            <w:tcW w:w="3227" w:type="dxa"/>
          </w:tcPr>
          <w:p w14:paraId="18D33F67" w14:textId="5BBB5163" w:rsidR="000D4006" w:rsidRPr="0088373F" w:rsidRDefault="000D4006" w:rsidP="00B514A0">
            <w:pPr>
              <w:jc w:val="both"/>
              <w:rPr>
                <w:rFonts w:asciiTheme="minorHAnsi" w:hAnsiTheme="minorHAnsi" w:cstheme="minorHAnsi"/>
                <w:b/>
                <w:sz w:val="22"/>
                <w:szCs w:val="22"/>
              </w:rPr>
            </w:pPr>
            <w:r w:rsidRPr="0088373F">
              <w:rPr>
                <w:rFonts w:asciiTheme="minorHAnsi" w:hAnsiTheme="minorHAnsi" w:cstheme="minorHAnsi"/>
                <w:b/>
                <w:sz w:val="22"/>
                <w:szCs w:val="22"/>
              </w:rPr>
              <w:t>Data</w:t>
            </w:r>
            <w:r w:rsidR="00D96641">
              <w:rPr>
                <w:rFonts w:asciiTheme="minorHAnsi" w:hAnsiTheme="minorHAnsi" w:cstheme="minorHAnsi"/>
                <w:b/>
                <w:sz w:val="22"/>
                <w:szCs w:val="22"/>
              </w:rPr>
              <w:t>base Designer/ Manager</w:t>
            </w:r>
          </w:p>
        </w:tc>
        <w:tc>
          <w:tcPr>
            <w:tcW w:w="5386" w:type="dxa"/>
          </w:tcPr>
          <w:p w14:paraId="66AA6A69" w14:textId="77777777" w:rsidR="00D96641" w:rsidRPr="0088373F" w:rsidRDefault="00D96641"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 xml:space="preserve">Designing the database in </w:t>
            </w:r>
            <w:proofErr w:type="spellStart"/>
            <w:r>
              <w:rPr>
                <w:rFonts w:asciiTheme="minorHAnsi" w:hAnsiTheme="minorHAnsi" w:cstheme="minorHAnsi"/>
                <w:sz w:val="22"/>
                <w:szCs w:val="22"/>
              </w:rPr>
              <w:t>REDCap</w:t>
            </w:r>
            <w:proofErr w:type="spellEnd"/>
          </w:p>
          <w:p w14:paraId="32C12852" w14:textId="77777777" w:rsidR="00D96641" w:rsidRPr="0088373F" w:rsidRDefault="00D96641"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lastRenderedPageBreak/>
              <w:t>-Integration of databases</w:t>
            </w:r>
          </w:p>
          <w:p w14:paraId="37349407" w14:textId="77777777" w:rsidR="00D96641" w:rsidRPr="0088373F" w:rsidRDefault="00D96641"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 xml:space="preserve">-Database validation </w:t>
            </w:r>
          </w:p>
          <w:p w14:paraId="771F99E5" w14:textId="77777777" w:rsidR="00D96641" w:rsidRPr="0088373F" w:rsidRDefault="00D96641"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-Support for any database related issues through the trial</w:t>
            </w:r>
          </w:p>
          <w:p w14:paraId="764F954F" w14:textId="77777777" w:rsidR="00D96641" w:rsidRDefault="00D96641"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 xml:space="preserve">-Impact analysis for change control </w:t>
            </w:r>
          </w:p>
          <w:p w14:paraId="7B341A0C" w14:textId="181EF2A6"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-Provide approved database design specifications</w:t>
            </w:r>
          </w:p>
          <w:p w14:paraId="18D83114" w14:textId="7617B04F"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-Validate database</w:t>
            </w:r>
          </w:p>
          <w:p w14:paraId="71BE677C"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-Site, user and role management</w:t>
            </w:r>
          </w:p>
          <w:p w14:paraId="5E40341E"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 xml:space="preserve">-Execute data review </w:t>
            </w:r>
          </w:p>
          <w:p w14:paraId="601C4C65"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-Generate and share monthly reports</w:t>
            </w:r>
          </w:p>
          <w:p w14:paraId="38ABB54E"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-Query management</w:t>
            </w:r>
          </w:p>
          <w:p w14:paraId="2E57396B" w14:textId="2B23B3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 xml:space="preserve">-Final data </w:t>
            </w:r>
            <w:r w:rsidR="00C37437">
              <w:rPr>
                <w:rFonts w:asciiTheme="minorHAnsi" w:hAnsiTheme="minorHAnsi" w:cstheme="minorHAnsi"/>
                <w:sz w:val="22"/>
                <w:szCs w:val="22"/>
              </w:rPr>
              <w:t>export</w:t>
            </w:r>
          </w:p>
          <w:p w14:paraId="0B41C41F" w14:textId="08862BD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 xml:space="preserve">-Subject </w:t>
            </w:r>
            <w:r w:rsidR="00C37437">
              <w:rPr>
                <w:rFonts w:asciiTheme="minorHAnsi" w:hAnsiTheme="minorHAnsi" w:cstheme="minorHAnsi"/>
                <w:sz w:val="22"/>
                <w:szCs w:val="22"/>
              </w:rPr>
              <w:t>lock/Study lock</w:t>
            </w:r>
          </w:p>
        </w:tc>
      </w:tr>
      <w:tr w:rsidR="000D4006" w:rsidRPr="006866FB" w14:paraId="684E2FF8" w14:textId="77777777" w:rsidTr="0088373F">
        <w:trPr>
          <w:jc w:val="center"/>
        </w:trPr>
        <w:tc>
          <w:tcPr>
            <w:tcW w:w="3227" w:type="dxa"/>
          </w:tcPr>
          <w:p w14:paraId="261066FC" w14:textId="77777777" w:rsidR="000D4006" w:rsidRPr="0088373F" w:rsidRDefault="000D4006" w:rsidP="00B514A0">
            <w:pPr>
              <w:jc w:val="both"/>
              <w:rPr>
                <w:rFonts w:asciiTheme="minorHAnsi" w:hAnsiTheme="minorHAnsi" w:cstheme="minorHAnsi"/>
                <w:b/>
                <w:sz w:val="22"/>
                <w:szCs w:val="22"/>
              </w:rPr>
            </w:pPr>
            <w:r w:rsidRPr="0088373F">
              <w:rPr>
                <w:rFonts w:asciiTheme="minorHAnsi" w:hAnsiTheme="minorHAnsi" w:cstheme="minorHAnsi"/>
                <w:b/>
                <w:sz w:val="22"/>
                <w:szCs w:val="22"/>
              </w:rPr>
              <w:lastRenderedPageBreak/>
              <w:t>Database administrator (System admin)</w:t>
            </w:r>
          </w:p>
        </w:tc>
        <w:tc>
          <w:tcPr>
            <w:tcW w:w="5386" w:type="dxa"/>
          </w:tcPr>
          <w:p w14:paraId="5E4BA8FD"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-New Study set up</w:t>
            </w:r>
          </w:p>
          <w:p w14:paraId="179ECAC7"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-Trouble shooting in access</w:t>
            </w:r>
          </w:p>
          <w:p w14:paraId="41D5F81A"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-Approval of new users</w:t>
            </w:r>
          </w:p>
          <w:p w14:paraId="489BE60C"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-System security</w:t>
            </w:r>
          </w:p>
          <w:p w14:paraId="1FD523B7"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-Database lock</w:t>
            </w:r>
          </w:p>
          <w:p w14:paraId="4EC7F6A6"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-Database backup/recovery</w:t>
            </w:r>
          </w:p>
        </w:tc>
      </w:tr>
      <w:tr w:rsidR="000D4006" w:rsidRPr="006866FB" w14:paraId="3EC460FD" w14:textId="77777777" w:rsidTr="0088373F">
        <w:trPr>
          <w:jc w:val="center"/>
        </w:trPr>
        <w:tc>
          <w:tcPr>
            <w:tcW w:w="3227" w:type="dxa"/>
          </w:tcPr>
          <w:p w14:paraId="1A932BFD" w14:textId="4630A6EE" w:rsidR="000D4006" w:rsidRPr="0088373F" w:rsidRDefault="000D4006" w:rsidP="00B514A0">
            <w:pPr>
              <w:jc w:val="both"/>
              <w:rPr>
                <w:rFonts w:asciiTheme="minorHAnsi" w:hAnsiTheme="minorHAnsi" w:cstheme="minorHAnsi"/>
                <w:b/>
                <w:sz w:val="22"/>
                <w:szCs w:val="22"/>
              </w:rPr>
            </w:pPr>
            <w:r w:rsidRPr="0088373F">
              <w:rPr>
                <w:rFonts w:asciiTheme="minorHAnsi" w:hAnsiTheme="minorHAnsi" w:cstheme="minorHAnsi"/>
                <w:b/>
                <w:sz w:val="22"/>
                <w:szCs w:val="22"/>
              </w:rPr>
              <w:t>Clinical monitor</w:t>
            </w:r>
            <w:r w:rsidR="00D96641">
              <w:rPr>
                <w:rFonts w:asciiTheme="minorHAnsi" w:hAnsiTheme="minorHAnsi" w:cstheme="minorHAnsi"/>
                <w:b/>
                <w:sz w:val="22"/>
                <w:szCs w:val="22"/>
              </w:rPr>
              <w:t xml:space="preserve"> (CRA)</w:t>
            </w:r>
          </w:p>
        </w:tc>
        <w:tc>
          <w:tcPr>
            <w:tcW w:w="5386" w:type="dxa"/>
          </w:tcPr>
          <w:p w14:paraId="1B0B5C28" w14:textId="77777777" w:rsidR="000D4006"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 Site initiation and training</w:t>
            </w:r>
          </w:p>
          <w:p w14:paraId="0ED473E0" w14:textId="3EE8A8D0" w:rsidR="00D96641" w:rsidRPr="0088373F" w:rsidRDefault="00D96641" w:rsidP="00B514A0">
            <w:pPr>
              <w:spacing w:line="276" w:lineRule="auto"/>
              <w:jc w:val="both"/>
              <w:rPr>
                <w:rFonts w:asciiTheme="minorHAnsi" w:hAnsiTheme="minorHAnsi" w:cstheme="minorHAnsi"/>
                <w:sz w:val="22"/>
                <w:szCs w:val="22"/>
              </w:rPr>
            </w:pPr>
            <w:r>
              <w:rPr>
                <w:rFonts w:asciiTheme="minorHAnsi" w:hAnsiTheme="minorHAnsi" w:cstheme="minorHAnsi"/>
                <w:sz w:val="22"/>
                <w:szCs w:val="22"/>
              </w:rPr>
              <w:t>-Onsite monitoring</w:t>
            </w:r>
          </w:p>
          <w:p w14:paraId="1DDB3CCE" w14:textId="77777777"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 Source data verification</w:t>
            </w:r>
          </w:p>
          <w:p w14:paraId="3A1124FA" w14:textId="2680C025" w:rsidR="000D4006" w:rsidRPr="0088373F" w:rsidRDefault="000D4006" w:rsidP="00B514A0">
            <w:pPr>
              <w:spacing w:line="276" w:lineRule="auto"/>
              <w:jc w:val="both"/>
              <w:rPr>
                <w:rFonts w:asciiTheme="minorHAnsi" w:hAnsiTheme="minorHAnsi" w:cstheme="minorHAnsi"/>
                <w:sz w:val="22"/>
                <w:szCs w:val="22"/>
              </w:rPr>
            </w:pPr>
            <w:r w:rsidRPr="0088373F">
              <w:rPr>
                <w:rFonts w:asciiTheme="minorHAnsi" w:hAnsiTheme="minorHAnsi" w:cstheme="minorHAnsi"/>
                <w:sz w:val="22"/>
                <w:szCs w:val="22"/>
              </w:rPr>
              <w:t>- Raise queries</w:t>
            </w:r>
          </w:p>
        </w:tc>
      </w:tr>
    </w:tbl>
    <w:p w14:paraId="7DF732C5" w14:textId="60793EA7" w:rsidR="00D96641" w:rsidRDefault="00D96641" w:rsidP="00B514A0">
      <w:pPr>
        <w:jc w:val="both"/>
        <w:rPr>
          <w:lang w:val="en-US"/>
        </w:rPr>
      </w:pPr>
    </w:p>
    <w:p w14:paraId="34D85449" w14:textId="0A1D1DF3" w:rsidR="000D4006" w:rsidRPr="002F2E45" w:rsidRDefault="003E4FDE" w:rsidP="00B514A0">
      <w:pPr>
        <w:pStyle w:val="Heading2"/>
        <w:jc w:val="both"/>
      </w:pPr>
      <w:bookmarkStart w:id="24" w:name="_Toc109579167"/>
      <w:bookmarkStart w:id="25" w:name="_Toc167367511"/>
      <w:r>
        <w:t>2</w:t>
      </w:r>
      <w:r w:rsidR="00791127">
        <w:t xml:space="preserve">.3 </w:t>
      </w:r>
      <w:r w:rsidR="000D4006" w:rsidRPr="002F2E45">
        <w:t xml:space="preserve">Flow of data management activities across </w:t>
      </w:r>
      <w:r w:rsidR="000D4006">
        <w:t>teams</w:t>
      </w:r>
      <w:bookmarkEnd w:id="24"/>
      <w:bookmarkEnd w:id="25"/>
    </w:p>
    <w:p w14:paraId="6A264E6E" w14:textId="77777777" w:rsidR="000D4006" w:rsidRPr="00435F56" w:rsidRDefault="000D4006" w:rsidP="00B514A0">
      <w:pPr>
        <w:jc w:val="both"/>
        <w:rPr>
          <w:lang w:val="en-US"/>
        </w:rPr>
      </w:pPr>
    </w:p>
    <w:p w14:paraId="5A9BD0F7" w14:textId="77777777" w:rsidR="000D4006" w:rsidRDefault="000D4006" w:rsidP="00B514A0">
      <w:pPr>
        <w:jc w:val="both"/>
        <w:rPr>
          <w:lang w:val="en-US"/>
        </w:rPr>
      </w:pPr>
      <w:r>
        <w:rPr>
          <w:b/>
          <w:noProof/>
          <w:lang w:eastAsia="en-IN"/>
        </w:rPr>
        <w:drawing>
          <wp:inline distT="0" distB="0" distL="0" distR="0" wp14:anchorId="2DE61A18" wp14:editId="2DA20F1B">
            <wp:extent cx="5969000" cy="2794000"/>
            <wp:effectExtent l="0" t="0" r="0" b="2540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6AC6900" w14:textId="77777777" w:rsidR="000D4006" w:rsidRDefault="000D4006" w:rsidP="00B514A0">
      <w:pPr>
        <w:jc w:val="both"/>
        <w:rPr>
          <w:lang w:val="en-US"/>
        </w:rPr>
      </w:pPr>
    </w:p>
    <w:p w14:paraId="3F44F39A" w14:textId="77777777" w:rsidR="000D4006" w:rsidRDefault="000D4006" w:rsidP="00B514A0">
      <w:pPr>
        <w:jc w:val="both"/>
        <w:rPr>
          <w:lang w:val="en-US"/>
        </w:rPr>
      </w:pPr>
    </w:p>
    <w:p w14:paraId="141EA642" w14:textId="5C40CDCB" w:rsidR="0091763C" w:rsidRPr="0033088F" w:rsidRDefault="00013D37" w:rsidP="00B514A0">
      <w:pPr>
        <w:pStyle w:val="Heading1"/>
        <w:spacing w:before="0"/>
        <w:rPr>
          <w:color w:val="000000" w:themeColor="text1"/>
        </w:rPr>
      </w:pPr>
      <w:bookmarkStart w:id="26" w:name="_Toc167367512"/>
      <w:bookmarkEnd w:id="21"/>
      <w:bookmarkEnd w:id="22"/>
      <w:r>
        <w:rPr>
          <w:color w:val="000000" w:themeColor="text1"/>
        </w:rPr>
        <w:lastRenderedPageBreak/>
        <w:t>Project milestones</w:t>
      </w:r>
      <w:bookmarkEnd w:id="26"/>
    </w:p>
    <w:p w14:paraId="76DCF1D0" w14:textId="67F4DB05" w:rsidR="00894763" w:rsidRPr="0033088F" w:rsidRDefault="003E4FDE" w:rsidP="00B514A0">
      <w:pPr>
        <w:pStyle w:val="Heading2"/>
        <w:jc w:val="both"/>
      </w:pPr>
      <w:bookmarkStart w:id="27" w:name="_Toc167367513"/>
      <w:r>
        <w:t>3</w:t>
      </w:r>
      <w:r w:rsidR="005A7539">
        <w:t xml:space="preserve">.1 </w:t>
      </w:r>
      <w:r w:rsidR="00603E47">
        <w:t xml:space="preserve">Project </w:t>
      </w:r>
      <w:r w:rsidR="000A75B1">
        <w:t xml:space="preserve">and Data </w:t>
      </w:r>
      <w:r w:rsidR="000764AE">
        <w:t>Milestones</w:t>
      </w:r>
      <w:bookmarkEnd w:id="27"/>
    </w:p>
    <w:p w14:paraId="1535AF7A" w14:textId="73A15C7A" w:rsidR="004E0911" w:rsidRDefault="002A07F1" w:rsidP="00B514A0">
      <w:pPr>
        <w:pStyle w:val="SOPtext"/>
        <w:ind w:firstLine="284"/>
        <w:jc w:val="both"/>
      </w:pPr>
      <w:r w:rsidRPr="002A07F1">
        <w:t xml:space="preserve">A summary of </w:t>
      </w:r>
      <w:r>
        <w:t>key</w:t>
      </w:r>
      <w:r w:rsidRPr="002A07F1">
        <w:t xml:space="preserve"> </w:t>
      </w:r>
      <w:r>
        <w:t xml:space="preserve">project and </w:t>
      </w:r>
      <w:r w:rsidRPr="002A07F1">
        <w:t xml:space="preserve">data </w:t>
      </w:r>
      <w:r>
        <w:t>milestones</w:t>
      </w:r>
      <w:r w:rsidRPr="002A07F1">
        <w:t xml:space="preserve"> are provided in the table below.</w:t>
      </w:r>
    </w:p>
    <w:p w14:paraId="076E882E" w14:textId="77777777" w:rsidR="00E76E5F" w:rsidRDefault="00E76E5F" w:rsidP="00B514A0">
      <w:pPr>
        <w:jc w:val="both"/>
        <w:rPr>
          <w:rFonts w:asciiTheme="minorHAnsi" w:hAnsiTheme="minorHAnsi" w:cstheme="minorHAnsi"/>
          <w:color w:val="000000" w:themeColor="text1"/>
          <w:lang w:val="en-US"/>
        </w:rPr>
      </w:pPr>
    </w:p>
    <w:tbl>
      <w:tblPr>
        <w:tblStyle w:val="TableGrid"/>
        <w:tblW w:w="0" w:type="auto"/>
        <w:tblInd w:w="-5" w:type="dxa"/>
        <w:tblLook w:val="04A0" w:firstRow="1" w:lastRow="0" w:firstColumn="1" w:lastColumn="0" w:noHBand="0" w:noVBand="1"/>
      </w:tblPr>
      <w:tblGrid>
        <w:gridCol w:w="2694"/>
        <w:gridCol w:w="3969"/>
        <w:gridCol w:w="2409"/>
      </w:tblGrid>
      <w:tr w:rsidR="00013D37" w:rsidRPr="00D96641" w14:paraId="3C5E8324" w14:textId="6FA976E7" w:rsidTr="00C77D64">
        <w:trPr>
          <w:trHeight w:val="397"/>
          <w:tblHeader/>
        </w:trPr>
        <w:tc>
          <w:tcPr>
            <w:tcW w:w="2694" w:type="dxa"/>
          </w:tcPr>
          <w:p w14:paraId="366B0129" w14:textId="691AE22A" w:rsidR="00013D37" w:rsidRPr="00D96641" w:rsidRDefault="00013D37" w:rsidP="00C77D64">
            <w:pPr>
              <w:pStyle w:val="SOPtext"/>
              <w:rPr>
                <w:rFonts w:asciiTheme="minorHAnsi" w:hAnsiTheme="minorHAnsi"/>
                <w:b/>
                <w:szCs w:val="22"/>
              </w:rPr>
            </w:pPr>
            <w:r w:rsidRPr="00D96641">
              <w:rPr>
                <w:rFonts w:asciiTheme="minorHAnsi" w:hAnsiTheme="minorHAnsi"/>
                <w:b/>
                <w:szCs w:val="22"/>
              </w:rPr>
              <w:t>Milestone/Task</w:t>
            </w:r>
          </w:p>
        </w:tc>
        <w:tc>
          <w:tcPr>
            <w:tcW w:w="3969" w:type="dxa"/>
          </w:tcPr>
          <w:p w14:paraId="4218616E" w14:textId="7BBEA71A" w:rsidR="00013D37" w:rsidRPr="00D96641" w:rsidRDefault="00325AD0" w:rsidP="00C77D64">
            <w:pPr>
              <w:pStyle w:val="SOPtext"/>
              <w:rPr>
                <w:rFonts w:asciiTheme="minorHAnsi" w:hAnsiTheme="minorHAnsi"/>
                <w:b/>
                <w:szCs w:val="22"/>
              </w:rPr>
            </w:pPr>
            <w:r w:rsidRPr="00D96641">
              <w:rPr>
                <w:rFonts w:asciiTheme="minorHAnsi" w:hAnsiTheme="minorHAnsi"/>
                <w:b/>
                <w:szCs w:val="22"/>
              </w:rPr>
              <w:t>Description</w:t>
            </w:r>
          </w:p>
        </w:tc>
        <w:tc>
          <w:tcPr>
            <w:tcW w:w="2409" w:type="dxa"/>
          </w:tcPr>
          <w:p w14:paraId="53436CD6" w14:textId="75503D36" w:rsidR="00013D37" w:rsidRPr="00D96641" w:rsidRDefault="00013D37" w:rsidP="00C77D64">
            <w:pPr>
              <w:pStyle w:val="SOPtext"/>
              <w:rPr>
                <w:rFonts w:asciiTheme="minorHAnsi" w:hAnsiTheme="minorHAnsi"/>
                <w:b/>
                <w:color w:val="auto"/>
                <w:szCs w:val="22"/>
              </w:rPr>
            </w:pPr>
            <w:r w:rsidRPr="00D96641">
              <w:rPr>
                <w:rFonts w:asciiTheme="minorHAnsi" w:hAnsiTheme="minorHAnsi"/>
                <w:b/>
                <w:color w:val="auto"/>
                <w:szCs w:val="22"/>
              </w:rPr>
              <w:t>Actual Date</w:t>
            </w:r>
          </w:p>
        </w:tc>
      </w:tr>
      <w:tr w:rsidR="00013D37" w:rsidRPr="00D96641" w14:paraId="505FC73A" w14:textId="3E7A60BB" w:rsidTr="00C77D64">
        <w:tc>
          <w:tcPr>
            <w:tcW w:w="2694" w:type="dxa"/>
          </w:tcPr>
          <w:p w14:paraId="10D9CF2D" w14:textId="32494FCE" w:rsidR="00013D37" w:rsidRPr="00D96641" w:rsidRDefault="00013D37" w:rsidP="00C77D64">
            <w:pPr>
              <w:pStyle w:val="SOPtext"/>
              <w:spacing w:line="276" w:lineRule="auto"/>
              <w:rPr>
                <w:rFonts w:asciiTheme="minorHAnsi" w:hAnsiTheme="minorHAnsi"/>
                <w:szCs w:val="22"/>
              </w:rPr>
            </w:pPr>
            <w:r w:rsidRPr="00D96641">
              <w:rPr>
                <w:rFonts w:asciiTheme="minorHAnsi" w:hAnsiTheme="minorHAnsi"/>
                <w:szCs w:val="22"/>
              </w:rPr>
              <w:t>Final CRF</w:t>
            </w:r>
          </w:p>
        </w:tc>
        <w:tc>
          <w:tcPr>
            <w:tcW w:w="3969" w:type="dxa"/>
          </w:tcPr>
          <w:p w14:paraId="0EEDB5B0" w14:textId="0BDBD572" w:rsidR="00013D37" w:rsidRPr="00D96641" w:rsidRDefault="00013D37" w:rsidP="00C77D64">
            <w:pPr>
              <w:pStyle w:val="SOPtext"/>
              <w:rPr>
                <w:rFonts w:asciiTheme="minorHAnsi" w:hAnsiTheme="minorHAnsi"/>
                <w:szCs w:val="22"/>
              </w:rPr>
            </w:pPr>
            <w:r w:rsidRPr="00D96641">
              <w:rPr>
                <w:rFonts w:asciiTheme="minorHAnsi" w:hAnsiTheme="minorHAnsi"/>
                <w:color w:val="000000"/>
                <w:szCs w:val="22"/>
              </w:rPr>
              <w:t xml:space="preserve">PDF of the eCRF that is generated by REDCap </w:t>
            </w:r>
          </w:p>
        </w:tc>
        <w:tc>
          <w:tcPr>
            <w:tcW w:w="2409" w:type="dxa"/>
          </w:tcPr>
          <w:p w14:paraId="77DDCDEE" w14:textId="52755106" w:rsidR="00013D37" w:rsidRPr="00D96641" w:rsidRDefault="00D96641" w:rsidP="00C77D64">
            <w:pPr>
              <w:pStyle w:val="SOPtext"/>
              <w:rPr>
                <w:rFonts w:asciiTheme="minorHAnsi" w:hAnsiTheme="minorHAnsi"/>
                <w:color w:val="auto"/>
                <w:szCs w:val="22"/>
              </w:rPr>
            </w:pPr>
            <w:r w:rsidRPr="00D96641">
              <w:rPr>
                <w:rFonts w:asciiTheme="minorHAnsi" w:hAnsiTheme="minorHAnsi"/>
                <w:color w:val="auto"/>
                <w:szCs w:val="22"/>
              </w:rPr>
              <w:t>22 March 24</w:t>
            </w:r>
          </w:p>
        </w:tc>
      </w:tr>
      <w:tr w:rsidR="00013D37" w:rsidRPr="00D96641" w14:paraId="0CE60DFD" w14:textId="13322829" w:rsidTr="00C77D64">
        <w:tc>
          <w:tcPr>
            <w:tcW w:w="2694" w:type="dxa"/>
          </w:tcPr>
          <w:p w14:paraId="056ACEF2" w14:textId="41875772" w:rsidR="00013D37" w:rsidRPr="00D96641" w:rsidRDefault="00013D37" w:rsidP="00C77D64">
            <w:pPr>
              <w:pStyle w:val="SOPtext"/>
              <w:spacing w:line="276" w:lineRule="auto"/>
              <w:rPr>
                <w:rFonts w:asciiTheme="minorHAnsi" w:hAnsiTheme="minorHAnsi"/>
                <w:szCs w:val="22"/>
              </w:rPr>
            </w:pPr>
            <w:r w:rsidRPr="00D96641">
              <w:rPr>
                <w:rFonts w:asciiTheme="minorHAnsi" w:hAnsiTheme="minorHAnsi"/>
                <w:szCs w:val="22"/>
              </w:rPr>
              <w:t>User access document</w:t>
            </w:r>
          </w:p>
        </w:tc>
        <w:tc>
          <w:tcPr>
            <w:tcW w:w="3969" w:type="dxa"/>
          </w:tcPr>
          <w:p w14:paraId="6D91C957" w14:textId="213460BF" w:rsidR="00013D37" w:rsidRPr="00D96641" w:rsidRDefault="00013D37" w:rsidP="00C77D64">
            <w:pPr>
              <w:pStyle w:val="SOPtext"/>
              <w:rPr>
                <w:rFonts w:asciiTheme="minorHAnsi" w:hAnsiTheme="minorHAnsi"/>
                <w:szCs w:val="22"/>
              </w:rPr>
            </w:pPr>
            <w:r w:rsidRPr="00D96641">
              <w:rPr>
                <w:rFonts w:asciiTheme="minorHAnsi" w:hAnsiTheme="minorHAnsi"/>
                <w:color w:val="000000"/>
                <w:szCs w:val="22"/>
              </w:rPr>
              <w:t>Name, email, and role of those who have access to the production version of study database</w:t>
            </w:r>
          </w:p>
        </w:tc>
        <w:tc>
          <w:tcPr>
            <w:tcW w:w="2409" w:type="dxa"/>
          </w:tcPr>
          <w:p w14:paraId="063B7AC0" w14:textId="3AAC45D3" w:rsidR="00013D37" w:rsidRPr="00D96641" w:rsidRDefault="00D96641" w:rsidP="00C77D64">
            <w:pPr>
              <w:pStyle w:val="SOPtext"/>
              <w:rPr>
                <w:rFonts w:asciiTheme="minorHAnsi" w:hAnsiTheme="minorHAnsi"/>
                <w:color w:val="auto"/>
                <w:szCs w:val="22"/>
              </w:rPr>
            </w:pPr>
            <w:r w:rsidRPr="00D96641">
              <w:rPr>
                <w:rFonts w:asciiTheme="minorHAnsi" w:hAnsiTheme="minorHAnsi"/>
                <w:color w:val="auto"/>
                <w:szCs w:val="22"/>
              </w:rPr>
              <w:t>TBD</w:t>
            </w:r>
          </w:p>
        </w:tc>
      </w:tr>
      <w:tr w:rsidR="00013D37" w:rsidRPr="00D96641" w14:paraId="07144F2F" w14:textId="32E0C0A9" w:rsidTr="00C77D64">
        <w:tc>
          <w:tcPr>
            <w:tcW w:w="2694" w:type="dxa"/>
          </w:tcPr>
          <w:p w14:paraId="5ECFB2F9" w14:textId="00328071" w:rsidR="00013D37" w:rsidRPr="00D96641" w:rsidRDefault="00013D37" w:rsidP="00C77D64">
            <w:pPr>
              <w:pStyle w:val="SOPtext"/>
              <w:spacing w:line="276" w:lineRule="auto"/>
              <w:rPr>
                <w:rFonts w:asciiTheme="minorHAnsi" w:hAnsiTheme="minorHAnsi"/>
                <w:szCs w:val="22"/>
              </w:rPr>
            </w:pPr>
            <w:r w:rsidRPr="00D96641">
              <w:rPr>
                <w:rFonts w:asciiTheme="minorHAnsi" w:hAnsiTheme="minorHAnsi"/>
                <w:szCs w:val="22"/>
              </w:rPr>
              <w:t>Database moved to production</w:t>
            </w:r>
          </w:p>
        </w:tc>
        <w:tc>
          <w:tcPr>
            <w:tcW w:w="3969" w:type="dxa"/>
          </w:tcPr>
          <w:p w14:paraId="06A51B48" w14:textId="48AD6D9E" w:rsidR="00013D37" w:rsidRPr="00D96641" w:rsidRDefault="00013D37" w:rsidP="00C77D64">
            <w:pPr>
              <w:pStyle w:val="SOPtext"/>
              <w:rPr>
                <w:rFonts w:asciiTheme="minorHAnsi" w:hAnsiTheme="minorHAnsi"/>
                <w:szCs w:val="22"/>
              </w:rPr>
            </w:pPr>
            <w:r w:rsidRPr="00D96641">
              <w:rPr>
                <w:rFonts w:asciiTheme="minorHAnsi" w:hAnsiTheme="minorHAnsi"/>
                <w:color w:val="000000"/>
                <w:szCs w:val="22"/>
              </w:rPr>
              <w:t>Validation checklist and approval for moving Database to production</w:t>
            </w:r>
          </w:p>
        </w:tc>
        <w:tc>
          <w:tcPr>
            <w:tcW w:w="2409" w:type="dxa"/>
          </w:tcPr>
          <w:p w14:paraId="734BF3F9" w14:textId="52699761" w:rsidR="00013D37" w:rsidRPr="00D96641" w:rsidRDefault="00D96641" w:rsidP="00C77D64">
            <w:pPr>
              <w:pStyle w:val="SOPtext"/>
              <w:rPr>
                <w:rFonts w:asciiTheme="minorHAnsi" w:hAnsiTheme="minorHAnsi"/>
                <w:color w:val="auto"/>
                <w:szCs w:val="22"/>
              </w:rPr>
            </w:pPr>
            <w:r w:rsidRPr="00D96641">
              <w:rPr>
                <w:rFonts w:asciiTheme="minorHAnsi" w:hAnsiTheme="minorHAnsi"/>
                <w:color w:val="auto"/>
                <w:szCs w:val="22"/>
              </w:rPr>
              <w:t>TBD</w:t>
            </w:r>
          </w:p>
        </w:tc>
      </w:tr>
      <w:tr w:rsidR="00013D37" w:rsidRPr="00D96641" w14:paraId="62EDC716" w14:textId="43DB9CD4" w:rsidTr="00C77D64">
        <w:tc>
          <w:tcPr>
            <w:tcW w:w="2694" w:type="dxa"/>
          </w:tcPr>
          <w:p w14:paraId="39CA5C75" w14:textId="2C76223A" w:rsidR="00013D37" w:rsidRPr="00D96641" w:rsidRDefault="00013D37" w:rsidP="00C77D64">
            <w:pPr>
              <w:pStyle w:val="SOPtext"/>
              <w:spacing w:line="276" w:lineRule="auto"/>
              <w:rPr>
                <w:rFonts w:asciiTheme="minorHAnsi" w:hAnsiTheme="minorHAnsi"/>
                <w:color w:val="FF0000"/>
                <w:szCs w:val="22"/>
              </w:rPr>
            </w:pPr>
            <w:r w:rsidRPr="00D96641">
              <w:rPr>
                <w:rFonts w:asciiTheme="minorHAnsi" w:hAnsiTheme="minorHAnsi"/>
                <w:szCs w:val="22"/>
              </w:rPr>
              <w:t xml:space="preserve">Data collection start </w:t>
            </w:r>
          </w:p>
        </w:tc>
        <w:tc>
          <w:tcPr>
            <w:tcW w:w="3969" w:type="dxa"/>
          </w:tcPr>
          <w:p w14:paraId="2349D7F0" w14:textId="004EB295" w:rsidR="00013D37" w:rsidRPr="00D96641" w:rsidRDefault="00013D37" w:rsidP="00C77D64">
            <w:pPr>
              <w:pStyle w:val="SOPtext"/>
              <w:rPr>
                <w:rFonts w:asciiTheme="minorHAnsi" w:hAnsiTheme="minorHAnsi"/>
                <w:color w:val="FF0000"/>
                <w:szCs w:val="22"/>
              </w:rPr>
            </w:pPr>
            <w:r w:rsidRPr="00D96641">
              <w:rPr>
                <w:rFonts w:asciiTheme="minorHAnsi" w:hAnsiTheme="minorHAnsi"/>
                <w:color w:val="000000"/>
                <w:szCs w:val="22"/>
              </w:rPr>
              <w:t>Date of First Patient first visit</w:t>
            </w:r>
          </w:p>
        </w:tc>
        <w:tc>
          <w:tcPr>
            <w:tcW w:w="2409" w:type="dxa"/>
          </w:tcPr>
          <w:p w14:paraId="5B1C5724" w14:textId="108ECB50" w:rsidR="00013D37" w:rsidRPr="00D96641" w:rsidRDefault="00D96641" w:rsidP="00C77D64">
            <w:pPr>
              <w:pStyle w:val="SOPtext"/>
              <w:rPr>
                <w:rFonts w:asciiTheme="minorHAnsi" w:hAnsiTheme="minorHAnsi"/>
                <w:color w:val="auto"/>
                <w:szCs w:val="22"/>
              </w:rPr>
            </w:pPr>
            <w:r w:rsidRPr="00D96641">
              <w:rPr>
                <w:rFonts w:asciiTheme="minorHAnsi" w:hAnsiTheme="minorHAnsi"/>
                <w:color w:val="auto"/>
                <w:szCs w:val="22"/>
              </w:rPr>
              <w:t>Oct 2024</w:t>
            </w:r>
          </w:p>
        </w:tc>
      </w:tr>
      <w:tr w:rsidR="00013D37" w:rsidRPr="00D96641" w14:paraId="776E7DB2" w14:textId="6947F005" w:rsidTr="00C77D64">
        <w:tc>
          <w:tcPr>
            <w:tcW w:w="2694" w:type="dxa"/>
          </w:tcPr>
          <w:p w14:paraId="1A7AD94E" w14:textId="4B0BE73C" w:rsidR="00013D37" w:rsidRPr="00D96641" w:rsidRDefault="00013D37" w:rsidP="00C77D64">
            <w:pPr>
              <w:pStyle w:val="SOPtext"/>
              <w:spacing w:line="276" w:lineRule="auto"/>
              <w:rPr>
                <w:rFonts w:asciiTheme="minorHAnsi" w:hAnsiTheme="minorHAnsi"/>
                <w:color w:val="FF0000"/>
                <w:szCs w:val="22"/>
              </w:rPr>
            </w:pPr>
            <w:r w:rsidRPr="00D96641">
              <w:rPr>
                <w:rFonts w:asciiTheme="minorHAnsi" w:hAnsiTheme="minorHAnsi"/>
                <w:szCs w:val="22"/>
              </w:rPr>
              <w:t>Interim analysis</w:t>
            </w:r>
          </w:p>
        </w:tc>
        <w:tc>
          <w:tcPr>
            <w:tcW w:w="3969" w:type="dxa"/>
          </w:tcPr>
          <w:p w14:paraId="75EF4672" w14:textId="6AE027FA" w:rsidR="00013D37" w:rsidRPr="00D96641" w:rsidRDefault="00013D37" w:rsidP="00C77D64">
            <w:pPr>
              <w:pStyle w:val="SOPtext"/>
              <w:rPr>
                <w:rFonts w:asciiTheme="minorHAnsi" w:hAnsiTheme="minorHAnsi"/>
                <w:color w:val="FF0000"/>
                <w:szCs w:val="22"/>
              </w:rPr>
            </w:pPr>
            <w:r w:rsidRPr="00D96641">
              <w:rPr>
                <w:rFonts w:asciiTheme="minorHAnsi" w:hAnsiTheme="minorHAnsi"/>
                <w:color w:val="000000"/>
                <w:szCs w:val="22"/>
              </w:rPr>
              <w:t>Safety data summary</w:t>
            </w:r>
          </w:p>
        </w:tc>
        <w:tc>
          <w:tcPr>
            <w:tcW w:w="2409" w:type="dxa"/>
          </w:tcPr>
          <w:p w14:paraId="07CFD7E5" w14:textId="0C961206" w:rsidR="00013D37" w:rsidRPr="00D96641" w:rsidRDefault="00D96641" w:rsidP="00C77D64">
            <w:pPr>
              <w:pStyle w:val="SOPtext"/>
              <w:rPr>
                <w:rFonts w:asciiTheme="minorHAnsi" w:hAnsiTheme="minorHAnsi"/>
                <w:color w:val="auto"/>
                <w:szCs w:val="22"/>
              </w:rPr>
            </w:pPr>
            <w:r w:rsidRPr="00D96641">
              <w:rPr>
                <w:rFonts w:asciiTheme="minorHAnsi" w:hAnsiTheme="minorHAnsi"/>
                <w:color w:val="auto"/>
                <w:szCs w:val="22"/>
              </w:rPr>
              <w:t>TBD</w:t>
            </w:r>
          </w:p>
        </w:tc>
      </w:tr>
      <w:tr w:rsidR="00013D37" w:rsidRPr="00D96641" w14:paraId="6C391556" w14:textId="4B9A2B21" w:rsidTr="00C77D64">
        <w:tc>
          <w:tcPr>
            <w:tcW w:w="2694" w:type="dxa"/>
          </w:tcPr>
          <w:p w14:paraId="6B3C90FC" w14:textId="22B2BAB2" w:rsidR="00013D37" w:rsidRPr="00D96641" w:rsidRDefault="00013D37" w:rsidP="00C77D64">
            <w:pPr>
              <w:pStyle w:val="SOPtext"/>
              <w:spacing w:line="276" w:lineRule="auto"/>
              <w:rPr>
                <w:rFonts w:asciiTheme="minorHAnsi" w:hAnsiTheme="minorHAnsi"/>
                <w:color w:val="auto"/>
                <w:szCs w:val="22"/>
              </w:rPr>
            </w:pPr>
            <w:r w:rsidRPr="00D96641">
              <w:rPr>
                <w:rFonts w:asciiTheme="minorHAnsi" w:hAnsiTheme="minorHAnsi"/>
                <w:szCs w:val="22"/>
              </w:rPr>
              <w:t xml:space="preserve">Data collection end </w:t>
            </w:r>
          </w:p>
        </w:tc>
        <w:tc>
          <w:tcPr>
            <w:tcW w:w="3969" w:type="dxa"/>
          </w:tcPr>
          <w:p w14:paraId="67020A7C" w14:textId="77777777" w:rsidR="00013D37" w:rsidRPr="00D96641" w:rsidRDefault="00013D37" w:rsidP="00C77D64">
            <w:pPr>
              <w:pStyle w:val="SOPtext"/>
              <w:rPr>
                <w:rFonts w:asciiTheme="minorHAnsi" w:hAnsiTheme="minorHAnsi"/>
                <w:color w:val="000000"/>
                <w:szCs w:val="22"/>
              </w:rPr>
            </w:pPr>
            <w:r w:rsidRPr="00D96641">
              <w:rPr>
                <w:rFonts w:asciiTheme="minorHAnsi" w:hAnsiTheme="minorHAnsi"/>
                <w:color w:val="000000"/>
                <w:szCs w:val="22"/>
              </w:rPr>
              <w:t>Date of Last Patient last visit</w:t>
            </w:r>
          </w:p>
          <w:p w14:paraId="54591648" w14:textId="77777777" w:rsidR="00013D37" w:rsidRPr="00D96641" w:rsidRDefault="00013D37" w:rsidP="00C77D64">
            <w:pPr>
              <w:rPr>
                <w:rFonts w:asciiTheme="minorHAnsi" w:eastAsiaTheme="majorEastAsia" w:hAnsiTheme="minorHAnsi" w:cstheme="minorHAnsi"/>
                <w:color w:val="000000"/>
                <w:lang w:eastAsia="en-US"/>
              </w:rPr>
            </w:pPr>
          </w:p>
          <w:p w14:paraId="5E5B3625" w14:textId="6DEA3B5D" w:rsidR="00013D37" w:rsidRPr="00D96641" w:rsidRDefault="00013D37" w:rsidP="00C77D64">
            <w:pPr>
              <w:pStyle w:val="SOPtext"/>
              <w:rPr>
                <w:rFonts w:asciiTheme="minorHAnsi" w:hAnsiTheme="minorHAnsi"/>
                <w:color w:val="FF0000"/>
                <w:szCs w:val="22"/>
              </w:rPr>
            </w:pPr>
          </w:p>
        </w:tc>
        <w:tc>
          <w:tcPr>
            <w:tcW w:w="2409" w:type="dxa"/>
          </w:tcPr>
          <w:p w14:paraId="74758101" w14:textId="2086A017" w:rsidR="00013D37" w:rsidRPr="00D96641" w:rsidRDefault="00D96641" w:rsidP="00C77D64">
            <w:pPr>
              <w:pStyle w:val="SOPtext"/>
              <w:rPr>
                <w:rFonts w:asciiTheme="minorHAnsi" w:hAnsiTheme="minorHAnsi"/>
                <w:color w:val="auto"/>
                <w:szCs w:val="22"/>
              </w:rPr>
            </w:pPr>
            <w:r>
              <w:rPr>
                <w:rFonts w:asciiTheme="minorHAnsi" w:hAnsiTheme="minorHAnsi"/>
                <w:color w:val="auto"/>
                <w:szCs w:val="22"/>
              </w:rPr>
              <w:t>2029</w:t>
            </w:r>
          </w:p>
        </w:tc>
      </w:tr>
      <w:tr w:rsidR="00D96641" w:rsidRPr="00D96641" w14:paraId="5B727C3A" w14:textId="5AE2F268" w:rsidTr="00C77D64">
        <w:tc>
          <w:tcPr>
            <w:tcW w:w="2694" w:type="dxa"/>
          </w:tcPr>
          <w:p w14:paraId="0FA871B6" w14:textId="3DB10698" w:rsidR="00D96641" w:rsidRPr="00D96641" w:rsidRDefault="00D96641" w:rsidP="00C77D64">
            <w:pPr>
              <w:pStyle w:val="SOPtext"/>
              <w:spacing w:line="276" w:lineRule="auto"/>
              <w:rPr>
                <w:rFonts w:asciiTheme="minorHAnsi" w:hAnsiTheme="minorHAnsi"/>
                <w:color w:val="auto"/>
                <w:szCs w:val="22"/>
              </w:rPr>
            </w:pPr>
            <w:r w:rsidRPr="00D96641">
              <w:rPr>
                <w:rFonts w:asciiTheme="minorHAnsi" w:hAnsiTheme="minorHAnsi"/>
                <w:szCs w:val="22"/>
              </w:rPr>
              <w:t>Final QC</w:t>
            </w:r>
          </w:p>
        </w:tc>
        <w:tc>
          <w:tcPr>
            <w:tcW w:w="3969" w:type="dxa"/>
          </w:tcPr>
          <w:p w14:paraId="4C1EFA3B" w14:textId="0DAB76B6" w:rsidR="00D96641" w:rsidRPr="00D96641" w:rsidRDefault="00D96641" w:rsidP="00C77D64">
            <w:pPr>
              <w:pStyle w:val="SOPtext"/>
              <w:rPr>
                <w:rFonts w:asciiTheme="minorHAnsi" w:hAnsiTheme="minorHAnsi"/>
                <w:color w:val="FF0000"/>
                <w:szCs w:val="22"/>
              </w:rPr>
            </w:pPr>
            <w:r w:rsidRPr="00D96641">
              <w:rPr>
                <w:rFonts w:asciiTheme="minorHAnsi" w:hAnsiTheme="minorHAnsi"/>
                <w:color w:val="000000"/>
                <w:szCs w:val="22"/>
              </w:rPr>
              <w:t xml:space="preserve">Reconciliation, Query resolution, </w:t>
            </w:r>
          </w:p>
        </w:tc>
        <w:tc>
          <w:tcPr>
            <w:tcW w:w="2409" w:type="dxa"/>
          </w:tcPr>
          <w:p w14:paraId="4F7A611D" w14:textId="4CA70DD8" w:rsidR="00D96641" w:rsidRPr="00D96641" w:rsidRDefault="00D96641" w:rsidP="00C77D64">
            <w:pPr>
              <w:pStyle w:val="SOPtext"/>
              <w:rPr>
                <w:rFonts w:asciiTheme="minorHAnsi" w:hAnsiTheme="minorHAnsi"/>
                <w:color w:val="auto"/>
                <w:szCs w:val="22"/>
              </w:rPr>
            </w:pPr>
            <w:r>
              <w:rPr>
                <w:rFonts w:asciiTheme="minorHAnsi" w:hAnsiTheme="minorHAnsi"/>
                <w:color w:val="auto"/>
                <w:szCs w:val="22"/>
              </w:rPr>
              <w:t>2029</w:t>
            </w:r>
          </w:p>
        </w:tc>
      </w:tr>
      <w:tr w:rsidR="00D96641" w:rsidRPr="00D96641" w14:paraId="57C6C71B" w14:textId="77777777" w:rsidTr="00C77D64">
        <w:tc>
          <w:tcPr>
            <w:tcW w:w="2694" w:type="dxa"/>
          </w:tcPr>
          <w:p w14:paraId="1232E7B7" w14:textId="4D09B4A3" w:rsidR="00D96641" w:rsidRPr="00D96641" w:rsidRDefault="00D96641" w:rsidP="00C77D64">
            <w:pPr>
              <w:pStyle w:val="SOPtext"/>
              <w:spacing w:line="276" w:lineRule="auto"/>
              <w:rPr>
                <w:rFonts w:asciiTheme="minorHAnsi" w:hAnsiTheme="minorHAnsi"/>
                <w:szCs w:val="22"/>
              </w:rPr>
            </w:pPr>
            <w:r>
              <w:rPr>
                <w:rFonts w:asciiTheme="minorHAnsi" w:hAnsiTheme="minorHAnsi"/>
                <w:szCs w:val="22"/>
              </w:rPr>
              <w:t>Soft Lock</w:t>
            </w:r>
          </w:p>
        </w:tc>
        <w:tc>
          <w:tcPr>
            <w:tcW w:w="3969" w:type="dxa"/>
          </w:tcPr>
          <w:p w14:paraId="45F000C4" w14:textId="1C9885FD" w:rsidR="00D96641" w:rsidRPr="00D96641" w:rsidRDefault="00D96641" w:rsidP="00C77D64">
            <w:pPr>
              <w:pStyle w:val="SOPtext"/>
              <w:rPr>
                <w:rFonts w:asciiTheme="minorHAnsi" w:hAnsiTheme="minorHAnsi"/>
                <w:color w:val="000000"/>
                <w:szCs w:val="22"/>
              </w:rPr>
            </w:pPr>
            <w:r>
              <w:rPr>
                <w:rFonts w:asciiTheme="minorHAnsi" w:hAnsiTheme="minorHAnsi"/>
                <w:color w:val="000000"/>
                <w:szCs w:val="22"/>
              </w:rPr>
              <w:t>Batchwise form lock</w:t>
            </w:r>
          </w:p>
        </w:tc>
        <w:tc>
          <w:tcPr>
            <w:tcW w:w="2409" w:type="dxa"/>
          </w:tcPr>
          <w:p w14:paraId="235A3C44" w14:textId="011843FF" w:rsidR="00D96641" w:rsidRDefault="00D96641" w:rsidP="00C77D64">
            <w:pPr>
              <w:pStyle w:val="SOPtext"/>
              <w:rPr>
                <w:rFonts w:asciiTheme="minorHAnsi" w:hAnsiTheme="minorHAnsi"/>
                <w:color w:val="auto"/>
                <w:szCs w:val="22"/>
              </w:rPr>
            </w:pPr>
            <w:r>
              <w:rPr>
                <w:rFonts w:asciiTheme="minorHAnsi" w:hAnsiTheme="minorHAnsi"/>
                <w:color w:val="auto"/>
                <w:szCs w:val="22"/>
              </w:rPr>
              <w:t>Progressively as batch data collection is completed</w:t>
            </w:r>
          </w:p>
        </w:tc>
      </w:tr>
      <w:tr w:rsidR="00D96641" w:rsidRPr="00D96641" w14:paraId="2855D370" w14:textId="24EC6D81" w:rsidTr="00C77D64">
        <w:tc>
          <w:tcPr>
            <w:tcW w:w="2694" w:type="dxa"/>
          </w:tcPr>
          <w:p w14:paraId="76BA6FCE" w14:textId="4B56DD72" w:rsidR="00D96641" w:rsidRPr="00D96641" w:rsidRDefault="00D96641" w:rsidP="00C77D64">
            <w:pPr>
              <w:pStyle w:val="SOPtext"/>
              <w:spacing w:line="276" w:lineRule="auto"/>
              <w:rPr>
                <w:rFonts w:asciiTheme="minorHAnsi" w:hAnsiTheme="minorHAnsi"/>
                <w:color w:val="auto"/>
                <w:szCs w:val="22"/>
              </w:rPr>
            </w:pPr>
            <w:r w:rsidRPr="00D96641">
              <w:rPr>
                <w:rFonts w:asciiTheme="minorHAnsi" w:hAnsiTheme="minorHAnsi"/>
                <w:szCs w:val="22"/>
              </w:rPr>
              <w:t>Database lock</w:t>
            </w:r>
          </w:p>
        </w:tc>
        <w:tc>
          <w:tcPr>
            <w:tcW w:w="3969" w:type="dxa"/>
          </w:tcPr>
          <w:p w14:paraId="69602419" w14:textId="114F79BE" w:rsidR="00D96641" w:rsidRPr="00D96641" w:rsidRDefault="00D96641" w:rsidP="00C77D64">
            <w:pPr>
              <w:pStyle w:val="SOPtext"/>
              <w:rPr>
                <w:rFonts w:asciiTheme="minorHAnsi" w:hAnsiTheme="minorHAnsi"/>
                <w:color w:val="FF0000"/>
                <w:szCs w:val="22"/>
              </w:rPr>
            </w:pPr>
            <w:r w:rsidRPr="00D96641">
              <w:rPr>
                <w:rFonts w:asciiTheme="minorHAnsi" w:hAnsiTheme="minorHAnsi"/>
                <w:color w:val="000000"/>
                <w:szCs w:val="22"/>
              </w:rPr>
              <w:t xml:space="preserve">Approval to database lock. Remove access to sites </w:t>
            </w:r>
          </w:p>
        </w:tc>
        <w:tc>
          <w:tcPr>
            <w:tcW w:w="2409" w:type="dxa"/>
          </w:tcPr>
          <w:p w14:paraId="1D31AAC8" w14:textId="659EE469" w:rsidR="00D96641" w:rsidRPr="00D96641" w:rsidRDefault="00D96641" w:rsidP="00C77D64">
            <w:pPr>
              <w:pStyle w:val="SOPtext"/>
              <w:rPr>
                <w:rFonts w:asciiTheme="minorHAnsi" w:hAnsiTheme="minorHAnsi"/>
                <w:color w:val="auto"/>
                <w:szCs w:val="22"/>
              </w:rPr>
            </w:pPr>
            <w:r>
              <w:rPr>
                <w:rFonts w:asciiTheme="minorHAnsi" w:hAnsiTheme="minorHAnsi"/>
                <w:color w:val="auto"/>
                <w:szCs w:val="22"/>
              </w:rPr>
              <w:t>2029</w:t>
            </w:r>
          </w:p>
        </w:tc>
      </w:tr>
      <w:tr w:rsidR="00D96641" w:rsidRPr="00D96641" w14:paraId="361D8930" w14:textId="157187FC" w:rsidTr="00C77D64">
        <w:tc>
          <w:tcPr>
            <w:tcW w:w="2694" w:type="dxa"/>
          </w:tcPr>
          <w:p w14:paraId="682D232B" w14:textId="5E7A2B4A" w:rsidR="00D96641" w:rsidRPr="00D96641" w:rsidRDefault="00D96641" w:rsidP="00C77D64">
            <w:pPr>
              <w:pStyle w:val="SOPtext"/>
              <w:spacing w:line="276" w:lineRule="auto"/>
              <w:rPr>
                <w:rFonts w:asciiTheme="minorHAnsi" w:hAnsiTheme="minorHAnsi"/>
                <w:color w:val="auto"/>
                <w:szCs w:val="22"/>
              </w:rPr>
            </w:pPr>
            <w:r w:rsidRPr="00D96641">
              <w:rPr>
                <w:rFonts w:asciiTheme="minorHAnsi" w:hAnsiTheme="minorHAnsi"/>
                <w:szCs w:val="22"/>
              </w:rPr>
              <w:t xml:space="preserve">Final data  </w:t>
            </w:r>
          </w:p>
        </w:tc>
        <w:tc>
          <w:tcPr>
            <w:tcW w:w="3969" w:type="dxa"/>
          </w:tcPr>
          <w:p w14:paraId="0BA0E27D" w14:textId="3F899DE6" w:rsidR="00D96641" w:rsidRPr="00D96641" w:rsidRDefault="00D96641" w:rsidP="00C77D64">
            <w:pPr>
              <w:pStyle w:val="SOPtext"/>
              <w:rPr>
                <w:rFonts w:asciiTheme="minorHAnsi" w:hAnsiTheme="minorHAnsi"/>
                <w:color w:val="FF0000"/>
                <w:szCs w:val="22"/>
              </w:rPr>
            </w:pPr>
            <w:r w:rsidRPr="00D96641">
              <w:rPr>
                <w:rFonts w:asciiTheme="minorHAnsi" w:hAnsiTheme="minorHAnsi"/>
                <w:color w:val="auto"/>
                <w:szCs w:val="22"/>
              </w:rPr>
              <w:t xml:space="preserve">Data shared with statistician with final data quality report </w:t>
            </w:r>
          </w:p>
        </w:tc>
        <w:tc>
          <w:tcPr>
            <w:tcW w:w="2409" w:type="dxa"/>
          </w:tcPr>
          <w:p w14:paraId="3F7A9368" w14:textId="2EE55FC6" w:rsidR="00D96641" w:rsidRPr="00D96641" w:rsidRDefault="00D96641" w:rsidP="00C77D64">
            <w:pPr>
              <w:pStyle w:val="SOPtext"/>
              <w:rPr>
                <w:rFonts w:asciiTheme="minorHAnsi" w:hAnsiTheme="minorHAnsi"/>
                <w:color w:val="auto"/>
                <w:szCs w:val="22"/>
              </w:rPr>
            </w:pPr>
            <w:r>
              <w:rPr>
                <w:rFonts w:asciiTheme="minorHAnsi" w:hAnsiTheme="minorHAnsi"/>
                <w:color w:val="auto"/>
                <w:szCs w:val="22"/>
              </w:rPr>
              <w:t>2029</w:t>
            </w:r>
          </w:p>
        </w:tc>
      </w:tr>
      <w:tr w:rsidR="00D96641" w:rsidRPr="00D96641" w14:paraId="23CF5AB2" w14:textId="5C75D3D9" w:rsidTr="00C77D64">
        <w:tc>
          <w:tcPr>
            <w:tcW w:w="2694" w:type="dxa"/>
          </w:tcPr>
          <w:p w14:paraId="10F90E6A" w14:textId="773C25D2" w:rsidR="00D96641" w:rsidRPr="00D96641" w:rsidRDefault="00D96641" w:rsidP="00C77D64">
            <w:pPr>
              <w:pStyle w:val="SOPtext"/>
              <w:spacing w:line="276" w:lineRule="auto"/>
              <w:rPr>
                <w:rFonts w:asciiTheme="minorHAnsi" w:hAnsiTheme="minorHAnsi"/>
                <w:color w:val="auto"/>
                <w:szCs w:val="22"/>
              </w:rPr>
            </w:pPr>
            <w:r w:rsidRPr="00D96641">
              <w:rPr>
                <w:rFonts w:asciiTheme="minorHAnsi" w:hAnsiTheme="minorHAnsi"/>
                <w:szCs w:val="22"/>
              </w:rPr>
              <w:t>Project closure (Data management)</w:t>
            </w:r>
          </w:p>
        </w:tc>
        <w:tc>
          <w:tcPr>
            <w:tcW w:w="3969" w:type="dxa"/>
          </w:tcPr>
          <w:p w14:paraId="11D9B7D1" w14:textId="77777777" w:rsidR="00D96641" w:rsidRPr="00D96641" w:rsidRDefault="00D96641" w:rsidP="00C77D64">
            <w:pPr>
              <w:pStyle w:val="SOPtext"/>
              <w:rPr>
                <w:rFonts w:asciiTheme="minorHAnsi" w:hAnsiTheme="minorHAnsi"/>
                <w:szCs w:val="22"/>
              </w:rPr>
            </w:pPr>
            <w:r w:rsidRPr="00D96641">
              <w:rPr>
                <w:rFonts w:asciiTheme="minorHAnsi" w:hAnsiTheme="minorHAnsi"/>
                <w:szCs w:val="22"/>
              </w:rPr>
              <w:t>After site closure procedures and reports are complete. DMP completed and filed.</w:t>
            </w:r>
          </w:p>
          <w:p w14:paraId="5A26F69A" w14:textId="3A2AA9CA" w:rsidR="00D96641" w:rsidRPr="00D96641" w:rsidRDefault="00D96641" w:rsidP="00C77D64">
            <w:pPr>
              <w:pStyle w:val="SOPtext"/>
              <w:rPr>
                <w:rFonts w:asciiTheme="minorHAnsi" w:hAnsiTheme="minorHAnsi"/>
                <w:color w:val="FF0000"/>
                <w:szCs w:val="22"/>
              </w:rPr>
            </w:pPr>
          </w:p>
        </w:tc>
        <w:tc>
          <w:tcPr>
            <w:tcW w:w="2409" w:type="dxa"/>
          </w:tcPr>
          <w:p w14:paraId="2F4D0838" w14:textId="60616E28" w:rsidR="00D96641" w:rsidRPr="00D96641" w:rsidRDefault="00D96641" w:rsidP="00C77D64">
            <w:pPr>
              <w:pStyle w:val="SOPtext"/>
              <w:rPr>
                <w:rFonts w:asciiTheme="minorHAnsi" w:hAnsiTheme="minorHAnsi"/>
                <w:color w:val="auto"/>
                <w:szCs w:val="22"/>
              </w:rPr>
            </w:pPr>
            <w:r>
              <w:rPr>
                <w:rFonts w:asciiTheme="minorHAnsi" w:hAnsiTheme="minorHAnsi"/>
                <w:color w:val="auto"/>
                <w:szCs w:val="22"/>
              </w:rPr>
              <w:t>2029</w:t>
            </w:r>
          </w:p>
        </w:tc>
      </w:tr>
      <w:tr w:rsidR="00D96641" w:rsidRPr="00D96641" w14:paraId="7AC7E834" w14:textId="77777777" w:rsidTr="00C77D64">
        <w:tc>
          <w:tcPr>
            <w:tcW w:w="2694" w:type="dxa"/>
          </w:tcPr>
          <w:p w14:paraId="6B0B5C84" w14:textId="1DC44465" w:rsidR="00D96641" w:rsidRPr="00D96641" w:rsidRDefault="00D96641" w:rsidP="00C77D64">
            <w:pPr>
              <w:pStyle w:val="SOPtext"/>
              <w:spacing w:line="276" w:lineRule="auto"/>
              <w:rPr>
                <w:rFonts w:asciiTheme="minorHAnsi" w:hAnsiTheme="minorHAnsi"/>
                <w:szCs w:val="22"/>
              </w:rPr>
            </w:pPr>
            <w:r w:rsidRPr="00D96641">
              <w:rPr>
                <w:rFonts w:asciiTheme="minorHAnsi" w:hAnsiTheme="minorHAnsi"/>
                <w:color w:val="auto"/>
                <w:szCs w:val="22"/>
              </w:rPr>
              <w:t>Archive</w:t>
            </w:r>
          </w:p>
        </w:tc>
        <w:tc>
          <w:tcPr>
            <w:tcW w:w="3969" w:type="dxa"/>
          </w:tcPr>
          <w:p w14:paraId="2DE923AC" w14:textId="040F304F" w:rsidR="00D96641" w:rsidRPr="00D96641" w:rsidRDefault="003B1DD2" w:rsidP="00C77D64">
            <w:pPr>
              <w:pStyle w:val="SOPtext"/>
              <w:rPr>
                <w:rFonts w:asciiTheme="minorHAnsi" w:hAnsiTheme="minorHAnsi"/>
                <w:szCs w:val="22"/>
              </w:rPr>
            </w:pPr>
            <w:r>
              <w:rPr>
                <w:rFonts w:asciiTheme="minorHAnsi" w:hAnsiTheme="minorHAnsi"/>
                <w:szCs w:val="22"/>
              </w:rPr>
              <w:t>Archival of study data</w:t>
            </w:r>
          </w:p>
        </w:tc>
        <w:tc>
          <w:tcPr>
            <w:tcW w:w="2409" w:type="dxa"/>
          </w:tcPr>
          <w:p w14:paraId="640A50BA" w14:textId="6B37B12C" w:rsidR="00D96641" w:rsidRPr="00D96641" w:rsidRDefault="00D96641" w:rsidP="00C77D64">
            <w:pPr>
              <w:pStyle w:val="SOPtext"/>
              <w:rPr>
                <w:rFonts w:asciiTheme="minorHAnsi" w:hAnsiTheme="minorHAnsi"/>
                <w:color w:val="auto"/>
                <w:szCs w:val="22"/>
              </w:rPr>
            </w:pPr>
            <w:r>
              <w:rPr>
                <w:rFonts w:asciiTheme="minorHAnsi" w:hAnsiTheme="minorHAnsi"/>
                <w:color w:val="auto"/>
                <w:szCs w:val="22"/>
              </w:rPr>
              <w:t xml:space="preserve">Batch </w:t>
            </w:r>
            <w:r w:rsidR="003B1DD2">
              <w:rPr>
                <w:rFonts w:asciiTheme="minorHAnsi" w:hAnsiTheme="minorHAnsi"/>
                <w:color w:val="auto"/>
                <w:szCs w:val="22"/>
              </w:rPr>
              <w:t>wise (data)</w:t>
            </w:r>
          </w:p>
        </w:tc>
      </w:tr>
    </w:tbl>
    <w:p w14:paraId="068811C1" w14:textId="77777777" w:rsidR="001D419A" w:rsidRPr="0033088F" w:rsidRDefault="001D419A" w:rsidP="00B514A0">
      <w:pPr>
        <w:jc w:val="both"/>
        <w:rPr>
          <w:rFonts w:asciiTheme="minorHAnsi" w:hAnsiTheme="minorHAnsi" w:cstheme="minorHAnsi"/>
          <w:color w:val="000000" w:themeColor="text1"/>
          <w:lang w:val="en-US"/>
        </w:rPr>
      </w:pPr>
    </w:p>
    <w:p w14:paraId="2D1DD954" w14:textId="401A0B6A" w:rsidR="0091763C" w:rsidRPr="001B07D3" w:rsidRDefault="003E4FDE" w:rsidP="00B514A0">
      <w:pPr>
        <w:pStyle w:val="Heading2"/>
        <w:jc w:val="both"/>
      </w:pPr>
      <w:bookmarkStart w:id="28" w:name="_Toc6479549"/>
      <w:bookmarkStart w:id="29" w:name="_Toc6479636"/>
      <w:bookmarkStart w:id="30" w:name="_Toc167367514"/>
      <w:r>
        <w:t>3</w:t>
      </w:r>
      <w:r w:rsidR="005A7539">
        <w:t xml:space="preserve">.2 </w:t>
      </w:r>
      <w:r w:rsidR="0091763C" w:rsidRPr="001B07D3">
        <w:t>Data Management Considerations</w:t>
      </w:r>
      <w:bookmarkEnd w:id="28"/>
      <w:bookmarkEnd w:id="29"/>
      <w:bookmarkEnd w:id="30"/>
    </w:p>
    <w:p w14:paraId="6D27388A" w14:textId="77777777" w:rsidR="0091763C" w:rsidRPr="0033088F" w:rsidRDefault="00C70B7E" w:rsidP="00B514A0">
      <w:pPr>
        <w:pStyle w:val="SOPtext"/>
        <w:jc w:val="both"/>
      </w:pPr>
      <w:r w:rsidRPr="0033088F">
        <w:t>A summary of all the</w:t>
      </w:r>
      <w:r w:rsidR="0091763C" w:rsidRPr="0033088F">
        <w:t xml:space="preserve"> data management </w:t>
      </w:r>
      <w:r w:rsidRPr="0033088F">
        <w:t xml:space="preserve">considerations </w:t>
      </w:r>
      <w:r w:rsidR="0091763C" w:rsidRPr="0033088F">
        <w:t xml:space="preserve">that </w:t>
      </w:r>
      <w:r w:rsidRPr="0033088F">
        <w:t>are likely to impact</w:t>
      </w:r>
      <w:r w:rsidR="0091763C" w:rsidRPr="0033088F">
        <w:t xml:space="preserve"> data collection, storage, use or sharing for</w:t>
      </w:r>
      <w:r w:rsidRPr="0033088F">
        <w:t xml:space="preserve"> this </w:t>
      </w:r>
      <w:r w:rsidR="00384C89">
        <w:t>project</w:t>
      </w:r>
      <w:r w:rsidRPr="0033088F">
        <w:t xml:space="preserve"> are provided in the table below.</w:t>
      </w:r>
    </w:p>
    <w:p w14:paraId="14B0FBD9" w14:textId="77777777" w:rsidR="00650C32" w:rsidRDefault="00650C32" w:rsidP="00B514A0">
      <w:pPr>
        <w:pStyle w:val="SOPtext"/>
        <w:jc w:val="both"/>
        <w:rPr>
          <w:lang w:val="en-US"/>
        </w:rPr>
      </w:pPr>
    </w:p>
    <w:tbl>
      <w:tblPr>
        <w:tblStyle w:val="TableGrid"/>
        <w:tblW w:w="9752" w:type="dxa"/>
        <w:tblLook w:val="04A0" w:firstRow="1" w:lastRow="0" w:firstColumn="1" w:lastColumn="0" w:noHBand="0" w:noVBand="1"/>
      </w:tblPr>
      <w:tblGrid>
        <w:gridCol w:w="2947"/>
        <w:gridCol w:w="1868"/>
        <w:gridCol w:w="4937"/>
      </w:tblGrid>
      <w:tr w:rsidR="006B5CA4" w:rsidRPr="003453B0" w14:paraId="277D9D74" w14:textId="77777777" w:rsidTr="00C77D64">
        <w:trPr>
          <w:tblHeader/>
        </w:trPr>
        <w:tc>
          <w:tcPr>
            <w:tcW w:w="2947" w:type="dxa"/>
          </w:tcPr>
          <w:p w14:paraId="64BA7518" w14:textId="77777777" w:rsidR="006B5CA4" w:rsidRPr="003453B0" w:rsidRDefault="001F71B0" w:rsidP="00C77D64">
            <w:pPr>
              <w:pStyle w:val="SOPtext"/>
              <w:rPr>
                <w:b/>
                <w:lang w:val="en-US"/>
              </w:rPr>
            </w:pPr>
            <w:r>
              <w:rPr>
                <w:b/>
              </w:rPr>
              <w:t xml:space="preserve">Data Management </w:t>
            </w:r>
            <w:r w:rsidR="006B5CA4" w:rsidRPr="003453B0">
              <w:rPr>
                <w:b/>
              </w:rPr>
              <w:t>Factor</w:t>
            </w:r>
          </w:p>
        </w:tc>
        <w:tc>
          <w:tcPr>
            <w:tcW w:w="1868" w:type="dxa"/>
          </w:tcPr>
          <w:p w14:paraId="602AFB93" w14:textId="77777777" w:rsidR="006B5CA4" w:rsidRPr="003453B0" w:rsidRDefault="00C069DE" w:rsidP="00C77D64">
            <w:pPr>
              <w:pStyle w:val="SOPtext"/>
              <w:rPr>
                <w:b/>
                <w:lang w:val="en-US"/>
              </w:rPr>
            </w:pPr>
            <w:r>
              <w:rPr>
                <w:b/>
                <w:lang w:val="en-US"/>
              </w:rPr>
              <w:t>Applicable?</w:t>
            </w:r>
          </w:p>
        </w:tc>
        <w:tc>
          <w:tcPr>
            <w:tcW w:w="4937" w:type="dxa"/>
          </w:tcPr>
          <w:p w14:paraId="6C0218C8" w14:textId="77777777" w:rsidR="006B5CA4" w:rsidRPr="003453B0" w:rsidRDefault="006B5CA4" w:rsidP="00C77D64">
            <w:pPr>
              <w:pStyle w:val="SOPtext"/>
              <w:rPr>
                <w:b/>
                <w:lang w:val="en-US"/>
              </w:rPr>
            </w:pPr>
            <w:r w:rsidRPr="003453B0">
              <w:rPr>
                <w:b/>
                <w:lang w:val="en-US"/>
              </w:rPr>
              <w:t xml:space="preserve">If </w:t>
            </w:r>
            <w:proofErr w:type="gramStart"/>
            <w:r w:rsidRPr="003453B0">
              <w:rPr>
                <w:b/>
                <w:lang w:val="en-US"/>
              </w:rPr>
              <w:t>Yes</w:t>
            </w:r>
            <w:proofErr w:type="gramEnd"/>
            <w:r w:rsidRPr="003453B0">
              <w:rPr>
                <w:b/>
                <w:lang w:val="en-US"/>
              </w:rPr>
              <w:t xml:space="preserve">, </w:t>
            </w:r>
          </w:p>
        </w:tc>
      </w:tr>
      <w:tr w:rsidR="007514D6" w:rsidRPr="007514D6" w14:paraId="112DB4C1" w14:textId="77777777" w:rsidTr="00C77D64">
        <w:trPr>
          <w:trHeight w:val="403"/>
        </w:trPr>
        <w:tc>
          <w:tcPr>
            <w:tcW w:w="2947" w:type="dxa"/>
          </w:tcPr>
          <w:p w14:paraId="252C1BD4" w14:textId="00F49281" w:rsidR="003B6115" w:rsidRPr="007514D6" w:rsidRDefault="003B6115" w:rsidP="00C77D64">
            <w:pPr>
              <w:pStyle w:val="SOPtext"/>
              <w:rPr>
                <w:color w:val="auto"/>
                <w:lang w:val="en-US"/>
              </w:rPr>
            </w:pPr>
            <w:r w:rsidRPr="007514D6">
              <w:rPr>
                <w:color w:val="auto"/>
                <w:lang w:val="en-US"/>
              </w:rPr>
              <w:t>Consent</w:t>
            </w:r>
          </w:p>
        </w:tc>
        <w:tc>
          <w:tcPr>
            <w:tcW w:w="1868" w:type="dxa"/>
          </w:tcPr>
          <w:p w14:paraId="283457FA" w14:textId="3448C0C7" w:rsidR="003B6115" w:rsidRPr="007514D6" w:rsidRDefault="003B6115" w:rsidP="00C77D64">
            <w:pPr>
              <w:pStyle w:val="SOPtext"/>
              <w:rPr>
                <w:color w:val="auto"/>
                <w:lang w:val="en-US"/>
              </w:rPr>
            </w:pPr>
            <w:r w:rsidRPr="007514D6">
              <w:rPr>
                <w:color w:val="auto"/>
                <w:lang w:val="en-US"/>
              </w:rPr>
              <w:t>Yes</w:t>
            </w:r>
          </w:p>
        </w:tc>
        <w:tc>
          <w:tcPr>
            <w:tcW w:w="4937" w:type="dxa"/>
          </w:tcPr>
          <w:p w14:paraId="7B1FE1FE" w14:textId="3890DF4D" w:rsidR="003B6115" w:rsidRPr="00642DE8" w:rsidRDefault="00E63D42" w:rsidP="00C77D64">
            <w:pPr>
              <w:pStyle w:val="SOPtext"/>
              <w:rPr>
                <w:color w:val="0070C0"/>
                <w:lang w:val="en-US"/>
              </w:rPr>
            </w:pPr>
            <w:r w:rsidRPr="00E63D42">
              <w:rPr>
                <w:color w:val="auto"/>
                <w:lang w:val="en-US"/>
              </w:rPr>
              <w:t>Consent is obtained</w:t>
            </w:r>
            <w:r w:rsidR="00A91D01">
              <w:rPr>
                <w:color w:val="auto"/>
                <w:lang w:val="en-US"/>
              </w:rPr>
              <w:t xml:space="preserve"> on Paper form</w:t>
            </w:r>
            <w:r w:rsidR="00661F2B">
              <w:rPr>
                <w:color w:val="auto"/>
                <w:lang w:val="en-US"/>
              </w:rPr>
              <w:t xml:space="preserve"> and kept in clinical sites.</w:t>
            </w:r>
          </w:p>
        </w:tc>
      </w:tr>
      <w:tr w:rsidR="006B5CA4" w14:paraId="64E051BC" w14:textId="77777777" w:rsidTr="00C77D64">
        <w:trPr>
          <w:trHeight w:val="403"/>
        </w:trPr>
        <w:tc>
          <w:tcPr>
            <w:tcW w:w="2947" w:type="dxa"/>
          </w:tcPr>
          <w:p w14:paraId="190E3B18" w14:textId="77777777" w:rsidR="006B5CA4" w:rsidRPr="006B5CA4" w:rsidRDefault="006B5CA4" w:rsidP="00C77D64">
            <w:pPr>
              <w:pStyle w:val="SOPtext"/>
              <w:rPr>
                <w:lang w:val="en-US"/>
              </w:rPr>
            </w:pPr>
            <w:r w:rsidRPr="006B5CA4">
              <w:rPr>
                <w:lang w:val="en-US"/>
              </w:rPr>
              <w:t>Blinding</w:t>
            </w:r>
          </w:p>
        </w:tc>
        <w:tc>
          <w:tcPr>
            <w:tcW w:w="1868" w:type="dxa"/>
          </w:tcPr>
          <w:p w14:paraId="51FDB3ED" w14:textId="515C3010" w:rsidR="006B5CA4" w:rsidRDefault="009E1113" w:rsidP="00C77D64">
            <w:pPr>
              <w:pStyle w:val="SOPtext"/>
              <w:rPr>
                <w:lang w:val="en-US"/>
              </w:rPr>
            </w:pPr>
            <w:r>
              <w:rPr>
                <w:lang w:val="en-US"/>
              </w:rPr>
              <w:t>No</w:t>
            </w:r>
          </w:p>
        </w:tc>
        <w:tc>
          <w:tcPr>
            <w:tcW w:w="4937" w:type="dxa"/>
          </w:tcPr>
          <w:p w14:paraId="0CEC6B62" w14:textId="536556EF" w:rsidR="006B5CA4" w:rsidRPr="00642DE8" w:rsidRDefault="009E1113" w:rsidP="00C77D64">
            <w:pPr>
              <w:pStyle w:val="SOPtext"/>
              <w:rPr>
                <w:color w:val="0070C0"/>
                <w:lang w:val="en-US"/>
              </w:rPr>
            </w:pPr>
            <w:r>
              <w:rPr>
                <w:szCs w:val="22"/>
              </w:rPr>
              <w:t>NA</w:t>
            </w:r>
          </w:p>
        </w:tc>
      </w:tr>
      <w:tr w:rsidR="006B5CA4" w14:paraId="4BD02125" w14:textId="77777777" w:rsidTr="00C77D64">
        <w:trPr>
          <w:trHeight w:val="409"/>
        </w:trPr>
        <w:tc>
          <w:tcPr>
            <w:tcW w:w="2947" w:type="dxa"/>
          </w:tcPr>
          <w:p w14:paraId="0CAC8FE9" w14:textId="0269207A" w:rsidR="006B5CA4" w:rsidRDefault="006B5CA4" w:rsidP="00C77D64">
            <w:pPr>
              <w:pStyle w:val="SOPtext"/>
              <w:rPr>
                <w:lang w:val="en-US"/>
              </w:rPr>
            </w:pPr>
            <w:r>
              <w:rPr>
                <w:lang w:val="en-US"/>
              </w:rPr>
              <w:t>Randomi</w:t>
            </w:r>
            <w:r w:rsidR="00D71973">
              <w:rPr>
                <w:lang w:val="en-US"/>
              </w:rPr>
              <w:t>z</w:t>
            </w:r>
            <w:r>
              <w:rPr>
                <w:lang w:val="en-US"/>
              </w:rPr>
              <w:t>ation</w:t>
            </w:r>
          </w:p>
        </w:tc>
        <w:tc>
          <w:tcPr>
            <w:tcW w:w="1868" w:type="dxa"/>
          </w:tcPr>
          <w:p w14:paraId="5319A5BA" w14:textId="3408A609" w:rsidR="006B5CA4" w:rsidRDefault="006B5CA4" w:rsidP="00C77D64">
            <w:pPr>
              <w:pStyle w:val="SOPtext"/>
              <w:rPr>
                <w:lang w:val="en-US"/>
              </w:rPr>
            </w:pPr>
            <w:r>
              <w:rPr>
                <w:lang w:val="en-US"/>
              </w:rPr>
              <w:t>Yes</w:t>
            </w:r>
          </w:p>
        </w:tc>
        <w:tc>
          <w:tcPr>
            <w:tcW w:w="4937" w:type="dxa"/>
          </w:tcPr>
          <w:p w14:paraId="19F7A05F" w14:textId="14202BE4" w:rsidR="00E35738" w:rsidRPr="00391B42" w:rsidRDefault="00582B36" w:rsidP="00C77D64">
            <w:pPr>
              <w:pStyle w:val="SOPtext"/>
              <w:rPr>
                <w:color w:val="0070C0"/>
                <w:lang w:val="en-US"/>
              </w:rPr>
            </w:pPr>
            <w:r w:rsidRPr="003B1DD2">
              <w:rPr>
                <w:color w:val="auto"/>
                <w:lang w:val="en-US"/>
              </w:rPr>
              <w:t xml:space="preserve">Randomization will </w:t>
            </w:r>
            <w:r w:rsidR="00247291" w:rsidRPr="003B1DD2">
              <w:rPr>
                <w:color w:val="auto"/>
                <w:lang w:val="en-US"/>
              </w:rPr>
              <w:t xml:space="preserve">be </w:t>
            </w:r>
            <w:r w:rsidRPr="003B1DD2">
              <w:rPr>
                <w:color w:val="auto"/>
                <w:lang w:val="en-US"/>
              </w:rPr>
              <w:t xml:space="preserve">done for the </w:t>
            </w:r>
            <w:r w:rsidR="00247291" w:rsidRPr="003B1DD2">
              <w:rPr>
                <w:color w:val="auto"/>
                <w:lang w:val="en-US"/>
              </w:rPr>
              <w:t xml:space="preserve">hospital </w:t>
            </w:r>
            <w:r w:rsidRPr="003B1DD2">
              <w:rPr>
                <w:color w:val="auto"/>
                <w:lang w:val="en-US"/>
              </w:rPr>
              <w:t>batches</w:t>
            </w:r>
          </w:p>
        </w:tc>
      </w:tr>
      <w:tr w:rsidR="00D44B74" w14:paraId="5FA0CED2" w14:textId="77777777" w:rsidTr="00C77D64">
        <w:trPr>
          <w:trHeight w:val="416"/>
        </w:trPr>
        <w:tc>
          <w:tcPr>
            <w:tcW w:w="2947" w:type="dxa"/>
          </w:tcPr>
          <w:p w14:paraId="0A9470F8" w14:textId="77777777" w:rsidR="00D44B74" w:rsidRDefault="00D44B74" w:rsidP="00C77D64">
            <w:pPr>
              <w:pStyle w:val="SOPtext"/>
              <w:rPr>
                <w:lang w:val="en-US"/>
              </w:rPr>
            </w:pPr>
            <w:r>
              <w:rPr>
                <w:lang w:val="en-US"/>
              </w:rPr>
              <w:t>Drug intervention</w:t>
            </w:r>
          </w:p>
        </w:tc>
        <w:tc>
          <w:tcPr>
            <w:tcW w:w="1868" w:type="dxa"/>
          </w:tcPr>
          <w:p w14:paraId="7BBE9C7A" w14:textId="72BC3414" w:rsidR="00D44B74" w:rsidRPr="006B5CA4" w:rsidRDefault="009E1113" w:rsidP="00C77D64">
            <w:pP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No</w:t>
            </w:r>
          </w:p>
        </w:tc>
        <w:tc>
          <w:tcPr>
            <w:tcW w:w="4937" w:type="dxa"/>
          </w:tcPr>
          <w:p w14:paraId="5A85F1F9" w14:textId="0ED28866" w:rsidR="003C2E64" w:rsidRPr="003C2E64" w:rsidRDefault="009E1113" w:rsidP="00C77D64">
            <w:pPr>
              <w:pStyle w:val="SOPtext"/>
              <w:rPr>
                <w:color w:val="0070C0"/>
              </w:rPr>
            </w:pPr>
            <w:r>
              <w:rPr>
                <w:szCs w:val="22"/>
              </w:rPr>
              <w:t>NA</w:t>
            </w:r>
          </w:p>
        </w:tc>
      </w:tr>
      <w:tr w:rsidR="00862755" w14:paraId="405477A7" w14:textId="77777777" w:rsidTr="00C77D64">
        <w:trPr>
          <w:trHeight w:val="705"/>
        </w:trPr>
        <w:tc>
          <w:tcPr>
            <w:tcW w:w="2947" w:type="dxa"/>
          </w:tcPr>
          <w:p w14:paraId="7423973D" w14:textId="7D701412" w:rsidR="00862755" w:rsidRDefault="00862755" w:rsidP="00C77D64">
            <w:pPr>
              <w:pStyle w:val="SOPtext"/>
              <w:rPr>
                <w:lang w:val="en-US"/>
              </w:rPr>
            </w:pPr>
            <w:r>
              <w:rPr>
                <w:lang w:val="en-US"/>
              </w:rPr>
              <w:t xml:space="preserve">Data or participants are from outside </w:t>
            </w:r>
            <w:r w:rsidR="00D26F6A">
              <w:rPr>
                <w:lang w:val="en-US"/>
              </w:rPr>
              <w:t>India</w:t>
            </w:r>
          </w:p>
        </w:tc>
        <w:tc>
          <w:tcPr>
            <w:tcW w:w="1868" w:type="dxa"/>
          </w:tcPr>
          <w:p w14:paraId="146DF879" w14:textId="270A6FB0" w:rsidR="00862755" w:rsidRPr="006B5CA4" w:rsidRDefault="00D26F6A" w:rsidP="00C77D64">
            <w:pP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No</w:t>
            </w:r>
          </w:p>
        </w:tc>
        <w:tc>
          <w:tcPr>
            <w:tcW w:w="4937" w:type="dxa"/>
          </w:tcPr>
          <w:p w14:paraId="70710E17" w14:textId="6A6DA1DD" w:rsidR="003E6E2F" w:rsidRDefault="002248D6" w:rsidP="00C77D64">
            <w:pPr>
              <w:pStyle w:val="SOPtext"/>
              <w:rPr>
                <w:color w:val="0070C0"/>
                <w:lang w:val="en-US"/>
              </w:rPr>
            </w:pPr>
            <w:r w:rsidRPr="002248D6">
              <w:rPr>
                <w:color w:val="auto"/>
                <w:lang w:val="en-GB"/>
              </w:rPr>
              <w:t>N</w:t>
            </w:r>
            <w:r w:rsidR="009E1113">
              <w:rPr>
                <w:color w:val="auto"/>
                <w:lang w:val="en-GB"/>
              </w:rPr>
              <w:t>A</w:t>
            </w:r>
          </w:p>
          <w:p w14:paraId="4BD187D3" w14:textId="343A9FBE" w:rsidR="00862755" w:rsidRPr="00642DE8" w:rsidRDefault="00862755" w:rsidP="00C77D64">
            <w:pPr>
              <w:pStyle w:val="SOPtext"/>
              <w:rPr>
                <w:color w:val="0070C0"/>
                <w:lang w:val="en-US"/>
              </w:rPr>
            </w:pPr>
          </w:p>
        </w:tc>
      </w:tr>
      <w:tr w:rsidR="00D44B74" w14:paraId="2D11B19C" w14:textId="77777777" w:rsidTr="00C77D64">
        <w:trPr>
          <w:trHeight w:val="691"/>
        </w:trPr>
        <w:tc>
          <w:tcPr>
            <w:tcW w:w="2947" w:type="dxa"/>
          </w:tcPr>
          <w:p w14:paraId="372B47AC" w14:textId="77777777" w:rsidR="00D44B74" w:rsidRDefault="00D44B74" w:rsidP="00C77D64">
            <w:pPr>
              <w:pStyle w:val="SOPtext"/>
              <w:rPr>
                <w:lang w:val="en-US"/>
              </w:rPr>
            </w:pPr>
            <w:r>
              <w:rPr>
                <w:lang w:val="en-US"/>
              </w:rPr>
              <w:t>Language other than English required</w:t>
            </w:r>
          </w:p>
        </w:tc>
        <w:tc>
          <w:tcPr>
            <w:tcW w:w="1868" w:type="dxa"/>
          </w:tcPr>
          <w:p w14:paraId="12697538" w14:textId="74B8A542" w:rsidR="00D44B74" w:rsidRPr="006B5CA4" w:rsidRDefault="009E1113" w:rsidP="00C77D64">
            <w:pP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No</w:t>
            </w:r>
          </w:p>
        </w:tc>
        <w:tc>
          <w:tcPr>
            <w:tcW w:w="4937" w:type="dxa"/>
          </w:tcPr>
          <w:p w14:paraId="72C28FC0" w14:textId="26A68BB0" w:rsidR="00D44B74" w:rsidRPr="00642DE8" w:rsidRDefault="009E1113" w:rsidP="00C77D64">
            <w:pPr>
              <w:pStyle w:val="SOPtext"/>
              <w:rPr>
                <w:color w:val="0070C0"/>
                <w:lang w:val="en-US"/>
              </w:rPr>
            </w:pPr>
            <w:r>
              <w:rPr>
                <w:color w:val="auto"/>
                <w:lang w:val="en-US"/>
              </w:rPr>
              <w:t>NA</w:t>
            </w:r>
          </w:p>
        </w:tc>
      </w:tr>
      <w:tr w:rsidR="00A95F04" w14:paraId="249DE3B7" w14:textId="77777777" w:rsidTr="00C77D64">
        <w:trPr>
          <w:trHeight w:val="400"/>
        </w:trPr>
        <w:tc>
          <w:tcPr>
            <w:tcW w:w="2947" w:type="dxa"/>
          </w:tcPr>
          <w:p w14:paraId="112C544F" w14:textId="77777777" w:rsidR="00A95F04" w:rsidRDefault="00A95F04" w:rsidP="00C77D64">
            <w:pPr>
              <w:pStyle w:val="SOPtext"/>
              <w:rPr>
                <w:lang w:val="en-US"/>
              </w:rPr>
            </w:pPr>
            <w:r>
              <w:rPr>
                <w:lang w:val="en-US"/>
              </w:rPr>
              <w:t>Paper data collection forms</w:t>
            </w:r>
          </w:p>
        </w:tc>
        <w:tc>
          <w:tcPr>
            <w:tcW w:w="1868" w:type="dxa"/>
          </w:tcPr>
          <w:p w14:paraId="6CAB252D" w14:textId="3B295FB8" w:rsidR="00A95F04" w:rsidRPr="006B5CA4" w:rsidRDefault="002248D6" w:rsidP="00C77D64">
            <w:pP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Yes</w:t>
            </w:r>
          </w:p>
        </w:tc>
        <w:tc>
          <w:tcPr>
            <w:tcW w:w="4937" w:type="dxa"/>
          </w:tcPr>
          <w:p w14:paraId="7CBE1E50" w14:textId="76C7E0BB" w:rsidR="00A95F04" w:rsidRPr="000069E8" w:rsidRDefault="003B1DD2" w:rsidP="00C77D64">
            <w:pPr>
              <w:pStyle w:val="SOPtext"/>
              <w:rPr>
                <w:color w:val="auto"/>
                <w:lang w:val="en-US"/>
              </w:rPr>
            </w:pPr>
            <w:r>
              <w:rPr>
                <w:color w:val="auto"/>
                <w:lang w:val="en-US"/>
              </w:rPr>
              <w:t xml:space="preserve">Collect on the paper and transfer to </w:t>
            </w:r>
            <w:proofErr w:type="spellStart"/>
            <w:r>
              <w:rPr>
                <w:color w:val="auto"/>
                <w:lang w:val="en-US"/>
              </w:rPr>
              <w:t>REDCap</w:t>
            </w:r>
            <w:proofErr w:type="spellEnd"/>
          </w:p>
        </w:tc>
      </w:tr>
      <w:tr w:rsidR="00A95F04" w14:paraId="213C91A2" w14:textId="77777777" w:rsidTr="00C77D64">
        <w:trPr>
          <w:trHeight w:val="704"/>
        </w:trPr>
        <w:tc>
          <w:tcPr>
            <w:tcW w:w="2947" w:type="dxa"/>
          </w:tcPr>
          <w:p w14:paraId="5835B8AC" w14:textId="77777777" w:rsidR="00A95F04" w:rsidRPr="00E23C3C" w:rsidRDefault="00A95F04" w:rsidP="00C77D64">
            <w:pPr>
              <w:pStyle w:val="SOPtext"/>
              <w:ind w:right="220"/>
              <w:rPr>
                <w:highlight w:val="yellow"/>
                <w:lang w:val="en-US"/>
              </w:rPr>
            </w:pPr>
            <w:r w:rsidRPr="003A0BF4">
              <w:rPr>
                <w:lang w:val="en-US"/>
              </w:rPr>
              <w:lastRenderedPageBreak/>
              <w:t>PII/ sensitive data collection and processing</w:t>
            </w:r>
          </w:p>
        </w:tc>
        <w:tc>
          <w:tcPr>
            <w:tcW w:w="1868" w:type="dxa"/>
          </w:tcPr>
          <w:p w14:paraId="1FFA8C7B" w14:textId="7D0DF1C1" w:rsidR="00A95F04" w:rsidRPr="006B5CA4" w:rsidRDefault="00325AD0" w:rsidP="00C77D64">
            <w:pP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No</w:t>
            </w:r>
          </w:p>
        </w:tc>
        <w:tc>
          <w:tcPr>
            <w:tcW w:w="4937" w:type="dxa"/>
          </w:tcPr>
          <w:p w14:paraId="69EC1709" w14:textId="53CB2432" w:rsidR="00A95F04" w:rsidRPr="00642DE8" w:rsidRDefault="003B1DD2" w:rsidP="00C77D64">
            <w:pPr>
              <w:pStyle w:val="SOPtext"/>
              <w:rPr>
                <w:color w:val="0070C0"/>
                <w:lang w:val="en-US"/>
              </w:rPr>
            </w:pPr>
            <w:r w:rsidRPr="003B1DD2">
              <w:rPr>
                <w:color w:val="auto"/>
                <w:lang w:val="en-US"/>
              </w:rPr>
              <w:t>NA</w:t>
            </w:r>
          </w:p>
        </w:tc>
      </w:tr>
      <w:tr w:rsidR="00A95F04" w:rsidRPr="006829F5" w14:paraId="348188FA" w14:textId="77777777" w:rsidTr="00C77D64">
        <w:trPr>
          <w:trHeight w:val="393"/>
        </w:trPr>
        <w:tc>
          <w:tcPr>
            <w:tcW w:w="2947" w:type="dxa"/>
          </w:tcPr>
          <w:p w14:paraId="6754993F" w14:textId="77777777" w:rsidR="00A95F04" w:rsidRPr="00E23C3C" w:rsidRDefault="00A95F04" w:rsidP="00C77D64">
            <w:pPr>
              <w:pStyle w:val="SOPtext"/>
              <w:rPr>
                <w:color w:val="auto"/>
                <w:highlight w:val="yellow"/>
                <w:lang w:val="en-US"/>
              </w:rPr>
            </w:pPr>
            <w:r w:rsidRPr="00012199">
              <w:rPr>
                <w:color w:val="auto"/>
                <w:lang w:val="en-US"/>
              </w:rPr>
              <w:t>End point adjudication</w:t>
            </w:r>
          </w:p>
        </w:tc>
        <w:tc>
          <w:tcPr>
            <w:tcW w:w="1868" w:type="dxa"/>
          </w:tcPr>
          <w:p w14:paraId="3387FE86" w14:textId="5A208A0C" w:rsidR="00A95F04" w:rsidRPr="006829F5" w:rsidRDefault="00A95F04" w:rsidP="00C77D64">
            <w:pPr>
              <w:rPr>
                <w:rFonts w:ascii="Calibri" w:eastAsiaTheme="majorEastAsia" w:hAnsi="Calibri" w:cstheme="minorHAnsi"/>
                <w:sz w:val="22"/>
                <w:szCs w:val="23"/>
                <w:lang w:val="en-US" w:eastAsia="en-US"/>
              </w:rPr>
            </w:pPr>
            <w:r w:rsidRPr="006829F5">
              <w:rPr>
                <w:rFonts w:ascii="Calibri" w:eastAsiaTheme="majorEastAsia" w:hAnsi="Calibri" w:cstheme="minorHAnsi"/>
                <w:sz w:val="22"/>
                <w:szCs w:val="23"/>
                <w:lang w:val="en-US" w:eastAsia="en-US"/>
              </w:rPr>
              <w:t>No</w:t>
            </w:r>
          </w:p>
        </w:tc>
        <w:tc>
          <w:tcPr>
            <w:tcW w:w="4937" w:type="dxa"/>
          </w:tcPr>
          <w:p w14:paraId="033C1F18" w14:textId="137BF57E" w:rsidR="00A95F04" w:rsidRPr="006F3C75" w:rsidRDefault="006F3C75" w:rsidP="00C77D64">
            <w:pPr>
              <w:pStyle w:val="SOPtext"/>
              <w:rPr>
                <w:color w:val="auto"/>
                <w:lang w:val="en-US"/>
              </w:rPr>
            </w:pPr>
            <w:r w:rsidRPr="00D26F6A">
              <w:rPr>
                <w:color w:val="auto"/>
                <w:lang w:val="en-US"/>
              </w:rPr>
              <w:t>N</w:t>
            </w:r>
            <w:r w:rsidR="009E1113">
              <w:rPr>
                <w:color w:val="auto"/>
                <w:lang w:val="en-US"/>
              </w:rPr>
              <w:t>A</w:t>
            </w:r>
          </w:p>
        </w:tc>
      </w:tr>
      <w:tr w:rsidR="00A95F04" w:rsidRPr="00203814" w14:paraId="5ECE8CA9" w14:textId="77777777" w:rsidTr="00C77D64">
        <w:trPr>
          <w:trHeight w:val="389"/>
        </w:trPr>
        <w:tc>
          <w:tcPr>
            <w:tcW w:w="2947" w:type="dxa"/>
          </w:tcPr>
          <w:p w14:paraId="0D8B7B6E" w14:textId="280C269E" w:rsidR="00A95F04" w:rsidRPr="00203814" w:rsidRDefault="00A95F04" w:rsidP="00C77D64">
            <w:pPr>
              <w:pStyle w:val="SOPtext"/>
              <w:ind w:right="220"/>
              <w:rPr>
                <w:lang w:val="en-US"/>
              </w:rPr>
            </w:pPr>
            <w:r w:rsidRPr="00203814">
              <w:rPr>
                <w:lang w:val="en-US"/>
              </w:rPr>
              <w:t>Data linkage</w:t>
            </w:r>
            <w:r w:rsidR="005E2829">
              <w:rPr>
                <w:lang w:val="en-US"/>
              </w:rPr>
              <w:t xml:space="preserve"> </w:t>
            </w:r>
          </w:p>
        </w:tc>
        <w:tc>
          <w:tcPr>
            <w:tcW w:w="1868" w:type="dxa"/>
          </w:tcPr>
          <w:p w14:paraId="3B0AEAE0" w14:textId="2D77B6CC" w:rsidR="00A95F04" w:rsidRPr="00203814" w:rsidRDefault="00D26F6A" w:rsidP="00C77D64">
            <w:pP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No</w:t>
            </w:r>
          </w:p>
        </w:tc>
        <w:tc>
          <w:tcPr>
            <w:tcW w:w="4937" w:type="dxa"/>
          </w:tcPr>
          <w:p w14:paraId="2CE16AE5" w14:textId="33386D47" w:rsidR="00A95F04" w:rsidRPr="003B1DD2" w:rsidRDefault="00D26F6A" w:rsidP="00C77D64">
            <w:pPr>
              <w:pStyle w:val="SOPtext"/>
              <w:rPr>
                <w:color w:val="auto"/>
                <w:lang w:val="en-US"/>
              </w:rPr>
            </w:pPr>
            <w:r w:rsidRPr="00D26F6A">
              <w:rPr>
                <w:color w:val="auto"/>
                <w:lang w:val="en-US"/>
              </w:rPr>
              <w:t>N</w:t>
            </w:r>
            <w:r w:rsidR="009E1113">
              <w:rPr>
                <w:color w:val="auto"/>
                <w:lang w:val="en-US"/>
              </w:rPr>
              <w:t>A</w:t>
            </w:r>
          </w:p>
        </w:tc>
      </w:tr>
      <w:tr w:rsidR="00A95F04" w:rsidRPr="00203814" w14:paraId="0627AFE3" w14:textId="77777777" w:rsidTr="00C77D64">
        <w:trPr>
          <w:trHeight w:val="447"/>
        </w:trPr>
        <w:tc>
          <w:tcPr>
            <w:tcW w:w="2947" w:type="dxa"/>
          </w:tcPr>
          <w:p w14:paraId="41D136FA" w14:textId="2C508790" w:rsidR="00A95F04" w:rsidRPr="00203814" w:rsidRDefault="00A95F04" w:rsidP="00C77D64">
            <w:pPr>
              <w:pStyle w:val="SOPtext"/>
              <w:ind w:right="220"/>
              <w:rPr>
                <w:lang w:val="en-US"/>
              </w:rPr>
            </w:pPr>
            <w:r w:rsidRPr="00203814">
              <w:rPr>
                <w:lang w:val="en-US"/>
              </w:rPr>
              <w:t>Data storage &amp; security</w:t>
            </w:r>
          </w:p>
        </w:tc>
        <w:tc>
          <w:tcPr>
            <w:tcW w:w="1868" w:type="dxa"/>
          </w:tcPr>
          <w:p w14:paraId="1236F75B" w14:textId="58C1A45A" w:rsidR="00A95F04" w:rsidRPr="00203814" w:rsidRDefault="00A95F04" w:rsidP="00C77D64">
            <w:pPr>
              <w:rPr>
                <w:rFonts w:ascii="Calibri" w:eastAsiaTheme="majorEastAsia" w:hAnsi="Calibri" w:cstheme="minorHAnsi"/>
                <w:color w:val="000000" w:themeColor="text1"/>
                <w:sz w:val="22"/>
                <w:szCs w:val="23"/>
                <w:lang w:val="en-US" w:eastAsia="en-US"/>
              </w:rPr>
            </w:pPr>
            <w:r w:rsidRPr="00203814">
              <w:rPr>
                <w:rFonts w:ascii="Calibri" w:eastAsiaTheme="majorEastAsia" w:hAnsi="Calibri" w:cstheme="minorHAnsi"/>
                <w:color w:val="000000" w:themeColor="text1"/>
                <w:sz w:val="22"/>
                <w:szCs w:val="23"/>
                <w:lang w:val="en-US" w:eastAsia="en-US"/>
              </w:rPr>
              <w:t>Yes</w:t>
            </w:r>
          </w:p>
        </w:tc>
        <w:tc>
          <w:tcPr>
            <w:tcW w:w="4937" w:type="dxa"/>
          </w:tcPr>
          <w:p w14:paraId="61032323" w14:textId="421299F0" w:rsidR="004854D9" w:rsidRDefault="00D26F6A" w:rsidP="00C77D64">
            <w:pPr>
              <w:pStyle w:val="SOPtext"/>
              <w:rPr>
                <w:color w:val="auto"/>
                <w:lang w:val="en-US"/>
              </w:rPr>
            </w:pPr>
            <w:r>
              <w:rPr>
                <w:color w:val="auto"/>
                <w:lang w:val="en-US"/>
              </w:rPr>
              <w:t xml:space="preserve">Data is stored </w:t>
            </w:r>
            <w:r w:rsidR="008D70BE">
              <w:rPr>
                <w:color w:val="auto"/>
                <w:lang w:val="en-US"/>
              </w:rPr>
              <w:t>on</w:t>
            </w:r>
            <w:r>
              <w:rPr>
                <w:color w:val="auto"/>
                <w:lang w:val="en-US"/>
              </w:rPr>
              <w:t xml:space="preserve"> </w:t>
            </w:r>
            <w:r w:rsidR="009E1113">
              <w:rPr>
                <w:color w:val="auto"/>
                <w:lang w:val="en-US"/>
              </w:rPr>
              <w:t>REDCap server, India office.</w:t>
            </w:r>
          </w:p>
          <w:p w14:paraId="530DAABE" w14:textId="77777777" w:rsidR="00CD12B6" w:rsidRDefault="00CD12B6" w:rsidP="00C77D64">
            <w:pPr>
              <w:pStyle w:val="SOPtext"/>
              <w:rPr>
                <w:color w:val="auto"/>
                <w:lang w:val="en-US"/>
              </w:rPr>
            </w:pPr>
          </w:p>
          <w:p w14:paraId="61BC0C10" w14:textId="29110A04" w:rsidR="00A95F04" w:rsidRPr="006F3C75" w:rsidRDefault="009F4514" w:rsidP="00C77D64">
            <w:pPr>
              <w:pStyle w:val="SOPtext"/>
              <w:rPr>
                <w:color w:val="auto"/>
                <w:lang w:val="en-US"/>
              </w:rPr>
            </w:pPr>
            <w:r>
              <w:rPr>
                <w:color w:val="auto"/>
                <w:lang w:val="en-US"/>
              </w:rPr>
              <w:t>Data is downloaded by data manag</w:t>
            </w:r>
            <w:r w:rsidR="002248D6">
              <w:rPr>
                <w:color w:val="auto"/>
                <w:lang w:val="en-US"/>
              </w:rPr>
              <w:t>er</w:t>
            </w:r>
            <w:r w:rsidR="009E1113">
              <w:rPr>
                <w:color w:val="auto"/>
                <w:lang w:val="en-US"/>
              </w:rPr>
              <w:t xml:space="preserve"> </w:t>
            </w:r>
            <w:r w:rsidR="008D70BE">
              <w:rPr>
                <w:color w:val="auto"/>
                <w:lang w:val="en-US"/>
              </w:rPr>
              <w:t xml:space="preserve">or the </w:t>
            </w:r>
            <w:r w:rsidR="009E1113">
              <w:rPr>
                <w:color w:val="auto"/>
                <w:lang w:val="en-US"/>
              </w:rPr>
              <w:t xml:space="preserve">study team as per </w:t>
            </w:r>
            <w:r w:rsidR="008D70BE">
              <w:rPr>
                <w:color w:val="auto"/>
                <w:lang w:val="en-US"/>
              </w:rPr>
              <w:t>requirement</w:t>
            </w:r>
            <w:r w:rsidR="009E1113">
              <w:rPr>
                <w:color w:val="auto"/>
                <w:lang w:val="en-US"/>
              </w:rPr>
              <w:t xml:space="preserve">. </w:t>
            </w:r>
            <w:r w:rsidR="008D70BE">
              <w:rPr>
                <w:color w:val="auto"/>
                <w:lang w:val="en-US"/>
              </w:rPr>
              <w:t>Extracted d</w:t>
            </w:r>
            <w:r w:rsidR="009E1113">
              <w:rPr>
                <w:color w:val="auto"/>
                <w:lang w:val="en-US"/>
              </w:rPr>
              <w:t xml:space="preserve">ata files </w:t>
            </w:r>
            <w:r w:rsidR="008D70BE">
              <w:rPr>
                <w:color w:val="auto"/>
                <w:lang w:val="en-US"/>
              </w:rPr>
              <w:t xml:space="preserve">will </w:t>
            </w:r>
            <w:r w:rsidR="009E1113">
              <w:rPr>
                <w:color w:val="auto"/>
                <w:lang w:val="en-US"/>
              </w:rPr>
              <w:t>be kept in</w:t>
            </w:r>
            <w:r>
              <w:rPr>
                <w:color w:val="auto"/>
                <w:lang w:val="en-US"/>
              </w:rPr>
              <w:t xml:space="preserve"> </w:t>
            </w:r>
            <w:r w:rsidR="009E1113">
              <w:rPr>
                <w:color w:val="auto"/>
                <w:lang w:val="en-US"/>
              </w:rPr>
              <w:t xml:space="preserve">project’s folder in </w:t>
            </w:r>
            <w:r>
              <w:rPr>
                <w:color w:val="auto"/>
                <w:lang w:val="en-US"/>
              </w:rPr>
              <w:t>TGI Network drive.</w:t>
            </w:r>
          </w:p>
        </w:tc>
      </w:tr>
      <w:tr w:rsidR="00A95F04" w:rsidRPr="00203814" w14:paraId="35859507" w14:textId="77777777" w:rsidTr="00C77D64">
        <w:trPr>
          <w:trHeight w:val="447"/>
        </w:trPr>
        <w:tc>
          <w:tcPr>
            <w:tcW w:w="2947" w:type="dxa"/>
          </w:tcPr>
          <w:p w14:paraId="1388AA07" w14:textId="37D706B8" w:rsidR="00A95F04" w:rsidRPr="00203814" w:rsidRDefault="00642DE8" w:rsidP="00C77D64">
            <w:pPr>
              <w:pStyle w:val="SOPtext"/>
              <w:ind w:right="220"/>
              <w:rPr>
                <w:lang w:val="en-US"/>
              </w:rPr>
            </w:pPr>
            <w:r>
              <w:rPr>
                <w:lang w:val="en-US"/>
              </w:rPr>
              <w:t>Big</w:t>
            </w:r>
            <w:r w:rsidR="00A95F04">
              <w:rPr>
                <w:lang w:val="en-US"/>
              </w:rPr>
              <w:t xml:space="preserve"> data storage/ data processing requirement</w:t>
            </w:r>
          </w:p>
        </w:tc>
        <w:tc>
          <w:tcPr>
            <w:tcW w:w="1868" w:type="dxa"/>
          </w:tcPr>
          <w:p w14:paraId="7CEF9CB1" w14:textId="5A2A99C0" w:rsidR="00A95F04" w:rsidRPr="00203814" w:rsidRDefault="00A95F04" w:rsidP="00C77D64">
            <w:pPr>
              <w:rPr>
                <w:rFonts w:ascii="Calibri" w:eastAsiaTheme="majorEastAsia" w:hAnsi="Calibri" w:cstheme="minorHAnsi"/>
                <w:color w:val="000000" w:themeColor="text1"/>
                <w:sz w:val="22"/>
                <w:szCs w:val="23"/>
                <w:lang w:val="en-US" w:eastAsia="en-US"/>
              </w:rPr>
            </w:pPr>
            <w:r w:rsidRPr="00203814">
              <w:rPr>
                <w:rFonts w:ascii="Calibri" w:eastAsiaTheme="majorEastAsia" w:hAnsi="Calibri" w:cstheme="minorHAnsi"/>
                <w:color w:val="000000" w:themeColor="text1"/>
                <w:sz w:val="22"/>
                <w:szCs w:val="23"/>
                <w:lang w:val="en-US" w:eastAsia="en-US"/>
              </w:rPr>
              <w:t>No</w:t>
            </w:r>
          </w:p>
        </w:tc>
        <w:tc>
          <w:tcPr>
            <w:tcW w:w="4937" w:type="dxa"/>
          </w:tcPr>
          <w:p w14:paraId="6D9B2364" w14:textId="36400910" w:rsidR="00D26F6A" w:rsidRPr="00D26F6A" w:rsidRDefault="009E1113" w:rsidP="00C77D64">
            <w:pPr>
              <w:pStyle w:val="SOPtext"/>
              <w:rPr>
                <w:color w:val="auto"/>
                <w:lang w:val="en-US"/>
              </w:rPr>
            </w:pPr>
            <w:r>
              <w:rPr>
                <w:color w:val="auto"/>
                <w:lang w:val="en-US"/>
              </w:rPr>
              <w:t>NA</w:t>
            </w:r>
          </w:p>
          <w:p w14:paraId="0F5B1D74" w14:textId="5725CCD6" w:rsidR="00A95F04" w:rsidRPr="00642DE8" w:rsidRDefault="00A95F04" w:rsidP="00C77D64">
            <w:pPr>
              <w:pStyle w:val="SOPtext"/>
              <w:rPr>
                <w:color w:val="0070C0"/>
                <w:lang w:val="en-US"/>
              </w:rPr>
            </w:pPr>
          </w:p>
        </w:tc>
      </w:tr>
      <w:tr w:rsidR="00A95F04" w14:paraId="48F921FA" w14:textId="77777777" w:rsidTr="00C77D64">
        <w:trPr>
          <w:trHeight w:val="416"/>
        </w:trPr>
        <w:tc>
          <w:tcPr>
            <w:tcW w:w="2947" w:type="dxa"/>
          </w:tcPr>
          <w:p w14:paraId="2BABB3C4" w14:textId="77777777" w:rsidR="00A95F04" w:rsidRDefault="00A95F04" w:rsidP="00C77D64">
            <w:pPr>
              <w:pStyle w:val="SOPtext"/>
              <w:rPr>
                <w:lang w:val="en-US"/>
              </w:rPr>
            </w:pPr>
            <w:r>
              <w:rPr>
                <w:lang w:val="en-US"/>
              </w:rPr>
              <w:t>Data destruction</w:t>
            </w:r>
          </w:p>
        </w:tc>
        <w:tc>
          <w:tcPr>
            <w:tcW w:w="1868" w:type="dxa"/>
          </w:tcPr>
          <w:p w14:paraId="751C3DB7" w14:textId="7EFCA63A" w:rsidR="00A95F04" w:rsidRPr="006B5CA4" w:rsidRDefault="00A95F04" w:rsidP="00C77D64">
            <w:pPr>
              <w:rPr>
                <w:rFonts w:ascii="Calibri" w:eastAsiaTheme="majorEastAsia" w:hAnsi="Calibri" w:cstheme="minorHAnsi"/>
                <w:color w:val="000000" w:themeColor="text1"/>
                <w:sz w:val="22"/>
                <w:szCs w:val="23"/>
                <w:lang w:val="en-US" w:eastAsia="en-US"/>
              </w:rPr>
            </w:pPr>
            <w:r w:rsidRPr="006B5CA4">
              <w:rPr>
                <w:rFonts w:ascii="Calibri" w:eastAsiaTheme="majorEastAsia" w:hAnsi="Calibri" w:cstheme="minorHAnsi"/>
                <w:color w:val="000000" w:themeColor="text1"/>
                <w:sz w:val="22"/>
                <w:szCs w:val="23"/>
                <w:lang w:val="en-US" w:eastAsia="en-US"/>
              </w:rPr>
              <w:t>No</w:t>
            </w:r>
          </w:p>
        </w:tc>
        <w:tc>
          <w:tcPr>
            <w:tcW w:w="4937" w:type="dxa"/>
          </w:tcPr>
          <w:p w14:paraId="57789BAD" w14:textId="65E39528" w:rsidR="00A95F04" w:rsidRPr="00642DE8" w:rsidRDefault="009E1113" w:rsidP="00C77D64">
            <w:pPr>
              <w:pStyle w:val="SOPtext"/>
              <w:rPr>
                <w:color w:val="0070C0"/>
                <w:lang w:val="en-US"/>
              </w:rPr>
            </w:pPr>
            <w:r>
              <w:rPr>
                <w:color w:val="auto"/>
                <w:lang w:val="en-US"/>
              </w:rPr>
              <w:t>NA</w:t>
            </w:r>
          </w:p>
        </w:tc>
      </w:tr>
    </w:tbl>
    <w:p w14:paraId="2705259A" w14:textId="4D516531" w:rsidR="002D443D" w:rsidRDefault="002D443D" w:rsidP="00B514A0">
      <w:pPr>
        <w:pStyle w:val="SOPtext"/>
        <w:jc w:val="both"/>
        <w:rPr>
          <w:lang w:val="en-US"/>
        </w:rPr>
      </w:pPr>
    </w:p>
    <w:p w14:paraId="314A37A4" w14:textId="6421954E" w:rsidR="00972A6F" w:rsidRPr="005A7539" w:rsidRDefault="00972A6F" w:rsidP="00B514A0">
      <w:pPr>
        <w:pStyle w:val="Heading1"/>
        <w:rPr>
          <w:color w:val="000000" w:themeColor="text1"/>
        </w:rPr>
      </w:pPr>
      <w:bookmarkStart w:id="31" w:name="_Toc158459690"/>
      <w:bookmarkStart w:id="32" w:name="_Toc158461486"/>
      <w:bookmarkStart w:id="33" w:name="_Toc158461680"/>
      <w:bookmarkStart w:id="34" w:name="_Toc158461777"/>
      <w:bookmarkStart w:id="35" w:name="_Toc158524174"/>
      <w:bookmarkStart w:id="36" w:name="_Toc6479553"/>
      <w:bookmarkStart w:id="37" w:name="_Toc6479640"/>
      <w:bookmarkStart w:id="38" w:name="_Toc6479555"/>
      <w:bookmarkStart w:id="39" w:name="_Toc6479642"/>
      <w:bookmarkStart w:id="40" w:name="_Toc158459697"/>
      <w:bookmarkStart w:id="41" w:name="_Toc158461494"/>
      <w:bookmarkStart w:id="42" w:name="_Toc158461688"/>
      <w:bookmarkStart w:id="43" w:name="_Toc158461785"/>
      <w:bookmarkStart w:id="44" w:name="_Toc158524182"/>
      <w:bookmarkStart w:id="45" w:name="_Toc167367515"/>
      <w:r w:rsidRPr="005A7539">
        <w:rPr>
          <w:color w:val="000000" w:themeColor="text1"/>
        </w:rPr>
        <w:t xml:space="preserve">Database </w:t>
      </w:r>
      <w:r w:rsidR="009A4E94">
        <w:rPr>
          <w:color w:val="000000" w:themeColor="text1"/>
        </w:rPr>
        <w:t>s</w:t>
      </w:r>
      <w:r w:rsidRPr="005A7539">
        <w:rPr>
          <w:color w:val="000000" w:themeColor="text1"/>
        </w:rPr>
        <w:t>ystem</w:t>
      </w:r>
      <w:r w:rsidR="009A4E94">
        <w:rPr>
          <w:color w:val="000000" w:themeColor="text1"/>
        </w:rPr>
        <w:t xml:space="preserve"> details and file location</w:t>
      </w:r>
      <w:bookmarkEnd w:id="31"/>
      <w:bookmarkEnd w:id="32"/>
      <w:bookmarkEnd w:id="33"/>
      <w:bookmarkEnd w:id="34"/>
      <w:bookmarkEnd w:id="35"/>
      <w:bookmarkEnd w:id="36"/>
      <w:bookmarkEnd w:id="37"/>
      <w:bookmarkEnd w:id="45"/>
    </w:p>
    <w:p w14:paraId="4D139528" w14:textId="2E272FCA" w:rsidR="00A24266" w:rsidRDefault="003B1DD2" w:rsidP="00B514A0">
      <w:pPr>
        <w:pStyle w:val="Heading2"/>
        <w:jc w:val="both"/>
      </w:pPr>
      <w:bookmarkStart w:id="46" w:name="_Toc101249329"/>
      <w:bookmarkStart w:id="47" w:name="_Toc167367516"/>
      <w:bookmarkEnd w:id="38"/>
      <w:bookmarkEnd w:id="39"/>
      <w:r>
        <w:t>4</w:t>
      </w:r>
      <w:r w:rsidR="005A7539">
        <w:t>.</w:t>
      </w:r>
      <w:r>
        <w:t>1</w:t>
      </w:r>
      <w:r w:rsidR="005A7539">
        <w:t xml:space="preserve"> </w:t>
      </w:r>
      <w:r w:rsidR="00A24266">
        <w:t>Data management systems</w:t>
      </w:r>
      <w:bookmarkEnd w:id="47"/>
      <w:r w:rsidR="00A24266">
        <w:t xml:space="preserve"> </w:t>
      </w:r>
    </w:p>
    <w:p w14:paraId="4F946111" w14:textId="2039A6C5" w:rsidR="008B653F" w:rsidRPr="00A24266" w:rsidRDefault="00A24266" w:rsidP="00B514A0">
      <w:pPr>
        <w:pStyle w:val="SOPtext"/>
        <w:spacing w:before="240"/>
        <w:jc w:val="both"/>
      </w:pPr>
      <w:r>
        <w:t>T</w:t>
      </w:r>
      <w:r w:rsidRPr="0033088F">
        <w:t xml:space="preserve">he following </w:t>
      </w:r>
      <w:r>
        <w:t>hardware and software systems</w:t>
      </w:r>
      <w:r w:rsidRPr="0033088F">
        <w:t xml:space="preserve"> will be utilised for the </w:t>
      </w:r>
      <w:r w:rsidR="004C6821">
        <w:t>managi</w:t>
      </w:r>
      <w:r w:rsidR="004C6821" w:rsidRPr="0033088F">
        <w:t>ng</w:t>
      </w:r>
      <w:r w:rsidRPr="0033088F">
        <w:t xml:space="preserve"> and processing data for this </w:t>
      </w:r>
      <w:r w:rsidR="004C6821">
        <w:t>project.</w:t>
      </w:r>
    </w:p>
    <w:tbl>
      <w:tblPr>
        <w:tblStyle w:val="TableGrid"/>
        <w:tblW w:w="10490" w:type="dxa"/>
        <w:tblInd w:w="-5" w:type="dxa"/>
        <w:tblLayout w:type="fixed"/>
        <w:tblLook w:val="04A0" w:firstRow="1" w:lastRow="0" w:firstColumn="1" w:lastColumn="0" w:noHBand="0" w:noVBand="1"/>
      </w:tblPr>
      <w:tblGrid>
        <w:gridCol w:w="1843"/>
        <w:gridCol w:w="1559"/>
        <w:gridCol w:w="2552"/>
        <w:gridCol w:w="1701"/>
        <w:gridCol w:w="1417"/>
        <w:gridCol w:w="1418"/>
      </w:tblGrid>
      <w:tr w:rsidR="00643F9B" w:rsidRPr="0033088F" w14:paraId="068E5663" w14:textId="77777777" w:rsidTr="00F550CC">
        <w:trPr>
          <w:tblHeader/>
        </w:trPr>
        <w:tc>
          <w:tcPr>
            <w:tcW w:w="1843" w:type="dxa"/>
            <w:vAlign w:val="center"/>
          </w:tcPr>
          <w:p w14:paraId="0E832687" w14:textId="0C7840EB" w:rsidR="00643F9B" w:rsidRPr="0033088F" w:rsidRDefault="00643F9B" w:rsidP="00B514A0">
            <w:pPr>
              <w:pStyle w:val="SOPtext"/>
              <w:jc w:val="both"/>
              <w:rPr>
                <w:b/>
              </w:rPr>
            </w:pPr>
            <w:r>
              <w:rPr>
                <w:b/>
              </w:rPr>
              <w:t>Hardware/ software and version number</w:t>
            </w:r>
          </w:p>
        </w:tc>
        <w:tc>
          <w:tcPr>
            <w:tcW w:w="1559" w:type="dxa"/>
            <w:vAlign w:val="center"/>
          </w:tcPr>
          <w:p w14:paraId="32100D68" w14:textId="5F2EDE9A" w:rsidR="00643F9B" w:rsidRDefault="00643F9B" w:rsidP="00B514A0">
            <w:pPr>
              <w:pStyle w:val="SOPtext"/>
              <w:jc w:val="both"/>
              <w:rPr>
                <w:b/>
              </w:rPr>
            </w:pPr>
            <w:r>
              <w:rPr>
                <w:b/>
              </w:rPr>
              <w:t>Vendor</w:t>
            </w:r>
          </w:p>
        </w:tc>
        <w:tc>
          <w:tcPr>
            <w:tcW w:w="2552" w:type="dxa"/>
            <w:vAlign w:val="center"/>
          </w:tcPr>
          <w:p w14:paraId="5869B819" w14:textId="1AC5D1D8" w:rsidR="00643F9B" w:rsidRPr="0033088F" w:rsidRDefault="00643F9B" w:rsidP="00B514A0">
            <w:pPr>
              <w:pStyle w:val="SOPtext"/>
              <w:jc w:val="both"/>
              <w:rPr>
                <w:b/>
              </w:rPr>
            </w:pPr>
            <w:r>
              <w:rPr>
                <w:b/>
              </w:rPr>
              <w:t>Tasks</w:t>
            </w:r>
          </w:p>
        </w:tc>
        <w:tc>
          <w:tcPr>
            <w:tcW w:w="1701" w:type="dxa"/>
            <w:vAlign w:val="center"/>
          </w:tcPr>
          <w:p w14:paraId="60864083" w14:textId="27AABE2A" w:rsidR="00643F9B" w:rsidRDefault="00643F9B" w:rsidP="00B514A0">
            <w:pPr>
              <w:pStyle w:val="SOPtext"/>
              <w:jc w:val="both"/>
              <w:rPr>
                <w:b/>
              </w:rPr>
            </w:pPr>
            <w:r>
              <w:rPr>
                <w:b/>
              </w:rPr>
              <w:t>Contains PII/ Sensitive Data</w:t>
            </w:r>
            <w:r w:rsidR="00F01FAA">
              <w:rPr>
                <w:b/>
              </w:rPr>
              <w:t>*</w:t>
            </w:r>
          </w:p>
        </w:tc>
        <w:tc>
          <w:tcPr>
            <w:tcW w:w="1417" w:type="dxa"/>
            <w:vAlign w:val="center"/>
          </w:tcPr>
          <w:p w14:paraId="6AC8739E" w14:textId="6946E9DA" w:rsidR="00643F9B" w:rsidRDefault="00643F9B" w:rsidP="00B514A0">
            <w:pPr>
              <w:pStyle w:val="SOPtext"/>
              <w:jc w:val="both"/>
              <w:rPr>
                <w:b/>
              </w:rPr>
            </w:pPr>
            <w:r>
              <w:rPr>
                <w:b/>
              </w:rPr>
              <w:t>Primary Data Centre</w:t>
            </w:r>
          </w:p>
        </w:tc>
        <w:tc>
          <w:tcPr>
            <w:tcW w:w="1418" w:type="dxa"/>
            <w:vAlign w:val="center"/>
          </w:tcPr>
          <w:p w14:paraId="27085AC1" w14:textId="77777777" w:rsidR="00643F9B" w:rsidRDefault="00643F9B" w:rsidP="00B514A0">
            <w:pPr>
              <w:pStyle w:val="SOPtext"/>
              <w:jc w:val="both"/>
              <w:rPr>
                <w:b/>
              </w:rPr>
            </w:pPr>
            <w:r>
              <w:rPr>
                <w:b/>
              </w:rPr>
              <w:t>Secondary Data Centre</w:t>
            </w:r>
          </w:p>
        </w:tc>
      </w:tr>
      <w:tr w:rsidR="00C03780" w:rsidRPr="00C03780" w14:paraId="47D4CADE" w14:textId="77777777" w:rsidTr="00F550CC">
        <w:tc>
          <w:tcPr>
            <w:tcW w:w="1843" w:type="dxa"/>
          </w:tcPr>
          <w:p w14:paraId="158B8EFF" w14:textId="77777777" w:rsidR="00C03780" w:rsidRDefault="00C42408" w:rsidP="00B514A0">
            <w:pPr>
              <w:pStyle w:val="SOPtext"/>
              <w:jc w:val="both"/>
              <w:rPr>
                <w:iCs/>
                <w:color w:val="auto"/>
              </w:rPr>
            </w:pPr>
            <w:r>
              <w:rPr>
                <w:iCs/>
                <w:color w:val="auto"/>
              </w:rPr>
              <w:t>REDCap</w:t>
            </w:r>
          </w:p>
          <w:p w14:paraId="390B1F9C" w14:textId="2A5E4E07" w:rsidR="00C42408" w:rsidRPr="00C03780" w:rsidRDefault="00C42408" w:rsidP="00B514A0">
            <w:pPr>
              <w:pStyle w:val="SOPtext"/>
              <w:jc w:val="both"/>
              <w:rPr>
                <w:iCs/>
                <w:color w:val="auto"/>
              </w:rPr>
            </w:pPr>
            <w:r>
              <w:rPr>
                <w:iCs/>
                <w:color w:val="auto"/>
              </w:rPr>
              <w:t>V13.1.29</w:t>
            </w:r>
          </w:p>
        </w:tc>
        <w:tc>
          <w:tcPr>
            <w:tcW w:w="1559" w:type="dxa"/>
          </w:tcPr>
          <w:p w14:paraId="7AC880F4" w14:textId="46FC9A04" w:rsidR="00C03780" w:rsidRPr="00C03780" w:rsidRDefault="00C42408" w:rsidP="00B514A0">
            <w:pPr>
              <w:pStyle w:val="SOPtext"/>
              <w:jc w:val="both"/>
              <w:rPr>
                <w:iCs/>
                <w:color w:val="auto"/>
              </w:rPr>
            </w:pPr>
            <w:r>
              <w:rPr>
                <w:iCs/>
                <w:color w:val="auto"/>
              </w:rPr>
              <w:t>Vanderbilt University (TGI License)</w:t>
            </w:r>
          </w:p>
        </w:tc>
        <w:tc>
          <w:tcPr>
            <w:tcW w:w="2552" w:type="dxa"/>
          </w:tcPr>
          <w:p w14:paraId="7908164F" w14:textId="07DF72D4" w:rsidR="00C03780" w:rsidRPr="00C03780" w:rsidRDefault="00C03780" w:rsidP="00B514A0">
            <w:pPr>
              <w:pStyle w:val="SOPtext"/>
              <w:jc w:val="both"/>
              <w:rPr>
                <w:iCs/>
                <w:color w:val="auto"/>
              </w:rPr>
            </w:pPr>
            <w:r w:rsidRPr="00C03780">
              <w:rPr>
                <w:iCs/>
                <w:color w:val="auto"/>
              </w:rPr>
              <w:t>Develop</w:t>
            </w:r>
            <w:r w:rsidR="001C0A0E">
              <w:rPr>
                <w:iCs/>
                <w:color w:val="auto"/>
              </w:rPr>
              <w:t xml:space="preserve">, deploy </w:t>
            </w:r>
            <w:r w:rsidRPr="00C03780">
              <w:rPr>
                <w:iCs/>
                <w:color w:val="auto"/>
              </w:rPr>
              <w:t>and configure eCRF and deploying the database</w:t>
            </w:r>
            <w:r w:rsidR="002B49AF">
              <w:rPr>
                <w:iCs/>
                <w:color w:val="auto"/>
              </w:rPr>
              <w:t xml:space="preserve">. All data collection </w:t>
            </w:r>
            <w:r w:rsidR="00A24266">
              <w:rPr>
                <w:iCs/>
                <w:color w:val="auto"/>
              </w:rPr>
              <w:t xml:space="preserve">is </w:t>
            </w:r>
            <w:r w:rsidR="002B49AF">
              <w:rPr>
                <w:iCs/>
                <w:color w:val="auto"/>
              </w:rPr>
              <w:t>done using this database.</w:t>
            </w:r>
          </w:p>
        </w:tc>
        <w:tc>
          <w:tcPr>
            <w:tcW w:w="1701" w:type="dxa"/>
          </w:tcPr>
          <w:p w14:paraId="464CD6B3" w14:textId="413EF490" w:rsidR="00C03780" w:rsidRPr="00C03780" w:rsidRDefault="009A4E94" w:rsidP="00B514A0">
            <w:pPr>
              <w:pStyle w:val="SOPtext"/>
              <w:jc w:val="both"/>
              <w:rPr>
                <w:iCs/>
                <w:color w:val="auto"/>
              </w:rPr>
            </w:pPr>
            <w:r>
              <w:rPr>
                <w:iCs/>
                <w:color w:val="auto"/>
              </w:rPr>
              <w:t>No</w:t>
            </w:r>
          </w:p>
        </w:tc>
        <w:tc>
          <w:tcPr>
            <w:tcW w:w="1417" w:type="dxa"/>
          </w:tcPr>
          <w:p w14:paraId="0CD57090" w14:textId="238570E6" w:rsidR="00C03780" w:rsidRPr="00C03780" w:rsidRDefault="00C42408" w:rsidP="00B514A0">
            <w:pPr>
              <w:pStyle w:val="SOPtext"/>
              <w:jc w:val="both"/>
              <w:rPr>
                <w:iCs/>
                <w:color w:val="auto"/>
              </w:rPr>
            </w:pPr>
            <w:r>
              <w:rPr>
                <w:iCs/>
                <w:color w:val="auto"/>
              </w:rPr>
              <w:t>India</w:t>
            </w:r>
          </w:p>
        </w:tc>
        <w:tc>
          <w:tcPr>
            <w:tcW w:w="1418" w:type="dxa"/>
          </w:tcPr>
          <w:p w14:paraId="734C0E7D" w14:textId="269224BE" w:rsidR="00C03780" w:rsidRPr="00C03780" w:rsidRDefault="00C03780" w:rsidP="00B514A0">
            <w:pPr>
              <w:pStyle w:val="SOPtext"/>
              <w:jc w:val="both"/>
              <w:rPr>
                <w:iCs/>
                <w:color w:val="auto"/>
              </w:rPr>
            </w:pPr>
          </w:p>
        </w:tc>
      </w:tr>
      <w:tr w:rsidR="002B49AF" w:rsidRPr="002B49AF" w14:paraId="462B3617" w14:textId="77777777" w:rsidTr="00F550CC">
        <w:tc>
          <w:tcPr>
            <w:tcW w:w="1843" w:type="dxa"/>
          </w:tcPr>
          <w:p w14:paraId="5A4B79FF" w14:textId="1C81663E" w:rsidR="002B49AF" w:rsidRPr="002B49AF" w:rsidRDefault="00C42408" w:rsidP="00B514A0">
            <w:pPr>
              <w:pStyle w:val="SOPtext"/>
              <w:jc w:val="both"/>
              <w:rPr>
                <w:iCs/>
                <w:color w:val="auto"/>
              </w:rPr>
            </w:pPr>
            <w:r>
              <w:rPr>
                <w:iCs/>
                <w:color w:val="auto"/>
              </w:rPr>
              <w:t>Power BI</w:t>
            </w:r>
          </w:p>
        </w:tc>
        <w:tc>
          <w:tcPr>
            <w:tcW w:w="1559" w:type="dxa"/>
          </w:tcPr>
          <w:p w14:paraId="1C9422C7" w14:textId="1F8DA5AC" w:rsidR="002B49AF" w:rsidRPr="002B49AF" w:rsidRDefault="00C42408" w:rsidP="00B514A0">
            <w:pPr>
              <w:pStyle w:val="SOPtext"/>
              <w:jc w:val="both"/>
              <w:rPr>
                <w:iCs/>
                <w:color w:val="auto"/>
              </w:rPr>
            </w:pPr>
            <w:r>
              <w:rPr>
                <w:iCs/>
                <w:color w:val="auto"/>
              </w:rPr>
              <w:t>Microsoft</w:t>
            </w:r>
          </w:p>
        </w:tc>
        <w:tc>
          <w:tcPr>
            <w:tcW w:w="2552" w:type="dxa"/>
          </w:tcPr>
          <w:p w14:paraId="7A06E6CF" w14:textId="3B9D8E62" w:rsidR="002B49AF" w:rsidRPr="002B49AF" w:rsidRDefault="00C42408" w:rsidP="00B514A0">
            <w:pPr>
              <w:pStyle w:val="SOPtext"/>
              <w:jc w:val="both"/>
              <w:rPr>
                <w:iCs/>
                <w:color w:val="auto"/>
              </w:rPr>
            </w:pPr>
            <w:r>
              <w:rPr>
                <w:iCs/>
                <w:color w:val="auto"/>
              </w:rPr>
              <w:t>Preparing dashboard</w:t>
            </w:r>
          </w:p>
        </w:tc>
        <w:tc>
          <w:tcPr>
            <w:tcW w:w="1701" w:type="dxa"/>
          </w:tcPr>
          <w:p w14:paraId="75D18E14" w14:textId="54EC066D" w:rsidR="002B49AF" w:rsidRPr="002B49AF" w:rsidRDefault="00C42408" w:rsidP="00B514A0">
            <w:pPr>
              <w:pStyle w:val="SOPtext"/>
              <w:jc w:val="both"/>
              <w:rPr>
                <w:iCs/>
                <w:color w:val="auto"/>
              </w:rPr>
            </w:pPr>
            <w:r>
              <w:rPr>
                <w:iCs/>
                <w:color w:val="auto"/>
              </w:rPr>
              <w:t>No</w:t>
            </w:r>
          </w:p>
        </w:tc>
        <w:tc>
          <w:tcPr>
            <w:tcW w:w="1417" w:type="dxa"/>
          </w:tcPr>
          <w:p w14:paraId="03449147" w14:textId="046C94DC" w:rsidR="002B49AF" w:rsidRPr="002B49AF" w:rsidRDefault="002B49AF" w:rsidP="00B514A0">
            <w:pPr>
              <w:pStyle w:val="SOPtext"/>
              <w:jc w:val="both"/>
              <w:rPr>
                <w:iCs/>
                <w:color w:val="auto"/>
              </w:rPr>
            </w:pPr>
          </w:p>
        </w:tc>
        <w:tc>
          <w:tcPr>
            <w:tcW w:w="1418" w:type="dxa"/>
          </w:tcPr>
          <w:p w14:paraId="7885F594" w14:textId="045322D9" w:rsidR="002B49AF" w:rsidRPr="002B49AF" w:rsidRDefault="002B49AF" w:rsidP="00B514A0">
            <w:pPr>
              <w:pStyle w:val="SOPtext"/>
              <w:jc w:val="both"/>
              <w:rPr>
                <w:iCs/>
                <w:color w:val="auto"/>
              </w:rPr>
            </w:pPr>
          </w:p>
        </w:tc>
      </w:tr>
    </w:tbl>
    <w:p w14:paraId="00E56C3C" w14:textId="77777777" w:rsidR="000C5CA5" w:rsidRDefault="000C5CA5" w:rsidP="00B514A0">
      <w:pPr>
        <w:pStyle w:val="SOPtext"/>
        <w:jc w:val="both"/>
      </w:pPr>
    </w:p>
    <w:tbl>
      <w:tblPr>
        <w:tblStyle w:val="TableGrid"/>
        <w:tblW w:w="10485" w:type="dxa"/>
        <w:tblLook w:val="04A0" w:firstRow="1" w:lastRow="0" w:firstColumn="1" w:lastColumn="0" w:noHBand="0" w:noVBand="1"/>
      </w:tblPr>
      <w:tblGrid>
        <w:gridCol w:w="2219"/>
        <w:gridCol w:w="3204"/>
        <w:gridCol w:w="5062"/>
      </w:tblGrid>
      <w:tr w:rsidR="009A4E94" w:rsidRPr="003B1DD2" w14:paraId="22966862" w14:textId="77777777" w:rsidTr="00B514A0">
        <w:trPr>
          <w:trHeight w:val="294"/>
        </w:trPr>
        <w:tc>
          <w:tcPr>
            <w:tcW w:w="2219" w:type="dxa"/>
          </w:tcPr>
          <w:p w14:paraId="3266061F" w14:textId="77777777" w:rsidR="009A4E94" w:rsidRPr="003B1DD2" w:rsidRDefault="009A4E94" w:rsidP="00B514A0">
            <w:pPr>
              <w:jc w:val="both"/>
              <w:rPr>
                <w:rFonts w:asciiTheme="minorHAnsi" w:hAnsiTheme="minorHAnsi" w:cstheme="minorHAnsi"/>
                <w:b/>
                <w:bCs/>
                <w:sz w:val="22"/>
                <w:szCs w:val="22"/>
              </w:rPr>
            </w:pPr>
            <w:r w:rsidRPr="003B1DD2">
              <w:rPr>
                <w:rFonts w:asciiTheme="minorHAnsi" w:hAnsiTheme="minorHAnsi" w:cstheme="minorHAnsi"/>
                <w:b/>
                <w:bCs/>
                <w:sz w:val="22"/>
                <w:szCs w:val="22"/>
              </w:rPr>
              <w:t>Document</w:t>
            </w:r>
          </w:p>
        </w:tc>
        <w:tc>
          <w:tcPr>
            <w:tcW w:w="3204" w:type="dxa"/>
          </w:tcPr>
          <w:p w14:paraId="0F059042" w14:textId="77777777" w:rsidR="009A4E94" w:rsidRPr="003B1DD2" w:rsidRDefault="009A4E94" w:rsidP="00B514A0">
            <w:pPr>
              <w:jc w:val="both"/>
              <w:rPr>
                <w:rFonts w:asciiTheme="minorHAnsi" w:hAnsiTheme="minorHAnsi" w:cstheme="minorHAnsi"/>
                <w:b/>
                <w:bCs/>
                <w:sz w:val="22"/>
                <w:szCs w:val="22"/>
              </w:rPr>
            </w:pPr>
            <w:r w:rsidRPr="003B1DD2">
              <w:rPr>
                <w:rFonts w:asciiTheme="minorHAnsi" w:hAnsiTheme="minorHAnsi" w:cstheme="minorHAnsi"/>
                <w:b/>
                <w:bCs/>
                <w:sz w:val="22"/>
                <w:szCs w:val="22"/>
              </w:rPr>
              <w:t>File name</w:t>
            </w:r>
          </w:p>
        </w:tc>
        <w:tc>
          <w:tcPr>
            <w:tcW w:w="5062" w:type="dxa"/>
          </w:tcPr>
          <w:p w14:paraId="637BE1E8" w14:textId="77777777" w:rsidR="009A4E94" w:rsidRPr="003B1DD2" w:rsidRDefault="009A4E94" w:rsidP="00B514A0">
            <w:pPr>
              <w:jc w:val="both"/>
              <w:rPr>
                <w:rFonts w:asciiTheme="minorHAnsi" w:hAnsiTheme="minorHAnsi" w:cstheme="minorHAnsi"/>
                <w:b/>
                <w:bCs/>
                <w:sz w:val="22"/>
                <w:szCs w:val="22"/>
              </w:rPr>
            </w:pPr>
            <w:r w:rsidRPr="003B1DD2">
              <w:rPr>
                <w:rFonts w:asciiTheme="minorHAnsi" w:hAnsiTheme="minorHAnsi" w:cstheme="minorHAnsi"/>
                <w:b/>
                <w:bCs/>
                <w:sz w:val="22"/>
                <w:szCs w:val="22"/>
              </w:rPr>
              <w:t>Location</w:t>
            </w:r>
          </w:p>
        </w:tc>
      </w:tr>
      <w:tr w:rsidR="009A4E94" w:rsidRPr="003B1DD2" w14:paraId="4C58D40F" w14:textId="77777777" w:rsidTr="00B514A0">
        <w:trPr>
          <w:trHeight w:val="589"/>
        </w:trPr>
        <w:tc>
          <w:tcPr>
            <w:tcW w:w="2219" w:type="dxa"/>
          </w:tcPr>
          <w:p w14:paraId="7F2F4F0A" w14:textId="77777777" w:rsidR="009A4E94" w:rsidRPr="003B1DD2" w:rsidRDefault="009A4E94" w:rsidP="00B514A0">
            <w:pPr>
              <w:jc w:val="both"/>
              <w:rPr>
                <w:rFonts w:asciiTheme="minorHAnsi" w:eastAsiaTheme="majorEastAsia" w:hAnsiTheme="minorHAnsi" w:cstheme="minorHAnsi"/>
                <w:iCs/>
                <w:sz w:val="22"/>
                <w:szCs w:val="22"/>
                <w:lang w:val="en-AU" w:eastAsia="en-US"/>
              </w:rPr>
            </w:pPr>
            <w:r w:rsidRPr="003B1DD2">
              <w:rPr>
                <w:rFonts w:asciiTheme="minorHAnsi" w:eastAsiaTheme="majorEastAsia" w:hAnsiTheme="minorHAnsi" w:cstheme="minorHAnsi"/>
                <w:iCs/>
                <w:sz w:val="22"/>
                <w:szCs w:val="22"/>
                <w:lang w:val="en-AU" w:eastAsia="en-US"/>
              </w:rPr>
              <w:t>TGI DM Service Request</w:t>
            </w:r>
          </w:p>
        </w:tc>
        <w:tc>
          <w:tcPr>
            <w:tcW w:w="3204" w:type="dxa"/>
          </w:tcPr>
          <w:p w14:paraId="54F831DC" w14:textId="3A9EECD7" w:rsidR="009A4E94" w:rsidRPr="003B1DD2" w:rsidRDefault="00C77D64" w:rsidP="00B514A0">
            <w:pPr>
              <w:jc w:val="both"/>
              <w:rPr>
                <w:rFonts w:asciiTheme="minorHAnsi" w:hAnsiTheme="minorHAnsi" w:cstheme="minorHAnsi"/>
                <w:i/>
                <w:iCs/>
                <w:sz w:val="22"/>
                <w:szCs w:val="22"/>
              </w:rPr>
            </w:pPr>
            <w:r w:rsidRPr="00C77D64">
              <w:rPr>
                <w:rFonts w:asciiTheme="minorHAnsi" w:hAnsiTheme="minorHAnsi" w:cstheme="minorHAnsi"/>
                <w:i/>
                <w:iCs/>
                <w:sz w:val="22"/>
                <w:szCs w:val="22"/>
              </w:rPr>
              <w:t>DM Request Form v1.0_ATLS study</w:t>
            </w:r>
          </w:p>
        </w:tc>
        <w:tc>
          <w:tcPr>
            <w:tcW w:w="5062" w:type="dxa"/>
          </w:tcPr>
          <w:p w14:paraId="509DAF3F" w14:textId="2913EF26" w:rsidR="003B1DD2" w:rsidRPr="00C77D64" w:rsidRDefault="00C77D64" w:rsidP="00B514A0">
            <w:pPr>
              <w:jc w:val="both"/>
              <w:rPr>
                <w:rFonts w:asciiTheme="minorHAnsi" w:hAnsiTheme="minorHAnsi" w:cstheme="minorHAnsi"/>
                <w:i/>
                <w:iCs/>
                <w:sz w:val="22"/>
                <w:szCs w:val="22"/>
              </w:rPr>
            </w:pPr>
            <w:r w:rsidRPr="00C77D64">
              <w:rPr>
                <w:rFonts w:asciiTheme="minorHAnsi" w:hAnsiTheme="minorHAnsi" w:cstheme="minorHAnsi"/>
                <w:i/>
                <w:iCs/>
                <w:sz w:val="22"/>
                <w:szCs w:val="22"/>
              </w:rPr>
              <w:t>TGI ATLS KI Study</w:t>
            </w:r>
            <w:r w:rsidRPr="00C77D64">
              <w:rPr>
                <w:rFonts w:asciiTheme="minorHAnsi" w:hAnsiTheme="minorHAnsi" w:cstheme="minorHAnsi"/>
                <w:i/>
                <w:iCs/>
                <w:sz w:val="22"/>
                <w:szCs w:val="22"/>
              </w:rPr>
              <w:t xml:space="preserve"> </w:t>
            </w:r>
            <w:r>
              <w:rPr>
                <w:rFonts w:asciiTheme="minorHAnsi" w:hAnsiTheme="minorHAnsi" w:cstheme="minorHAnsi"/>
                <w:i/>
                <w:iCs/>
                <w:sz w:val="22"/>
                <w:szCs w:val="22"/>
              </w:rPr>
              <w:t>TMF</w:t>
            </w:r>
          </w:p>
        </w:tc>
      </w:tr>
      <w:tr w:rsidR="00C77D64" w:rsidRPr="003B1DD2" w14:paraId="634AA2F2" w14:textId="77777777" w:rsidTr="00B514A0">
        <w:trPr>
          <w:trHeight w:val="589"/>
        </w:trPr>
        <w:tc>
          <w:tcPr>
            <w:tcW w:w="2219" w:type="dxa"/>
          </w:tcPr>
          <w:p w14:paraId="06CC2AEE" w14:textId="77777777" w:rsidR="00C77D64" w:rsidRPr="003B1DD2" w:rsidRDefault="00C77D64" w:rsidP="00C77D64">
            <w:pPr>
              <w:jc w:val="both"/>
              <w:rPr>
                <w:rFonts w:asciiTheme="minorHAnsi" w:eastAsiaTheme="majorEastAsia" w:hAnsiTheme="minorHAnsi" w:cstheme="minorHAnsi"/>
                <w:iCs/>
                <w:sz w:val="22"/>
                <w:szCs w:val="22"/>
                <w:lang w:val="en-AU" w:eastAsia="en-US"/>
              </w:rPr>
            </w:pPr>
            <w:r w:rsidRPr="003B1DD2">
              <w:rPr>
                <w:rFonts w:asciiTheme="minorHAnsi" w:eastAsiaTheme="majorEastAsia" w:hAnsiTheme="minorHAnsi" w:cstheme="minorHAnsi"/>
                <w:iCs/>
                <w:sz w:val="22"/>
                <w:szCs w:val="22"/>
                <w:lang w:val="en-AU" w:eastAsia="en-US"/>
              </w:rPr>
              <w:t>Trial protocol</w:t>
            </w:r>
          </w:p>
        </w:tc>
        <w:tc>
          <w:tcPr>
            <w:tcW w:w="3204" w:type="dxa"/>
          </w:tcPr>
          <w:p w14:paraId="61979A04" w14:textId="31A848CD" w:rsidR="00C77D64" w:rsidRPr="00C77D64" w:rsidRDefault="00C77D64" w:rsidP="00C77D64">
            <w:pPr>
              <w:jc w:val="both"/>
              <w:rPr>
                <w:rFonts w:asciiTheme="minorHAnsi" w:hAnsiTheme="minorHAnsi" w:cstheme="minorHAnsi"/>
                <w:i/>
                <w:iCs/>
                <w:sz w:val="22"/>
                <w:szCs w:val="22"/>
              </w:rPr>
            </w:pPr>
            <w:r w:rsidRPr="00C77D64">
              <w:rPr>
                <w:rFonts w:asciiTheme="minorHAnsi" w:hAnsiTheme="minorHAnsi" w:cstheme="minorHAnsi"/>
                <w:i/>
                <w:iCs/>
                <w:sz w:val="22"/>
                <w:szCs w:val="22"/>
              </w:rPr>
              <w:t>TERN protocol_V1.0.0_2024-03-28_FINAL</w:t>
            </w:r>
          </w:p>
        </w:tc>
        <w:tc>
          <w:tcPr>
            <w:tcW w:w="5062" w:type="dxa"/>
          </w:tcPr>
          <w:p w14:paraId="0FFC7614" w14:textId="655385D0" w:rsidR="00C77D64" w:rsidRPr="00C77D64" w:rsidRDefault="00C77D64" w:rsidP="00C77D64">
            <w:pPr>
              <w:jc w:val="both"/>
              <w:rPr>
                <w:rFonts w:asciiTheme="minorHAnsi" w:hAnsiTheme="minorHAnsi" w:cstheme="minorHAnsi"/>
                <w:i/>
                <w:iCs/>
                <w:sz w:val="22"/>
                <w:szCs w:val="22"/>
              </w:rPr>
            </w:pPr>
            <w:r w:rsidRPr="00CB3825">
              <w:rPr>
                <w:rFonts w:asciiTheme="minorHAnsi" w:hAnsiTheme="minorHAnsi" w:cstheme="minorHAnsi"/>
                <w:i/>
                <w:iCs/>
                <w:sz w:val="22"/>
                <w:szCs w:val="22"/>
              </w:rPr>
              <w:t>TGI ATLS KI Study TMF</w:t>
            </w:r>
          </w:p>
        </w:tc>
      </w:tr>
      <w:tr w:rsidR="00C77D64" w:rsidRPr="003B1DD2" w14:paraId="41DD5A7B" w14:textId="77777777" w:rsidTr="00B514A0">
        <w:trPr>
          <w:trHeight w:val="578"/>
        </w:trPr>
        <w:tc>
          <w:tcPr>
            <w:tcW w:w="2219" w:type="dxa"/>
          </w:tcPr>
          <w:p w14:paraId="415A1B45" w14:textId="77777777" w:rsidR="00C77D64" w:rsidRPr="003B1DD2" w:rsidRDefault="00C77D64" w:rsidP="00C77D64">
            <w:pPr>
              <w:jc w:val="both"/>
              <w:rPr>
                <w:rFonts w:asciiTheme="minorHAnsi" w:eastAsiaTheme="majorEastAsia" w:hAnsiTheme="minorHAnsi" w:cstheme="minorHAnsi"/>
                <w:iCs/>
                <w:sz w:val="22"/>
                <w:szCs w:val="22"/>
                <w:lang w:val="en-AU" w:eastAsia="en-US"/>
              </w:rPr>
            </w:pPr>
            <w:r w:rsidRPr="003B1DD2">
              <w:rPr>
                <w:rFonts w:asciiTheme="minorHAnsi" w:eastAsiaTheme="majorEastAsia" w:hAnsiTheme="minorHAnsi" w:cstheme="minorHAnsi"/>
                <w:iCs/>
                <w:sz w:val="22"/>
                <w:szCs w:val="22"/>
                <w:lang w:val="en-AU" w:eastAsia="en-US"/>
              </w:rPr>
              <w:t>Final CRF (PDF)</w:t>
            </w:r>
          </w:p>
        </w:tc>
        <w:tc>
          <w:tcPr>
            <w:tcW w:w="3204" w:type="dxa"/>
          </w:tcPr>
          <w:p w14:paraId="38D4FB7C" w14:textId="243D16D9" w:rsidR="00C77D64" w:rsidRPr="003B1DD2" w:rsidRDefault="00D179B0" w:rsidP="00C77D64">
            <w:pPr>
              <w:jc w:val="both"/>
              <w:rPr>
                <w:rFonts w:asciiTheme="minorHAnsi" w:hAnsiTheme="minorHAnsi" w:cstheme="minorHAnsi"/>
                <w:i/>
                <w:iCs/>
                <w:sz w:val="22"/>
                <w:szCs w:val="22"/>
              </w:rPr>
            </w:pPr>
            <w:r w:rsidRPr="00D179B0">
              <w:rPr>
                <w:rFonts w:asciiTheme="minorHAnsi" w:hAnsiTheme="minorHAnsi" w:cstheme="minorHAnsi"/>
                <w:i/>
                <w:iCs/>
                <w:sz w:val="22"/>
                <w:szCs w:val="22"/>
              </w:rPr>
              <w:t>CRF_01.04.24_v1.0_TERN</w:t>
            </w:r>
          </w:p>
        </w:tc>
        <w:tc>
          <w:tcPr>
            <w:tcW w:w="5062" w:type="dxa"/>
          </w:tcPr>
          <w:p w14:paraId="5DC0A095" w14:textId="78A1BC4C" w:rsidR="00C77D64" w:rsidRPr="00C77D64" w:rsidRDefault="00C77D64" w:rsidP="00C77D64">
            <w:pPr>
              <w:jc w:val="both"/>
              <w:rPr>
                <w:rFonts w:asciiTheme="minorHAnsi" w:hAnsiTheme="minorHAnsi" w:cstheme="minorHAnsi"/>
                <w:i/>
                <w:iCs/>
                <w:sz w:val="22"/>
                <w:szCs w:val="22"/>
              </w:rPr>
            </w:pPr>
            <w:r w:rsidRPr="00CB3825">
              <w:rPr>
                <w:rFonts w:asciiTheme="minorHAnsi" w:hAnsiTheme="minorHAnsi" w:cstheme="minorHAnsi"/>
                <w:i/>
                <w:iCs/>
                <w:sz w:val="22"/>
                <w:szCs w:val="22"/>
              </w:rPr>
              <w:t>TGI ATLS KI Study TMF</w:t>
            </w:r>
          </w:p>
        </w:tc>
      </w:tr>
      <w:tr w:rsidR="009A4E94" w:rsidRPr="003B1DD2" w14:paraId="3E4C3CCA" w14:textId="77777777" w:rsidTr="00B514A0">
        <w:trPr>
          <w:trHeight w:val="589"/>
        </w:trPr>
        <w:tc>
          <w:tcPr>
            <w:tcW w:w="2219" w:type="dxa"/>
          </w:tcPr>
          <w:p w14:paraId="63E4FF2B" w14:textId="77777777" w:rsidR="009A4E94" w:rsidRPr="003B1DD2" w:rsidRDefault="009A4E94" w:rsidP="00B514A0">
            <w:pPr>
              <w:jc w:val="both"/>
              <w:rPr>
                <w:rFonts w:asciiTheme="minorHAnsi" w:eastAsiaTheme="majorEastAsia" w:hAnsiTheme="minorHAnsi" w:cstheme="minorHAnsi"/>
                <w:iCs/>
                <w:sz w:val="22"/>
                <w:szCs w:val="22"/>
                <w:lang w:val="en-AU" w:eastAsia="en-US"/>
              </w:rPr>
            </w:pPr>
            <w:r w:rsidRPr="003B1DD2">
              <w:rPr>
                <w:rFonts w:asciiTheme="minorHAnsi" w:eastAsiaTheme="majorEastAsia" w:hAnsiTheme="minorHAnsi" w:cstheme="minorHAnsi"/>
                <w:iCs/>
                <w:sz w:val="22"/>
                <w:szCs w:val="22"/>
                <w:lang w:val="en-AU" w:eastAsia="en-US"/>
              </w:rPr>
              <w:t>Database validation plan and report</w:t>
            </w:r>
          </w:p>
        </w:tc>
        <w:tc>
          <w:tcPr>
            <w:tcW w:w="3204" w:type="dxa"/>
          </w:tcPr>
          <w:p w14:paraId="631DF055" w14:textId="393C2FD8" w:rsidR="009A4E94" w:rsidRPr="003B1DD2" w:rsidRDefault="009A4E94" w:rsidP="00B514A0">
            <w:pPr>
              <w:jc w:val="both"/>
              <w:rPr>
                <w:rFonts w:asciiTheme="minorHAnsi" w:hAnsiTheme="minorHAnsi" w:cstheme="minorHAnsi"/>
                <w:i/>
                <w:iCs/>
                <w:sz w:val="22"/>
                <w:szCs w:val="22"/>
              </w:rPr>
            </w:pPr>
          </w:p>
        </w:tc>
        <w:tc>
          <w:tcPr>
            <w:tcW w:w="5062" w:type="dxa"/>
          </w:tcPr>
          <w:p w14:paraId="0E99D34F" w14:textId="43EB6987" w:rsidR="009A4E94" w:rsidRPr="003B1DD2" w:rsidRDefault="009A4E94" w:rsidP="00B514A0">
            <w:pPr>
              <w:jc w:val="both"/>
              <w:rPr>
                <w:rFonts w:asciiTheme="minorHAnsi" w:hAnsiTheme="minorHAnsi" w:cstheme="minorHAnsi"/>
                <w:i/>
                <w:iCs/>
                <w:sz w:val="22"/>
                <w:szCs w:val="22"/>
              </w:rPr>
            </w:pPr>
          </w:p>
        </w:tc>
      </w:tr>
      <w:tr w:rsidR="009A4E94" w:rsidRPr="003B1DD2" w14:paraId="1BD3F5A2" w14:textId="77777777" w:rsidTr="00B514A0">
        <w:trPr>
          <w:trHeight w:val="589"/>
        </w:trPr>
        <w:tc>
          <w:tcPr>
            <w:tcW w:w="2219" w:type="dxa"/>
          </w:tcPr>
          <w:p w14:paraId="0DC4E8FA" w14:textId="77777777" w:rsidR="009A4E94" w:rsidRPr="003B1DD2" w:rsidRDefault="009A4E94" w:rsidP="00B514A0">
            <w:pPr>
              <w:jc w:val="both"/>
              <w:rPr>
                <w:rFonts w:asciiTheme="minorHAnsi" w:eastAsiaTheme="majorEastAsia" w:hAnsiTheme="minorHAnsi" w:cstheme="minorHAnsi"/>
                <w:iCs/>
                <w:sz w:val="22"/>
                <w:szCs w:val="22"/>
                <w:lang w:val="en-AU" w:eastAsia="en-US"/>
              </w:rPr>
            </w:pPr>
            <w:r w:rsidRPr="003B1DD2">
              <w:rPr>
                <w:rFonts w:asciiTheme="minorHAnsi" w:eastAsiaTheme="majorEastAsia" w:hAnsiTheme="minorHAnsi" w:cstheme="minorHAnsi"/>
                <w:iCs/>
                <w:sz w:val="22"/>
                <w:szCs w:val="22"/>
                <w:lang w:val="en-AU" w:eastAsia="en-US"/>
              </w:rPr>
              <w:t>User Access document</w:t>
            </w:r>
          </w:p>
        </w:tc>
        <w:tc>
          <w:tcPr>
            <w:tcW w:w="3204" w:type="dxa"/>
          </w:tcPr>
          <w:p w14:paraId="562A7F42" w14:textId="1D9C6BF9" w:rsidR="009A4E94" w:rsidRPr="003B1DD2" w:rsidRDefault="009A4E94" w:rsidP="00B514A0">
            <w:pPr>
              <w:jc w:val="both"/>
              <w:rPr>
                <w:rFonts w:asciiTheme="minorHAnsi" w:hAnsiTheme="minorHAnsi" w:cstheme="minorHAnsi"/>
                <w:sz w:val="22"/>
                <w:szCs w:val="22"/>
              </w:rPr>
            </w:pPr>
          </w:p>
        </w:tc>
        <w:tc>
          <w:tcPr>
            <w:tcW w:w="5062" w:type="dxa"/>
          </w:tcPr>
          <w:p w14:paraId="3760E8E9" w14:textId="5504361A" w:rsidR="009A4E94" w:rsidRPr="003B1DD2" w:rsidRDefault="009A4E94" w:rsidP="00B514A0">
            <w:pPr>
              <w:jc w:val="both"/>
              <w:rPr>
                <w:rFonts w:asciiTheme="minorHAnsi" w:hAnsiTheme="minorHAnsi" w:cstheme="minorHAnsi"/>
                <w:i/>
                <w:iCs/>
                <w:sz w:val="22"/>
                <w:szCs w:val="22"/>
              </w:rPr>
            </w:pPr>
          </w:p>
        </w:tc>
      </w:tr>
      <w:tr w:rsidR="009A4E94" w:rsidRPr="00BF6808" w14:paraId="3157CC64" w14:textId="77777777" w:rsidTr="00B514A0">
        <w:trPr>
          <w:trHeight w:val="294"/>
        </w:trPr>
        <w:tc>
          <w:tcPr>
            <w:tcW w:w="2219" w:type="dxa"/>
          </w:tcPr>
          <w:p w14:paraId="2D830A2A" w14:textId="77777777" w:rsidR="009A4E94" w:rsidRPr="003B1DD2" w:rsidRDefault="009A4E94" w:rsidP="00B514A0">
            <w:pPr>
              <w:jc w:val="both"/>
              <w:rPr>
                <w:rFonts w:asciiTheme="minorHAnsi" w:eastAsiaTheme="majorEastAsia" w:hAnsiTheme="minorHAnsi" w:cstheme="minorHAnsi"/>
                <w:iCs/>
                <w:sz w:val="22"/>
                <w:szCs w:val="22"/>
                <w:lang w:val="fr-FR" w:eastAsia="en-US"/>
              </w:rPr>
            </w:pPr>
            <w:r w:rsidRPr="003B1DD2">
              <w:rPr>
                <w:rFonts w:asciiTheme="minorHAnsi" w:eastAsiaTheme="majorEastAsia" w:hAnsiTheme="minorHAnsi" w:cstheme="minorHAnsi"/>
                <w:iCs/>
                <w:sz w:val="22"/>
                <w:szCs w:val="22"/>
                <w:lang w:val="fr-FR" w:eastAsia="en-US"/>
              </w:rPr>
              <w:t>Post-Production changes Documentation (PDF)</w:t>
            </w:r>
          </w:p>
        </w:tc>
        <w:tc>
          <w:tcPr>
            <w:tcW w:w="3204" w:type="dxa"/>
          </w:tcPr>
          <w:p w14:paraId="1729BD95" w14:textId="7AD8C2C2" w:rsidR="009A4E94" w:rsidRPr="003B1DD2" w:rsidRDefault="009A4E94" w:rsidP="00B514A0">
            <w:pPr>
              <w:jc w:val="both"/>
              <w:rPr>
                <w:rFonts w:asciiTheme="minorHAnsi" w:hAnsiTheme="minorHAnsi" w:cstheme="minorHAnsi"/>
                <w:i/>
                <w:iCs/>
                <w:sz w:val="22"/>
                <w:szCs w:val="22"/>
                <w:lang w:val="fr-FR"/>
              </w:rPr>
            </w:pPr>
          </w:p>
        </w:tc>
        <w:tc>
          <w:tcPr>
            <w:tcW w:w="5062" w:type="dxa"/>
          </w:tcPr>
          <w:p w14:paraId="375ACC2E" w14:textId="14E6F1D9" w:rsidR="009A4E94" w:rsidRPr="003B1DD2" w:rsidRDefault="009A4E94" w:rsidP="00B514A0">
            <w:pPr>
              <w:jc w:val="both"/>
              <w:rPr>
                <w:rFonts w:asciiTheme="minorHAnsi" w:hAnsiTheme="minorHAnsi" w:cstheme="minorHAnsi"/>
                <w:sz w:val="22"/>
                <w:szCs w:val="22"/>
                <w:lang w:val="fr-FR"/>
              </w:rPr>
            </w:pPr>
          </w:p>
        </w:tc>
      </w:tr>
      <w:tr w:rsidR="009A4E94" w:rsidRPr="003B1DD2" w14:paraId="2D5D7613" w14:textId="77777777" w:rsidTr="00B514A0">
        <w:trPr>
          <w:trHeight w:val="294"/>
        </w:trPr>
        <w:tc>
          <w:tcPr>
            <w:tcW w:w="2219" w:type="dxa"/>
          </w:tcPr>
          <w:p w14:paraId="1048DD57" w14:textId="77777777" w:rsidR="009A4E94" w:rsidRPr="003B1DD2" w:rsidRDefault="009A4E94" w:rsidP="00B514A0">
            <w:pPr>
              <w:jc w:val="both"/>
              <w:rPr>
                <w:rFonts w:asciiTheme="minorHAnsi" w:eastAsiaTheme="majorEastAsia" w:hAnsiTheme="minorHAnsi" w:cstheme="minorHAnsi"/>
                <w:iCs/>
                <w:sz w:val="22"/>
                <w:szCs w:val="22"/>
                <w:lang w:val="en-AU" w:eastAsia="en-US"/>
              </w:rPr>
            </w:pPr>
            <w:r w:rsidRPr="003B1DD2">
              <w:rPr>
                <w:rFonts w:asciiTheme="minorHAnsi" w:eastAsiaTheme="majorEastAsia" w:hAnsiTheme="minorHAnsi" w:cstheme="minorHAnsi"/>
                <w:iCs/>
                <w:sz w:val="22"/>
                <w:szCs w:val="22"/>
                <w:lang w:val="en-AU" w:eastAsia="en-US"/>
              </w:rPr>
              <w:t>Routine data cleaning codes</w:t>
            </w:r>
          </w:p>
        </w:tc>
        <w:tc>
          <w:tcPr>
            <w:tcW w:w="3204" w:type="dxa"/>
          </w:tcPr>
          <w:p w14:paraId="5660113F" w14:textId="77777777" w:rsidR="009A4E94" w:rsidRPr="003B1DD2" w:rsidRDefault="009A4E94" w:rsidP="00B514A0">
            <w:pPr>
              <w:jc w:val="both"/>
              <w:rPr>
                <w:rFonts w:asciiTheme="minorHAnsi" w:hAnsiTheme="minorHAnsi" w:cstheme="minorHAnsi"/>
                <w:i/>
                <w:iCs/>
                <w:sz w:val="22"/>
                <w:szCs w:val="22"/>
              </w:rPr>
            </w:pPr>
          </w:p>
        </w:tc>
        <w:tc>
          <w:tcPr>
            <w:tcW w:w="5062" w:type="dxa"/>
          </w:tcPr>
          <w:p w14:paraId="3E827208" w14:textId="77777777" w:rsidR="009A4E94" w:rsidRPr="003B1DD2" w:rsidRDefault="009A4E94" w:rsidP="00B514A0">
            <w:pPr>
              <w:jc w:val="both"/>
              <w:rPr>
                <w:rFonts w:asciiTheme="minorHAnsi" w:hAnsiTheme="minorHAnsi" w:cstheme="minorHAnsi"/>
                <w:sz w:val="22"/>
                <w:szCs w:val="22"/>
              </w:rPr>
            </w:pPr>
          </w:p>
        </w:tc>
      </w:tr>
      <w:tr w:rsidR="009A4E94" w:rsidRPr="003B1DD2" w14:paraId="1BF4CF40" w14:textId="77777777" w:rsidTr="00B514A0">
        <w:trPr>
          <w:trHeight w:val="294"/>
        </w:trPr>
        <w:tc>
          <w:tcPr>
            <w:tcW w:w="2219" w:type="dxa"/>
          </w:tcPr>
          <w:p w14:paraId="75877038" w14:textId="77777777" w:rsidR="009A4E94" w:rsidRPr="003B1DD2" w:rsidRDefault="009A4E94" w:rsidP="00B514A0">
            <w:pPr>
              <w:jc w:val="both"/>
              <w:rPr>
                <w:rFonts w:asciiTheme="minorHAnsi" w:eastAsiaTheme="majorEastAsia" w:hAnsiTheme="minorHAnsi" w:cstheme="minorHAnsi"/>
                <w:iCs/>
                <w:sz w:val="22"/>
                <w:szCs w:val="22"/>
                <w:lang w:val="en-AU" w:eastAsia="en-US"/>
              </w:rPr>
            </w:pPr>
            <w:r w:rsidRPr="003B1DD2">
              <w:rPr>
                <w:rFonts w:asciiTheme="minorHAnsi" w:eastAsiaTheme="majorEastAsia" w:hAnsiTheme="minorHAnsi" w:cstheme="minorHAnsi"/>
                <w:iCs/>
                <w:sz w:val="22"/>
                <w:szCs w:val="22"/>
                <w:lang w:val="en-AU" w:eastAsia="en-US"/>
              </w:rPr>
              <w:t xml:space="preserve">Final quality report </w:t>
            </w:r>
          </w:p>
        </w:tc>
        <w:tc>
          <w:tcPr>
            <w:tcW w:w="3204" w:type="dxa"/>
          </w:tcPr>
          <w:p w14:paraId="67E912D2" w14:textId="77777777" w:rsidR="009A4E94" w:rsidRPr="003B1DD2" w:rsidRDefault="009A4E94" w:rsidP="00B514A0">
            <w:pPr>
              <w:jc w:val="both"/>
              <w:rPr>
                <w:rFonts w:asciiTheme="minorHAnsi" w:hAnsiTheme="minorHAnsi" w:cstheme="minorHAnsi"/>
                <w:i/>
                <w:iCs/>
                <w:sz w:val="22"/>
                <w:szCs w:val="22"/>
              </w:rPr>
            </w:pPr>
          </w:p>
        </w:tc>
        <w:tc>
          <w:tcPr>
            <w:tcW w:w="5062" w:type="dxa"/>
          </w:tcPr>
          <w:p w14:paraId="7383F381" w14:textId="77777777" w:rsidR="009A4E94" w:rsidRPr="003B1DD2" w:rsidRDefault="009A4E94" w:rsidP="00B514A0">
            <w:pPr>
              <w:jc w:val="both"/>
              <w:rPr>
                <w:rFonts w:asciiTheme="minorHAnsi" w:hAnsiTheme="minorHAnsi" w:cstheme="minorHAnsi"/>
                <w:i/>
                <w:iCs/>
                <w:sz w:val="22"/>
                <w:szCs w:val="22"/>
              </w:rPr>
            </w:pPr>
          </w:p>
          <w:p w14:paraId="28218750" w14:textId="77777777" w:rsidR="009A4E94" w:rsidRPr="003B1DD2" w:rsidRDefault="009A4E94" w:rsidP="00B514A0">
            <w:pPr>
              <w:jc w:val="both"/>
              <w:rPr>
                <w:rFonts w:asciiTheme="minorHAnsi" w:hAnsiTheme="minorHAnsi" w:cstheme="minorHAnsi"/>
                <w:i/>
                <w:iCs/>
                <w:sz w:val="22"/>
                <w:szCs w:val="22"/>
              </w:rPr>
            </w:pPr>
          </w:p>
          <w:p w14:paraId="2950CDD3" w14:textId="77777777" w:rsidR="009A4E94" w:rsidRPr="003B1DD2" w:rsidRDefault="009A4E94" w:rsidP="00B514A0">
            <w:pPr>
              <w:jc w:val="both"/>
              <w:rPr>
                <w:rFonts w:asciiTheme="minorHAnsi" w:hAnsiTheme="minorHAnsi" w:cstheme="minorHAnsi"/>
                <w:i/>
                <w:iCs/>
                <w:sz w:val="22"/>
                <w:szCs w:val="22"/>
              </w:rPr>
            </w:pPr>
          </w:p>
        </w:tc>
      </w:tr>
      <w:tr w:rsidR="009A4E94" w:rsidRPr="003B1DD2" w14:paraId="115FF6F7" w14:textId="77777777" w:rsidTr="00B514A0">
        <w:trPr>
          <w:trHeight w:val="294"/>
        </w:trPr>
        <w:tc>
          <w:tcPr>
            <w:tcW w:w="2219" w:type="dxa"/>
          </w:tcPr>
          <w:p w14:paraId="19BF9B8D" w14:textId="77777777" w:rsidR="009A4E94" w:rsidRPr="003B1DD2" w:rsidRDefault="009A4E94" w:rsidP="00B514A0">
            <w:pPr>
              <w:jc w:val="both"/>
              <w:rPr>
                <w:rFonts w:asciiTheme="minorHAnsi" w:eastAsiaTheme="majorEastAsia" w:hAnsiTheme="minorHAnsi" w:cstheme="minorHAnsi"/>
                <w:iCs/>
                <w:sz w:val="22"/>
                <w:szCs w:val="22"/>
                <w:lang w:val="en-AU" w:eastAsia="en-US"/>
              </w:rPr>
            </w:pPr>
            <w:r w:rsidRPr="003B1DD2">
              <w:rPr>
                <w:rFonts w:asciiTheme="minorHAnsi" w:eastAsiaTheme="majorEastAsia" w:hAnsiTheme="minorHAnsi" w:cstheme="minorHAnsi"/>
                <w:iCs/>
                <w:sz w:val="22"/>
                <w:szCs w:val="22"/>
                <w:lang w:val="en-AU" w:eastAsia="en-US"/>
              </w:rPr>
              <w:lastRenderedPageBreak/>
              <w:t>Database lock</w:t>
            </w:r>
          </w:p>
        </w:tc>
        <w:tc>
          <w:tcPr>
            <w:tcW w:w="3204" w:type="dxa"/>
          </w:tcPr>
          <w:p w14:paraId="66BF26C5" w14:textId="77777777" w:rsidR="009A4E94" w:rsidRPr="003B1DD2" w:rsidRDefault="009A4E94" w:rsidP="00B514A0">
            <w:pPr>
              <w:jc w:val="both"/>
              <w:rPr>
                <w:rFonts w:asciiTheme="minorHAnsi" w:hAnsiTheme="minorHAnsi" w:cstheme="minorHAnsi"/>
                <w:i/>
                <w:iCs/>
                <w:sz w:val="22"/>
                <w:szCs w:val="22"/>
              </w:rPr>
            </w:pPr>
          </w:p>
        </w:tc>
        <w:tc>
          <w:tcPr>
            <w:tcW w:w="5062" w:type="dxa"/>
          </w:tcPr>
          <w:p w14:paraId="4E3F3665" w14:textId="77777777" w:rsidR="009A4E94" w:rsidRPr="003B1DD2" w:rsidRDefault="009A4E94" w:rsidP="00B514A0">
            <w:pPr>
              <w:jc w:val="both"/>
              <w:rPr>
                <w:rFonts w:asciiTheme="minorHAnsi" w:hAnsiTheme="minorHAnsi" w:cstheme="minorHAnsi"/>
                <w:i/>
                <w:iCs/>
                <w:sz w:val="22"/>
                <w:szCs w:val="22"/>
              </w:rPr>
            </w:pPr>
          </w:p>
          <w:p w14:paraId="6A16B0EF" w14:textId="77777777" w:rsidR="009A4E94" w:rsidRPr="003B1DD2" w:rsidRDefault="009A4E94" w:rsidP="00B514A0">
            <w:pPr>
              <w:jc w:val="both"/>
              <w:rPr>
                <w:rFonts w:asciiTheme="minorHAnsi" w:hAnsiTheme="minorHAnsi" w:cstheme="minorHAnsi"/>
                <w:i/>
                <w:iCs/>
                <w:sz w:val="22"/>
                <w:szCs w:val="22"/>
              </w:rPr>
            </w:pPr>
          </w:p>
          <w:p w14:paraId="038E9E6A" w14:textId="77777777" w:rsidR="009A4E94" w:rsidRPr="003B1DD2" w:rsidRDefault="009A4E94" w:rsidP="00B514A0">
            <w:pPr>
              <w:jc w:val="both"/>
              <w:rPr>
                <w:rFonts w:asciiTheme="minorHAnsi" w:hAnsiTheme="minorHAnsi" w:cstheme="minorHAnsi"/>
                <w:i/>
                <w:iCs/>
                <w:sz w:val="22"/>
                <w:szCs w:val="22"/>
              </w:rPr>
            </w:pPr>
          </w:p>
        </w:tc>
      </w:tr>
      <w:tr w:rsidR="009A4E94" w:rsidRPr="003B1DD2" w14:paraId="5E6D1981" w14:textId="77777777" w:rsidTr="00B514A0">
        <w:trPr>
          <w:trHeight w:val="294"/>
        </w:trPr>
        <w:tc>
          <w:tcPr>
            <w:tcW w:w="2219" w:type="dxa"/>
          </w:tcPr>
          <w:p w14:paraId="29922CE3" w14:textId="77777777" w:rsidR="009A4E94" w:rsidRPr="003B1DD2" w:rsidRDefault="009A4E94" w:rsidP="00B514A0">
            <w:pPr>
              <w:jc w:val="both"/>
              <w:rPr>
                <w:rFonts w:asciiTheme="minorHAnsi" w:eastAsiaTheme="majorEastAsia" w:hAnsiTheme="minorHAnsi" w:cstheme="minorHAnsi"/>
                <w:iCs/>
                <w:sz w:val="22"/>
                <w:szCs w:val="22"/>
                <w:lang w:val="en-AU" w:eastAsia="en-US"/>
              </w:rPr>
            </w:pPr>
            <w:r w:rsidRPr="003B1DD2">
              <w:rPr>
                <w:rFonts w:asciiTheme="minorHAnsi" w:eastAsiaTheme="majorEastAsia" w:hAnsiTheme="minorHAnsi" w:cstheme="minorHAnsi"/>
                <w:iCs/>
                <w:sz w:val="22"/>
                <w:szCs w:val="22"/>
                <w:lang w:val="en-AU" w:eastAsia="en-US"/>
              </w:rPr>
              <w:t>Project Closure report</w:t>
            </w:r>
          </w:p>
        </w:tc>
        <w:tc>
          <w:tcPr>
            <w:tcW w:w="3204" w:type="dxa"/>
          </w:tcPr>
          <w:p w14:paraId="67D0BB0F" w14:textId="77777777" w:rsidR="009A4E94" w:rsidRPr="003B1DD2" w:rsidRDefault="009A4E94" w:rsidP="00B514A0">
            <w:pPr>
              <w:jc w:val="both"/>
              <w:rPr>
                <w:rFonts w:asciiTheme="minorHAnsi" w:hAnsiTheme="minorHAnsi" w:cstheme="minorHAnsi"/>
                <w:i/>
                <w:iCs/>
                <w:sz w:val="22"/>
                <w:szCs w:val="22"/>
              </w:rPr>
            </w:pPr>
          </w:p>
        </w:tc>
        <w:tc>
          <w:tcPr>
            <w:tcW w:w="5062" w:type="dxa"/>
          </w:tcPr>
          <w:p w14:paraId="4DA509F0" w14:textId="77777777" w:rsidR="009A4E94" w:rsidRPr="003B1DD2" w:rsidRDefault="009A4E94" w:rsidP="00B514A0">
            <w:pPr>
              <w:jc w:val="both"/>
              <w:rPr>
                <w:rFonts w:asciiTheme="minorHAnsi" w:hAnsiTheme="minorHAnsi" w:cstheme="minorHAnsi"/>
                <w:i/>
                <w:iCs/>
                <w:sz w:val="22"/>
                <w:szCs w:val="22"/>
              </w:rPr>
            </w:pPr>
          </w:p>
          <w:p w14:paraId="4F7B0DB5" w14:textId="77777777" w:rsidR="009A4E94" w:rsidRPr="003B1DD2" w:rsidRDefault="009A4E94" w:rsidP="00B514A0">
            <w:pPr>
              <w:jc w:val="both"/>
              <w:rPr>
                <w:rFonts w:asciiTheme="minorHAnsi" w:hAnsiTheme="minorHAnsi" w:cstheme="minorHAnsi"/>
                <w:i/>
                <w:iCs/>
                <w:sz w:val="22"/>
                <w:szCs w:val="22"/>
              </w:rPr>
            </w:pPr>
          </w:p>
          <w:p w14:paraId="3EC9CA92" w14:textId="77777777" w:rsidR="009A4E94" w:rsidRPr="003B1DD2" w:rsidRDefault="009A4E94" w:rsidP="00B514A0">
            <w:pPr>
              <w:jc w:val="both"/>
              <w:rPr>
                <w:rFonts w:asciiTheme="minorHAnsi" w:hAnsiTheme="minorHAnsi" w:cstheme="minorHAnsi"/>
                <w:i/>
                <w:iCs/>
                <w:sz w:val="22"/>
                <w:szCs w:val="22"/>
              </w:rPr>
            </w:pPr>
          </w:p>
        </w:tc>
      </w:tr>
    </w:tbl>
    <w:p w14:paraId="44FC4E98" w14:textId="18E7500E" w:rsidR="000F187D" w:rsidRDefault="000F187D" w:rsidP="00B514A0">
      <w:pPr>
        <w:pStyle w:val="SOPtext"/>
        <w:spacing w:line="276" w:lineRule="auto"/>
        <w:jc w:val="both"/>
      </w:pPr>
      <w:r w:rsidRPr="00BE60BF">
        <w:t xml:space="preserve">All </w:t>
      </w:r>
      <w:r w:rsidR="004900FC">
        <w:t xml:space="preserve">clinical </w:t>
      </w:r>
      <w:r w:rsidRPr="00BE60BF">
        <w:t>data management systems are password protected and access</w:t>
      </w:r>
      <w:r w:rsidR="004B2B44">
        <w:t xml:space="preserve"> </w:t>
      </w:r>
      <w:r w:rsidR="006428F6">
        <w:t>will be</w:t>
      </w:r>
      <w:r w:rsidRPr="00BE60BF">
        <w:t xml:space="preserve"> </w:t>
      </w:r>
      <w:r w:rsidR="00E95C9E" w:rsidRPr="00BE60BF">
        <w:t>restricted to the project team</w:t>
      </w:r>
      <w:r w:rsidR="00E95C9E" w:rsidRPr="0033088F">
        <w:t xml:space="preserve"> members</w:t>
      </w:r>
      <w:r w:rsidRPr="0033088F">
        <w:t>.</w:t>
      </w:r>
      <w:r w:rsidR="00BD3602" w:rsidRPr="0033088F">
        <w:t xml:space="preserve"> All data files will be stored in a secure network directory and access will be restricted to the project team members.</w:t>
      </w:r>
    </w:p>
    <w:p w14:paraId="33734A9B" w14:textId="77777777" w:rsidR="005A7539" w:rsidRDefault="005A7539" w:rsidP="00B514A0">
      <w:pPr>
        <w:pStyle w:val="SOPtext"/>
        <w:jc w:val="both"/>
      </w:pPr>
      <w:bookmarkStart w:id="48" w:name="_Toc341174030"/>
      <w:bookmarkStart w:id="49" w:name="_Toc406228067"/>
      <w:bookmarkStart w:id="50" w:name="_Toc410613954"/>
      <w:bookmarkStart w:id="51" w:name="_Toc410782463"/>
      <w:bookmarkStart w:id="52" w:name="_Toc410811735"/>
      <w:bookmarkStart w:id="53" w:name="_Toc98055123"/>
      <w:bookmarkStart w:id="54" w:name="_Toc158459702"/>
      <w:bookmarkStart w:id="55" w:name="_Toc158461499"/>
      <w:bookmarkStart w:id="56" w:name="_Toc158461693"/>
      <w:bookmarkStart w:id="57" w:name="_Toc158461790"/>
      <w:bookmarkStart w:id="58" w:name="_Toc158524187"/>
      <w:bookmarkEnd w:id="46"/>
    </w:p>
    <w:p w14:paraId="19A1110A" w14:textId="28CDCEF6" w:rsidR="007B60BD" w:rsidRPr="003B1DD2" w:rsidRDefault="005E5DB3" w:rsidP="00B514A0">
      <w:pPr>
        <w:pStyle w:val="Heading1"/>
        <w:spacing w:before="0"/>
      </w:pPr>
      <w:bookmarkStart w:id="59" w:name="_Toc167367517"/>
      <w:r w:rsidRPr="003B1DD2">
        <w:t>Privacy, Identifiers and Linkage</w:t>
      </w:r>
      <w:bookmarkEnd w:id="59"/>
    </w:p>
    <w:p w14:paraId="3427E646" w14:textId="7496D6A1" w:rsidR="004064F8" w:rsidRPr="003B1DD2" w:rsidRDefault="004064F8" w:rsidP="00B514A0">
      <w:pPr>
        <w:pStyle w:val="Heading2"/>
        <w:numPr>
          <w:ilvl w:val="1"/>
          <w:numId w:val="1"/>
        </w:numPr>
        <w:jc w:val="both"/>
      </w:pPr>
      <w:bookmarkStart w:id="60" w:name="_Toc167367518"/>
      <w:r w:rsidRPr="003B1DD2">
        <w:t>Personal Identifying Information</w:t>
      </w:r>
      <w:r w:rsidR="00E0582D" w:rsidRPr="003B1DD2">
        <w:t xml:space="preserve"> and Sensitive Data Handling</w:t>
      </w:r>
      <w:bookmarkEnd w:id="60"/>
    </w:p>
    <w:p w14:paraId="34AF10CD" w14:textId="1E80AEEF" w:rsidR="00AA7C95" w:rsidRPr="003B1DD2" w:rsidRDefault="00AA7C95" w:rsidP="00B514A0">
      <w:pPr>
        <w:pStyle w:val="ListParagraph"/>
        <w:jc w:val="both"/>
        <w:rPr>
          <w:rFonts w:asciiTheme="minorHAnsi" w:hAnsiTheme="minorHAnsi" w:cstheme="minorHAnsi"/>
          <w:sz w:val="22"/>
          <w:szCs w:val="22"/>
          <w:lang w:val="en-US"/>
        </w:rPr>
      </w:pPr>
      <w:r w:rsidRPr="003B1DD2">
        <w:rPr>
          <w:rFonts w:asciiTheme="minorHAnsi" w:hAnsiTheme="minorHAnsi" w:cstheme="minorHAnsi"/>
          <w:sz w:val="22"/>
          <w:szCs w:val="22"/>
          <w:lang w:val="en-US"/>
        </w:rPr>
        <w:t>No personal identifying information is collected for this study.</w:t>
      </w:r>
    </w:p>
    <w:p w14:paraId="271B5E59" w14:textId="76B0C5C1" w:rsidR="00A731F4" w:rsidRPr="003B1DD2" w:rsidRDefault="00A731F4" w:rsidP="00B514A0">
      <w:pPr>
        <w:jc w:val="both"/>
        <w:rPr>
          <w:rFonts w:asciiTheme="minorHAnsi" w:hAnsiTheme="minorHAnsi" w:cstheme="minorHAnsi"/>
          <w:sz w:val="22"/>
          <w:szCs w:val="22"/>
        </w:rPr>
      </w:pPr>
      <w:bookmarkStart w:id="61" w:name="_Toc6479569"/>
      <w:bookmarkStart w:id="62" w:name="_Toc6479656"/>
      <w:bookmarkEnd w:id="40"/>
      <w:bookmarkEnd w:id="41"/>
      <w:bookmarkEnd w:id="42"/>
      <w:bookmarkEnd w:id="43"/>
      <w:bookmarkEnd w:id="44"/>
      <w:bookmarkEnd w:id="48"/>
      <w:bookmarkEnd w:id="49"/>
      <w:bookmarkEnd w:id="50"/>
      <w:bookmarkEnd w:id="51"/>
      <w:bookmarkEnd w:id="52"/>
      <w:bookmarkEnd w:id="53"/>
      <w:bookmarkEnd w:id="54"/>
      <w:bookmarkEnd w:id="55"/>
      <w:bookmarkEnd w:id="56"/>
      <w:bookmarkEnd w:id="57"/>
      <w:bookmarkEnd w:id="58"/>
    </w:p>
    <w:p w14:paraId="0F3AFBBA" w14:textId="0F943F9A" w:rsidR="00A731F4" w:rsidRDefault="000B77DB" w:rsidP="00B514A0">
      <w:pPr>
        <w:pStyle w:val="Heading1"/>
        <w:rPr>
          <w:color w:val="000000" w:themeColor="text1"/>
        </w:rPr>
      </w:pPr>
      <w:bookmarkStart w:id="63" w:name="_Toc167367519"/>
      <w:r w:rsidRPr="0033088F">
        <w:rPr>
          <w:color w:val="000000" w:themeColor="text1"/>
        </w:rPr>
        <w:t xml:space="preserve">Data </w:t>
      </w:r>
      <w:r w:rsidR="00EB2D1A" w:rsidRPr="0033088F">
        <w:rPr>
          <w:color w:val="000000" w:themeColor="text1"/>
        </w:rPr>
        <w:t>Quality</w:t>
      </w:r>
      <w:bookmarkEnd w:id="61"/>
      <w:bookmarkEnd w:id="62"/>
      <w:r w:rsidR="000A2CC9">
        <w:rPr>
          <w:color w:val="000000" w:themeColor="text1"/>
        </w:rPr>
        <w:t xml:space="preserve"> and Change Management</w:t>
      </w:r>
      <w:bookmarkStart w:id="64" w:name="_Toc341174031"/>
      <w:bookmarkStart w:id="65" w:name="_Toc406228068"/>
      <w:bookmarkStart w:id="66" w:name="_Toc410613955"/>
      <w:bookmarkStart w:id="67" w:name="_Toc410782464"/>
      <w:bookmarkStart w:id="68" w:name="_Toc410811736"/>
      <w:bookmarkStart w:id="69" w:name="_Toc158459716"/>
      <w:bookmarkStart w:id="70" w:name="_Toc158461514"/>
      <w:bookmarkStart w:id="71" w:name="_Toc158461708"/>
      <w:bookmarkStart w:id="72" w:name="_Toc158461805"/>
      <w:bookmarkStart w:id="73" w:name="_Toc158524202"/>
      <w:bookmarkStart w:id="74" w:name="_Toc6479572"/>
      <w:bookmarkStart w:id="75" w:name="_Toc6479659"/>
      <w:bookmarkEnd w:id="63"/>
    </w:p>
    <w:p w14:paraId="28E92376" w14:textId="26680D03" w:rsidR="005762EC" w:rsidRPr="008F311D" w:rsidRDefault="003B1DD2" w:rsidP="00B514A0">
      <w:pPr>
        <w:pStyle w:val="Heading2"/>
        <w:jc w:val="both"/>
      </w:pPr>
      <w:bookmarkStart w:id="76" w:name="_Toc167367520"/>
      <w:r>
        <w:t>6</w:t>
      </w:r>
      <w:r w:rsidR="001C1D1D">
        <w:t xml:space="preserve">.1 </w:t>
      </w:r>
      <w:r w:rsidR="005762EC" w:rsidRPr="008F311D">
        <w:t>Data</w:t>
      </w:r>
      <w:r w:rsidR="001C1D1D">
        <w:t xml:space="preserve"> </w:t>
      </w:r>
      <w:r w:rsidR="00F11748" w:rsidRPr="008F311D">
        <w:t xml:space="preserve">Quality and </w:t>
      </w:r>
      <w:r w:rsidR="005762EC" w:rsidRPr="008F311D">
        <w:t>Review</w:t>
      </w:r>
      <w:bookmarkEnd w:id="64"/>
      <w:bookmarkEnd w:id="65"/>
      <w:bookmarkEnd w:id="66"/>
      <w:bookmarkEnd w:id="67"/>
      <w:bookmarkEnd w:id="68"/>
      <w:bookmarkEnd w:id="69"/>
      <w:bookmarkEnd w:id="70"/>
      <w:bookmarkEnd w:id="71"/>
      <w:bookmarkEnd w:id="72"/>
      <w:bookmarkEnd w:id="73"/>
      <w:bookmarkEnd w:id="74"/>
      <w:bookmarkEnd w:id="75"/>
      <w:bookmarkEnd w:id="76"/>
    </w:p>
    <w:p w14:paraId="2EC33E0C" w14:textId="657C6818" w:rsidR="00E928AF" w:rsidRPr="003B1DD2" w:rsidRDefault="00E928AF" w:rsidP="00B514A0">
      <w:pPr>
        <w:ind w:left="720"/>
        <w:jc w:val="both"/>
        <w:rPr>
          <w:rFonts w:asciiTheme="minorHAnsi" w:eastAsiaTheme="majorEastAsia" w:hAnsiTheme="minorHAnsi" w:cstheme="minorHAnsi"/>
          <w:sz w:val="22"/>
          <w:szCs w:val="22"/>
          <w:lang w:eastAsia="en-US"/>
        </w:rPr>
      </w:pPr>
      <w:r w:rsidRPr="003B1DD2">
        <w:rPr>
          <w:rFonts w:asciiTheme="minorHAnsi" w:eastAsiaTheme="majorEastAsia" w:hAnsiTheme="minorHAnsi" w:cstheme="minorHAnsi"/>
          <w:sz w:val="22"/>
          <w:szCs w:val="22"/>
          <w:lang w:eastAsia="en-US"/>
        </w:rPr>
        <w:t>The study monitoring team and data management team will work in coordination to ensure data quality. The below flow describes the steps to be taken for data quality.</w:t>
      </w:r>
    </w:p>
    <w:p w14:paraId="1330138D" w14:textId="77777777" w:rsidR="00E928AF" w:rsidRDefault="00E928AF" w:rsidP="00B514A0">
      <w:pPr>
        <w:jc w:val="both"/>
        <w:rPr>
          <w:rFonts w:ascii="Times New Roman" w:eastAsiaTheme="majorEastAsia"/>
          <w:lang w:eastAsia="en-US"/>
        </w:rPr>
      </w:pPr>
      <w:r>
        <w:rPr>
          <w:rFonts w:ascii="Times New Roman" w:eastAsiaTheme="majorEastAsia"/>
          <w:noProof/>
          <w:lang w:eastAsia="en-US"/>
        </w:rPr>
        <w:drawing>
          <wp:inline distT="0" distB="0" distL="0" distR="0" wp14:anchorId="37D7D1E4" wp14:editId="265F7AA2">
            <wp:extent cx="5530850" cy="3257550"/>
            <wp:effectExtent l="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66ABCC0" w14:textId="77777777" w:rsidR="00E928AF" w:rsidRPr="003B1DD2" w:rsidRDefault="00E928AF" w:rsidP="00B514A0">
      <w:pPr>
        <w:pStyle w:val="ListParagraph"/>
        <w:tabs>
          <w:tab w:val="left" w:pos="2040"/>
        </w:tabs>
        <w:contextualSpacing w:val="0"/>
        <w:jc w:val="both"/>
        <w:rPr>
          <w:rFonts w:asciiTheme="minorHAnsi" w:hAnsiTheme="minorHAnsi" w:cstheme="minorHAnsi"/>
          <w:sz w:val="22"/>
          <w:szCs w:val="22"/>
        </w:rPr>
      </w:pPr>
      <w:r w:rsidRPr="00885B43">
        <w:rPr>
          <w:rFonts w:ascii="Times New Roman"/>
          <w:sz w:val="21"/>
          <w:szCs w:val="21"/>
        </w:rPr>
        <w:t>*</w:t>
      </w:r>
      <w:r w:rsidRPr="003B1DD2">
        <w:rPr>
          <w:rFonts w:asciiTheme="minorHAnsi" w:hAnsiTheme="minorHAnsi" w:cstheme="minorHAnsi"/>
          <w:sz w:val="22"/>
          <w:szCs w:val="22"/>
        </w:rPr>
        <w:t xml:space="preserve">E-signature is currently set for the all the forms. </w:t>
      </w:r>
    </w:p>
    <w:p w14:paraId="5379B9B3" w14:textId="010FFFD5" w:rsidR="00FB55D1" w:rsidRPr="003B1DD2" w:rsidRDefault="00FB55D1" w:rsidP="00B514A0">
      <w:pPr>
        <w:ind w:left="360"/>
        <w:jc w:val="both"/>
        <w:rPr>
          <w:rFonts w:asciiTheme="minorHAnsi" w:eastAsiaTheme="majorEastAsia" w:hAnsiTheme="minorHAnsi" w:cstheme="minorHAnsi"/>
          <w:sz w:val="22"/>
          <w:szCs w:val="22"/>
          <w:lang w:eastAsia="en-US"/>
        </w:rPr>
      </w:pPr>
      <w:r w:rsidRPr="003B1DD2">
        <w:rPr>
          <w:rFonts w:asciiTheme="minorHAnsi" w:eastAsiaTheme="majorEastAsia" w:hAnsiTheme="minorHAnsi" w:cstheme="minorHAnsi"/>
          <w:sz w:val="22"/>
          <w:szCs w:val="22"/>
          <w:lang w:eastAsia="en-US"/>
        </w:rPr>
        <w:t xml:space="preserve">Manual queries will be raised by the </w:t>
      </w:r>
      <w:r w:rsidR="00910BFC">
        <w:rPr>
          <w:rFonts w:asciiTheme="minorHAnsi" w:eastAsiaTheme="majorEastAsia" w:hAnsiTheme="minorHAnsi" w:cstheme="minorHAnsi"/>
          <w:sz w:val="22"/>
          <w:szCs w:val="22"/>
          <w:lang w:eastAsia="en-US"/>
        </w:rPr>
        <w:t>CRA</w:t>
      </w:r>
      <w:r w:rsidRPr="003B1DD2">
        <w:rPr>
          <w:rFonts w:asciiTheme="minorHAnsi" w:eastAsiaTheme="majorEastAsia" w:hAnsiTheme="minorHAnsi" w:cstheme="minorHAnsi"/>
          <w:sz w:val="22"/>
          <w:szCs w:val="22"/>
          <w:lang w:eastAsia="en-US"/>
        </w:rPr>
        <w:t xml:space="preserve"> during SDV or during data review routines. These queries are answered by the investigator or site coordinator which will be closed by the Project Manager or </w:t>
      </w:r>
      <w:r w:rsidR="00910BFC">
        <w:rPr>
          <w:rFonts w:asciiTheme="minorHAnsi" w:eastAsiaTheme="majorEastAsia" w:hAnsiTheme="minorHAnsi" w:cstheme="minorHAnsi"/>
          <w:sz w:val="22"/>
          <w:szCs w:val="22"/>
          <w:lang w:eastAsia="en-US"/>
        </w:rPr>
        <w:t>CRA</w:t>
      </w:r>
      <w:r w:rsidRPr="003B1DD2">
        <w:rPr>
          <w:rFonts w:asciiTheme="minorHAnsi" w:eastAsiaTheme="majorEastAsia" w:hAnsiTheme="minorHAnsi" w:cstheme="minorHAnsi"/>
          <w:sz w:val="22"/>
          <w:szCs w:val="22"/>
          <w:lang w:eastAsia="en-US"/>
        </w:rPr>
        <w:t xml:space="preserve">, upon a satisfactory/acceptable response. The </w:t>
      </w:r>
      <w:r w:rsidR="00910BFC">
        <w:rPr>
          <w:rFonts w:asciiTheme="minorHAnsi" w:eastAsiaTheme="majorEastAsia" w:hAnsiTheme="minorHAnsi" w:cstheme="minorHAnsi"/>
          <w:sz w:val="22"/>
          <w:szCs w:val="22"/>
          <w:lang w:eastAsia="en-US"/>
        </w:rPr>
        <w:t>CRA</w:t>
      </w:r>
      <w:r w:rsidRPr="003B1DD2">
        <w:rPr>
          <w:rFonts w:asciiTheme="minorHAnsi" w:eastAsiaTheme="majorEastAsia" w:hAnsiTheme="minorHAnsi" w:cstheme="minorHAnsi"/>
          <w:sz w:val="22"/>
          <w:szCs w:val="22"/>
          <w:lang w:eastAsia="en-US"/>
        </w:rPr>
        <w:t xml:space="preserve"> can lock the forms or record as and when the data is completed and reviewed.</w:t>
      </w:r>
    </w:p>
    <w:p w14:paraId="0464BE0F" w14:textId="77777777" w:rsidR="00FB55D1" w:rsidRPr="003B1DD2" w:rsidRDefault="00FB55D1" w:rsidP="00B514A0">
      <w:pPr>
        <w:ind w:left="360"/>
        <w:jc w:val="both"/>
        <w:rPr>
          <w:rFonts w:asciiTheme="minorHAnsi" w:eastAsiaTheme="majorEastAsia" w:hAnsiTheme="minorHAnsi" w:cstheme="minorHAnsi"/>
          <w:sz w:val="22"/>
          <w:szCs w:val="22"/>
          <w:lang w:eastAsia="en-US"/>
        </w:rPr>
      </w:pPr>
    </w:p>
    <w:p w14:paraId="578B5D0E" w14:textId="6A654A87" w:rsidR="003B6C31" w:rsidRPr="00B514A0" w:rsidRDefault="003E4FDE" w:rsidP="00B514A0">
      <w:pPr>
        <w:pStyle w:val="Heading2"/>
        <w:jc w:val="both"/>
      </w:pPr>
      <w:bookmarkStart w:id="77" w:name="_Toc6479573"/>
      <w:bookmarkStart w:id="78" w:name="_Toc6479660"/>
      <w:bookmarkStart w:id="79" w:name="_Toc158459709"/>
      <w:bookmarkStart w:id="80" w:name="_Toc158461506"/>
      <w:bookmarkStart w:id="81" w:name="_Toc158461700"/>
      <w:bookmarkStart w:id="82" w:name="_Toc158461797"/>
      <w:bookmarkStart w:id="83" w:name="_Toc158524194"/>
      <w:bookmarkStart w:id="84" w:name="_Toc158627254"/>
      <w:bookmarkStart w:id="85" w:name="_Toc341174042"/>
      <w:bookmarkStart w:id="86" w:name="_Toc406228079"/>
      <w:bookmarkStart w:id="87" w:name="_Toc410613966"/>
      <w:bookmarkStart w:id="88" w:name="_Toc410782472"/>
      <w:bookmarkStart w:id="89" w:name="_Toc410811748"/>
      <w:bookmarkStart w:id="90" w:name="_Toc167367521"/>
      <w:r w:rsidRPr="00B514A0">
        <w:t>6</w:t>
      </w:r>
      <w:r w:rsidR="009861E1" w:rsidRPr="00B514A0">
        <w:t xml:space="preserve">.2 </w:t>
      </w:r>
      <w:r w:rsidR="00EA61A8" w:rsidRPr="00B514A0">
        <w:t xml:space="preserve">Database </w:t>
      </w:r>
      <w:r w:rsidR="000A2CC9" w:rsidRPr="00B514A0">
        <w:t>Change Management</w:t>
      </w:r>
      <w:bookmarkEnd w:id="90"/>
    </w:p>
    <w:p w14:paraId="73EEF630" w14:textId="36C26303" w:rsidR="00FB55D1" w:rsidRPr="00B514A0" w:rsidRDefault="00FB55D1" w:rsidP="00B514A0">
      <w:pPr>
        <w:pStyle w:val="NormalWeb"/>
        <w:jc w:val="both"/>
        <w:rPr>
          <w:rFonts w:asciiTheme="minorHAnsi" w:eastAsiaTheme="majorEastAsia" w:hAnsiTheme="minorHAnsi" w:cstheme="minorHAnsi"/>
          <w:sz w:val="22"/>
          <w:szCs w:val="22"/>
          <w:lang w:eastAsia="en-US"/>
        </w:rPr>
      </w:pPr>
      <w:r w:rsidRPr="00B514A0">
        <w:rPr>
          <w:rFonts w:asciiTheme="minorHAnsi" w:eastAsiaTheme="majorEastAsia" w:hAnsiTheme="minorHAnsi" w:cstheme="minorHAnsi"/>
          <w:sz w:val="22"/>
          <w:szCs w:val="22"/>
          <w:lang w:eastAsia="en-US"/>
        </w:rPr>
        <w:t xml:space="preserve">Any requests for post-production changes to the database content (including addition and/or removal of new forms, addition and/or removal of questions) will be reviewed and approved by the Project Manager. </w:t>
      </w:r>
      <w:r w:rsidRPr="00B514A0">
        <w:rPr>
          <w:rFonts w:asciiTheme="minorHAnsi" w:eastAsiaTheme="majorEastAsia" w:hAnsiTheme="minorHAnsi" w:cstheme="minorHAnsi"/>
          <w:sz w:val="22"/>
          <w:szCs w:val="22"/>
          <w:lang w:eastAsia="en-US"/>
        </w:rPr>
        <w:lastRenderedPageBreak/>
        <w:t>The Data Manager will execute the changes in change control environment. The EDC will be suspended briefly for mid-study updates and impact assessment to the data entered so far and existing CRF manual. Only after satisfactory validation the EDC can be resumed. Change request, documentation of change and impact assessment will be documented using a change request form (</w:t>
      </w:r>
      <w:proofErr w:type="gramStart"/>
      <w:r w:rsidRPr="00B514A0">
        <w:rPr>
          <w:rFonts w:asciiTheme="minorHAnsi" w:eastAsiaTheme="majorEastAsia" w:hAnsiTheme="minorHAnsi" w:cstheme="minorHAnsi"/>
          <w:sz w:val="22"/>
          <w:szCs w:val="22"/>
          <w:lang w:eastAsia="en-US"/>
        </w:rPr>
        <w:t>Post-Release</w:t>
      </w:r>
      <w:proofErr w:type="gramEnd"/>
      <w:r w:rsidRPr="00B514A0">
        <w:rPr>
          <w:rFonts w:asciiTheme="minorHAnsi" w:eastAsiaTheme="majorEastAsia" w:hAnsiTheme="minorHAnsi" w:cstheme="minorHAnsi"/>
          <w:sz w:val="22"/>
          <w:szCs w:val="22"/>
          <w:lang w:eastAsia="en-US"/>
        </w:rPr>
        <w:t xml:space="preserve"> changes document) and filed.</w:t>
      </w:r>
    </w:p>
    <w:p w14:paraId="3EA8503D" w14:textId="50DE7FC9" w:rsidR="00006700" w:rsidRDefault="00006700" w:rsidP="00B514A0">
      <w:pPr>
        <w:pStyle w:val="NormalWeb"/>
        <w:jc w:val="both"/>
        <w:rPr>
          <w:rFonts w:eastAsiaTheme="majorEastAsia"/>
          <w:sz w:val="22"/>
          <w:szCs w:val="22"/>
          <w:lang w:eastAsia="en-US"/>
        </w:rPr>
      </w:pPr>
      <w:r>
        <w:rPr>
          <w:rFonts w:eastAsiaTheme="majorEastAsia"/>
          <w:noProof/>
          <w:sz w:val="22"/>
          <w:szCs w:val="22"/>
          <w:lang w:eastAsia="en-US"/>
        </w:rPr>
        <w:drawing>
          <wp:anchor distT="0" distB="0" distL="114300" distR="114300" simplePos="0" relativeHeight="251661312" behindDoc="0" locked="0" layoutInCell="1" allowOverlap="1" wp14:anchorId="02D92C46" wp14:editId="60841C45">
            <wp:simplePos x="0" y="0"/>
            <wp:positionH relativeFrom="column">
              <wp:posOffset>0</wp:posOffset>
            </wp:positionH>
            <wp:positionV relativeFrom="paragraph">
              <wp:posOffset>285750</wp:posOffset>
            </wp:positionV>
            <wp:extent cx="3616960" cy="18529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6960" cy="1852930"/>
                    </a:xfrm>
                    <a:prstGeom prst="rect">
                      <a:avLst/>
                    </a:prstGeom>
                    <a:noFill/>
                  </pic:spPr>
                </pic:pic>
              </a:graphicData>
            </a:graphic>
            <wp14:sizeRelH relativeFrom="page">
              <wp14:pctWidth>0</wp14:pctWidth>
            </wp14:sizeRelH>
            <wp14:sizeRelV relativeFrom="page">
              <wp14:pctHeight>0</wp14:pctHeight>
            </wp14:sizeRelV>
          </wp:anchor>
        </w:drawing>
      </w:r>
    </w:p>
    <w:p w14:paraId="39489E55" w14:textId="77777777" w:rsidR="00006700" w:rsidRDefault="00006700" w:rsidP="00B514A0">
      <w:pPr>
        <w:tabs>
          <w:tab w:val="left" w:pos="1955"/>
        </w:tabs>
        <w:spacing w:line="276" w:lineRule="auto"/>
        <w:jc w:val="both"/>
        <w:rPr>
          <w:rFonts w:ascii="Calibri" w:eastAsiaTheme="majorEastAsia" w:hAnsi="Calibri" w:cstheme="minorHAnsi"/>
          <w:sz w:val="22"/>
          <w:szCs w:val="23"/>
          <w:lang w:val="en-AU" w:eastAsia="en-US"/>
        </w:rPr>
      </w:pPr>
    </w:p>
    <w:p w14:paraId="74C41545" w14:textId="77777777" w:rsidR="00006700" w:rsidRDefault="00006700" w:rsidP="00B514A0">
      <w:pPr>
        <w:tabs>
          <w:tab w:val="left" w:pos="1955"/>
        </w:tabs>
        <w:spacing w:line="276" w:lineRule="auto"/>
        <w:jc w:val="both"/>
        <w:rPr>
          <w:rFonts w:ascii="Calibri" w:eastAsiaTheme="majorEastAsia" w:hAnsi="Calibri" w:cstheme="minorHAnsi"/>
          <w:sz w:val="22"/>
          <w:szCs w:val="23"/>
          <w:lang w:val="en-AU" w:eastAsia="en-US"/>
        </w:rPr>
      </w:pPr>
    </w:p>
    <w:p w14:paraId="49032609" w14:textId="77777777" w:rsidR="00006700" w:rsidRDefault="00006700" w:rsidP="00B514A0">
      <w:pPr>
        <w:tabs>
          <w:tab w:val="left" w:pos="1955"/>
        </w:tabs>
        <w:spacing w:line="276" w:lineRule="auto"/>
        <w:jc w:val="both"/>
        <w:rPr>
          <w:rFonts w:ascii="Calibri" w:eastAsiaTheme="majorEastAsia" w:hAnsi="Calibri" w:cstheme="minorHAnsi"/>
          <w:sz w:val="22"/>
          <w:szCs w:val="23"/>
          <w:lang w:val="en-AU" w:eastAsia="en-US"/>
        </w:rPr>
      </w:pPr>
    </w:p>
    <w:p w14:paraId="69BA583C" w14:textId="77777777" w:rsidR="00006700" w:rsidRDefault="00006700" w:rsidP="00B514A0">
      <w:pPr>
        <w:tabs>
          <w:tab w:val="left" w:pos="1955"/>
        </w:tabs>
        <w:spacing w:line="276" w:lineRule="auto"/>
        <w:jc w:val="both"/>
        <w:rPr>
          <w:rFonts w:ascii="Calibri" w:eastAsiaTheme="majorEastAsia" w:hAnsi="Calibri" w:cstheme="minorHAnsi"/>
          <w:sz w:val="22"/>
          <w:szCs w:val="23"/>
          <w:lang w:val="en-AU" w:eastAsia="en-US"/>
        </w:rPr>
      </w:pPr>
    </w:p>
    <w:p w14:paraId="1138DF5D" w14:textId="77777777" w:rsidR="00006700" w:rsidRDefault="00006700" w:rsidP="00B514A0">
      <w:pPr>
        <w:tabs>
          <w:tab w:val="left" w:pos="1955"/>
        </w:tabs>
        <w:spacing w:line="276" w:lineRule="auto"/>
        <w:jc w:val="both"/>
        <w:rPr>
          <w:rFonts w:ascii="Calibri" w:eastAsiaTheme="majorEastAsia" w:hAnsi="Calibri" w:cstheme="minorHAnsi"/>
          <w:sz w:val="22"/>
          <w:szCs w:val="23"/>
          <w:lang w:val="en-AU" w:eastAsia="en-US"/>
        </w:rPr>
      </w:pPr>
    </w:p>
    <w:p w14:paraId="4584C67C" w14:textId="77777777" w:rsidR="00006700" w:rsidRDefault="00006700" w:rsidP="00B514A0">
      <w:pPr>
        <w:tabs>
          <w:tab w:val="left" w:pos="1955"/>
        </w:tabs>
        <w:spacing w:line="276" w:lineRule="auto"/>
        <w:jc w:val="both"/>
        <w:rPr>
          <w:rFonts w:ascii="Calibri" w:eastAsiaTheme="majorEastAsia" w:hAnsi="Calibri" w:cstheme="minorHAnsi"/>
          <w:sz w:val="22"/>
          <w:szCs w:val="23"/>
          <w:lang w:val="en-AU" w:eastAsia="en-US"/>
        </w:rPr>
      </w:pPr>
    </w:p>
    <w:p w14:paraId="33853598" w14:textId="77777777" w:rsidR="00006700" w:rsidRDefault="00006700" w:rsidP="00B514A0">
      <w:pPr>
        <w:tabs>
          <w:tab w:val="left" w:pos="1955"/>
        </w:tabs>
        <w:spacing w:line="276" w:lineRule="auto"/>
        <w:jc w:val="both"/>
        <w:rPr>
          <w:rFonts w:ascii="Calibri" w:eastAsiaTheme="majorEastAsia" w:hAnsi="Calibri" w:cstheme="minorHAnsi"/>
          <w:sz w:val="22"/>
          <w:szCs w:val="23"/>
          <w:lang w:val="en-AU" w:eastAsia="en-US"/>
        </w:rPr>
      </w:pPr>
    </w:p>
    <w:p w14:paraId="1DDE8399" w14:textId="77777777" w:rsidR="00006700" w:rsidRDefault="00006700" w:rsidP="00B514A0">
      <w:pPr>
        <w:tabs>
          <w:tab w:val="left" w:pos="1955"/>
        </w:tabs>
        <w:spacing w:line="276" w:lineRule="auto"/>
        <w:jc w:val="both"/>
        <w:rPr>
          <w:rFonts w:ascii="Calibri" w:eastAsiaTheme="majorEastAsia" w:hAnsi="Calibri" w:cstheme="minorHAnsi"/>
          <w:sz w:val="22"/>
          <w:szCs w:val="23"/>
          <w:lang w:val="en-AU" w:eastAsia="en-US"/>
        </w:rPr>
      </w:pPr>
    </w:p>
    <w:p w14:paraId="0E4DA8DA" w14:textId="77777777" w:rsidR="00006700" w:rsidRDefault="00006700" w:rsidP="00B514A0">
      <w:pPr>
        <w:tabs>
          <w:tab w:val="left" w:pos="1955"/>
        </w:tabs>
        <w:spacing w:line="276" w:lineRule="auto"/>
        <w:jc w:val="both"/>
        <w:rPr>
          <w:rFonts w:ascii="Calibri" w:eastAsiaTheme="majorEastAsia" w:hAnsi="Calibri" w:cstheme="minorHAnsi"/>
          <w:sz w:val="22"/>
          <w:szCs w:val="23"/>
          <w:lang w:val="en-AU" w:eastAsia="en-US"/>
        </w:rPr>
      </w:pPr>
    </w:p>
    <w:p w14:paraId="4990FB5C" w14:textId="77777777" w:rsidR="00006700" w:rsidRDefault="00006700" w:rsidP="00B514A0">
      <w:pPr>
        <w:tabs>
          <w:tab w:val="left" w:pos="1955"/>
        </w:tabs>
        <w:spacing w:line="276" w:lineRule="auto"/>
        <w:jc w:val="both"/>
        <w:rPr>
          <w:rFonts w:ascii="Calibri" w:eastAsiaTheme="majorEastAsia" w:hAnsi="Calibri" w:cstheme="minorHAnsi"/>
          <w:sz w:val="22"/>
          <w:szCs w:val="23"/>
          <w:lang w:val="en-AU" w:eastAsia="en-US"/>
        </w:rPr>
      </w:pPr>
    </w:p>
    <w:p w14:paraId="701D5C48" w14:textId="054C4F7B" w:rsidR="00E90EEB" w:rsidRDefault="00E90EEB" w:rsidP="00B514A0">
      <w:pPr>
        <w:tabs>
          <w:tab w:val="left" w:pos="1955"/>
        </w:tabs>
        <w:spacing w:line="276" w:lineRule="auto"/>
        <w:jc w:val="both"/>
      </w:pPr>
      <w:r>
        <w:t xml:space="preserve"> </w:t>
      </w:r>
    </w:p>
    <w:p w14:paraId="1B729307" w14:textId="0A8AFD5F" w:rsidR="009524F9" w:rsidRPr="0033088F" w:rsidRDefault="009524F9" w:rsidP="00B514A0">
      <w:pPr>
        <w:pStyle w:val="Heading1"/>
      </w:pPr>
      <w:bookmarkStart w:id="91" w:name="_Toc6479577"/>
      <w:bookmarkStart w:id="92" w:name="_Toc6479664"/>
      <w:bookmarkStart w:id="93" w:name="_Toc158459727"/>
      <w:bookmarkStart w:id="94" w:name="_Toc158461524"/>
      <w:bookmarkStart w:id="95" w:name="_Toc158461718"/>
      <w:bookmarkStart w:id="96" w:name="_Toc158461815"/>
      <w:bookmarkStart w:id="97" w:name="_Toc158524212"/>
      <w:bookmarkStart w:id="98" w:name="_Toc167367522"/>
      <w:bookmarkEnd w:id="77"/>
      <w:bookmarkEnd w:id="78"/>
      <w:bookmarkEnd w:id="79"/>
      <w:bookmarkEnd w:id="80"/>
      <w:bookmarkEnd w:id="81"/>
      <w:bookmarkEnd w:id="82"/>
      <w:bookmarkEnd w:id="83"/>
      <w:bookmarkEnd w:id="84"/>
      <w:bookmarkEnd w:id="85"/>
      <w:bookmarkEnd w:id="86"/>
      <w:bookmarkEnd w:id="87"/>
      <w:bookmarkEnd w:id="88"/>
      <w:bookmarkEnd w:id="89"/>
      <w:r w:rsidRPr="0033088F">
        <w:t>Database Locks and Archiving</w:t>
      </w:r>
      <w:bookmarkEnd w:id="91"/>
      <w:bookmarkEnd w:id="92"/>
      <w:bookmarkEnd w:id="98"/>
    </w:p>
    <w:p w14:paraId="157F412C" w14:textId="609E6DE5" w:rsidR="00894763" w:rsidRPr="0033088F" w:rsidRDefault="00910BFC" w:rsidP="00B514A0">
      <w:pPr>
        <w:pStyle w:val="Heading2"/>
        <w:jc w:val="both"/>
      </w:pPr>
      <w:bookmarkStart w:id="99" w:name="_Toc6479578"/>
      <w:bookmarkStart w:id="100" w:name="_Toc6479665"/>
      <w:bookmarkStart w:id="101" w:name="_Toc167367523"/>
      <w:r>
        <w:t>7</w:t>
      </w:r>
      <w:r w:rsidR="009861E1">
        <w:t xml:space="preserve">.1 </w:t>
      </w:r>
      <w:r w:rsidR="00894763" w:rsidRPr="0033088F">
        <w:t>Database Lock</w:t>
      </w:r>
      <w:bookmarkEnd w:id="93"/>
      <w:bookmarkEnd w:id="94"/>
      <w:bookmarkEnd w:id="95"/>
      <w:bookmarkEnd w:id="96"/>
      <w:bookmarkEnd w:id="97"/>
      <w:bookmarkEnd w:id="99"/>
      <w:bookmarkEnd w:id="100"/>
      <w:r w:rsidR="00382595">
        <w:t>s</w:t>
      </w:r>
      <w:bookmarkEnd w:id="101"/>
    </w:p>
    <w:p w14:paraId="4DF3EF5A" w14:textId="77777777" w:rsidR="002D26E9" w:rsidRPr="0033088F" w:rsidRDefault="002D26E9" w:rsidP="00B514A0">
      <w:pPr>
        <w:pStyle w:val="SOPtext"/>
        <w:jc w:val="both"/>
      </w:pPr>
      <w:r w:rsidRPr="0033088F">
        <w:t xml:space="preserve">The table below details the database locking requirements for this </w:t>
      </w:r>
      <w:r w:rsidR="00EB2AC0">
        <w:t>project</w:t>
      </w:r>
      <w:r w:rsidRPr="0033088F">
        <w:t>.</w:t>
      </w:r>
    </w:p>
    <w:p w14:paraId="22323CA5" w14:textId="77777777" w:rsidR="00107AA3" w:rsidRPr="0033088F" w:rsidRDefault="00107AA3" w:rsidP="00B514A0">
      <w:pPr>
        <w:jc w:val="both"/>
        <w:rPr>
          <w:color w:val="000000" w:themeColor="text1"/>
          <w:lang w:val="en-US"/>
        </w:rPr>
      </w:pPr>
    </w:p>
    <w:tbl>
      <w:tblPr>
        <w:tblStyle w:val="TableGrid"/>
        <w:tblW w:w="0" w:type="auto"/>
        <w:tblInd w:w="279" w:type="dxa"/>
        <w:tblLook w:val="04A0" w:firstRow="1" w:lastRow="0" w:firstColumn="1" w:lastColumn="0" w:noHBand="0" w:noVBand="1"/>
      </w:tblPr>
      <w:tblGrid>
        <w:gridCol w:w="1041"/>
        <w:gridCol w:w="1048"/>
        <w:gridCol w:w="6558"/>
      </w:tblGrid>
      <w:tr w:rsidR="0033088F" w:rsidRPr="00910BFC" w14:paraId="21D4DDA4" w14:textId="77777777" w:rsidTr="00B514A0">
        <w:trPr>
          <w:tblHeader/>
        </w:trPr>
        <w:tc>
          <w:tcPr>
            <w:tcW w:w="1041" w:type="dxa"/>
          </w:tcPr>
          <w:p w14:paraId="7C4D3D76" w14:textId="77777777" w:rsidR="00107AA3" w:rsidRPr="00910BFC" w:rsidRDefault="00107AA3" w:rsidP="00B514A0">
            <w:pPr>
              <w:pStyle w:val="SOPtext"/>
              <w:jc w:val="both"/>
              <w:rPr>
                <w:rFonts w:asciiTheme="minorHAnsi" w:hAnsiTheme="minorHAnsi"/>
                <w:b/>
                <w:szCs w:val="22"/>
              </w:rPr>
            </w:pPr>
            <w:r w:rsidRPr="00910BFC">
              <w:rPr>
                <w:rFonts w:asciiTheme="minorHAnsi" w:hAnsiTheme="minorHAnsi"/>
                <w:b/>
                <w:szCs w:val="22"/>
              </w:rPr>
              <w:t>Lock</w:t>
            </w:r>
          </w:p>
        </w:tc>
        <w:tc>
          <w:tcPr>
            <w:tcW w:w="1048" w:type="dxa"/>
          </w:tcPr>
          <w:p w14:paraId="3A3BC88F" w14:textId="77777777" w:rsidR="00107AA3" w:rsidRPr="00910BFC" w:rsidRDefault="00107AA3" w:rsidP="00B514A0">
            <w:pPr>
              <w:pStyle w:val="SOPtext"/>
              <w:jc w:val="both"/>
              <w:rPr>
                <w:rFonts w:asciiTheme="minorHAnsi" w:hAnsiTheme="minorHAnsi"/>
                <w:b/>
                <w:szCs w:val="22"/>
              </w:rPr>
            </w:pPr>
            <w:r w:rsidRPr="00910BFC">
              <w:rPr>
                <w:rFonts w:asciiTheme="minorHAnsi" w:hAnsiTheme="minorHAnsi"/>
                <w:b/>
                <w:szCs w:val="22"/>
              </w:rPr>
              <w:t>Required</w:t>
            </w:r>
          </w:p>
        </w:tc>
        <w:tc>
          <w:tcPr>
            <w:tcW w:w="6558" w:type="dxa"/>
          </w:tcPr>
          <w:p w14:paraId="2289F6FC" w14:textId="77777777" w:rsidR="00107AA3" w:rsidRPr="00910BFC" w:rsidRDefault="00107AA3" w:rsidP="00B514A0">
            <w:pPr>
              <w:pStyle w:val="SOPtext"/>
              <w:jc w:val="both"/>
              <w:rPr>
                <w:rFonts w:asciiTheme="minorHAnsi" w:hAnsiTheme="minorHAnsi"/>
                <w:b/>
                <w:szCs w:val="22"/>
              </w:rPr>
            </w:pPr>
            <w:r w:rsidRPr="00910BFC">
              <w:rPr>
                <w:rFonts w:asciiTheme="minorHAnsi" w:hAnsiTheme="minorHAnsi"/>
                <w:b/>
                <w:szCs w:val="22"/>
              </w:rPr>
              <w:t>Description</w:t>
            </w:r>
          </w:p>
        </w:tc>
      </w:tr>
      <w:tr w:rsidR="007125C7" w:rsidRPr="00910BFC" w14:paraId="47FCA5BF" w14:textId="77777777" w:rsidTr="00B514A0">
        <w:trPr>
          <w:trHeight w:val="853"/>
        </w:trPr>
        <w:tc>
          <w:tcPr>
            <w:tcW w:w="1041" w:type="dxa"/>
          </w:tcPr>
          <w:p w14:paraId="196A6EA2" w14:textId="7A5ABC27" w:rsidR="007125C7" w:rsidRPr="00910BFC" w:rsidRDefault="007125C7" w:rsidP="00B514A0">
            <w:pPr>
              <w:pStyle w:val="SOPtext"/>
              <w:jc w:val="both"/>
              <w:rPr>
                <w:rFonts w:asciiTheme="minorHAnsi" w:hAnsiTheme="minorHAnsi"/>
                <w:color w:val="auto"/>
                <w:szCs w:val="22"/>
              </w:rPr>
            </w:pPr>
            <w:r w:rsidRPr="00910BFC">
              <w:rPr>
                <w:rFonts w:asciiTheme="minorHAnsi" w:hAnsiTheme="minorHAnsi"/>
                <w:color w:val="auto"/>
                <w:szCs w:val="22"/>
              </w:rPr>
              <w:t>Soft lock</w:t>
            </w:r>
          </w:p>
        </w:tc>
        <w:tc>
          <w:tcPr>
            <w:tcW w:w="1048" w:type="dxa"/>
          </w:tcPr>
          <w:p w14:paraId="2322ECF5" w14:textId="3D591C0C" w:rsidR="007125C7" w:rsidRPr="00910BFC" w:rsidRDefault="007125C7" w:rsidP="00B514A0">
            <w:pPr>
              <w:pStyle w:val="SOPtext"/>
              <w:jc w:val="both"/>
              <w:rPr>
                <w:rFonts w:asciiTheme="minorHAnsi" w:hAnsiTheme="minorHAnsi"/>
                <w:color w:val="auto"/>
                <w:szCs w:val="22"/>
              </w:rPr>
            </w:pPr>
            <w:r w:rsidRPr="00910BFC">
              <w:rPr>
                <w:rFonts w:asciiTheme="minorHAnsi" w:hAnsiTheme="minorHAnsi"/>
                <w:color w:val="auto"/>
                <w:szCs w:val="22"/>
              </w:rPr>
              <w:t>Yes</w:t>
            </w:r>
          </w:p>
        </w:tc>
        <w:tc>
          <w:tcPr>
            <w:tcW w:w="6558" w:type="dxa"/>
          </w:tcPr>
          <w:p w14:paraId="3ACC6678" w14:textId="24FD33DF" w:rsidR="001C5CD4" w:rsidRPr="00910BFC" w:rsidRDefault="001C5CD4" w:rsidP="00B514A0">
            <w:pPr>
              <w:pStyle w:val="SOPtext"/>
              <w:jc w:val="both"/>
              <w:rPr>
                <w:rFonts w:asciiTheme="minorHAnsi" w:hAnsiTheme="minorHAnsi"/>
                <w:color w:val="auto"/>
                <w:szCs w:val="22"/>
              </w:rPr>
            </w:pPr>
            <w:r w:rsidRPr="00910BFC">
              <w:rPr>
                <w:rFonts w:asciiTheme="minorHAnsi" w:hAnsiTheme="minorHAnsi"/>
                <w:color w:val="auto"/>
                <w:szCs w:val="22"/>
              </w:rPr>
              <w:t xml:space="preserve">Frequency: As </w:t>
            </w:r>
            <w:r w:rsidR="00780A3F" w:rsidRPr="00910BFC">
              <w:rPr>
                <w:rFonts w:asciiTheme="minorHAnsi" w:hAnsiTheme="minorHAnsi"/>
                <w:color w:val="auto"/>
                <w:szCs w:val="22"/>
              </w:rPr>
              <w:t>a</w:t>
            </w:r>
            <w:r w:rsidRPr="00910BFC">
              <w:rPr>
                <w:rFonts w:asciiTheme="minorHAnsi" w:hAnsiTheme="minorHAnsi"/>
                <w:color w:val="auto"/>
                <w:szCs w:val="22"/>
              </w:rPr>
              <w:t xml:space="preserve">dvised by </w:t>
            </w:r>
            <w:r w:rsidR="007613BC" w:rsidRPr="00910BFC">
              <w:rPr>
                <w:rFonts w:asciiTheme="minorHAnsi" w:hAnsiTheme="minorHAnsi"/>
                <w:color w:val="auto"/>
                <w:szCs w:val="22"/>
              </w:rPr>
              <w:t xml:space="preserve">Principal </w:t>
            </w:r>
            <w:r w:rsidRPr="00910BFC">
              <w:rPr>
                <w:rFonts w:asciiTheme="minorHAnsi" w:hAnsiTheme="minorHAnsi"/>
                <w:color w:val="auto"/>
                <w:szCs w:val="22"/>
              </w:rPr>
              <w:t>Investigator</w:t>
            </w:r>
          </w:p>
          <w:p w14:paraId="21028549" w14:textId="090B5041" w:rsidR="001C5CD4" w:rsidRPr="00910BFC" w:rsidRDefault="001C5CD4" w:rsidP="00B514A0">
            <w:pPr>
              <w:pStyle w:val="SOPtext"/>
              <w:jc w:val="both"/>
              <w:rPr>
                <w:rFonts w:asciiTheme="minorHAnsi" w:hAnsiTheme="minorHAnsi"/>
                <w:color w:val="auto"/>
                <w:szCs w:val="22"/>
              </w:rPr>
            </w:pPr>
            <w:r w:rsidRPr="00910BFC">
              <w:rPr>
                <w:rFonts w:asciiTheme="minorHAnsi" w:hAnsiTheme="minorHAnsi"/>
                <w:color w:val="auto"/>
                <w:szCs w:val="22"/>
              </w:rPr>
              <w:t xml:space="preserve">Who: </w:t>
            </w:r>
            <w:r w:rsidR="00910BFC">
              <w:rPr>
                <w:rFonts w:asciiTheme="minorHAnsi" w:hAnsiTheme="minorHAnsi"/>
                <w:color w:val="auto"/>
                <w:szCs w:val="22"/>
              </w:rPr>
              <w:t>CRA</w:t>
            </w:r>
          </w:p>
          <w:p w14:paraId="0DE93E03" w14:textId="69AB0B00" w:rsidR="009861E1" w:rsidRPr="00910BFC" w:rsidRDefault="001C5CD4" w:rsidP="00B514A0">
            <w:pPr>
              <w:pStyle w:val="SOPtext"/>
              <w:jc w:val="both"/>
              <w:rPr>
                <w:rFonts w:asciiTheme="minorHAnsi" w:hAnsiTheme="minorHAnsi"/>
                <w:color w:val="auto"/>
                <w:szCs w:val="22"/>
              </w:rPr>
            </w:pPr>
            <w:r w:rsidRPr="00910BFC">
              <w:rPr>
                <w:rFonts w:asciiTheme="minorHAnsi" w:hAnsiTheme="minorHAnsi"/>
                <w:color w:val="auto"/>
                <w:szCs w:val="22"/>
              </w:rPr>
              <w:t xml:space="preserve">What is locked: </w:t>
            </w:r>
            <w:r w:rsidR="00780A3F" w:rsidRPr="00910BFC">
              <w:rPr>
                <w:rFonts w:asciiTheme="minorHAnsi" w:hAnsiTheme="minorHAnsi"/>
                <w:color w:val="auto"/>
                <w:szCs w:val="22"/>
              </w:rPr>
              <w:t>CRFs event wise</w:t>
            </w:r>
          </w:p>
        </w:tc>
      </w:tr>
      <w:tr w:rsidR="001C5CD4" w:rsidRPr="00910BFC" w14:paraId="516752C1" w14:textId="77777777" w:rsidTr="00B514A0">
        <w:tc>
          <w:tcPr>
            <w:tcW w:w="1041" w:type="dxa"/>
          </w:tcPr>
          <w:p w14:paraId="4263C082" w14:textId="0767EBCF" w:rsidR="001C5CD4" w:rsidRPr="00910BFC" w:rsidRDefault="001C5CD4" w:rsidP="00B514A0">
            <w:pPr>
              <w:pStyle w:val="SOPtext"/>
              <w:jc w:val="both"/>
              <w:rPr>
                <w:rFonts w:asciiTheme="minorHAnsi" w:hAnsiTheme="minorHAnsi"/>
                <w:color w:val="auto"/>
                <w:szCs w:val="22"/>
              </w:rPr>
            </w:pPr>
            <w:r w:rsidRPr="00910BFC">
              <w:rPr>
                <w:rFonts w:asciiTheme="minorHAnsi" w:hAnsiTheme="minorHAnsi"/>
                <w:color w:val="auto"/>
                <w:szCs w:val="22"/>
              </w:rPr>
              <w:t>Hard lock</w:t>
            </w:r>
          </w:p>
        </w:tc>
        <w:tc>
          <w:tcPr>
            <w:tcW w:w="1048" w:type="dxa"/>
          </w:tcPr>
          <w:p w14:paraId="07DD18D1" w14:textId="782937E6" w:rsidR="001C5CD4" w:rsidRPr="00910BFC" w:rsidRDefault="001C5CD4" w:rsidP="00B514A0">
            <w:pPr>
              <w:pStyle w:val="SOPtext"/>
              <w:jc w:val="both"/>
              <w:rPr>
                <w:rFonts w:asciiTheme="minorHAnsi" w:hAnsiTheme="minorHAnsi"/>
                <w:color w:val="auto"/>
                <w:szCs w:val="22"/>
              </w:rPr>
            </w:pPr>
            <w:r w:rsidRPr="00910BFC">
              <w:rPr>
                <w:rFonts w:asciiTheme="minorHAnsi" w:hAnsiTheme="minorHAnsi"/>
                <w:color w:val="auto"/>
                <w:szCs w:val="22"/>
              </w:rPr>
              <w:t>Yes</w:t>
            </w:r>
          </w:p>
        </w:tc>
        <w:tc>
          <w:tcPr>
            <w:tcW w:w="6558" w:type="dxa"/>
          </w:tcPr>
          <w:p w14:paraId="6B77EC0D" w14:textId="734EDCE3" w:rsidR="001C5CD4" w:rsidRPr="00910BFC" w:rsidRDefault="001C5CD4" w:rsidP="00B514A0">
            <w:pPr>
              <w:pStyle w:val="SOPtext"/>
              <w:jc w:val="both"/>
              <w:rPr>
                <w:rFonts w:asciiTheme="minorHAnsi" w:hAnsiTheme="minorHAnsi"/>
                <w:color w:val="auto"/>
                <w:szCs w:val="22"/>
              </w:rPr>
            </w:pPr>
            <w:r w:rsidRPr="00910BFC">
              <w:rPr>
                <w:rFonts w:asciiTheme="minorHAnsi" w:hAnsiTheme="minorHAnsi"/>
                <w:color w:val="auto"/>
                <w:szCs w:val="22"/>
              </w:rPr>
              <w:t xml:space="preserve">Frequency: </w:t>
            </w:r>
            <w:r w:rsidR="00780A3F" w:rsidRPr="00910BFC">
              <w:rPr>
                <w:rFonts w:asciiTheme="minorHAnsi" w:hAnsiTheme="minorHAnsi"/>
                <w:color w:val="auto"/>
                <w:szCs w:val="22"/>
              </w:rPr>
              <w:t>Once</w:t>
            </w:r>
            <w:r w:rsidRPr="00910BFC">
              <w:rPr>
                <w:rFonts w:asciiTheme="minorHAnsi" w:hAnsiTheme="minorHAnsi"/>
                <w:color w:val="auto"/>
                <w:szCs w:val="22"/>
              </w:rPr>
              <w:t>.</w:t>
            </w:r>
          </w:p>
          <w:p w14:paraId="72A7A256" w14:textId="77777777" w:rsidR="001C5CD4" w:rsidRPr="00910BFC" w:rsidRDefault="001C5CD4" w:rsidP="00B514A0">
            <w:pPr>
              <w:pStyle w:val="SOPtext"/>
              <w:jc w:val="both"/>
              <w:rPr>
                <w:rFonts w:asciiTheme="minorHAnsi" w:hAnsiTheme="minorHAnsi"/>
                <w:color w:val="auto"/>
                <w:szCs w:val="22"/>
              </w:rPr>
            </w:pPr>
            <w:r w:rsidRPr="00910BFC">
              <w:rPr>
                <w:rFonts w:asciiTheme="minorHAnsi" w:hAnsiTheme="minorHAnsi"/>
                <w:color w:val="auto"/>
                <w:szCs w:val="22"/>
              </w:rPr>
              <w:t>Who: Data Manager</w:t>
            </w:r>
          </w:p>
          <w:p w14:paraId="240BA193" w14:textId="337CF577" w:rsidR="001C5CD4" w:rsidRPr="00910BFC" w:rsidRDefault="001C5CD4" w:rsidP="00B514A0">
            <w:pPr>
              <w:pStyle w:val="SOPtext"/>
              <w:jc w:val="both"/>
              <w:rPr>
                <w:rFonts w:asciiTheme="minorHAnsi" w:hAnsiTheme="minorHAnsi"/>
                <w:color w:val="auto"/>
                <w:szCs w:val="22"/>
              </w:rPr>
            </w:pPr>
            <w:r w:rsidRPr="00910BFC">
              <w:rPr>
                <w:rFonts w:asciiTheme="minorHAnsi" w:hAnsiTheme="minorHAnsi"/>
                <w:color w:val="auto"/>
                <w:szCs w:val="22"/>
              </w:rPr>
              <w:t xml:space="preserve">What is locked: </w:t>
            </w:r>
            <w:r w:rsidR="00780A3F" w:rsidRPr="00910BFC">
              <w:rPr>
                <w:rFonts w:asciiTheme="minorHAnsi" w:hAnsiTheme="minorHAnsi"/>
                <w:color w:val="auto"/>
                <w:szCs w:val="22"/>
              </w:rPr>
              <w:t xml:space="preserve"> All the forms for all the records.</w:t>
            </w:r>
          </w:p>
          <w:p w14:paraId="6D424045" w14:textId="77777777" w:rsidR="001C5CD4" w:rsidRPr="00910BFC" w:rsidRDefault="001C5CD4" w:rsidP="00B514A0">
            <w:pPr>
              <w:pStyle w:val="SOPtext"/>
              <w:jc w:val="both"/>
              <w:rPr>
                <w:rFonts w:asciiTheme="minorHAnsi" w:hAnsiTheme="minorHAnsi"/>
                <w:color w:val="auto"/>
                <w:szCs w:val="22"/>
              </w:rPr>
            </w:pPr>
          </w:p>
          <w:p w14:paraId="420DEF04" w14:textId="77777777" w:rsidR="00780A3F" w:rsidRPr="00910BFC" w:rsidRDefault="00780A3F" w:rsidP="00B514A0">
            <w:pPr>
              <w:jc w:val="both"/>
              <w:rPr>
                <w:rFonts w:asciiTheme="minorHAnsi" w:hAnsiTheme="minorHAnsi" w:cstheme="minorHAnsi"/>
                <w:sz w:val="22"/>
                <w:szCs w:val="22"/>
                <w:lang w:val="en-US"/>
              </w:rPr>
            </w:pPr>
            <w:r w:rsidRPr="00910BFC">
              <w:rPr>
                <w:rFonts w:asciiTheme="minorHAnsi" w:hAnsiTheme="minorHAnsi" w:cstheme="minorHAnsi"/>
                <w:bCs/>
                <w:sz w:val="22"/>
                <w:szCs w:val="22"/>
              </w:rPr>
              <w:t>All data entered and SDV completed with all queries resolved. All access to database revoked. Study closure checklist/report required for all sites.</w:t>
            </w:r>
          </w:p>
          <w:p w14:paraId="480DB862" w14:textId="42281FCD" w:rsidR="009861E1" w:rsidRPr="00910BFC" w:rsidRDefault="009861E1" w:rsidP="00B514A0">
            <w:pPr>
              <w:pStyle w:val="SOPtext"/>
              <w:jc w:val="both"/>
              <w:rPr>
                <w:rFonts w:asciiTheme="minorHAnsi" w:hAnsiTheme="minorHAnsi"/>
                <w:color w:val="auto"/>
                <w:szCs w:val="22"/>
              </w:rPr>
            </w:pPr>
          </w:p>
        </w:tc>
      </w:tr>
    </w:tbl>
    <w:p w14:paraId="49D3BE6F" w14:textId="77777777" w:rsidR="00780A3F" w:rsidRDefault="00780A3F" w:rsidP="00B514A0">
      <w:pPr>
        <w:jc w:val="both"/>
      </w:pPr>
      <w:bookmarkStart w:id="102" w:name="_Toc6479579"/>
      <w:bookmarkStart w:id="103" w:name="_Toc6479666"/>
      <w:bookmarkStart w:id="104" w:name="_Toc341174049"/>
      <w:bookmarkStart w:id="105" w:name="_Toc406228085"/>
      <w:bookmarkStart w:id="106" w:name="_Toc410613972"/>
      <w:bookmarkStart w:id="107" w:name="_Toc410782478"/>
      <w:bookmarkStart w:id="108" w:name="_Toc410811754"/>
      <w:bookmarkStart w:id="109" w:name="_Toc158459732"/>
      <w:bookmarkStart w:id="110" w:name="_Toc158461529"/>
      <w:bookmarkStart w:id="111" w:name="_Toc158461723"/>
      <w:bookmarkStart w:id="112" w:name="_Toc158461820"/>
      <w:bookmarkStart w:id="113" w:name="_Toc158524217"/>
    </w:p>
    <w:p w14:paraId="6F8847B0" w14:textId="77777777" w:rsidR="00780A3F" w:rsidRPr="00910BFC" w:rsidRDefault="00780A3F" w:rsidP="00B514A0">
      <w:pPr>
        <w:jc w:val="both"/>
        <w:rPr>
          <w:rFonts w:asciiTheme="minorHAnsi" w:hAnsiTheme="minorHAnsi" w:cstheme="minorHAnsi"/>
          <w:sz w:val="22"/>
          <w:szCs w:val="22"/>
          <w:lang w:val="en-US"/>
        </w:rPr>
      </w:pPr>
      <w:r w:rsidRPr="00910BFC">
        <w:rPr>
          <w:rFonts w:asciiTheme="minorHAnsi" w:hAnsiTheme="minorHAnsi" w:cstheme="minorHAnsi"/>
          <w:sz w:val="22"/>
          <w:szCs w:val="22"/>
          <w:lang w:val="en-US"/>
        </w:rPr>
        <w:t>The following task should be completed before database lock.</w:t>
      </w:r>
    </w:p>
    <w:tbl>
      <w:tblPr>
        <w:tblStyle w:val="TableGrid2"/>
        <w:tblW w:w="0" w:type="auto"/>
        <w:jc w:val="center"/>
        <w:tblLook w:val="04A0" w:firstRow="1" w:lastRow="0" w:firstColumn="1" w:lastColumn="0" w:noHBand="0" w:noVBand="1"/>
      </w:tblPr>
      <w:tblGrid>
        <w:gridCol w:w="4537"/>
        <w:gridCol w:w="4258"/>
      </w:tblGrid>
      <w:tr w:rsidR="00780A3F" w:rsidRPr="00910BFC" w14:paraId="4B9AC42F" w14:textId="77777777" w:rsidTr="00B514A0">
        <w:trPr>
          <w:jc w:val="center"/>
        </w:trPr>
        <w:tc>
          <w:tcPr>
            <w:tcW w:w="4537" w:type="dxa"/>
          </w:tcPr>
          <w:p w14:paraId="5A330CDE" w14:textId="77777777" w:rsidR="00780A3F" w:rsidRPr="00910BFC" w:rsidRDefault="00780A3F" w:rsidP="00B514A0">
            <w:pPr>
              <w:jc w:val="both"/>
              <w:rPr>
                <w:rFonts w:asciiTheme="minorHAnsi" w:hAnsiTheme="minorHAnsi" w:cstheme="minorHAnsi"/>
                <w:b/>
                <w:bCs/>
                <w:sz w:val="22"/>
                <w:szCs w:val="22"/>
              </w:rPr>
            </w:pPr>
            <w:r w:rsidRPr="00910BFC">
              <w:rPr>
                <w:rFonts w:asciiTheme="minorHAnsi" w:hAnsiTheme="minorHAnsi" w:cstheme="minorHAnsi"/>
                <w:b/>
                <w:bCs/>
                <w:sz w:val="22"/>
                <w:szCs w:val="22"/>
              </w:rPr>
              <w:t>Task</w:t>
            </w:r>
          </w:p>
        </w:tc>
        <w:tc>
          <w:tcPr>
            <w:tcW w:w="4258" w:type="dxa"/>
          </w:tcPr>
          <w:p w14:paraId="73818A12" w14:textId="77777777" w:rsidR="00780A3F" w:rsidRPr="00910BFC" w:rsidRDefault="00780A3F" w:rsidP="00B514A0">
            <w:pPr>
              <w:jc w:val="both"/>
              <w:rPr>
                <w:rFonts w:asciiTheme="minorHAnsi" w:hAnsiTheme="minorHAnsi" w:cstheme="minorHAnsi"/>
                <w:b/>
                <w:bCs/>
                <w:sz w:val="22"/>
                <w:szCs w:val="22"/>
              </w:rPr>
            </w:pPr>
            <w:r w:rsidRPr="00910BFC">
              <w:rPr>
                <w:rFonts w:asciiTheme="minorHAnsi" w:hAnsiTheme="minorHAnsi" w:cstheme="minorHAnsi"/>
                <w:b/>
                <w:bCs/>
                <w:sz w:val="22"/>
                <w:szCs w:val="22"/>
              </w:rPr>
              <w:t>Who does it?</w:t>
            </w:r>
          </w:p>
        </w:tc>
      </w:tr>
      <w:tr w:rsidR="00780A3F" w:rsidRPr="00910BFC" w14:paraId="0AAD6A49" w14:textId="77777777" w:rsidTr="00B514A0">
        <w:trPr>
          <w:jc w:val="center"/>
        </w:trPr>
        <w:tc>
          <w:tcPr>
            <w:tcW w:w="4537" w:type="dxa"/>
          </w:tcPr>
          <w:p w14:paraId="0B650B6E"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All forms completed by sites</w:t>
            </w:r>
          </w:p>
        </w:tc>
        <w:tc>
          <w:tcPr>
            <w:tcW w:w="4258" w:type="dxa"/>
          </w:tcPr>
          <w:p w14:paraId="3E7431F5"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Sites</w:t>
            </w:r>
          </w:p>
        </w:tc>
      </w:tr>
      <w:tr w:rsidR="00780A3F" w:rsidRPr="00910BFC" w14:paraId="1964D27B" w14:textId="77777777" w:rsidTr="00B514A0">
        <w:trPr>
          <w:jc w:val="center"/>
        </w:trPr>
        <w:tc>
          <w:tcPr>
            <w:tcW w:w="4537" w:type="dxa"/>
          </w:tcPr>
          <w:p w14:paraId="39D323AC"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SDV/QC done as per study requirements</w:t>
            </w:r>
          </w:p>
        </w:tc>
        <w:tc>
          <w:tcPr>
            <w:tcW w:w="4258" w:type="dxa"/>
          </w:tcPr>
          <w:p w14:paraId="740C5D51" w14:textId="6BFCBB54" w:rsidR="00780A3F" w:rsidRPr="00910BFC" w:rsidRDefault="00CB2ED1" w:rsidP="00B514A0">
            <w:pPr>
              <w:jc w:val="both"/>
              <w:rPr>
                <w:rFonts w:asciiTheme="minorHAnsi" w:hAnsiTheme="minorHAnsi" w:cstheme="minorHAnsi"/>
                <w:sz w:val="22"/>
                <w:szCs w:val="22"/>
              </w:rPr>
            </w:pPr>
            <w:r w:rsidRPr="00910BFC">
              <w:rPr>
                <w:rFonts w:asciiTheme="minorHAnsi" w:hAnsiTheme="minorHAnsi" w:cstheme="minorHAnsi"/>
                <w:sz w:val="22"/>
                <w:szCs w:val="22"/>
              </w:rPr>
              <w:t>CR</w:t>
            </w:r>
            <w:r w:rsidR="00910BFC" w:rsidRPr="00910BFC">
              <w:rPr>
                <w:rFonts w:asciiTheme="minorHAnsi" w:hAnsiTheme="minorHAnsi" w:cstheme="minorHAnsi"/>
                <w:sz w:val="22"/>
                <w:szCs w:val="22"/>
              </w:rPr>
              <w:t>A</w:t>
            </w:r>
          </w:p>
        </w:tc>
      </w:tr>
      <w:tr w:rsidR="00780A3F" w:rsidRPr="00910BFC" w14:paraId="203A1FC3" w14:textId="77777777" w:rsidTr="00B514A0">
        <w:trPr>
          <w:jc w:val="center"/>
        </w:trPr>
        <w:tc>
          <w:tcPr>
            <w:tcW w:w="4537" w:type="dxa"/>
          </w:tcPr>
          <w:p w14:paraId="4BEB7B72"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PI signature (eSignatures) done</w:t>
            </w:r>
          </w:p>
        </w:tc>
        <w:tc>
          <w:tcPr>
            <w:tcW w:w="4258" w:type="dxa"/>
          </w:tcPr>
          <w:p w14:paraId="23EB9830"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Site PI</w:t>
            </w:r>
          </w:p>
        </w:tc>
      </w:tr>
      <w:tr w:rsidR="00780A3F" w:rsidRPr="00910BFC" w14:paraId="40EC7D27" w14:textId="77777777" w:rsidTr="00B514A0">
        <w:trPr>
          <w:jc w:val="center"/>
        </w:trPr>
        <w:tc>
          <w:tcPr>
            <w:tcW w:w="4537" w:type="dxa"/>
          </w:tcPr>
          <w:p w14:paraId="0795450D"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SAE documentation complete</w:t>
            </w:r>
          </w:p>
        </w:tc>
        <w:tc>
          <w:tcPr>
            <w:tcW w:w="4258" w:type="dxa"/>
          </w:tcPr>
          <w:p w14:paraId="0486C2D1" w14:textId="02977486"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 xml:space="preserve">Project manager and </w:t>
            </w:r>
            <w:r w:rsidR="00910BFC" w:rsidRPr="00910BFC">
              <w:rPr>
                <w:rFonts w:asciiTheme="minorHAnsi" w:hAnsiTheme="minorHAnsi" w:cstheme="minorHAnsi"/>
                <w:sz w:val="22"/>
                <w:szCs w:val="22"/>
              </w:rPr>
              <w:t>CRA</w:t>
            </w:r>
          </w:p>
        </w:tc>
      </w:tr>
      <w:tr w:rsidR="00780A3F" w:rsidRPr="00910BFC" w14:paraId="5147CA87" w14:textId="77777777" w:rsidTr="00B514A0">
        <w:trPr>
          <w:jc w:val="center"/>
        </w:trPr>
        <w:tc>
          <w:tcPr>
            <w:tcW w:w="4537" w:type="dxa"/>
          </w:tcPr>
          <w:p w14:paraId="4B8A27F8"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All queries resolved or closed</w:t>
            </w:r>
          </w:p>
        </w:tc>
        <w:tc>
          <w:tcPr>
            <w:tcW w:w="4258" w:type="dxa"/>
          </w:tcPr>
          <w:p w14:paraId="0E2C3707" w14:textId="7B3B1C03" w:rsidR="00780A3F" w:rsidRPr="00910BFC" w:rsidRDefault="005E074B" w:rsidP="00B514A0">
            <w:pPr>
              <w:jc w:val="both"/>
              <w:rPr>
                <w:rFonts w:asciiTheme="minorHAnsi" w:hAnsiTheme="minorHAnsi" w:cstheme="minorHAnsi"/>
                <w:sz w:val="22"/>
                <w:szCs w:val="22"/>
              </w:rPr>
            </w:pPr>
            <w:r>
              <w:rPr>
                <w:rFonts w:asciiTheme="minorHAnsi" w:hAnsiTheme="minorHAnsi" w:cstheme="minorHAnsi"/>
                <w:sz w:val="22"/>
                <w:szCs w:val="22"/>
              </w:rPr>
              <w:t xml:space="preserve">Clinical research </w:t>
            </w:r>
            <w:proofErr w:type="spellStart"/>
            <w:r>
              <w:rPr>
                <w:rFonts w:asciiTheme="minorHAnsi" w:hAnsiTheme="minorHAnsi" w:cstheme="minorHAnsi"/>
                <w:sz w:val="22"/>
                <w:szCs w:val="22"/>
              </w:rPr>
              <w:t>coodinator</w:t>
            </w:r>
            <w:proofErr w:type="spellEnd"/>
          </w:p>
        </w:tc>
      </w:tr>
      <w:tr w:rsidR="00780A3F" w:rsidRPr="00910BFC" w14:paraId="0283A4AD" w14:textId="77777777" w:rsidTr="00B514A0">
        <w:trPr>
          <w:jc w:val="center"/>
        </w:trPr>
        <w:tc>
          <w:tcPr>
            <w:tcW w:w="4537" w:type="dxa"/>
          </w:tcPr>
          <w:p w14:paraId="4A3185B8"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Site permissions set to read only</w:t>
            </w:r>
          </w:p>
        </w:tc>
        <w:tc>
          <w:tcPr>
            <w:tcW w:w="4258" w:type="dxa"/>
          </w:tcPr>
          <w:p w14:paraId="68E3B42A"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Data manager</w:t>
            </w:r>
          </w:p>
        </w:tc>
      </w:tr>
      <w:tr w:rsidR="00780A3F" w:rsidRPr="00910BFC" w14:paraId="0F28D2B6" w14:textId="77777777" w:rsidTr="00B514A0">
        <w:trPr>
          <w:jc w:val="center"/>
        </w:trPr>
        <w:tc>
          <w:tcPr>
            <w:tcW w:w="4537" w:type="dxa"/>
          </w:tcPr>
          <w:p w14:paraId="0F51262A"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Approval for lock obtained</w:t>
            </w:r>
          </w:p>
        </w:tc>
        <w:tc>
          <w:tcPr>
            <w:tcW w:w="4258" w:type="dxa"/>
          </w:tcPr>
          <w:p w14:paraId="3731DE45"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Project manager and Data manager</w:t>
            </w:r>
          </w:p>
        </w:tc>
      </w:tr>
      <w:tr w:rsidR="00780A3F" w:rsidRPr="00910BFC" w14:paraId="526522C7" w14:textId="77777777" w:rsidTr="00B514A0">
        <w:trPr>
          <w:jc w:val="center"/>
        </w:trPr>
        <w:tc>
          <w:tcPr>
            <w:tcW w:w="4537" w:type="dxa"/>
          </w:tcPr>
          <w:p w14:paraId="2C285B32"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All records marked as locked</w:t>
            </w:r>
          </w:p>
        </w:tc>
        <w:tc>
          <w:tcPr>
            <w:tcW w:w="4258" w:type="dxa"/>
          </w:tcPr>
          <w:p w14:paraId="233F6728"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Data manager</w:t>
            </w:r>
          </w:p>
        </w:tc>
      </w:tr>
      <w:tr w:rsidR="00780A3F" w:rsidRPr="00910BFC" w14:paraId="6F6A7C40" w14:textId="77777777" w:rsidTr="00B514A0">
        <w:trPr>
          <w:jc w:val="center"/>
        </w:trPr>
        <w:tc>
          <w:tcPr>
            <w:tcW w:w="4537" w:type="dxa"/>
          </w:tcPr>
          <w:p w14:paraId="0CF3FD72"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Final quality report</w:t>
            </w:r>
          </w:p>
        </w:tc>
        <w:tc>
          <w:tcPr>
            <w:tcW w:w="4258" w:type="dxa"/>
          </w:tcPr>
          <w:p w14:paraId="074EA707" w14:textId="77777777" w:rsidR="00780A3F" w:rsidRPr="00910BFC" w:rsidRDefault="00780A3F" w:rsidP="00B514A0">
            <w:pPr>
              <w:jc w:val="both"/>
              <w:rPr>
                <w:rFonts w:asciiTheme="minorHAnsi" w:hAnsiTheme="minorHAnsi" w:cstheme="minorHAnsi"/>
                <w:sz w:val="22"/>
                <w:szCs w:val="22"/>
              </w:rPr>
            </w:pPr>
            <w:r w:rsidRPr="00910BFC">
              <w:rPr>
                <w:rFonts w:asciiTheme="minorHAnsi" w:hAnsiTheme="minorHAnsi" w:cstheme="minorHAnsi"/>
                <w:sz w:val="22"/>
                <w:szCs w:val="22"/>
              </w:rPr>
              <w:t>Project manager</w:t>
            </w:r>
          </w:p>
        </w:tc>
      </w:tr>
    </w:tbl>
    <w:p w14:paraId="56229C5D" w14:textId="3DC68881" w:rsidR="00E700B9" w:rsidRDefault="00E700B9" w:rsidP="00B514A0">
      <w:pPr>
        <w:jc w:val="both"/>
        <w:rPr>
          <w:rFonts w:asciiTheme="minorHAnsi" w:hAnsiTheme="minorHAnsi" w:cstheme="minorHAnsi"/>
          <w:b/>
          <w:sz w:val="22"/>
          <w:szCs w:val="22"/>
          <w:lang w:val="en-US"/>
        </w:rPr>
      </w:pPr>
    </w:p>
    <w:p w14:paraId="77FDCAA2" w14:textId="7D46D115" w:rsidR="003B4372" w:rsidRPr="00910BFC" w:rsidRDefault="00B514A0" w:rsidP="00B514A0">
      <w:pPr>
        <w:pStyle w:val="Heading2"/>
        <w:jc w:val="both"/>
      </w:pPr>
      <w:bookmarkStart w:id="114" w:name="_Toc167367524"/>
      <w:r>
        <w:lastRenderedPageBreak/>
        <w:t>7</w:t>
      </w:r>
      <w:r w:rsidR="009861E1" w:rsidRPr="00910BFC">
        <w:t xml:space="preserve">.2 </w:t>
      </w:r>
      <w:r w:rsidR="003B4372" w:rsidRPr="00910BFC">
        <w:t>Paper Storage and Archiving</w:t>
      </w:r>
      <w:bookmarkEnd w:id="102"/>
      <w:bookmarkEnd w:id="103"/>
      <w:bookmarkEnd w:id="114"/>
    </w:p>
    <w:p w14:paraId="734D46BE" w14:textId="743A6128" w:rsidR="00976CD9" w:rsidRPr="00910BFC" w:rsidRDefault="00976CD9" w:rsidP="00B514A0">
      <w:pPr>
        <w:pStyle w:val="SOPtext"/>
        <w:jc w:val="both"/>
        <w:rPr>
          <w:rFonts w:asciiTheme="minorHAnsi" w:hAnsiTheme="minorHAnsi"/>
          <w:lang w:val="en-US"/>
        </w:rPr>
      </w:pPr>
      <w:r w:rsidRPr="00910BFC">
        <w:rPr>
          <w:rFonts w:asciiTheme="minorHAnsi" w:hAnsiTheme="minorHAnsi"/>
          <w:lang w:val="en-US"/>
        </w:rPr>
        <w:t>Data sharing considerations for this project’s data are summarized in the table below.</w:t>
      </w:r>
    </w:p>
    <w:p w14:paraId="7DB1E030" w14:textId="77777777" w:rsidR="00780A3F" w:rsidRPr="00910BFC" w:rsidRDefault="00780A3F" w:rsidP="00B514A0">
      <w:pPr>
        <w:pStyle w:val="SOPtext"/>
        <w:jc w:val="both"/>
        <w:rPr>
          <w:rFonts w:asciiTheme="minorHAnsi" w:hAnsiTheme="minorHAnsi"/>
          <w:szCs w:val="22"/>
          <w:lang w:val="en-US"/>
        </w:rPr>
      </w:pPr>
      <w:r w:rsidRPr="00910BFC">
        <w:rPr>
          <w:rFonts w:asciiTheme="minorHAnsi" w:hAnsiTheme="minorHAnsi"/>
          <w:szCs w:val="22"/>
          <w:lang w:val="en-US"/>
        </w:rPr>
        <w:t>Data manager will be responsible for the archiving of data management related documents. The data archival period is 15years from the time of database lock.</w:t>
      </w:r>
    </w:p>
    <w:p w14:paraId="57530C99" w14:textId="77777777" w:rsidR="00F47E98" w:rsidRPr="00910BFC" w:rsidRDefault="00F47E98" w:rsidP="00B514A0">
      <w:pPr>
        <w:pStyle w:val="SOPtext"/>
        <w:jc w:val="both"/>
        <w:rPr>
          <w:rFonts w:asciiTheme="minorHAnsi" w:hAnsiTheme="minorHAnsi"/>
        </w:rPr>
      </w:pPr>
    </w:p>
    <w:tbl>
      <w:tblPr>
        <w:tblStyle w:val="TableGrid"/>
        <w:tblW w:w="0" w:type="auto"/>
        <w:tblLook w:val="04A0" w:firstRow="1" w:lastRow="0" w:firstColumn="1" w:lastColumn="0" w:noHBand="0" w:noVBand="1"/>
      </w:tblPr>
      <w:tblGrid>
        <w:gridCol w:w="3823"/>
        <w:gridCol w:w="1757"/>
        <w:gridCol w:w="3572"/>
      </w:tblGrid>
      <w:tr w:rsidR="003028F3" w:rsidRPr="00910BFC" w14:paraId="0401F8F7" w14:textId="26B64A6A" w:rsidTr="00D3326A">
        <w:tc>
          <w:tcPr>
            <w:tcW w:w="3823" w:type="dxa"/>
          </w:tcPr>
          <w:p w14:paraId="39160C74" w14:textId="22B73008" w:rsidR="003028F3" w:rsidRPr="00910BFC" w:rsidRDefault="003028F3" w:rsidP="00B514A0">
            <w:pPr>
              <w:pStyle w:val="SOPtext"/>
              <w:jc w:val="both"/>
              <w:rPr>
                <w:rFonts w:asciiTheme="minorHAnsi" w:hAnsiTheme="minorHAnsi"/>
                <w:b/>
              </w:rPr>
            </w:pPr>
            <w:r w:rsidRPr="00910BFC">
              <w:rPr>
                <w:rFonts w:asciiTheme="minorHAnsi" w:hAnsiTheme="minorHAnsi"/>
                <w:b/>
              </w:rPr>
              <w:t>Task</w:t>
            </w:r>
          </w:p>
        </w:tc>
        <w:tc>
          <w:tcPr>
            <w:tcW w:w="1757" w:type="dxa"/>
          </w:tcPr>
          <w:p w14:paraId="1DE89CED" w14:textId="0C91050B" w:rsidR="003028F3" w:rsidRPr="00910BFC" w:rsidRDefault="003028F3" w:rsidP="00B514A0">
            <w:pPr>
              <w:pStyle w:val="SOPtext"/>
              <w:jc w:val="both"/>
              <w:rPr>
                <w:rFonts w:asciiTheme="minorHAnsi" w:hAnsiTheme="minorHAnsi"/>
                <w:b/>
              </w:rPr>
            </w:pPr>
            <w:r w:rsidRPr="00910BFC">
              <w:rPr>
                <w:rFonts w:asciiTheme="minorHAnsi" w:hAnsiTheme="minorHAnsi"/>
                <w:b/>
              </w:rPr>
              <w:t>Responsibility</w:t>
            </w:r>
          </w:p>
        </w:tc>
        <w:tc>
          <w:tcPr>
            <w:tcW w:w="3572" w:type="dxa"/>
          </w:tcPr>
          <w:p w14:paraId="3A5194FB" w14:textId="152DC2E2" w:rsidR="003028F3" w:rsidRPr="00910BFC" w:rsidRDefault="003028F3" w:rsidP="00B514A0">
            <w:pPr>
              <w:pStyle w:val="SOPtext"/>
              <w:jc w:val="both"/>
              <w:rPr>
                <w:rFonts w:asciiTheme="minorHAnsi" w:hAnsiTheme="minorHAnsi"/>
                <w:b/>
              </w:rPr>
            </w:pPr>
            <w:r w:rsidRPr="00910BFC">
              <w:rPr>
                <w:rFonts w:asciiTheme="minorHAnsi" w:hAnsiTheme="minorHAnsi"/>
                <w:b/>
              </w:rPr>
              <w:t>Location</w:t>
            </w:r>
          </w:p>
        </w:tc>
      </w:tr>
      <w:tr w:rsidR="003028F3" w:rsidRPr="00910BFC" w14:paraId="492AA2D8" w14:textId="66CD3E2B" w:rsidTr="00D3326A">
        <w:tc>
          <w:tcPr>
            <w:tcW w:w="3823" w:type="dxa"/>
          </w:tcPr>
          <w:p w14:paraId="66A177C0" w14:textId="77777777" w:rsidR="003028F3" w:rsidRPr="00910BFC" w:rsidRDefault="003028F3" w:rsidP="00B514A0">
            <w:pPr>
              <w:pStyle w:val="SOPtext"/>
              <w:jc w:val="both"/>
              <w:rPr>
                <w:rFonts w:asciiTheme="minorHAnsi" w:hAnsiTheme="minorHAnsi"/>
              </w:rPr>
            </w:pPr>
            <w:r w:rsidRPr="00910BFC">
              <w:rPr>
                <w:rFonts w:asciiTheme="minorHAnsi" w:hAnsiTheme="minorHAnsi"/>
              </w:rPr>
              <w:t>Paper CRF and document location during the active project phase</w:t>
            </w:r>
          </w:p>
          <w:p w14:paraId="5AB8C5D7" w14:textId="25E1E882" w:rsidR="00D71C6A" w:rsidRPr="00910BFC" w:rsidRDefault="00D71C6A" w:rsidP="00B514A0">
            <w:pPr>
              <w:pStyle w:val="SOPtext"/>
              <w:jc w:val="both"/>
              <w:rPr>
                <w:rFonts w:asciiTheme="minorHAnsi" w:hAnsiTheme="minorHAnsi"/>
              </w:rPr>
            </w:pPr>
          </w:p>
        </w:tc>
        <w:tc>
          <w:tcPr>
            <w:tcW w:w="1757" w:type="dxa"/>
          </w:tcPr>
          <w:p w14:paraId="7D8AA617" w14:textId="26550BD2" w:rsidR="003028F3" w:rsidRPr="00910BFC" w:rsidRDefault="007125C7" w:rsidP="00B514A0">
            <w:pPr>
              <w:pStyle w:val="SOPtext"/>
              <w:jc w:val="both"/>
              <w:rPr>
                <w:rFonts w:asciiTheme="minorHAnsi" w:hAnsiTheme="minorHAnsi"/>
              </w:rPr>
            </w:pPr>
            <w:r w:rsidRPr="00910BFC">
              <w:rPr>
                <w:rFonts w:asciiTheme="minorHAnsi" w:hAnsiTheme="minorHAnsi"/>
              </w:rPr>
              <w:t xml:space="preserve">Site </w:t>
            </w:r>
            <w:r w:rsidR="00C30B62" w:rsidRPr="00910BFC">
              <w:rPr>
                <w:rFonts w:asciiTheme="minorHAnsi" w:hAnsiTheme="minorHAnsi"/>
              </w:rPr>
              <w:t>PI</w:t>
            </w:r>
          </w:p>
        </w:tc>
        <w:tc>
          <w:tcPr>
            <w:tcW w:w="3572" w:type="dxa"/>
          </w:tcPr>
          <w:p w14:paraId="6AD6E16B" w14:textId="691CB0C9" w:rsidR="003028F3" w:rsidRPr="00910BFC" w:rsidRDefault="007125C7" w:rsidP="00B514A0">
            <w:pPr>
              <w:pStyle w:val="SOPtext"/>
              <w:jc w:val="both"/>
              <w:rPr>
                <w:rFonts w:asciiTheme="minorHAnsi" w:hAnsiTheme="minorHAnsi"/>
                <w:iCs/>
              </w:rPr>
            </w:pPr>
            <w:r w:rsidRPr="00910BFC">
              <w:rPr>
                <w:rFonts w:asciiTheme="minorHAnsi" w:hAnsiTheme="minorHAnsi"/>
                <w:iCs/>
              </w:rPr>
              <w:t>Site</w:t>
            </w:r>
          </w:p>
        </w:tc>
      </w:tr>
      <w:tr w:rsidR="003028F3" w:rsidRPr="00910BFC" w14:paraId="4F1A0200" w14:textId="5092B1FE" w:rsidTr="00D3326A">
        <w:tc>
          <w:tcPr>
            <w:tcW w:w="3823" w:type="dxa"/>
          </w:tcPr>
          <w:p w14:paraId="0FDBF1B9" w14:textId="584DB7DD" w:rsidR="003028F3" w:rsidRPr="00910BFC" w:rsidRDefault="003028F3" w:rsidP="00B514A0">
            <w:pPr>
              <w:pStyle w:val="SOPtext"/>
              <w:jc w:val="both"/>
              <w:rPr>
                <w:rFonts w:asciiTheme="minorHAnsi" w:hAnsiTheme="minorHAnsi"/>
              </w:rPr>
            </w:pPr>
            <w:r w:rsidRPr="00910BFC">
              <w:rPr>
                <w:rFonts w:asciiTheme="minorHAnsi" w:hAnsiTheme="minorHAnsi"/>
              </w:rPr>
              <w:t xml:space="preserve">Paper CRF and </w:t>
            </w:r>
            <w:r w:rsidR="00B53116" w:rsidRPr="00910BFC">
              <w:rPr>
                <w:rFonts w:asciiTheme="minorHAnsi" w:hAnsiTheme="minorHAnsi"/>
              </w:rPr>
              <w:t>documentation</w:t>
            </w:r>
            <w:r w:rsidRPr="00910BFC">
              <w:rPr>
                <w:rFonts w:asciiTheme="minorHAnsi" w:hAnsiTheme="minorHAnsi"/>
              </w:rPr>
              <w:t xml:space="preserve"> archive</w:t>
            </w:r>
          </w:p>
          <w:p w14:paraId="03B609C5" w14:textId="43758E2B" w:rsidR="00D71C6A" w:rsidRPr="00910BFC" w:rsidRDefault="00D71C6A" w:rsidP="00B514A0">
            <w:pPr>
              <w:pStyle w:val="SOPtext"/>
              <w:jc w:val="both"/>
              <w:rPr>
                <w:rFonts w:asciiTheme="minorHAnsi" w:hAnsiTheme="minorHAnsi"/>
              </w:rPr>
            </w:pPr>
          </w:p>
        </w:tc>
        <w:tc>
          <w:tcPr>
            <w:tcW w:w="1757" w:type="dxa"/>
          </w:tcPr>
          <w:p w14:paraId="79A1811C" w14:textId="4BE0F349" w:rsidR="003028F3" w:rsidRPr="00910BFC" w:rsidRDefault="007125C7" w:rsidP="00B514A0">
            <w:pPr>
              <w:pStyle w:val="SOPtext"/>
              <w:jc w:val="both"/>
              <w:rPr>
                <w:rFonts w:asciiTheme="minorHAnsi" w:hAnsiTheme="minorHAnsi"/>
              </w:rPr>
            </w:pPr>
            <w:r w:rsidRPr="00910BFC">
              <w:rPr>
                <w:rFonts w:asciiTheme="minorHAnsi" w:hAnsiTheme="minorHAnsi"/>
              </w:rPr>
              <w:t xml:space="preserve">Site </w:t>
            </w:r>
            <w:r w:rsidR="00C30B62" w:rsidRPr="00910BFC">
              <w:rPr>
                <w:rFonts w:asciiTheme="minorHAnsi" w:hAnsiTheme="minorHAnsi"/>
              </w:rPr>
              <w:t>PI</w:t>
            </w:r>
          </w:p>
        </w:tc>
        <w:tc>
          <w:tcPr>
            <w:tcW w:w="3572" w:type="dxa"/>
          </w:tcPr>
          <w:p w14:paraId="26C33B4F" w14:textId="51E9FACC" w:rsidR="000C5ABC" w:rsidRPr="00910BFC" w:rsidRDefault="007125C7" w:rsidP="00B514A0">
            <w:pPr>
              <w:pStyle w:val="SOPtext"/>
              <w:jc w:val="both"/>
              <w:rPr>
                <w:rFonts w:asciiTheme="minorHAnsi" w:hAnsiTheme="minorHAnsi"/>
                <w:iCs/>
              </w:rPr>
            </w:pPr>
            <w:r w:rsidRPr="00910BFC">
              <w:rPr>
                <w:rFonts w:asciiTheme="minorHAnsi" w:hAnsiTheme="minorHAnsi"/>
                <w:iCs/>
              </w:rPr>
              <w:t>Site</w:t>
            </w:r>
          </w:p>
        </w:tc>
      </w:tr>
      <w:tr w:rsidR="003028F3" w:rsidRPr="00910BFC" w14:paraId="44FE8DF2" w14:textId="2AC71DF7" w:rsidTr="00D3326A">
        <w:tc>
          <w:tcPr>
            <w:tcW w:w="3823" w:type="dxa"/>
          </w:tcPr>
          <w:p w14:paraId="33CB8AD9" w14:textId="69A1BF41" w:rsidR="003028F3" w:rsidRPr="00910BFC" w:rsidRDefault="003028F3" w:rsidP="00B514A0">
            <w:pPr>
              <w:pStyle w:val="SOPtext"/>
              <w:jc w:val="both"/>
              <w:rPr>
                <w:rFonts w:asciiTheme="minorHAnsi" w:hAnsiTheme="minorHAnsi"/>
              </w:rPr>
            </w:pPr>
            <w:r w:rsidRPr="00910BFC">
              <w:rPr>
                <w:rFonts w:asciiTheme="minorHAnsi" w:hAnsiTheme="minorHAnsi"/>
              </w:rPr>
              <w:t>Electronic archive</w:t>
            </w:r>
          </w:p>
        </w:tc>
        <w:tc>
          <w:tcPr>
            <w:tcW w:w="1757" w:type="dxa"/>
          </w:tcPr>
          <w:p w14:paraId="229A804C" w14:textId="786C98CF" w:rsidR="003028F3" w:rsidRPr="00910BFC" w:rsidRDefault="007125C7" w:rsidP="00B514A0">
            <w:pPr>
              <w:pStyle w:val="SOPtext"/>
              <w:jc w:val="both"/>
              <w:rPr>
                <w:rFonts w:asciiTheme="minorHAnsi" w:hAnsiTheme="minorHAnsi"/>
              </w:rPr>
            </w:pPr>
            <w:r w:rsidRPr="00910BFC">
              <w:rPr>
                <w:rFonts w:asciiTheme="minorHAnsi" w:hAnsiTheme="minorHAnsi"/>
              </w:rPr>
              <w:t>Data manager</w:t>
            </w:r>
          </w:p>
        </w:tc>
        <w:tc>
          <w:tcPr>
            <w:tcW w:w="3572" w:type="dxa"/>
          </w:tcPr>
          <w:p w14:paraId="33D56586" w14:textId="14633A49" w:rsidR="007125C7" w:rsidRPr="00910BFC" w:rsidRDefault="007125C7" w:rsidP="00B514A0">
            <w:pPr>
              <w:pStyle w:val="SOPtext"/>
              <w:jc w:val="both"/>
              <w:rPr>
                <w:rFonts w:asciiTheme="minorHAnsi" w:hAnsiTheme="minorHAnsi"/>
                <w:i/>
              </w:rPr>
            </w:pPr>
            <w:r w:rsidRPr="00910BFC">
              <w:rPr>
                <w:rFonts w:asciiTheme="minorHAnsi" w:hAnsiTheme="minorHAnsi"/>
                <w:iCs/>
              </w:rPr>
              <w:t xml:space="preserve">TGI Network drives </w:t>
            </w:r>
          </w:p>
        </w:tc>
      </w:tr>
    </w:tbl>
    <w:p w14:paraId="4187901F" w14:textId="77777777" w:rsidR="003B4372" w:rsidRPr="00EF2EF4" w:rsidRDefault="00767255" w:rsidP="00B514A0">
      <w:pPr>
        <w:pStyle w:val="Heading1"/>
      </w:pPr>
      <w:bookmarkStart w:id="115" w:name="_Toc167367525"/>
      <w:r w:rsidRPr="00EF2EF4">
        <w:t>Data Sharing</w:t>
      </w:r>
      <w:bookmarkEnd w:id="115"/>
    </w:p>
    <w:p w14:paraId="0DCC071C" w14:textId="77777777" w:rsidR="008434F0" w:rsidRDefault="008434F0" w:rsidP="00B514A0">
      <w:pPr>
        <w:pStyle w:val="SOPtext"/>
        <w:jc w:val="both"/>
        <w:rPr>
          <w:lang w:val="en-US"/>
        </w:rPr>
      </w:pPr>
    </w:p>
    <w:p w14:paraId="2E15ABA6" w14:textId="48572D84" w:rsidR="001A1B25" w:rsidRDefault="00CB2ED1" w:rsidP="00B514A0">
      <w:pPr>
        <w:pStyle w:val="SOPtext"/>
        <w:jc w:val="both"/>
        <w:rPr>
          <w:lang w:val="en-US"/>
        </w:rPr>
      </w:pPr>
      <w:r w:rsidRPr="00CB2ED1">
        <w:rPr>
          <w:lang w:val="en-US"/>
        </w:rPr>
        <w:t xml:space="preserve">TGI will share data with KI following the Joint Controller Agreement. </w:t>
      </w:r>
      <w:r>
        <w:rPr>
          <w:lang w:val="en-US"/>
        </w:rPr>
        <w:t xml:space="preserve">All data sharing will be </w:t>
      </w:r>
      <w:r w:rsidR="00355937">
        <w:rPr>
          <w:lang w:val="en-US"/>
        </w:rPr>
        <w:t>follow</w:t>
      </w:r>
      <w:r>
        <w:rPr>
          <w:lang w:val="en-US"/>
        </w:rPr>
        <w:t xml:space="preserve">ed as per the </w:t>
      </w:r>
      <w:r w:rsidR="00355937">
        <w:rPr>
          <w:lang w:val="en-US"/>
        </w:rPr>
        <w:t>TGI External data sharing policy</w:t>
      </w:r>
      <w:r>
        <w:rPr>
          <w:lang w:val="en-US"/>
        </w:rPr>
        <w:t>.</w:t>
      </w:r>
    </w:p>
    <w:p w14:paraId="4D5CCADB" w14:textId="77777777" w:rsidR="001A1B25" w:rsidRDefault="001A1B25" w:rsidP="00B514A0">
      <w:pPr>
        <w:pStyle w:val="SOPtext"/>
        <w:jc w:val="both"/>
        <w:rPr>
          <w:lang w:val="en-US"/>
        </w:rPr>
      </w:pPr>
    </w:p>
    <w:p w14:paraId="3822E771" w14:textId="77777777" w:rsidR="001A1B25" w:rsidRDefault="001A1B25" w:rsidP="00B514A0">
      <w:pPr>
        <w:pStyle w:val="SOPtext"/>
        <w:jc w:val="both"/>
        <w:rPr>
          <w:lang w:val="en-US"/>
        </w:rPr>
      </w:pPr>
    </w:p>
    <w:p w14:paraId="5AB80E58" w14:textId="77777777" w:rsidR="001A1B25" w:rsidRPr="001A1B25" w:rsidRDefault="001A1B25" w:rsidP="00B514A0">
      <w:pPr>
        <w:pStyle w:val="SOPtext"/>
        <w:jc w:val="both"/>
        <w:rPr>
          <w:lang w:val="en-GB"/>
        </w:rPr>
      </w:pPr>
    </w:p>
    <w:p w14:paraId="6353D164" w14:textId="77777777" w:rsidR="001A1B25" w:rsidRDefault="001A1B25" w:rsidP="00B514A0">
      <w:pPr>
        <w:pStyle w:val="SOPtext"/>
        <w:jc w:val="both"/>
        <w:rPr>
          <w:lang w:val="en-US"/>
        </w:rPr>
      </w:pPr>
    </w:p>
    <w:p w14:paraId="62E2F9A7" w14:textId="77777777" w:rsidR="0040196F" w:rsidRDefault="0040196F" w:rsidP="00B514A0">
      <w:pPr>
        <w:pStyle w:val="SOPtext"/>
        <w:jc w:val="both"/>
        <w:rPr>
          <w:lang w:val="en-US"/>
        </w:rPr>
      </w:pPr>
    </w:p>
    <w:bookmarkEnd w:id="104"/>
    <w:bookmarkEnd w:id="105"/>
    <w:bookmarkEnd w:id="106"/>
    <w:bookmarkEnd w:id="107"/>
    <w:bookmarkEnd w:id="108"/>
    <w:bookmarkEnd w:id="109"/>
    <w:bookmarkEnd w:id="110"/>
    <w:bookmarkEnd w:id="111"/>
    <w:bookmarkEnd w:id="112"/>
    <w:bookmarkEnd w:id="113"/>
    <w:p w14:paraId="310FAA1C" w14:textId="3401B382" w:rsidR="00C643A3" w:rsidRDefault="00C643A3" w:rsidP="00B514A0">
      <w:pPr>
        <w:pStyle w:val="SOPtext"/>
        <w:jc w:val="both"/>
        <w:rPr>
          <w:lang w:val="en-US"/>
        </w:rPr>
      </w:pPr>
    </w:p>
    <w:p w14:paraId="07AE3578" w14:textId="77777777" w:rsidR="005C2245" w:rsidRDefault="005C2245" w:rsidP="00B514A0">
      <w:pPr>
        <w:pStyle w:val="SOPtext"/>
        <w:jc w:val="both"/>
        <w:rPr>
          <w:lang w:val="en-US"/>
        </w:rPr>
      </w:pPr>
    </w:p>
    <w:p w14:paraId="7A3CB8AE" w14:textId="6A832AE9" w:rsidR="00F55226" w:rsidRDefault="00F55226" w:rsidP="00B514A0">
      <w:pPr>
        <w:jc w:val="both"/>
        <w:rPr>
          <w:lang w:val="en-US"/>
        </w:rPr>
      </w:pPr>
    </w:p>
    <w:p w14:paraId="41B5EAC8" w14:textId="53849F3C" w:rsidR="00435F56" w:rsidRDefault="00435F56" w:rsidP="00B514A0">
      <w:pPr>
        <w:jc w:val="both"/>
      </w:pPr>
    </w:p>
    <w:sectPr w:rsidR="00435F56" w:rsidSect="00680553">
      <w:headerReference w:type="default" r:id="rId30"/>
      <w:footerReference w:type="default" r:id="rId31"/>
      <w:footerReference w:type="first" r:id="rId32"/>
      <w:pgSz w:w="11909" w:h="16834" w:code="9"/>
      <w:pgMar w:top="992" w:right="1277" w:bottom="1440" w:left="107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EAF4C" w14:textId="77777777" w:rsidR="00EB2E50" w:rsidRDefault="00EB2E50">
      <w:r>
        <w:separator/>
      </w:r>
    </w:p>
  </w:endnote>
  <w:endnote w:type="continuationSeparator" w:id="0">
    <w:p w14:paraId="3E6368A1" w14:textId="77777777" w:rsidR="00EB2E50" w:rsidRDefault="00EB2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9A41" w14:textId="73F7B46D" w:rsidR="00CB2ED1" w:rsidRPr="00CB2ED1" w:rsidRDefault="00CB2ED1" w:rsidP="00CB2ED1">
    <w:pPr>
      <w:pStyle w:val="Footer"/>
      <w:pBdr>
        <w:top w:val="single" w:sz="4" w:space="1" w:color="auto"/>
      </w:pBdr>
      <w:tabs>
        <w:tab w:val="clear" w:pos="4153"/>
        <w:tab w:val="clear" w:pos="8306"/>
        <w:tab w:val="left" w:pos="5103"/>
        <w:tab w:val="right" w:pos="9360"/>
      </w:tabs>
      <w:rPr>
        <w:rFonts w:ascii="Times New Roman"/>
        <w:color w:val="0070C0"/>
        <w:sz w:val="20"/>
      </w:rPr>
    </w:pPr>
    <w:r w:rsidRPr="00B514A0">
      <w:rPr>
        <w:rStyle w:val="PageNumber"/>
        <w:rFonts w:ascii="Times New Roman"/>
        <w:sz w:val="20"/>
        <w:lang w:val="en-GB"/>
      </w:rPr>
      <w:t>TERN DMP</w:t>
    </w:r>
    <w:r w:rsidRPr="00B514A0">
      <w:rPr>
        <w:rStyle w:val="PageNumber"/>
        <w:rFonts w:ascii="Times New Roman"/>
        <w:sz w:val="20"/>
      </w:rPr>
      <w:t>_V1.</w:t>
    </w:r>
    <w:r w:rsidR="00BF6808">
      <w:rPr>
        <w:rStyle w:val="PageNumber"/>
        <w:rFonts w:ascii="Times New Roman"/>
        <w:sz w:val="20"/>
      </w:rPr>
      <w:t>5</w:t>
    </w:r>
    <w:r w:rsidRPr="00B514A0">
      <w:rPr>
        <w:rStyle w:val="PageNumber"/>
        <w:rFonts w:ascii="Times New Roman"/>
        <w:sz w:val="20"/>
      </w:rPr>
      <w:t xml:space="preserve"> Dated </w:t>
    </w:r>
    <w:r w:rsidR="00B514A0" w:rsidRPr="00B514A0">
      <w:rPr>
        <w:rStyle w:val="PageNumber"/>
        <w:rFonts w:ascii="Times New Roman"/>
        <w:sz w:val="20"/>
      </w:rPr>
      <w:t>23</w:t>
    </w:r>
    <w:r w:rsidRPr="00B514A0">
      <w:rPr>
        <w:rStyle w:val="PageNumber"/>
        <w:rFonts w:ascii="Times New Roman"/>
        <w:sz w:val="20"/>
      </w:rPr>
      <w:t xml:space="preserve"> May 2024 </w:t>
    </w:r>
    <w:sdt>
      <w:sdtPr>
        <w:rPr>
          <w:rFonts w:ascii="Times New Roman"/>
          <w:sz w:val="20"/>
        </w:rPr>
        <w:id w:val="-1543132502"/>
        <w:docPartObj>
          <w:docPartGallery w:val="Page Numbers (Bottom of Page)"/>
          <w:docPartUnique/>
        </w:docPartObj>
      </w:sdtPr>
      <w:sdtEndPr/>
      <w:sdtContent>
        <w:sdt>
          <w:sdtPr>
            <w:rPr>
              <w:rFonts w:ascii="Times New Roman"/>
              <w:sz w:val="20"/>
            </w:rPr>
            <w:id w:val="1728636285"/>
            <w:docPartObj>
              <w:docPartGallery w:val="Page Numbers (Top of Page)"/>
              <w:docPartUnique/>
            </w:docPartObj>
          </w:sdtPr>
          <w:sdtEndPr/>
          <w:sdtContent>
            <w:r w:rsidRPr="00B514A0">
              <w:rPr>
                <w:rFonts w:ascii="Times New Roman"/>
                <w:sz w:val="20"/>
              </w:rPr>
              <w:tab/>
            </w:r>
            <w:r>
              <w:rPr>
                <w:rFonts w:ascii="Times New Roman"/>
                <w:sz w:val="20"/>
              </w:rPr>
              <w:tab/>
            </w:r>
            <w:r w:rsidRPr="00CB2ED1">
              <w:rPr>
                <w:rFonts w:ascii="Times New Roman"/>
                <w:sz w:val="20"/>
              </w:rPr>
              <w:t xml:space="preserve">Page </w:t>
            </w:r>
            <w:r w:rsidRPr="00CB2ED1">
              <w:rPr>
                <w:rFonts w:ascii="Times New Roman"/>
                <w:b/>
                <w:bCs/>
                <w:sz w:val="20"/>
              </w:rPr>
              <w:fldChar w:fldCharType="begin"/>
            </w:r>
            <w:r w:rsidRPr="00CB2ED1">
              <w:rPr>
                <w:rFonts w:ascii="Times New Roman"/>
                <w:b/>
                <w:bCs/>
                <w:sz w:val="20"/>
              </w:rPr>
              <w:instrText xml:space="preserve"> PAGE </w:instrText>
            </w:r>
            <w:r w:rsidRPr="00CB2ED1">
              <w:rPr>
                <w:rFonts w:ascii="Times New Roman"/>
                <w:b/>
                <w:bCs/>
                <w:sz w:val="20"/>
              </w:rPr>
              <w:fldChar w:fldCharType="separate"/>
            </w:r>
            <w:r w:rsidRPr="00CB2ED1">
              <w:rPr>
                <w:rFonts w:ascii="Times New Roman"/>
                <w:b/>
                <w:bCs/>
                <w:noProof/>
                <w:sz w:val="20"/>
              </w:rPr>
              <w:t>2</w:t>
            </w:r>
            <w:r w:rsidRPr="00CB2ED1">
              <w:rPr>
                <w:rFonts w:ascii="Times New Roman"/>
                <w:b/>
                <w:bCs/>
                <w:sz w:val="20"/>
              </w:rPr>
              <w:fldChar w:fldCharType="end"/>
            </w:r>
            <w:r w:rsidRPr="00CB2ED1">
              <w:rPr>
                <w:rFonts w:ascii="Times New Roman"/>
                <w:sz w:val="20"/>
              </w:rPr>
              <w:t xml:space="preserve"> of </w:t>
            </w:r>
            <w:r w:rsidRPr="00CB2ED1">
              <w:rPr>
                <w:rFonts w:ascii="Times New Roman"/>
                <w:b/>
                <w:bCs/>
                <w:sz w:val="20"/>
              </w:rPr>
              <w:fldChar w:fldCharType="begin"/>
            </w:r>
            <w:r w:rsidRPr="00CB2ED1">
              <w:rPr>
                <w:rFonts w:ascii="Times New Roman"/>
                <w:b/>
                <w:bCs/>
                <w:sz w:val="20"/>
              </w:rPr>
              <w:instrText xml:space="preserve"> NUMPAGES  </w:instrText>
            </w:r>
            <w:r w:rsidRPr="00CB2ED1">
              <w:rPr>
                <w:rFonts w:ascii="Times New Roman"/>
                <w:b/>
                <w:bCs/>
                <w:sz w:val="20"/>
              </w:rPr>
              <w:fldChar w:fldCharType="separate"/>
            </w:r>
            <w:r w:rsidRPr="00CB2ED1">
              <w:rPr>
                <w:rFonts w:ascii="Times New Roman"/>
                <w:b/>
                <w:bCs/>
                <w:noProof/>
                <w:sz w:val="20"/>
              </w:rPr>
              <w:t>2</w:t>
            </w:r>
            <w:r w:rsidRPr="00CB2ED1">
              <w:rPr>
                <w:rFonts w:ascii="Times New Roman"/>
                <w:b/>
                <w:bCs/>
                <w:sz w:val="20"/>
              </w:rPr>
              <w:fldChar w:fldCharType="end"/>
            </w:r>
          </w:sdtContent>
        </w:sdt>
      </w:sdtContent>
    </w:sdt>
  </w:p>
  <w:p w14:paraId="6A79A6A2" w14:textId="43336CE0" w:rsidR="00584070" w:rsidRPr="00795CE6" w:rsidRDefault="00584070" w:rsidP="00CB2ED1">
    <w:pPr>
      <w:pStyle w:val="Footer"/>
      <w:pBdr>
        <w:top w:val="single" w:sz="4" w:space="1" w:color="auto"/>
      </w:pBdr>
      <w:tabs>
        <w:tab w:val="clear" w:pos="4153"/>
        <w:tab w:val="clear" w:pos="8306"/>
        <w:tab w:val="left" w:pos="5103"/>
        <w:tab w:val="right" w:pos="9360"/>
      </w:tabs>
      <w:rPr>
        <w:rStyle w:val="PageNumber"/>
        <w:rFonts w:asciiTheme="minorHAnsi" w:hAnsiTheme="minorHAnsi" w:cstheme="minorHAnsi"/>
        <w:color w:val="0070C0"/>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9A73B" w14:textId="1EB86231" w:rsidR="00584070" w:rsidRPr="00D46165" w:rsidRDefault="00584070" w:rsidP="00D46165">
    <w:pPr>
      <w:pStyle w:val="Footer"/>
      <w:pBdr>
        <w:top w:val="single" w:sz="4" w:space="1" w:color="auto"/>
      </w:pBdr>
      <w:rPr>
        <w:rStyle w:val="PageNumber"/>
        <w:rFonts w:ascii="Arial" w:hAnsi="Arial" w:cs="Arial"/>
        <w:sz w:val="16"/>
        <w:szCs w:val="16"/>
      </w:rPr>
    </w:pPr>
    <w:r w:rsidRPr="00D46165">
      <w:rPr>
        <w:rStyle w:val="PageNumber"/>
        <w:rFonts w:ascii="Arial" w:hAnsi="Arial" w:cs="Arial"/>
        <w:sz w:val="16"/>
        <w:szCs w:val="16"/>
        <w:lang w:val="en-AU"/>
      </w:rPr>
      <w:t xml:space="preserve">Confidential Information – </w:t>
    </w:r>
    <w:r>
      <w:rPr>
        <w:rStyle w:val="PageNumber"/>
        <w:rFonts w:ascii="Arial" w:hAnsi="Arial" w:cs="Arial"/>
        <w:sz w:val="16"/>
        <w:szCs w:val="16"/>
        <w:lang w:val="en-AU"/>
      </w:rPr>
      <w:t>The George Institute</w:t>
    </w:r>
    <w:r w:rsidRPr="00D46165">
      <w:rPr>
        <w:rStyle w:val="PageNumber"/>
        <w:rFonts w:ascii="Arial" w:hAnsi="Arial" w:cs="Arial"/>
        <w:sz w:val="16"/>
        <w:szCs w:val="16"/>
        <w:lang w:val="en-AU"/>
      </w:rPr>
      <w:t xml:space="preserve"> Pty. Ltd.</w:t>
    </w:r>
    <w:r w:rsidRPr="00D46165">
      <w:rPr>
        <w:rStyle w:val="PageNumber"/>
        <w:rFonts w:ascii="Arial" w:hAnsi="Arial" w:cs="Arial"/>
        <w:sz w:val="16"/>
        <w:szCs w:val="16"/>
        <w:lang w:val="en-AU"/>
      </w:rPr>
      <w:tab/>
    </w:r>
    <w:r>
      <w:rPr>
        <w:rStyle w:val="PageNumber"/>
        <w:rFonts w:ascii="Arial" w:hAnsi="Arial" w:cs="Arial"/>
        <w:sz w:val="16"/>
        <w:szCs w:val="16"/>
        <w:lang w:val="en-AU"/>
      </w:rPr>
      <w:tab/>
    </w:r>
    <w:r w:rsidRPr="00D46165">
      <w:rPr>
        <w:rStyle w:val="PageNumber"/>
        <w:rFonts w:ascii="Arial" w:hAnsi="Arial" w:cs="Arial"/>
        <w:sz w:val="16"/>
        <w:szCs w:val="16"/>
      </w:rPr>
      <w:fldChar w:fldCharType="begin"/>
    </w:r>
    <w:r w:rsidRPr="00D46165">
      <w:rPr>
        <w:rStyle w:val="PageNumber"/>
        <w:rFonts w:ascii="Arial" w:hAnsi="Arial" w:cs="Arial"/>
        <w:sz w:val="16"/>
        <w:szCs w:val="16"/>
      </w:rPr>
      <w:instrText xml:space="preserve"> PAGE </w:instrText>
    </w:r>
    <w:r w:rsidRPr="00D46165">
      <w:rPr>
        <w:rStyle w:val="PageNumber"/>
        <w:rFonts w:ascii="Arial" w:hAnsi="Arial" w:cs="Arial"/>
        <w:sz w:val="16"/>
        <w:szCs w:val="16"/>
      </w:rPr>
      <w:fldChar w:fldCharType="separate"/>
    </w:r>
    <w:r>
      <w:rPr>
        <w:rStyle w:val="PageNumber"/>
        <w:rFonts w:ascii="Arial" w:hAnsi="Arial" w:cs="Arial"/>
        <w:noProof/>
        <w:sz w:val="16"/>
        <w:szCs w:val="16"/>
      </w:rPr>
      <w:t>20</w:t>
    </w:r>
    <w:r w:rsidRPr="00D46165">
      <w:rPr>
        <w:rStyle w:val="PageNumber"/>
        <w:rFonts w:ascii="Arial" w:hAnsi="Arial" w:cs="Arial"/>
        <w:sz w:val="16"/>
        <w:szCs w:val="16"/>
      </w:rPr>
      <w:fldChar w:fldCharType="end"/>
    </w:r>
    <w:r w:rsidRPr="00D46165">
      <w:rPr>
        <w:rStyle w:val="PageNumber"/>
        <w:rFonts w:ascii="Arial" w:hAnsi="Arial" w:cs="Arial"/>
        <w:sz w:val="16"/>
        <w:szCs w:val="16"/>
      </w:rPr>
      <w:t xml:space="preserve"> of </w:t>
    </w:r>
    <w:r w:rsidRPr="00D46165">
      <w:rPr>
        <w:rStyle w:val="PageNumber"/>
        <w:rFonts w:ascii="Arial" w:hAnsi="Arial" w:cs="Arial"/>
        <w:sz w:val="16"/>
        <w:szCs w:val="16"/>
      </w:rPr>
      <w:fldChar w:fldCharType="begin"/>
    </w:r>
    <w:r w:rsidRPr="00D46165">
      <w:rPr>
        <w:rStyle w:val="PageNumber"/>
        <w:rFonts w:ascii="Arial" w:hAnsi="Arial" w:cs="Arial"/>
        <w:sz w:val="16"/>
        <w:szCs w:val="16"/>
      </w:rPr>
      <w:instrText xml:space="preserve"> NUMPAGES </w:instrText>
    </w:r>
    <w:r w:rsidRPr="00D46165">
      <w:rPr>
        <w:rStyle w:val="PageNumber"/>
        <w:rFonts w:ascii="Arial" w:hAnsi="Arial" w:cs="Arial"/>
        <w:sz w:val="16"/>
        <w:szCs w:val="16"/>
      </w:rPr>
      <w:fldChar w:fldCharType="separate"/>
    </w:r>
    <w:r>
      <w:rPr>
        <w:rStyle w:val="PageNumber"/>
        <w:rFonts w:ascii="Arial" w:hAnsi="Arial" w:cs="Arial"/>
        <w:noProof/>
        <w:sz w:val="16"/>
        <w:szCs w:val="16"/>
      </w:rPr>
      <w:t>2</w:t>
    </w:r>
    <w:r w:rsidRPr="00D46165">
      <w:rPr>
        <w:rStyle w:val="PageNumber"/>
        <w:rFonts w:ascii="Arial" w:hAnsi="Arial" w:cs="Arial"/>
        <w:sz w:val="16"/>
        <w:szCs w:val="16"/>
      </w:rPr>
      <w:fldChar w:fldCharType="end"/>
    </w:r>
  </w:p>
  <w:p w14:paraId="78B16509" w14:textId="77777777" w:rsidR="00584070" w:rsidRPr="00D46165" w:rsidRDefault="00584070" w:rsidP="00D46165">
    <w:pPr>
      <w:pStyle w:val="Footer"/>
      <w:pBdr>
        <w:top w:val="single" w:sz="4" w:space="1" w:color="auto"/>
      </w:pBdr>
      <w:rPr>
        <w:rStyle w:val="PageNumber"/>
        <w:rFonts w:ascii="Arial" w:hAnsi="Arial" w:cs="Arial"/>
        <w:sz w:val="16"/>
        <w:szCs w:val="16"/>
        <w:lang w:val="en-AU"/>
      </w:rPr>
    </w:pPr>
    <w:r w:rsidRPr="00D46165">
      <w:rPr>
        <w:rStyle w:val="PageNumber"/>
        <w:rFonts w:ascii="Arial" w:hAnsi="Arial" w:cs="Arial"/>
        <w:sz w:val="16"/>
        <w:szCs w:val="16"/>
      </w:rPr>
      <w:t xml:space="preserve">Data Management Plan: </w:t>
    </w:r>
    <w:r>
      <w:rPr>
        <w:rStyle w:val="PageNumber"/>
        <w:rFonts w:ascii="Arial" w:hAnsi="Arial" w:cs="Arial"/>
        <w:sz w:val="16"/>
        <w:szCs w:val="16"/>
      </w:rPr>
      <w:t>Client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72426" w14:textId="77777777" w:rsidR="00EB2E50" w:rsidRDefault="00EB2E50">
      <w:r>
        <w:separator/>
      </w:r>
    </w:p>
  </w:footnote>
  <w:footnote w:type="continuationSeparator" w:id="0">
    <w:p w14:paraId="21F072FF" w14:textId="77777777" w:rsidR="00EB2E50" w:rsidRDefault="00EB2E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831D3" w14:textId="4AE2A65D" w:rsidR="00584070" w:rsidRPr="00CD1BBE" w:rsidRDefault="00CD1BBE" w:rsidP="00A24266">
    <w:pPr>
      <w:pStyle w:val="Header"/>
      <w:rPr>
        <w:rStyle w:val="PageNumber"/>
        <w:b w:val="0"/>
        <w:bCs/>
        <w:iCs/>
        <w:sz w:val="16"/>
      </w:rPr>
    </w:pPr>
    <w:r>
      <w:rPr>
        <w:noProof/>
        <w:lang w:val="en-AU"/>
      </w:rPr>
      <w:drawing>
        <wp:anchor distT="0" distB="0" distL="114300" distR="114300" simplePos="0" relativeHeight="251658240" behindDoc="0" locked="0" layoutInCell="1" allowOverlap="1" wp14:anchorId="707B755F" wp14:editId="7E4DD104">
          <wp:simplePos x="0" y="0"/>
          <wp:positionH relativeFrom="column">
            <wp:posOffset>4724400</wp:posOffset>
          </wp:positionH>
          <wp:positionV relativeFrom="paragraph">
            <wp:posOffset>-471170</wp:posOffset>
          </wp:positionV>
          <wp:extent cx="1832610" cy="489585"/>
          <wp:effectExtent l="0" t="0" r="0" b="571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2610" cy="489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9F895CE"/>
    <w:lvl w:ilvl="0">
      <w:start w:val="1"/>
      <w:numFmt w:val="decimal"/>
      <w:pStyle w:val="Heading1"/>
      <w:lvlText w:val="%1."/>
      <w:legacy w:legacy="1" w:legacySpace="144" w:legacyIndent="0"/>
      <w:lvlJc w:val="left"/>
    </w:lvl>
    <w:lvl w:ilvl="1">
      <w:start w:val="1"/>
      <w:numFmt w:val="decimal"/>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C1304F"/>
    <w:multiLevelType w:val="hybridMultilevel"/>
    <w:tmpl w:val="EF483D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A075340"/>
    <w:multiLevelType w:val="hybridMultilevel"/>
    <w:tmpl w:val="B39E5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AE249B"/>
    <w:multiLevelType w:val="hybridMultilevel"/>
    <w:tmpl w:val="14A211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1A2276"/>
    <w:multiLevelType w:val="hybridMultilevel"/>
    <w:tmpl w:val="A4D280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47D130B"/>
    <w:multiLevelType w:val="hybridMultilevel"/>
    <w:tmpl w:val="9D5A1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34205C"/>
    <w:multiLevelType w:val="hybridMultilevel"/>
    <w:tmpl w:val="2DD6EFD0"/>
    <w:lvl w:ilvl="0" w:tplc="0C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F673EF"/>
    <w:multiLevelType w:val="hybridMultilevel"/>
    <w:tmpl w:val="B0649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344478"/>
    <w:multiLevelType w:val="hybridMultilevel"/>
    <w:tmpl w:val="E0ACA0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1C7363"/>
    <w:multiLevelType w:val="hybridMultilevel"/>
    <w:tmpl w:val="DC180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8B7648"/>
    <w:multiLevelType w:val="hybridMultilevel"/>
    <w:tmpl w:val="EC1A5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0909FC"/>
    <w:multiLevelType w:val="hybridMultilevel"/>
    <w:tmpl w:val="CDCC83D2"/>
    <w:lvl w:ilvl="0" w:tplc="4009000F">
      <w:start w:val="1"/>
      <w:numFmt w:val="decimal"/>
      <w:lvlText w:val="%1."/>
      <w:lvlJc w:val="left"/>
      <w:pPr>
        <w:ind w:left="779" w:hanging="360"/>
      </w:pPr>
    </w:lvl>
    <w:lvl w:ilvl="1" w:tplc="40090019">
      <w:start w:val="1"/>
      <w:numFmt w:val="lowerLetter"/>
      <w:lvlText w:val="%2."/>
      <w:lvlJc w:val="left"/>
      <w:pPr>
        <w:ind w:left="1499" w:hanging="360"/>
      </w:pPr>
    </w:lvl>
    <w:lvl w:ilvl="2" w:tplc="4009001B" w:tentative="1">
      <w:start w:val="1"/>
      <w:numFmt w:val="lowerRoman"/>
      <w:lvlText w:val="%3."/>
      <w:lvlJc w:val="right"/>
      <w:pPr>
        <w:ind w:left="2219" w:hanging="180"/>
      </w:pPr>
    </w:lvl>
    <w:lvl w:ilvl="3" w:tplc="4009000F" w:tentative="1">
      <w:start w:val="1"/>
      <w:numFmt w:val="decimal"/>
      <w:lvlText w:val="%4."/>
      <w:lvlJc w:val="left"/>
      <w:pPr>
        <w:ind w:left="2939" w:hanging="360"/>
      </w:pPr>
    </w:lvl>
    <w:lvl w:ilvl="4" w:tplc="40090019" w:tentative="1">
      <w:start w:val="1"/>
      <w:numFmt w:val="lowerLetter"/>
      <w:lvlText w:val="%5."/>
      <w:lvlJc w:val="left"/>
      <w:pPr>
        <w:ind w:left="3659" w:hanging="360"/>
      </w:pPr>
    </w:lvl>
    <w:lvl w:ilvl="5" w:tplc="4009001B" w:tentative="1">
      <w:start w:val="1"/>
      <w:numFmt w:val="lowerRoman"/>
      <w:lvlText w:val="%6."/>
      <w:lvlJc w:val="right"/>
      <w:pPr>
        <w:ind w:left="4379" w:hanging="180"/>
      </w:pPr>
    </w:lvl>
    <w:lvl w:ilvl="6" w:tplc="4009000F" w:tentative="1">
      <w:start w:val="1"/>
      <w:numFmt w:val="decimal"/>
      <w:lvlText w:val="%7."/>
      <w:lvlJc w:val="left"/>
      <w:pPr>
        <w:ind w:left="5099" w:hanging="360"/>
      </w:pPr>
    </w:lvl>
    <w:lvl w:ilvl="7" w:tplc="40090019" w:tentative="1">
      <w:start w:val="1"/>
      <w:numFmt w:val="lowerLetter"/>
      <w:lvlText w:val="%8."/>
      <w:lvlJc w:val="left"/>
      <w:pPr>
        <w:ind w:left="5819" w:hanging="360"/>
      </w:pPr>
    </w:lvl>
    <w:lvl w:ilvl="8" w:tplc="4009001B" w:tentative="1">
      <w:start w:val="1"/>
      <w:numFmt w:val="lowerRoman"/>
      <w:lvlText w:val="%9."/>
      <w:lvlJc w:val="right"/>
      <w:pPr>
        <w:ind w:left="6539" w:hanging="180"/>
      </w:pPr>
    </w:lvl>
  </w:abstractNum>
  <w:abstractNum w:abstractNumId="12" w15:restartNumberingAfterBreak="0">
    <w:nsid w:val="510339A0"/>
    <w:multiLevelType w:val="hybridMultilevel"/>
    <w:tmpl w:val="EEC22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582252"/>
    <w:multiLevelType w:val="hybridMultilevel"/>
    <w:tmpl w:val="607620AA"/>
    <w:lvl w:ilvl="0" w:tplc="0F64C5A8">
      <w:start w:val="1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AF33AA2"/>
    <w:multiLevelType w:val="hybridMultilevel"/>
    <w:tmpl w:val="361AE034"/>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5" w15:restartNumberingAfterBreak="0">
    <w:nsid w:val="6CA659BC"/>
    <w:multiLevelType w:val="hybridMultilevel"/>
    <w:tmpl w:val="F7147732"/>
    <w:lvl w:ilvl="0" w:tplc="324AC3F6">
      <w:start w:val="6"/>
      <w:numFmt w:val="bullet"/>
      <w:pStyle w:val="SOPtextbullets"/>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1453553"/>
    <w:multiLevelType w:val="hybridMultilevel"/>
    <w:tmpl w:val="053404C0"/>
    <w:lvl w:ilvl="0" w:tplc="908007F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E10303"/>
    <w:multiLevelType w:val="hybridMultilevel"/>
    <w:tmpl w:val="6262C2A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7F750235"/>
    <w:multiLevelType w:val="hybridMultilevel"/>
    <w:tmpl w:val="8E98EB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963660415">
    <w:abstractNumId w:val="0"/>
  </w:num>
  <w:num w:numId="2" w16cid:durableId="435633442">
    <w:abstractNumId w:val="15"/>
  </w:num>
  <w:num w:numId="3" w16cid:durableId="246042761">
    <w:abstractNumId w:val="4"/>
  </w:num>
  <w:num w:numId="4" w16cid:durableId="1854757090">
    <w:abstractNumId w:val="18"/>
  </w:num>
  <w:num w:numId="5" w16cid:durableId="1836652330">
    <w:abstractNumId w:val="17"/>
  </w:num>
  <w:num w:numId="6" w16cid:durableId="1616327701">
    <w:abstractNumId w:val="8"/>
  </w:num>
  <w:num w:numId="7" w16cid:durableId="871305744">
    <w:abstractNumId w:val="14"/>
  </w:num>
  <w:num w:numId="8" w16cid:durableId="1881934216">
    <w:abstractNumId w:val="3"/>
  </w:num>
  <w:num w:numId="9" w16cid:durableId="329912910">
    <w:abstractNumId w:val="16"/>
  </w:num>
  <w:num w:numId="10" w16cid:durableId="1228498238">
    <w:abstractNumId w:val="7"/>
  </w:num>
  <w:num w:numId="11" w16cid:durableId="2091997353">
    <w:abstractNumId w:val="5"/>
  </w:num>
  <w:num w:numId="12" w16cid:durableId="739255831">
    <w:abstractNumId w:val="11"/>
  </w:num>
  <w:num w:numId="13" w16cid:durableId="1738361525">
    <w:abstractNumId w:val="0"/>
    <w:lvlOverride w:ilvl="0">
      <w:startOverride w:val="11"/>
    </w:lvlOverride>
    <w:lvlOverride w:ilvl="1">
      <w:startOverride w:val="5"/>
    </w:lvlOverride>
  </w:num>
  <w:num w:numId="14" w16cid:durableId="1538350019">
    <w:abstractNumId w:val="0"/>
    <w:lvlOverride w:ilvl="0">
      <w:startOverride w:val="11"/>
    </w:lvlOverride>
    <w:lvlOverride w:ilvl="1">
      <w:startOverride w:val="8"/>
    </w:lvlOverride>
  </w:num>
  <w:num w:numId="15" w16cid:durableId="1728140982">
    <w:abstractNumId w:val="10"/>
  </w:num>
  <w:num w:numId="16" w16cid:durableId="1189872946">
    <w:abstractNumId w:val="0"/>
  </w:num>
  <w:num w:numId="17" w16cid:durableId="498885230">
    <w:abstractNumId w:val="0"/>
    <w:lvlOverride w:ilvl="0">
      <w:startOverride w:val="11"/>
    </w:lvlOverride>
    <w:lvlOverride w:ilvl="1">
      <w:startOverride w:val="8"/>
    </w:lvlOverride>
  </w:num>
  <w:num w:numId="18" w16cid:durableId="431050417">
    <w:abstractNumId w:val="0"/>
    <w:lvlOverride w:ilvl="0">
      <w:startOverride w:val="11"/>
    </w:lvlOverride>
    <w:lvlOverride w:ilvl="1">
      <w:startOverride w:val="8"/>
    </w:lvlOverride>
  </w:num>
  <w:num w:numId="19" w16cid:durableId="1300957823">
    <w:abstractNumId w:val="13"/>
  </w:num>
  <w:num w:numId="20" w16cid:durableId="1034428420">
    <w:abstractNumId w:val="0"/>
  </w:num>
  <w:num w:numId="21" w16cid:durableId="30543169">
    <w:abstractNumId w:val="0"/>
  </w:num>
  <w:num w:numId="22" w16cid:durableId="2023050067">
    <w:abstractNumId w:val="0"/>
  </w:num>
  <w:num w:numId="23" w16cid:durableId="1828931545">
    <w:abstractNumId w:val="6"/>
  </w:num>
  <w:num w:numId="24" w16cid:durableId="1151095304">
    <w:abstractNumId w:val="12"/>
  </w:num>
  <w:num w:numId="25" w16cid:durableId="524756301">
    <w:abstractNumId w:val="9"/>
  </w:num>
  <w:num w:numId="26" w16cid:durableId="1660422360">
    <w:abstractNumId w:val="1"/>
  </w:num>
  <w:num w:numId="27" w16cid:durableId="117873795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701"/>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BEE"/>
    <w:rsid w:val="00000ABD"/>
    <w:rsid w:val="00000BFC"/>
    <w:rsid w:val="0000234B"/>
    <w:rsid w:val="00002FE8"/>
    <w:rsid w:val="00003B27"/>
    <w:rsid w:val="00004B45"/>
    <w:rsid w:val="00006450"/>
    <w:rsid w:val="00006700"/>
    <w:rsid w:val="000069E8"/>
    <w:rsid w:val="00006A6D"/>
    <w:rsid w:val="00010F08"/>
    <w:rsid w:val="00011014"/>
    <w:rsid w:val="00011060"/>
    <w:rsid w:val="00011803"/>
    <w:rsid w:val="000118F5"/>
    <w:rsid w:val="00012199"/>
    <w:rsid w:val="00013136"/>
    <w:rsid w:val="00013249"/>
    <w:rsid w:val="00013834"/>
    <w:rsid w:val="00013D37"/>
    <w:rsid w:val="00014427"/>
    <w:rsid w:val="00015CC3"/>
    <w:rsid w:val="00015E36"/>
    <w:rsid w:val="0001692D"/>
    <w:rsid w:val="00016A0B"/>
    <w:rsid w:val="000177E4"/>
    <w:rsid w:val="00017A45"/>
    <w:rsid w:val="00017E2C"/>
    <w:rsid w:val="00020AC0"/>
    <w:rsid w:val="00022112"/>
    <w:rsid w:val="000221E2"/>
    <w:rsid w:val="00022D8F"/>
    <w:rsid w:val="00023F68"/>
    <w:rsid w:val="0002440F"/>
    <w:rsid w:val="00025F3E"/>
    <w:rsid w:val="000264BB"/>
    <w:rsid w:val="0002666C"/>
    <w:rsid w:val="00026F8B"/>
    <w:rsid w:val="00030474"/>
    <w:rsid w:val="00031483"/>
    <w:rsid w:val="000315D3"/>
    <w:rsid w:val="00031710"/>
    <w:rsid w:val="00032C61"/>
    <w:rsid w:val="00033298"/>
    <w:rsid w:val="000340A0"/>
    <w:rsid w:val="00035464"/>
    <w:rsid w:val="00035F7B"/>
    <w:rsid w:val="00037DA7"/>
    <w:rsid w:val="00041511"/>
    <w:rsid w:val="00041DB3"/>
    <w:rsid w:val="00042907"/>
    <w:rsid w:val="00042B62"/>
    <w:rsid w:val="0004382D"/>
    <w:rsid w:val="00044BB2"/>
    <w:rsid w:val="00045C48"/>
    <w:rsid w:val="00046D2B"/>
    <w:rsid w:val="00046DED"/>
    <w:rsid w:val="00050BAA"/>
    <w:rsid w:val="00050CBF"/>
    <w:rsid w:val="00050EE1"/>
    <w:rsid w:val="000512BD"/>
    <w:rsid w:val="00051750"/>
    <w:rsid w:val="000522A9"/>
    <w:rsid w:val="00053748"/>
    <w:rsid w:val="000543CE"/>
    <w:rsid w:val="00054554"/>
    <w:rsid w:val="00054688"/>
    <w:rsid w:val="00054D7E"/>
    <w:rsid w:val="00055404"/>
    <w:rsid w:val="00055DE3"/>
    <w:rsid w:val="000579CA"/>
    <w:rsid w:val="000607E5"/>
    <w:rsid w:val="00060D2B"/>
    <w:rsid w:val="0006179B"/>
    <w:rsid w:val="000626E4"/>
    <w:rsid w:val="00062B1D"/>
    <w:rsid w:val="00063989"/>
    <w:rsid w:val="00064AF7"/>
    <w:rsid w:val="00065D80"/>
    <w:rsid w:val="00066366"/>
    <w:rsid w:val="00066CFF"/>
    <w:rsid w:val="00066FFF"/>
    <w:rsid w:val="00070E6E"/>
    <w:rsid w:val="000712E8"/>
    <w:rsid w:val="000715F6"/>
    <w:rsid w:val="00071672"/>
    <w:rsid w:val="00072152"/>
    <w:rsid w:val="00072524"/>
    <w:rsid w:val="00073290"/>
    <w:rsid w:val="0007460A"/>
    <w:rsid w:val="00074F84"/>
    <w:rsid w:val="000764AE"/>
    <w:rsid w:val="000821B9"/>
    <w:rsid w:val="0008395B"/>
    <w:rsid w:val="00083AA8"/>
    <w:rsid w:val="00083ECD"/>
    <w:rsid w:val="0008434D"/>
    <w:rsid w:val="00084D56"/>
    <w:rsid w:val="000852CF"/>
    <w:rsid w:val="00087464"/>
    <w:rsid w:val="00087493"/>
    <w:rsid w:val="0009046B"/>
    <w:rsid w:val="00091276"/>
    <w:rsid w:val="00092791"/>
    <w:rsid w:val="000941B8"/>
    <w:rsid w:val="00094348"/>
    <w:rsid w:val="0009633D"/>
    <w:rsid w:val="00096897"/>
    <w:rsid w:val="000969EA"/>
    <w:rsid w:val="00096CBA"/>
    <w:rsid w:val="00096D9F"/>
    <w:rsid w:val="000972B8"/>
    <w:rsid w:val="000A215A"/>
    <w:rsid w:val="000A21CD"/>
    <w:rsid w:val="000A22B3"/>
    <w:rsid w:val="000A2CC9"/>
    <w:rsid w:val="000A31D9"/>
    <w:rsid w:val="000A324F"/>
    <w:rsid w:val="000A46F5"/>
    <w:rsid w:val="000A54AF"/>
    <w:rsid w:val="000A56BD"/>
    <w:rsid w:val="000A6A33"/>
    <w:rsid w:val="000A75B1"/>
    <w:rsid w:val="000A7DE5"/>
    <w:rsid w:val="000B0ABF"/>
    <w:rsid w:val="000B40DA"/>
    <w:rsid w:val="000B4591"/>
    <w:rsid w:val="000B4CA0"/>
    <w:rsid w:val="000B5AA2"/>
    <w:rsid w:val="000B61FE"/>
    <w:rsid w:val="000B68CC"/>
    <w:rsid w:val="000B69F0"/>
    <w:rsid w:val="000B6BA5"/>
    <w:rsid w:val="000B6E9B"/>
    <w:rsid w:val="000B74A9"/>
    <w:rsid w:val="000B77DB"/>
    <w:rsid w:val="000B7F61"/>
    <w:rsid w:val="000B7F6F"/>
    <w:rsid w:val="000C02A9"/>
    <w:rsid w:val="000C04CF"/>
    <w:rsid w:val="000C0D1E"/>
    <w:rsid w:val="000C142B"/>
    <w:rsid w:val="000C2C88"/>
    <w:rsid w:val="000C2DA1"/>
    <w:rsid w:val="000C2FB3"/>
    <w:rsid w:val="000C3B45"/>
    <w:rsid w:val="000C3C7D"/>
    <w:rsid w:val="000C52AB"/>
    <w:rsid w:val="000C53E0"/>
    <w:rsid w:val="000C5A71"/>
    <w:rsid w:val="000C5ABC"/>
    <w:rsid w:val="000C5CA5"/>
    <w:rsid w:val="000C7FE0"/>
    <w:rsid w:val="000D0AD3"/>
    <w:rsid w:val="000D0F75"/>
    <w:rsid w:val="000D1061"/>
    <w:rsid w:val="000D16FD"/>
    <w:rsid w:val="000D1776"/>
    <w:rsid w:val="000D3C65"/>
    <w:rsid w:val="000D4006"/>
    <w:rsid w:val="000D457E"/>
    <w:rsid w:val="000D5D02"/>
    <w:rsid w:val="000D6117"/>
    <w:rsid w:val="000D661E"/>
    <w:rsid w:val="000D6A02"/>
    <w:rsid w:val="000D74C4"/>
    <w:rsid w:val="000D7FA4"/>
    <w:rsid w:val="000E104A"/>
    <w:rsid w:val="000E1406"/>
    <w:rsid w:val="000E1D9A"/>
    <w:rsid w:val="000E2FC3"/>
    <w:rsid w:val="000E39A7"/>
    <w:rsid w:val="000E46BA"/>
    <w:rsid w:val="000E4C7F"/>
    <w:rsid w:val="000E5ED0"/>
    <w:rsid w:val="000F0C6D"/>
    <w:rsid w:val="000F0D97"/>
    <w:rsid w:val="000F0EBC"/>
    <w:rsid w:val="000F0F88"/>
    <w:rsid w:val="000F14D7"/>
    <w:rsid w:val="000F187D"/>
    <w:rsid w:val="000F1AFE"/>
    <w:rsid w:val="000F2289"/>
    <w:rsid w:val="000F314E"/>
    <w:rsid w:val="000F385C"/>
    <w:rsid w:val="000F4005"/>
    <w:rsid w:val="000F5310"/>
    <w:rsid w:val="000F6B8A"/>
    <w:rsid w:val="000F6E8D"/>
    <w:rsid w:val="000F73C1"/>
    <w:rsid w:val="00100660"/>
    <w:rsid w:val="001019C7"/>
    <w:rsid w:val="00102C3E"/>
    <w:rsid w:val="00103088"/>
    <w:rsid w:val="00103680"/>
    <w:rsid w:val="00106737"/>
    <w:rsid w:val="00107AA3"/>
    <w:rsid w:val="001104E5"/>
    <w:rsid w:val="00110955"/>
    <w:rsid w:val="00112284"/>
    <w:rsid w:val="0011372E"/>
    <w:rsid w:val="00114498"/>
    <w:rsid w:val="0011450C"/>
    <w:rsid w:val="0011476C"/>
    <w:rsid w:val="00115D81"/>
    <w:rsid w:val="00117F59"/>
    <w:rsid w:val="0012001C"/>
    <w:rsid w:val="00120EB5"/>
    <w:rsid w:val="001210E5"/>
    <w:rsid w:val="0012123F"/>
    <w:rsid w:val="00122449"/>
    <w:rsid w:val="001236F7"/>
    <w:rsid w:val="00123D79"/>
    <w:rsid w:val="00124D05"/>
    <w:rsid w:val="001251FC"/>
    <w:rsid w:val="00125AE2"/>
    <w:rsid w:val="00126003"/>
    <w:rsid w:val="00126C68"/>
    <w:rsid w:val="00127316"/>
    <w:rsid w:val="001273F1"/>
    <w:rsid w:val="001279D0"/>
    <w:rsid w:val="0013092D"/>
    <w:rsid w:val="00130FD1"/>
    <w:rsid w:val="00131647"/>
    <w:rsid w:val="001320C8"/>
    <w:rsid w:val="001329AB"/>
    <w:rsid w:val="00132B9A"/>
    <w:rsid w:val="00133CEB"/>
    <w:rsid w:val="0013500A"/>
    <w:rsid w:val="00135226"/>
    <w:rsid w:val="00135344"/>
    <w:rsid w:val="00135ACE"/>
    <w:rsid w:val="00135F3C"/>
    <w:rsid w:val="001367EB"/>
    <w:rsid w:val="00136A96"/>
    <w:rsid w:val="00137818"/>
    <w:rsid w:val="00137A79"/>
    <w:rsid w:val="00140ECE"/>
    <w:rsid w:val="00141A04"/>
    <w:rsid w:val="0014221B"/>
    <w:rsid w:val="00142386"/>
    <w:rsid w:val="001435B9"/>
    <w:rsid w:val="00143E48"/>
    <w:rsid w:val="00144416"/>
    <w:rsid w:val="00144BD4"/>
    <w:rsid w:val="001450BD"/>
    <w:rsid w:val="00146130"/>
    <w:rsid w:val="00146C51"/>
    <w:rsid w:val="0014719C"/>
    <w:rsid w:val="00147FF6"/>
    <w:rsid w:val="00150450"/>
    <w:rsid w:val="0015054B"/>
    <w:rsid w:val="001505F9"/>
    <w:rsid w:val="00153D76"/>
    <w:rsid w:val="00154854"/>
    <w:rsid w:val="00154BCE"/>
    <w:rsid w:val="00154F77"/>
    <w:rsid w:val="00156BE4"/>
    <w:rsid w:val="00157F74"/>
    <w:rsid w:val="00160487"/>
    <w:rsid w:val="0016096E"/>
    <w:rsid w:val="0016178D"/>
    <w:rsid w:val="00162363"/>
    <w:rsid w:val="001625AC"/>
    <w:rsid w:val="00162C3E"/>
    <w:rsid w:val="00163AF8"/>
    <w:rsid w:val="0016464F"/>
    <w:rsid w:val="00164C16"/>
    <w:rsid w:val="00164CCF"/>
    <w:rsid w:val="00166BDB"/>
    <w:rsid w:val="00171909"/>
    <w:rsid w:val="00172735"/>
    <w:rsid w:val="00172B8D"/>
    <w:rsid w:val="001732B4"/>
    <w:rsid w:val="0017347F"/>
    <w:rsid w:val="00173B32"/>
    <w:rsid w:val="00173C88"/>
    <w:rsid w:val="00174582"/>
    <w:rsid w:val="00174AA7"/>
    <w:rsid w:val="00174E2A"/>
    <w:rsid w:val="00174EED"/>
    <w:rsid w:val="00177AE4"/>
    <w:rsid w:val="00180D0A"/>
    <w:rsid w:val="00181A6F"/>
    <w:rsid w:val="00182480"/>
    <w:rsid w:val="00182484"/>
    <w:rsid w:val="00182F1F"/>
    <w:rsid w:val="00183CB9"/>
    <w:rsid w:val="00183DA7"/>
    <w:rsid w:val="001841BC"/>
    <w:rsid w:val="001841E2"/>
    <w:rsid w:val="00184D33"/>
    <w:rsid w:val="00185337"/>
    <w:rsid w:val="0018573F"/>
    <w:rsid w:val="001862A4"/>
    <w:rsid w:val="00187550"/>
    <w:rsid w:val="00191E9E"/>
    <w:rsid w:val="00192145"/>
    <w:rsid w:val="00193916"/>
    <w:rsid w:val="001947A4"/>
    <w:rsid w:val="00195429"/>
    <w:rsid w:val="00195C2B"/>
    <w:rsid w:val="0019702F"/>
    <w:rsid w:val="00197691"/>
    <w:rsid w:val="001976E9"/>
    <w:rsid w:val="001A0876"/>
    <w:rsid w:val="001A11A1"/>
    <w:rsid w:val="001A1530"/>
    <w:rsid w:val="001A1AC6"/>
    <w:rsid w:val="001A1B25"/>
    <w:rsid w:val="001A239B"/>
    <w:rsid w:val="001A35FD"/>
    <w:rsid w:val="001A3CCB"/>
    <w:rsid w:val="001A4056"/>
    <w:rsid w:val="001A4332"/>
    <w:rsid w:val="001A4AB0"/>
    <w:rsid w:val="001A68F2"/>
    <w:rsid w:val="001A74C5"/>
    <w:rsid w:val="001B052C"/>
    <w:rsid w:val="001B07D3"/>
    <w:rsid w:val="001B101E"/>
    <w:rsid w:val="001B2568"/>
    <w:rsid w:val="001B3F5C"/>
    <w:rsid w:val="001B4369"/>
    <w:rsid w:val="001B4922"/>
    <w:rsid w:val="001B49C8"/>
    <w:rsid w:val="001B50D6"/>
    <w:rsid w:val="001B59A4"/>
    <w:rsid w:val="001B6890"/>
    <w:rsid w:val="001B7280"/>
    <w:rsid w:val="001C01A0"/>
    <w:rsid w:val="001C0A0E"/>
    <w:rsid w:val="001C1D1D"/>
    <w:rsid w:val="001C20DF"/>
    <w:rsid w:val="001C2294"/>
    <w:rsid w:val="001C2347"/>
    <w:rsid w:val="001C2B40"/>
    <w:rsid w:val="001C2F8C"/>
    <w:rsid w:val="001C3D31"/>
    <w:rsid w:val="001C5178"/>
    <w:rsid w:val="001C55D1"/>
    <w:rsid w:val="001C564E"/>
    <w:rsid w:val="001C5CD4"/>
    <w:rsid w:val="001C6C8F"/>
    <w:rsid w:val="001C7848"/>
    <w:rsid w:val="001D0877"/>
    <w:rsid w:val="001D1548"/>
    <w:rsid w:val="001D24F8"/>
    <w:rsid w:val="001D2CAE"/>
    <w:rsid w:val="001D38F9"/>
    <w:rsid w:val="001D419A"/>
    <w:rsid w:val="001D42F7"/>
    <w:rsid w:val="001D53A2"/>
    <w:rsid w:val="001D5AD8"/>
    <w:rsid w:val="001D61B2"/>
    <w:rsid w:val="001D6203"/>
    <w:rsid w:val="001D7B2F"/>
    <w:rsid w:val="001E075C"/>
    <w:rsid w:val="001E0AEA"/>
    <w:rsid w:val="001E205A"/>
    <w:rsid w:val="001E2921"/>
    <w:rsid w:val="001E304C"/>
    <w:rsid w:val="001E3DF8"/>
    <w:rsid w:val="001E4028"/>
    <w:rsid w:val="001E44D0"/>
    <w:rsid w:val="001E4995"/>
    <w:rsid w:val="001E567D"/>
    <w:rsid w:val="001F0685"/>
    <w:rsid w:val="001F0C82"/>
    <w:rsid w:val="001F0DB6"/>
    <w:rsid w:val="001F12E8"/>
    <w:rsid w:val="001F1C66"/>
    <w:rsid w:val="001F1EEE"/>
    <w:rsid w:val="001F22F0"/>
    <w:rsid w:val="001F31D2"/>
    <w:rsid w:val="001F446E"/>
    <w:rsid w:val="001F557E"/>
    <w:rsid w:val="001F602B"/>
    <w:rsid w:val="001F71B0"/>
    <w:rsid w:val="001F72C8"/>
    <w:rsid w:val="001F7A65"/>
    <w:rsid w:val="002001A1"/>
    <w:rsid w:val="002001EA"/>
    <w:rsid w:val="002007B2"/>
    <w:rsid w:val="002007EC"/>
    <w:rsid w:val="00200876"/>
    <w:rsid w:val="002008A3"/>
    <w:rsid w:val="0020093F"/>
    <w:rsid w:val="00200DEF"/>
    <w:rsid w:val="0020161E"/>
    <w:rsid w:val="00202593"/>
    <w:rsid w:val="00203814"/>
    <w:rsid w:val="002039C3"/>
    <w:rsid w:val="00203A56"/>
    <w:rsid w:val="00203A61"/>
    <w:rsid w:val="002040CB"/>
    <w:rsid w:val="002053E5"/>
    <w:rsid w:val="002062CE"/>
    <w:rsid w:val="002076DB"/>
    <w:rsid w:val="00210839"/>
    <w:rsid w:val="00210F44"/>
    <w:rsid w:val="0021136C"/>
    <w:rsid w:val="00213454"/>
    <w:rsid w:val="00213B0E"/>
    <w:rsid w:val="00213EEA"/>
    <w:rsid w:val="00214260"/>
    <w:rsid w:val="00214514"/>
    <w:rsid w:val="00215508"/>
    <w:rsid w:val="00215D6A"/>
    <w:rsid w:val="00216C2F"/>
    <w:rsid w:val="00217FEE"/>
    <w:rsid w:val="002202E5"/>
    <w:rsid w:val="0022164D"/>
    <w:rsid w:val="0022180E"/>
    <w:rsid w:val="0022255D"/>
    <w:rsid w:val="0022293D"/>
    <w:rsid w:val="00223280"/>
    <w:rsid w:val="00223F2B"/>
    <w:rsid w:val="002241FD"/>
    <w:rsid w:val="002248D6"/>
    <w:rsid w:val="00224B98"/>
    <w:rsid w:val="0022586A"/>
    <w:rsid w:val="00225CBB"/>
    <w:rsid w:val="00226C30"/>
    <w:rsid w:val="00226F9D"/>
    <w:rsid w:val="00227C7E"/>
    <w:rsid w:val="0023220D"/>
    <w:rsid w:val="00233389"/>
    <w:rsid w:val="0023418C"/>
    <w:rsid w:val="00234C78"/>
    <w:rsid w:val="00237AE5"/>
    <w:rsid w:val="00241654"/>
    <w:rsid w:val="00241A65"/>
    <w:rsid w:val="00242BAE"/>
    <w:rsid w:val="00243AEC"/>
    <w:rsid w:val="00244913"/>
    <w:rsid w:val="00244DDD"/>
    <w:rsid w:val="0024597A"/>
    <w:rsid w:val="002460D4"/>
    <w:rsid w:val="00247291"/>
    <w:rsid w:val="00247828"/>
    <w:rsid w:val="00250444"/>
    <w:rsid w:val="00250B34"/>
    <w:rsid w:val="0025242C"/>
    <w:rsid w:val="0025273F"/>
    <w:rsid w:val="00252A6D"/>
    <w:rsid w:val="00253070"/>
    <w:rsid w:val="0025478C"/>
    <w:rsid w:val="00256D86"/>
    <w:rsid w:val="002615BB"/>
    <w:rsid w:val="00264040"/>
    <w:rsid w:val="0026449C"/>
    <w:rsid w:val="00264630"/>
    <w:rsid w:val="00264AA8"/>
    <w:rsid w:val="00264B6D"/>
    <w:rsid w:val="00265244"/>
    <w:rsid w:val="00265880"/>
    <w:rsid w:val="0026684D"/>
    <w:rsid w:val="00267B64"/>
    <w:rsid w:val="00267B82"/>
    <w:rsid w:val="002716CC"/>
    <w:rsid w:val="00272B46"/>
    <w:rsid w:val="00272BA9"/>
    <w:rsid w:val="002746D6"/>
    <w:rsid w:val="00275427"/>
    <w:rsid w:val="00276FED"/>
    <w:rsid w:val="002777A8"/>
    <w:rsid w:val="00277B69"/>
    <w:rsid w:val="00280AC5"/>
    <w:rsid w:val="00280BF4"/>
    <w:rsid w:val="002811D2"/>
    <w:rsid w:val="00281778"/>
    <w:rsid w:val="00281CF5"/>
    <w:rsid w:val="00283B10"/>
    <w:rsid w:val="00284099"/>
    <w:rsid w:val="002856F8"/>
    <w:rsid w:val="00286AF9"/>
    <w:rsid w:val="002900CF"/>
    <w:rsid w:val="0029158E"/>
    <w:rsid w:val="002923BC"/>
    <w:rsid w:val="00293319"/>
    <w:rsid w:val="0029397E"/>
    <w:rsid w:val="00294C69"/>
    <w:rsid w:val="00294D17"/>
    <w:rsid w:val="00295FA9"/>
    <w:rsid w:val="0029611A"/>
    <w:rsid w:val="002961BC"/>
    <w:rsid w:val="00297024"/>
    <w:rsid w:val="00297817"/>
    <w:rsid w:val="00297A43"/>
    <w:rsid w:val="002A0522"/>
    <w:rsid w:val="002A07F1"/>
    <w:rsid w:val="002A307D"/>
    <w:rsid w:val="002A4C8A"/>
    <w:rsid w:val="002A6ED0"/>
    <w:rsid w:val="002A72ED"/>
    <w:rsid w:val="002A7E51"/>
    <w:rsid w:val="002B0705"/>
    <w:rsid w:val="002B0AB3"/>
    <w:rsid w:val="002B0E16"/>
    <w:rsid w:val="002B1392"/>
    <w:rsid w:val="002B2389"/>
    <w:rsid w:val="002B282A"/>
    <w:rsid w:val="002B31B3"/>
    <w:rsid w:val="002B3507"/>
    <w:rsid w:val="002B3D52"/>
    <w:rsid w:val="002B48C2"/>
    <w:rsid w:val="002B49AF"/>
    <w:rsid w:val="002B4D40"/>
    <w:rsid w:val="002B5A55"/>
    <w:rsid w:val="002B5F2D"/>
    <w:rsid w:val="002C1EC3"/>
    <w:rsid w:val="002C2E5A"/>
    <w:rsid w:val="002C3E50"/>
    <w:rsid w:val="002C47F5"/>
    <w:rsid w:val="002C5907"/>
    <w:rsid w:val="002C6767"/>
    <w:rsid w:val="002D1B75"/>
    <w:rsid w:val="002D26E9"/>
    <w:rsid w:val="002D31D8"/>
    <w:rsid w:val="002D3CDB"/>
    <w:rsid w:val="002D443D"/>
    <w:rsid w:val="002D4CCA"/>
    <w:rsid w:val="002D77B3"/>
    <w:rsid w:val="002D7899"/>
    <w:rsid w:val="002E10CF"/>
    <w:rsid w:val="002E3B6D"/>
    <w:rsid w:val="002E6183"/>
    <w:rsid w:val="002E69D2"/>
    <w:rsid w:val="002F1B93"/>
    <w:rsid w:val="002F4974"/>
    <w:rsid w:val="002F61E8"/>
    <w:rsid w:val="00300524"/>
    <w:rsid w:val="00300DF1"/>
    <w:rsid w:val="0030119C"/>
    <w:rsid w:val="003012CB"/>
    <w:rsid w:val="00301F05"/>
    <w:rsid w:val="003027A2"/>
    <w:rsid w:val="003028F3"/>
    <w:rsid w:val="00303173"/>
    <w:rsid w:val="0030386F"/>
    <w:rsid w:val="00304F8F"/>
    <w:rsid w:val="0030542D"/>
    <w:rsid w:val="003078FF"/>
    <w:rsid w:val="00310389"/>
    <w:rsid w:val="00311566"/>
    <w:rsid w:val="003119C1"/>
    <w:rsid w:val="003121D1"/>
    <w:rsid w:val="00312554"/>
    <w:rsid w:val="00313325"/>
    <w:rsid w:val="00314B4F"/>
    <w:rsid w:val="00314E8A"/>
    <w:rsid w:val="00314F28"/>
    <w:rsid w:val="00316D0A"/>
    <w:rsid w:val="003217AE"/>
    <w:rsid w:val="003222C9"/>
    <w:rsid w:val="00322523"/>
    <w:rsid w:val="00322AAD"/>
    <w:rsid w:val="00322D2D"/>
    <w:rsid w:val="003231EE"/>
    <w:rsid w:val="00323905"/>
    <w:rsid w:val="00323AD4"/>
    <w:rsid w:val="00325AD0"/>
    <w:rsid w:val="00325D43"/>
    <w:rsid w:val="00327B54"/>
    <w:rsid w:val="00330311"/>
    <w:rsid w:val="0033088F"/>
    <w:rsid w:val="00331624"/>
    <w:rsid w:val="003323F5"/>
    <w:rsid w:val="0033240B"/>
    <w:rsid w:val="00332588"/>
    <w:rsid w:val="00332F21"/>
    <w:rsid w:val="00334AB6"/>
    <w:rsid w:val="00334D10"/>
    <w:rsid w:val="003351DB"/>
    <w:rsid w:val="00335D64"/>
    <w:rsid w:val="00340018"/>
    <w:rsid w:val="003413CC"/>
    <w:rsid w:val="00342257"/>
    <w:rsid w:val="0034473D"/>
    <w:rsid w:val="00344A09"/>
    <w:rsid w:val="0034529F"/>
    <w:rsid w:val="003453B0"/>
    <w:rsid w:val="003457D9"/>
    <w:rsid w:val="00345B8C"/>
    <w:rsid w:val="00346766"/>
    <w:rsid w:val="00350E2E"/>
    <w:rsid w:val="003513F2"/>
    <w:rsid w:val="0035287B"/>
    <w:rsid w:val="00352F22"/>
    <w:rsid w:val="003538E5"/>
    <w:rsid w:val="003541B0"/>
    <w:rsid w:val="003543B7"/>
    <w:rsid w:val="00354A7C"/>
    <w:rsid w:val="0035503F"/>
    <w:rsid w:val="00355472"/>
    <w:rsid w:val="00355937"/>
    <w:rsid w:val="00357A0C"/>
    <w:rsid w:val="003601C3"/>
    <w:rsid w:val="00360936"/>
    <w:rsid w:val="00361EFC"/>
    <w:rsid w:val="00362B84"/>
    <w:rsid w:val="0036433E"/>
    <w:rsid w:val="0036471E"/>
    <w:rsid w:val="00364E7D"/>
    <w:rsid w:val="0036599F"/>
    <w:rsid w:val="00365BDD"/>
    <w:rsid w:val="00365EDF"/>
    <w:rsid w:val="00365FF8"/>
    <w:rsid w:val="003671A8"/>
    <w:rsid w:val="00367445"/>
    <w:rsid w:val="003674D7"/>
    <w:rsid w:val="0037153A"/>
    <w:rsid w:val="003718D5"/>
    <w:rsid w:val="003729A6"/>
    <w:rsid w:val="00374228"/>
    <w:rsid w:val="00375026"/>
    <w:rsid w:val="00376600"/>
    <w:rsid w:val="00376B61"/>
    <w:rsid w:val="0037771A"/>
    <w:rsid w:val="003815A6"/>
    <w:rsid w:val="00382066"/>
    <w:rsid w:val="00382595"/>
    <w:rsid w:val="00383227"/>
    <w:rsid w:val="003835EC"/>
    <w:rsid w:val="00383989"/>
    <w:rsid w:val="003844A7"/>
    <w:rsid w:val="003849A6"/>
    <w:rsid w:val="00384C89"/>
    <w:rsid w:val="00384FD1"/>
    <w:rsid w:val="00385F21"/>
    <w:rsid w:val="00385F30"/>
    <w:rsid w:val="0039017F"/>
    <w:rsid w:val="00390690"/>
    <w:rsid w:val="003911A4"/>
    <w:rsid w:val="00391B42"/>
    <w:rsid w:val="00392E02"/>
    <w:rsid w:val="00393179"/>
    <w:rsid w:val="00393232"/>
    <w:rsid w:val="003935F7"/>
    <w:rsid w:val="00395DD8"/>
    <w:rsid w:val="00396C6E"/>
    <w:rsid w:val="003979BD"/>
    <w:rsid w:val="003A0BF4"/>
    <w:rsid w:val="003A2BF1"/>
    <w:rsid w:val="003A3106"/>
    <w:rsid w:val="003A4502"/>
    <w:rsid w:val="003A493B"/>
    <w:rsid w:val="003A570B"/>
    <w:rsid w:val="003A5AB1"/>
    <w:rsid w:val="003A64FA"/>
    <w:rsid w:val="003B02EA"/>
    <w:rsid w:val="003B1ADB"/>
    <w:rsid w:val="003B1B4D"/>
    <w:rsid w:val="003B1DD2"/>
    <w:rsid w:val="003B4372"/>
    <w:rsid w:val="003B4982"/>
    <w:rsid w:val="003B5430"/>
    <w:rsid w:val="003B5A67"/>
    <w:rsid w:val="003B6115"/>
    <w:rsid w:val="003B6A3A"/>
    <w:rsid w:val="003B6C31"/>
    <w:rsid w:val="003B7E26"/>
    <w:rsid w:val="003B7E31"/>
    <w:rsid w:val="003C0938"/>
    <w:rsid w:val="003C17E6"/>
    <w:rsid w:val="003C22AC"/>
    <w:rsid w:val="003C2865"/>
    <w:rsid w:val="003C2E64"/>
    <w:rsid w:val="003C3498"/>
    <w:rsid w:val="003C3735"/>
    <w:rsid w:val="003C37EA"/>
    <w:rsid w:val="003C3E2D"/>
    <w:rsid w:val="003C4792"/>
    <w:rsid w:val="003C7142"/>
    <w:rsid w:val="003C77A0"/>
    <w:rsid w:val="003D0525"/>
    <w:rsid w:val="003D0783"/>
    <w:rsid w:val="003D1354"/>
    <w:rsid w:val="003D154E"/>
    <w:rsid w:val="003D2175"/>
    <w:rsid w:val="003D31C0"/>
    <w:rsid w:val="003D4F38"/>
    <w:rsid w:val="003D5A44"/>
    <w:rsid w:val="003D6603"/>
    <w:rsid w:val="003D799B"/>
    <w:rsid w:val="003D7C62"/>
    <w:rsid w:val="003D7F56"/>
    <w:rsid w:val="003E0659"/>
    <w:rsid w:val="003E0BA5"/>
    <w:rsid w:val="003E3C1C"/>
    <w:rsid w:val="003E4461"/>
    <w:rsid w:val="003E4FDE"/>
    <w:rsid w:val="003E6E2F"/>
    <w:rsid w:val="003E7873"/>
    <w:rsid w:val="003E7EE4"/>
    <w:rsid w:val="003F047C"/>
    <w:rsid w:val="003F17C0"/>
    <w:rsid w:val="003F1F3A"/>
    <w:rsid w:val="003F2B4C"/>
    <w:rsid w:val="003F3026"/>
    <w:rsid w:val="003F3F85"/>
    <w:rsid w:val="003F4F8E"/>
    <w:rsid w:val="003F584F"/>
    <w:rsid w:val="003F5B28"/>
    <w:rsid w:val="003F5B80"/>
    <w:rsid w:val="003F6231"/>
    <w:rsid w:val="003F6A64"/>
    <w:rsid w:val="003F754F"/>
    <w:rsid w:val="003F7D06"/>
    <w:rsid w:val="003F7E7B"/>
    <w:rsid w:val="0040196F"/>
    <w:rsid w:val="004024EE"/>
    <w:rsid w:val="0040359E"/>
    <w:rsid w:val="00403860"/>
    <w:rsid w:val="004045E5"/>
    <w:rsid w:val="00404B0A"/>
    <w:rsid w:val="00405362"/>
    <w:rsid w:val="004064F8"/>
    <w:rsid w:val="00407E63"/>
    <w:rsid w:val="00407FC9"/>
    <w:rsid w:val="00410C6E"/>
    <w:rsid w:val="00411561"/>
    <w:rsid w:val="0041366C"/>
    <w:rsid w:val="00414FC3"/>
    <w:rsid w:val="004155C0"/>
    <w:rsid w:val="00420031"/>
    <w:rsid w:val="0042006B"/>
    <w:rsid w:val="004202D8"/>
    <w:rsid w:val="00420937"/>
    <w:rsid w:val="00422A99"/>
    <w:rsid w:val="004232EA"/>
    <w:rsid w:val="004233DC"/>
    <w:rsid w:val="00424DDF"/>
    <w:rsid w:val="004251EB"/>
    <w:rsid w:val="00425AFA"/>
    <w:rsid w:val="00426379"/>
    <w:rsid w:val="00426468"/>
    <w:rsid w:val="0043041D"/>
    <w:rsid w:val="00430BBF"/>
    <w:rsid w:val="00430E4B"/>
    <w:rsid w:val="00432302"/>
    <w:rsid w:val="004350D9"/>
    <w:rsid w:val="00435F56"/>
    <w:rsid w:val="00435FC2"/>
    <w:rsid w:val="00437446"/>
    <w:rsid w:val="00437811"/>
    <w:rsid w:val="004407B2"/>
    <w:rsid w:val="00440801"/>
    <w:rsid w:val="0044225C"/>
    <w:rsid w:val="004434B9"/>
    <w:rsid w:val="0044424D"/>
    <w:rsid w:val="004451E5"/>
    <w:rsid w:val="00445324"/>
    <w:rsid w:val="0044673B"/>
    <w:rsid w:val="004473DB"/>
    <w:rsid w:val="0045023A"/>
    <w:rsid w:val="00451045"/>
    <w:rsid w:val="004538FA"/>
    <w:rsid w:val="00454390"/>
    <w:rsid w:val="004547D5"/>
    <w:rsid w:val="00454CEA"/>
    <w:rsid w:val="00454D9C"/>
    <w:rsid w:val="00454E93"/>
    <w:rsid w:val="004557A4"/>
    <w:rsid w:val="004573D1"/>
    <w:rsid w:val="0045754B"/>
    <w:rsid w:val="00457992"/>
    <w:rsid w:val="004601B6"/>
    <w:rsid w:val="004606D6"/>
    <w:rsid w:val="00460B6A"/>
    <w:rsid w:val="004626F5"/>
    <w:rsid w:val="00462865"/>
    <w:rsid w:val="00462FA5"/>
    <w:rsid w:val="00463401"/>
    <w:rsid w:val="00464DAD"/>
    <w:rsid w:val="00465524"/>
    <w:rsid w:val="00465774"/>
    <w:rsid w:val="004659B1"/>
    <w:rsid w:val="00466438"/>
    <w:rsid w:val="00466ACF"/>
    <w:rsid w:val="004672DF"/>
    <w:rsid w:val="00467889"/>
    <w:rsid w:val="004679DF"/>
    <w:rsid w:val="00467A8C"/>
    <w:rsid w:val="004705FA"/>
    <w:rsid w:val="00470823"/>
    <w:rsid w:val="00470ADC"/>
    <w:rsid w:val="00470F71"/>
    <w:rsid w:val="00471B0B"/>
    <w:rsid w:val="004723D5"/>
    <w:rsid w:val="004740AE"/>
    <w:rsid w:val="00474842"/>
    <w:rsid w:val="00474EB7"/>
    <w:rsid w:val="00476A7D"/>
    <w:rsid w:val="00476BF1"/>
    <w:rsid w:val="00477A63"/>
    <w:rsid w:val="00481426"/>
    <w:rsid w:val="004814CE"/>
    <w:rsid w:val="004820C0"/>
    <w:rsid w:val="004847BE"/>
    <w:rsid w:val="00484EE6"/>
    <w:rsid w:val="004851C3"/>
    <w:rsid w:val="00485236"/>
    <w:rsid w:val="004854D9"/>
    <w:rsid w:val="00485E5F"/>
    <w:rsid w:val="004860DC"/>
    <w:rsid w:val="004864C6"/>
    <w:rsid w:val="004866E8"/>
    <w:rsid w:val="00487805"/>
    <w:rsid w:val="00487A65"/>
    <w:rsid w:val="004900FC"/>
    <w:rsid w:val="00490B83"/>
    <w:rsid w:val="004912B4"/>
    <w:rsid w:val="00491C62"/>
    <w:rsid w:val="004924B3"/>
    <w:rsid w:val="00493295"/>
    <w:rsid w:val="00493A55"/>
    <w:rsid w:val="0049426E"/>
    <w:rsid w:val="00494761"/>
    <w:rsid w:val="00494842"/>
    <w:rsid w:val="004950C8"/>
    <w:rsid w:val="00495186"/>
    <w:rsid w:val="0049587B"/>
    <w:rsid w:val="00496975"/>
    <w:rsid w:val="00496F15"/>
    <w:rsid w:val="004975BE"/>
    <w:rsid w:val="004A0EFC"/>
    <w:rsid w:val="004A126A"/>
    <w:rsid w:val="004A2176"/>
    <w:rsid w:val="004A2614"/>
    <w:rsid w:val="004A2EEA"/>
    <w:rsid w:val="004A30A4"/>
    <w:rsid w:val="004A37A3"/>
    <w:rsid w:val="004A3F9A"/>
    <w:rsid w:val="004A414F"/>
    <w:rsid w:val="004A5329"/>
    <w:rsid w:val="004A5453"/>
    <w:rsid w:val="004A585B"/>
    <w:rsid w:val="004A5BDA"/>
    <w:rsid w:val="004B0156"/>
    <w:rsid w:val="004B0633"/>
    <w:rsid w:val="004B0F10"/>
    <w:rsid w:val="004B1A86"/>
    <w:rsid w:val="004B1C1F"/>
    <w:rsid w:val="004B2B44"/>
    <w:rsid w:val="004B3323"/>
    <w:rsid w:val="004B365D"/>
    <w:rsid w:val="004B3AF0"/>
    <w:rsid w:val="004B3F30"/>
    <w:rsid w:val="004B4653"/>
    <w:rsid w:val="004B46FF"/>
    <w:rsid w:val="004B4CAE"/>
    <w:rsid w:val="004B5857"/>
    <w:rsid w:val="004B63BD"/>
    <w:rsid w:val="004B6670"/>
    <w:rsid w:val="004B68A5"/>
    <w:rsid w:val="004B720A"/>
    <w:rsid w:val="004B7BB3"/>
    <w:rsid w:val="004C11B6"/>
    <w:rsid w:val="004C1631"/>
    <w:rsid w:val="004C16B4"/>
    <w:rsid w:val="004C43A8"/>
    <w:rsid w:val="004C478A"/>
    <w:rsid w:val="004C47E9"/>
    <w:rsid w:val="004C4E11"/>
    <w:rsid w:val="004C56CE"/>
    <w:rsid w:val="004C5D8E"/>
    <w:rsid w:val="004C61E8"/>
    <w:rsid w:val="004C6821"/>
    <w:rsid w:val="004D0F71"/>
    <w:rsid w:val="004D1A79"/>
    <w:rsid w:val="004D1CBA"/>
    <w:rsid w:val="004D1FD0"/>
    <w:rsid w:val="004D2A18"/>
    <w:rsid w:val="004D3A79"/>
    <w:rsid w:val="004D5FBF"/>
    <w:rsid w:val="004D6A91"/>
    <w:rsid w:val="004E0611"/>
    <w:rsid w:val="004E0911"/>
    <w:rsid w:val="004E267C"/>
    <w:rsid w:val="004E2E1E"/>
    <w:rsid w:val="004E33DE"/>
    <w:rsid w:val="004E36DB"/>
    <w:rsid w:val="004E386A"/>
    <w:rsid w:val="004E3F15"/>
    <w:rsid w:val="004E4365"/>
    <w:rsid w:val="004E6102"/>
    <w:rsid w:val="004E69EE"/>
    <w:rsid w:val="004E7793"/>
    <w:rsid w:val="004E7CC8"/>
    <w:rsid w:val="004F051A"/>
    <w:rsid w:val="004F0B8F"/>
    <w:rsid w:val="004F257B"/>
    <w:rsid w:val="004F4391"/>
    <w:rsid w:val="004F43E6"/>
    <w:rsid w:val="004F76F5"/>
    <w:rsid w:val="004F7E7E"/>
    <w:rsid w:val="0050104B"/>
    <w:rsid w:val="00501B37"/>
    <w:rsid w:val="00501CE7"/>
    <w:rsid w:val="00502724"/>
    <w:rsid w:val="00502C2A"/>
    <w:rsid w:val="00502E0A"/>
    <w:rsid w:val="00502FB5"/>
    <w:rsid w:val="00503DC7"/>
    <w:rsid w:val="0050463D"/>
    <w:rsid w:val="00504D4F"/>
    <w:rsid w:val="00505EFE"/>
    <w:rsid w:val="00506361"/>
    <w:rsid w:val="00506C39"/>
    <w:rsid w:val="00506DCC"/>
    <w:rsid w:val="005129FB"/>
    <w:rsid w:val="00512CFD"/>
    <w:rsid w:val="00512E73"/>
    <w:rsid w:val="005130B4"/>
    <w:rsid w:val="005139E3"/>
    <w:rsid w:val="00514909"/>
    <w:rsid w:val="00514E9E"/>
    <w:rsid w:val="005150F7"/>
    <w:rsid w:val="005159D2"/>
    <w:rsid w:val="00516259"/>
    <w:rsid w:val="0051626E"/>
    <w:rsid w:val="0051627A"/>
    <w:rsid w:val="00516FB0"/>
    <w:rsid w:val="00517E6D"/>
    <w:rsid w:val="00517F70"/>
    <w:rsid w:val="00520E92"/>
    <w:rsid w:val="0052140B"/>
    <w:rsid w:val="00521C20"/>
    <w:rsid w:val="005222E1"/>
    <w:rsid w:val="00523888"/>
    <w:rsid w:val="00525113"/>
    <w:rsid w:val="0052512D"/>
    <w:rsid w:val="00525624"/>
    <w:rsid w:val="00525E48"/>
    <w:rsid w:val="005275EC"/>
    <w:rsid w:val="00527D91"/>
    <w:rsid w:val="00530EC1"/>
    <w:rsid w:val="00531005"/>
    <w:rsid w:val="0053355B"/>
    <w:rsid w:val="00534199"/>
    <w:rsid w:val="00534804"/>
    <w:rsid w:val="00535D18"/>
    <w:rsid w:val="005367DF"/>
    <w:rsid w:val="0053684F"/>
    <w:rsid w:val="0054046D"/>
    <w:rsid w:val="005407B9"/>
    <w:rsid w:val="00540957"/>
    <w:rsid w:val="005411E5"/>
    <w:rsid w:val="0054144C"/>
    <w:rsid w:val="00542244"/>
    <w:rsid w:val="00542CE7"/>
    <w:rsid w:val="005442D1"/>
    <w:rsid w:val="0054473B"/>
    <w:rsid w:val="005479A6"/>
    <w:rsid w:val="0055126F"/>
    <w:rsid w:val="00551968"/>
    <w:rsid w:val="005523DD"/>
    <w:rsid w:val="005523F6"/>
    <w:rsid w:val="0055316F"/>
    <w:rsid w:val="005536F5"/>
    <w:rsid w:val="0055415D"/>
    <w:rsid w:val="00554574"/>
    <w:rsid w:val="005553B4"/>
    <w:rsid w:val="00555C56"/>
    <w:rsid w:val="00555D62"/>
    <w:rsid w:val="00555E77"/>
    <w:rsid w:val="0055621F"/>
    <w:rsid w:val="005562CE"/>
    <w:rsid w:val="00556AF0"/>
    <w:rsid w:val="00560CDE"/>
    <w:rsid w:val="00561996"/>
    <w:rsid w:val="005626CE"/>
    <w:rsid w:val="00562F9C"/>
    <w:rsid w:val="0056353A"/>
    <w:rsid w:val="005635A8"/>
    <w:rsid w:val="00563683"/>
    <w:rsid w:val="00563C5D"/>
    <w:rsid w:val="005641B3"/>
    <w:rsid w:val="005649F3"/>
    <w:rsid w:val="00565B32"/>
    <w:rsid w:val="0056691B"/>
    <w:rsid w:val="005670A1"/>
    <w:rsid w:val="0057096E"/>
    <w:rsid w:val="0057105D"/>
    <w:rsid w:val="0057114C"/>
    <w:rsid w:val="00571C42"/>
    <w:rsid w:val="00574992"/>
    <w:rsid w:val="005751F2"/>
    <w:rsid w:val="005762EC"/>
    <w:rsid w:val="00576E40"/>
    <w:rsid w:val="00581280"/>
    <w:rsid w:val="00582B36"/>
    <w:rsid w:val="00584030"/>
    <w:rsid w:val="00584070"/>
    <w:rsid w:val="00584923"/>
    <w:rsid w:val="005853A3"/>
    <w:rsid w:val="0058647E"/>
    <w:rsid w:val="00587F9E"/>
    <w:rsid w:val="00590C39"/>
    <w:rsid w:val="00590E11"/>
    <w:rsid w:val="00590EAB"/>
    <w:rsid w:val="00590EE6"/>
    <w:rsid w:val="0059109E"/>
    <w:rsid w:val="005917F5"/>
    <w:rsid w:val="00594682"/>
    <w:rsid w:val="00595392"/>
    <w:rsid w:val="0059546C"/>
    <w:rsid w:val="00595D69"/>
    <w:rsid w:val="00595E39"/>
    <w:rsid w:val="0059708E"/>
    <w:rsid w:val="00597996"/>
    <w:rsid w:val="00597C8F"/>
    <w:rsid w:val="005A240C"/>
    <w:rsid w:val="005A367B"/>
    <w:rsid w:val="005A3AD5"/>
    <w:rsid w:val="005A446D"/>
    <w:rsid w:val="005A46F9"/>
    <w:rsid w:val="005A4AFC"/>
    <w:rsid w:val="005A4C12"/>
    <w:rsid w:val="005A5F57"/>
    <w:rsid w:val="005A602C"/>
    <w:rsid w:val="005A60A1"/>
    <w:rsid w:val="005A7539"/>
    <w:rsid w:val="005B0BD1"/>
    <w:rsid w:val="005B0CFB"/>
    <w:rsid w:val="005B1969"/>
    <w:rsid w:val="005B23F4"/>
    <w:rsid w:val="005B4010"/>
    <w:rsid w:val="005B485B"/>
    <w:rsid w:val="005B58C4"/>
    <w:rsid w:val="005B5F46"/>
    <w:rsid w:val="005C0C95"/>
    <w:rsid w:val="005C15B5"/>
    <w:rsid w:val="005C2245"/>
    <w:rsid w:val="005C4001"/>
    <w:rsid w:val="005C4F64"/>
    <w:rsid w:val="005C52FB"/>
    <w:rsid w:val="005C5819"/>
    <w:rsid w:val="005C6454"/>
    <w:rsid w:val="005C75C3"/>
    <w:rsid w:val="005C7D88"/>
    <w:rsid w:val="005D01B0"/>
    <w:rsid w:val="005D0603"/>
    <w:rsid w:val="005D0BE3"/>
    <w:rsid w:val="005D1A49"/>
    <w:rsid w:val="005D1EAB"/>
    <w:rsid w:val="005D205E"/>
    <w:rsid w:val="005D25A1"/>
    <w:rsid w:val="005D272F"/>
    <w:rsid w:val="005D2AFF"/>
    <w:rsid w:val="005D2D5A"/>
    <w:rsid w:val="005D4233"/>
    <w:rsid w:val="005D4DD9"/>
    <w:rsid w:val="005D52F5"/>
    <w:rsid w:val="005D5748"/>
    <w:rsid w:val="005D58ED"/>
    <w:rsid w:val="005D6B91"/>
    <w:rsid w:val="005D6EE1"/>
    <w:rsid w:val="005D7E42"/>
    <w:rsid w:val="005E00D2"/>
    <w:rsid w:val="005E04E6"/>
    <w:rsid w:val="005E074B"/>
    <w:rsid w:val="005E075F"/>
    <w:rsid w:val="005E1125"/>
    <w:rsid w:val="005E20BE"/>
    <w:rsid w:val="005E2829"/>
    <w:rsid w:val="005E3CAA"/>
    <w:rsid w:val="005E4BB0"/>
    <w:rsid w:val="005E5024"/>
    <w:rsid w:val="005E5476"/>
    <w:rsid w:val="005E578F"/>
    <w:rsid w:val="005E5929"/>
    <w:rsid w:val="005E5A09"/>
    <w:rsid w:val="005E5DB3"/>
    <w:rsid w:val="005E6DCB"/>
    <w:rsid w:val="005E7988"/>
    <w:rsid w:val="005F09E5"/>
    <w:rsid w:val="005F0E24"/>
    <w:rsid w:val="005F1053"/>
    <w:rsid w:val="005F207D"/>
    <w:rsid w:val="005F2E4F"/>
    <w:rsid w:val="005F3630"/>
    <w:rsid w:val="005F5183"/>
    <w:rsid w:val="005F51E6"/>
    <w:rsid w:val="005F704F"/>
    <w:rsid w:val="006005E8"/>
    <w:rsid w:val="00600E7F"/>
    <w:rsid w:val="006013A7"/>
    <w:rsid w:val="006027CE"/>
    <w:rsid w:val="0060325A"/>
    <w:rsid w:val="006033F9"/>
    <w:rsid w:val="00603E47"/>
    <w:rsid w:val="00604908"/>
    <w:rsid w:val="00604FA0"/>
    <w:rsid w:val="00604FD2"/>
    <w:rsid w:val="00605E99"/>
    <w:rsid w:val="00606003"/>
    <w:rsid w:val="00606F95"/>
    <w:rsid w:val="00607A94"/>
    <w:rsid w:val="00607D5C"/>
    <w:rsid w:val="00610B2F"/>
    <w:rsid w:val="00610C0E"/>
    <w:rsid w:val="00610E6F"/>
    <w:rsid w:val="00611434"/>
    <w:rsid w:val="00611C4D"/>
    <w:rsid w:val="00611F8C"/>
    <w:rsid w:val="00616B3C"/>
    <w:rsid w:val="00617AC5"/>
    <w:rsid w:val="00617E9C"/>
    <w:rsid w:val="00620680"/>
    <w:rsid w:val="006206A2"/>
    <w:rsid w:val="0062188D"/>
    <w:rsid w:val="0062259B"/>
    <w:rsid w:val="00623B24"/>
    <w:rsid w:val="00623E02"/>
    <w:rsid w:val="006244F9"/>
    <w:rsid w:val="006245E8"/>
    <w:rsid w:val="00624A71"/>
    <w:rsid w:val="00625E10"/>
    <w:rsid w:val="0062698C"/>
    <w:rsid w:val="00626DB2"/>
    <w:rsid w:val="006304D9"/>
    <w:rsid w:val="006314F5"/>
    <w:rsid w:val="00631BC4"/>
    <w:rsid w:val="006324AD"/>
    <w:rsid w:val="00632B89"/>
    <w:rsid w:val="006355DF"/>
    <w:rsid w:val="00636D0E"/>
    <w:rsid w:val="00636D97"/>
    <w:rsid w:val="006371A4"/>
    <w:rsid w:val="00637330"/>
    <w:rsid w:val="0064048D"/>
    <w:rsid w:val="00640922"/>
    <w:rsid w:val="006417A7"/>
    <w:rsid w:val="00641EEE"/>
    <w:rsid w:val="0064274F"/>
    <w:rsid w:val="006428F6"/>
    <w:rsid w:val="00642C0A"/>
    <w:rsid w:val="00642D47"/>
    <w:rsid w:val="00642DE8"/>
    <w:rsid w:val="00643F9B"/>
    <w:rsid w:val="0064556A"/>
    <w:rsid w:val="00645995"/>
    <w:rsid w:val="0064708D"/>
    <w:rsid w:val="00647B71"/>
    <w:rsid w:val="00650845"/>
    <w:rsid w:val="00650C32"/>
    <w:rsid w:val="0065275D"/>
    <w:rsid w:val="00652921"/>
    <w:rsid w:val="0065401F"/>
    <w:rsid w:val="00654AE5"/>
    <w:rsid w:val="00655100"/>
    <w:rsid w:val="0065576B"/>
    <w:rsid w:val="00655FD7"/>
    <w:rsid w:val="00661407"/>
    <w:rsid w:val="00661A75"/>
    <w:rsid w:val="00661F2B"/>
    <w:rsid w:val="00663383"/>
    <w:rsid w:val="006633EB"/>
    <w:rsid w:val="00663428"/>
    <w:rsid w:val="00663461"/>
    <w:rsid w:val="00663706"/>
    <w:rsid w:val="0066384E"/>
    <w:rsid w:val="00664FB2"/>
    <w:rsid w:val="006656BD"/>
    <w:rsid w:val="00667A45"/>
    <w:rsid w:val="0067073E"/>
    <w:rsid w:val="00671B65"/>
    <w:rsid w:val="00672F9C"/>
    <w:rsid w:val="0067451D"/>
    <w:rsid w:val="00674CCC"/>
    <w:rsid w:val="00675D0A"/>
    <w:rsid w:val="0067670A"/>
    <w:rsid w:val="00677B20"/>
    <w:rsid w:val="00680553"/>
    <w:rsid w:val="006829F5"/>
    <w:rsid w:val="00682CE8"/>
    <w:rsid w:val="00683D27"/>
    <w:rsid w:val="006866FB"/>
    <w:rsid w:val="006867CD"/>
    <w:rsid w:val="006903B5"/>
    <w:rsid w:val="00691CB3"/>
    <w:rsid w:val="00693A52"/>
    <w:rsid w:val="00693B82"/>
    <w:rsid w:val="00693BDE"/>
    <w:rsid w:val="006950AA"/>
    <w:rsid w:val="006955CF"/>
    <w:rsid w:val="0069670A"/>
    <w:rsid w:val="00697132"/>
    <w:rsid w:val="0069726C"/>
    <w:rsid w:val="00697B43"/>
    <w:rsid w:val="006A0BD2"/>
    <w:rsid w:val="006A17E1"/>
    <w:rsid w:val="006A377C"/>
    <w:rsid w:val="006A433D"/>
    <w:rsid w:val="006A567C"/>
    <w:rsid w:val="006A5C30"/>
    <w:rsid w:val="006A5D6F"/>
    <w:rsid w:val="006A5FE0"/>
    <w:rsid w:val="006A7043"/>
    <w:rsid w:val="006A723C"/>
    <w:rsid w:val="006A7307"/>
    <w:rsid w:val="006B1344"/>
    <w:rsid w:val="006B2E46"/>
    <w:rsid w:val="006B3A96"/>
    <w:rsid w:val="006B55FD"/>
    <w:rsid w:val="006B5CA4"/>
    <w:rsid w:val="006B6AC6"/>
    <w:rsid w:val="006C0765"/>
    <w:rsid w:val="006C0820"/>
    <w:rsid w:val="006C0A6A"/>
    <w:rsid w:val="006C1453"/>
    <w:rsid w:val="006C3348"/>
    <w:rsid w:val="006C360D"/>
    <w:rsid w:val="006C3F1E"/>
    <w:rsid w:val="006C4C15"/>
    <w:rsid w:val="006C5A7A"/>
    <w:rsid w:val="006C65E8"/>
    <w:rsid w:val="006C6764"/>
    <w:rsid w:val="006C7DBB"/>
    <w:rsid w:val="006D01F5"/>
    <w:rsid w:val="006D04C6"/>
    <w:rsid w:val="006D07B8"/>
    <w:rsid w:val="006D1EA6"/>
    <w:rsid w:val="006D3A88"/>
    <w:rsid w:val="006D447D"/>
    <w:rsid w:val="006D559E"/>
    <w:rsid w:val="006E048A"/>
    <w:rsid w:val="006E1737"/>
    <w:rsid w:val="006E1E26"/>
    <w:rsid w:val="006E21C4"/>
    <w:rsid w:val="006E26E5"/>
    <w:rsid w:val="006E29C3"/>
    <w:rsid w:val="006E2F37"/>
    <w:rsid w:val="006E3E6D"/>
    <w:rsid w:val="006E48EE"/>
    <w:rsid w:val="006E4BCC"/>
    <w:rsid w:val="006E528E"/>
    <w:rsid w:val="006E5CF2"/>
    <w:rsid w:val="006F0D7D"/>
    <w:rsid w:val="006F2E34"/>
    <w:rsid w:val="006F363F"/>
    <w:rsid w:val="006F382A"/>
    <w:rsid w:val="006F39F9"/>
    <w:rsid w:val="006F3C75"/>
    <w:rsid w:val="006F65AC"/>
    <w:rsid w:val="006F678E"/>
    <w:rsid w:val="006F76D0"/>
    <w:rsid w:val="007005A1"/>
    <w:rsid w:val="00700656"/>
    <w:rsid w:val="00701197"/>
    <w:rsid w:val="00703FF1"/>
    <w:rsid w:val="0070411E"/>
    <w:rsid w:val="00705750"/>
    <w:rsid w:val="00705BD4"/>
    <w:rsid w:val="00706C8D"/>
    <w:rsid w:val="00707B45"/>
    <w:rsid w:val="00710064"/>
    <w:rsid w:val="0071172E"/>
    <w:rsid w:val="007117B4"/>
    <w:rsid w:val="007125C7"/>
    <w:rsid w:val="0071312C"/>
    <w:rsid w:val="0071368F"/>
    <w:rsid w:val="007143CD"/>
    <w:rsid w:val="00714860"/>
    <w:rsid w:val="00714E2B"/>
    <w:rsid w:val="00714EC2"/>
    <w:rsid w:val="00714ED9"/>
    <w:rsid w:val="00715003"/>
    <w:rsid w:val="0071740D"/>
    <w:rsid w:val="0072391F"/>
    <w:rsid w:val="00724035"/>
    <w:rsid w:val="007241DB"/>
    <w:rsid w:val="00724831"/>
    <w:rsid w:val="007253FE"/>
    <w:rsid w:val="0072597E"/>
    <w:rsid w:val="007305A2"/>
    <w:rsid w:val="00730622"/>
    <w:rsid w:val="00732A45"/>
    <w:rsid w:val="00732D62"/>
    <w:rsid w:val="00733213"/>
    <w:rsid w:val="0073324C"/>
    <w:rsid w:val="00734221"/>
    <w:rsid w:val="007353EB"/>
    <w:rsid w:val="00736476"/>
    <w:rsid w:val="00740293"/>
    <w:rsid w:val="00741D60"/>
    <w:rsid w:val="007421BB"/>
    <w:rsid w:val="007435E5"/>
    <w:rsid w:val="007437BF"/>
    <w:rsid w:val="00743C16"/>
    <w:rsid w:val="00743D3A"/>
    <w:rsid w:val="007459D6"/>
    <w:rsid w:val="0074670E"/>
    <w:rsid w:val="00747522"/>
    <w:rsid w:val="00747591"/>
    <w:rsid w:val="0075002E"/>
    <w:rsid w:val="0075006C"/>
    <w:rsid w:val="007508F5"/>
    <w:rsid w:val="007509A6"/>
    <w:rsid w:val="007514D6"/>
    <w:rsid w:val="007515BC"/>
    <w:rsid w:val="00751D1D"/>
    <w:rsid w:val="00752BE6"/>
    <w:rsid w:val="00752F47"/>
    <w:rsid w:val="00753053"/>
    <w:rsid w:val="007543C4"/>
    <w:rsid w:val="00754DC0"/>
    <w:rsid w:val="007559AD"/>
    <w:rsid w:val="00756375"/>
    <w:rsid w:val="00756C04"/>
    <w:rsid w:val="007605FA"/>
    <w:rsid w:val="00760724"/>
    <w:rsid w:val="007610B6"/>
    <w:rsid w:val="00761159"/>
    <w:rsid w:val="007613BC"/>
    <w:rsid w:val="00762823"/>
    <w:rsid w:val="00762DB0"/>
    <w:rsid w:val="00762E7D"/>
    <w:rsid w:val="00762ED0"/>
    <w:rsid w:val="00763E0D"/>
    <w:rsid w:val="007643FE"/>
    <w:rsid w:val="00764F61"/>
    <w:rsid w:val="00764F7D"/>
    <w:rsid w:val="00765087"/>
    <w:rsid w:val="00766050"/>
    <w:rsid w:val="007669AF"/>
    <w:rsid w:val="00767167"/>
    <w:rsid w:val="00767255"/>
    <w:rsid w:val="00770A78"/>
    <w:rsid w:val="00772212"/>
    <w:rsid w:val="00772DC7"/>
    <w:rsid w:val="00772F68"/>
    <w:rsid w:val="00774584"/>
    <w:rsid w:val="00774AB8"/>
    <w:rsid w:val="00775357"/>
    <w:rsid w:val="007757B6"/>
    <w:rsid w:val="007769B4"/>
    <w:rsid w:val="007772F3"/>
    <w:rsid w:val="0078050B"/>
    <w:rsid w:val="00780629"/>
    <w:rsid w:val="00780A3F"/>
    <w:rsid w:val="00780FE0"/>
    <w:rsid w:val="00781FBB"/>
    <w:rsid w:val="007830FB"/>
    <w:rsid w:val="0078442E"/>
    <w:rsid w:val="00785981"/>
    <w:rsid w:val="00785D4C"/>
    <w:rsid w:val="0078785B"/>
    <w:rsid w:val="00790049"/>
    <w:rsid w:val="00791127"/>
    <w:rsid w:val="00792A91"/>
    <w:rsid w:val="007930FA"/>
    <w:rsid w:val="007937DA"/>
    <w:rsid w:val="007954EF"/>
    <w:rsid w:val="00795687"/>
    <w:rsid w:val="00795CE6"/>
    <w:rsid w:val="0079617F"/>
    <w:rsid w:val="00796595"/>
    <w:rsid w:val="0079796C"/>
    <w:rsid w:val="007A13C1"/>
    <w:rsid w:val="007A1A3A"/>
    <w:rsid w:val="007A2B6A"/>
    <w:rsid w:val="007A3C8C"/>
    <w:rsid w:val="007A40A0"/>
    <w:rsid w:val="007A431B"/>
    <w:rsid w:val="007A498C"/>
    <w:rsid w:val="007A4A01"/>
    <w:rsid w:val="007A608B"/>
    <w:rsid w:val="007A68A2"/>
    <w:rsid w:val="007A6AC4"/>
    <w:rsid w:val="007B09D2"/>
    <w:rsid w:val="007B0BDD"/>
    <w:rsid w:val="007B0CFB"/>
    <w:rsid w:val="007B188C"/>
    <w:rsid w:val="007B18AD"/>
    <w:rsid w:val="007B2558"/>
    <w:rsid w:val="007B3D64"/>
    <w:rsid w:val="007B60BD"/>
    <w:rsid w:val="007B664D"/>
    <w:rsid w:val="007B77CA"/>
    <w:rsid w:val="007B7B72"/>
    <w:rsid w:val="007C0050"/>
    <w:rsid w:val="007C1849"/>
    <w:rsid w:val="007C2E59"/>
    <w:rsid w:val="007C36BB"/>
    <w:rsid w:val="007C3A80"/>
    <w:rsid w:val="007C4407"/>
    <w:rsid w:val="007C4DD6"/>
    <w:rsid w:val="007C5867"/>
    <w:rsid w:val="007C616C"/>
    <w:rsid w:val="007C68E9"/>
    <w:rsid w:val="007C6F0A"/>
    <w:rsid w:val="007D0E36"/>
    <w:rsid w:val="007D25A1"/>
    <w:rsid w:val="007D40A4"/>
    <w:rsid w:val="007E09D8"/>
    <w:rsid w:val="007E12F9"/>
    <w:rsid w:val="007E1801"/>
    <w:rsid w:val="007E1835"/>
    <w:rsid w:val="007E1C53"/>
    <w:rsid w:val="007E2DC5"/>
    <w:rsid w:val="007E301E"/>
    <w:rsid w:val="007E312F"/>
    <w:rsid w:val="007E3AD6"/>
    <w:rsid w:val="007E72E4"/>
    <w:rsid w:val="007F051A"/>
    <w:rsid w:val="007F2434"/>
    <w:rsid w:val="007F3669"/>
    <w:rsid w:val="007F3B6D"/>
    <w:rsid w:val="007F5AC6"/>
    <w:rsid w:val="007F5F65"/>
    <w:rsid w:val="007F7303"/>
    <w:rsid w:val="007F770A"/>
    <w:rsid w:val="007F78D3"/>
    <w:rsid w:val="007F7F82"/>
    <w:rsid w:val="00803F08"/>
    <w:rsid w:val="00804AAA"/>
    <w:rsid w:val="0080654A"/>
    <w:rsid w:val="008077C7"/>
    <w:rsid w:val="00807912"/>
    <w:rsid w:val="008105AF"/>
    <w:rsid w:val="0081069A"/>
    <w:rsid w:val="00810EB0"/>
    <w:rsid w:val="008111E3"/>
    <w:rsid w:val="0081283F"/>
    <w:rsid w:val="0081390F"/>
    <w:rsid w:val="00813D0C"/>
    <w:rsid w:val="0081447A"/>
    <w:rsid w:val="008154D1"/>
    <w:rsid w:val="008156C9"/>
    <w:rsid w:val="0081578C"/>
    <w:rsid w:val="00816CAB"/>
    <w:rsid w:val="0081704C"/>
    <w:rsid w:val="00821554"/>
    <w:rsid w:val="00821C3B"/>
    <w:rsid w:val="008227B7"/>
    <w:rsid w:val="00824455"/>
    <w:rsid w:val="00825C4F"/>
    <w:rsid w:val="00827A86"/>
    <w:rsid w:val="00827DAB"/>
    <w:rsid w:val="008305C9"/>
    <w:rsid w:val="008330DE"/>
    <w:rsid w:val="00833A88"/>
    <w:rsid w:val="0083414B"/>
    <w:rsid w:val="008343A2"/>
    <w:rsid w:val="008353F1"/>
    <w:rsid w:val="00835D56"/>
    <w:rsid w:val="00835ECA"/>
    <w:rsid w:val="00837907"/>
    <w:rsid w:val="00840359"/>
    <w:rsid w:val="00840591"/>
    <w:rsid w:val="00841758"/>
    <w:rsid w:val="00842009"/>
    <w:rsid w:val="00842039"/>
    <w:rsid w:val="00842320"/>
    <w:rsid w:val="00843146"/>
    <w:rsid w:val="008434F0"/>
    <w:rsid w:val="00843523"/>
    <w:rsid w:val="008436DF"/>
    <w:rsid w:val="0084422C"/>
    <w:rsid w:val="008448FE"/>
    <w:rsid w:val="008453D0"/>
    <w:rsid w:val="00845762"/>
    <w:rsid w:val="008458BE"/>
    <w:rsid w:val="00845C79"/>
    <w:rsid w:val="00845E9F"/>
    <w:rsid w:val="00845FD2"/>
    <w:rsid w:val="008463F7"/>
    <w:rsid w:val="008468F0"/>
    <w:rsid w:val="00846A5A"/>
    <w:rsid w:val="00847626"/>
    <w:rsid w:val="00847906"/>
    <w:rsid w:val="00850977"/>
    <w:rsid w:val="00850A6C"/>
    <w:rsid w:val="008512A2"/>
    <w:rsid w:val="008521E3"/>
    <w:rsid w:val="00852423"/>
    <w:rsid w:val="00852667"/>
    <w:rsid w:val="00852AA5"/>
    <w:rsid w:val="00854C9F"/>
    <w:rsid w:val="00855394"/>
    <w:rsid w:val="008566E2"/>
    <w:rsid w:val="008567B8"/>
    <w:rsid w:val="008567E1"/>
    <w:rsid w:val="008572C9"/>
    <w:rsid w:val="0085746E"/>
    <w:rsid w:val="0085749B"/>
    <w:rsid w:val="00860E94"/>
    <w:rsid w:val="0086164B"/>
    <w:rsid w:val="00861B98"/>
    <w:rsid w:val="00861DAF"/>
    <w:rsid w:val="00862755"/>
    <w:rsid w:val="0086333A"/>
    <w:rsid w:val="00865388"/>
    <w:rsid w:val="00865B21"/>
    <w:rsid w:val="0086650A"/>
    <w:rsid w:val="0086706B"/>
    <w:rsid w:val="00867272"/>
    <w:rsid w:val="0087076A"/>
    <w:rsid w:val="00871AAF"/>
    <w:rsid w:val="00872338"/>
    <w:rsid w:val="00872674"/>
    <w:rsid w:val="00872B6A"/>
    <w:rsid w:val="0087339B"/>
    <w:rsid w:val="00873BBF"/>
    <w:rsid w:val="008741B7"/>
    <w:rsid w:val="00874A1C"/>
    <w:rsid w:val="008757FF"/>
    <w:rsid w:val="008777E2"/>
    <w:rsid w:val="00877B47"/>
    <w:rsid w:val="00877F8F"/>
    <w:rsid w:val="00880BD9"/>
    <w:rsid w:val="00880D84"/>
    <w:rsid w:val="00882356"/>
    <w:rsid w:val="0088373F"/>
    <w:rsid w:val="008860B5"/>
    <w:rsid w:val="00887197"/>
    <w:rsid w:val="00887483"/>
    <w:rsid w:val="00887873"/>
    <w:rsid w:val="00887947"/>
    <w:rsid w:val="008901E9"/>
    <w:rsid w:val="00890D92"/>
    <w:rsid w:val="00890DF2"/>
    <w:rsid w:val="008916F4"/>
    <w:rsid w:val="00891824"/>
    <w:rsid w:val="00891B78"/>
    <w:rsid w:val="008921BB"/>
    <w:rsid w:val="008924BF"/>
    <w:rsid w:val="008939E3"/>
    <w:rsid w:val="008941EF"/>
    <w:rsid w:val="00894763"/>
    <w:rsid w:val="00895714"/>
    <w:rsid w:val="00895E01"/>
    <w:rsid w:val="00897338"/>
    <w:rsid w:val="0089745E"/>
    <w:rsid w:val="008A2265"/>
    <w:rsid w:val="008A24CB"/>
    <w:rsid w:val="008A302B"/>
    <w:rsid w:val="008A3736"/>
    <w:rsid w:val="008A3752"/>
    <w:rsid w:val="008A3AA2"/>
    <w:rsid w:val="008A66E5"/>
    <w:rsid w:val="008A7CAB"/>
    <w:rsid w:val="008B0049"/>
    <w:rsid w:val="008B2401"/>
    <w:rsid w:val="008B28DC"/>
    <w:rsid w:val="008B38BA"/>
    <w:rsid w:val="008B4002"/>
    <w:rsid w:val="008B41DA"/>
    <w:rsid w:val="008B601A"/>
    <w:rsid w:val="008B62BC"/>
    <w:rsid w:val="008B653F"/>
    <w:rsid w:val="008B6789"/>
    <w:rsid w:val="008B6C11"/>
    <w:rsid w:val="008B73BC"/>
    <w:rsid w:val="008B7F22"/>
    <w:rsid w:val="008C06C2"/>
    <w:rsid w:val="008C0793"/>
    <w:rsid w:val="008C1295"/>
    <w:rsid w:val="008C16E0"/>
    <w:rsid w:val="008C1F9E"/>
    <w:rsid w:val="008C2E1A"/>
    <w:rsid w:val="008C3ABF"/>
    <w:rsid w:val="008C4C14"/>
    <w:rsid w:val="008C646E"/>
    <w:rsid w:val="008C65AC"/>
    <w:rsid w:val="008C6EBC"/>
    <w:rsid w:val="008C746A"/>
    <w:rsid w:val="008C7580"/>
    <w:rsid w:val="008C7BCE"/>
    <w:rsid w:val="008C7BE5"/>
    <w:rsid w:val="008C7FA6"/>
    <w:rsid w:val="008D0186"/>
    <w:rsid w:val="008D0445"/>
    <w:rsid w:val="008D0F3D"/>
    <w:rsid w:val="008D11BF"/>
    <w:rsid w:val="008D1492"/>
    <w:rsid w:val="008D16EE"/>
    <w:rsid w:val="008D29CE"/>
    <w:rsid w:val="008D4574"/>
    <w:rsid w:val="008D500C"/>
    <w:rsid w:val="008D5F6D"/>
    <w:rsid w:val="008D62A7"/>
    <w:rsid w:val="008D680F"/>
    <w:rsid w:val="008D6D68"/>
    <w:rsid w:val="008D70BE"/>
    <w:rsid w:val="008D71F8"/>
    <w:rsid w:val="008E01CE"/>
    <w:rsid w:val="008E050B"/>
    <w:rsid w:val="008E07AE"/>
    <w:rsid w:val="008E0CF4"/>
    <w:rsid w:val="008E1E4B"/>
    <w:rsid w:val="008E2B3A"/>
    <w:rsid w:val="008E2E12"/>
    <w:rsid w:val="008E3097"/>
    <w:rsid w:val="008E41DA"/>
    <w:rsid w:val="008E4CD7"/>
    <w:rsid w:val="008E50CF"/>
    <w:rsid w:val="008E566D"/>
    <w:rsid w:val="008E7425"/>
    <w:rsid w:val="008E7A79"/>
    <w:rsid w:val="008F06A1"/>
    <w:rsid w:val="008F10B4"/>
    <w:rsid w:val="008F1770"/>
    <w:rsid w:val="008F1CF2"/>
    <w:rsid w:val="008F1DDE"/>
    <w:rsid w:val="008F291B"/>
    <w:rsid w:val="008F311D"/>
    <w:rsid w:val="008F43E3"/>
    <w:rsid w:val="008F4F86"/>
    <w:rsid w:val="008F52D5"/>
    <w:rsid w:val="008F57D0"/>
    <w:rsid w:val="008F5907"/>
    <w:rsid w:val="008F60C3"/>
    <w:rsid w:val="008F62D0"/>
    <w:rsid w:val="008F6509"/>
    <w:rsid w:val="008F6D4B"/>
    <w:rsid w:val="00900755"/>
    <w:rsid w:val="00900967"/>
    <w:rsid w:val="00901CB9"/>
    <w:rsid w:val="00901E5E"/>
    <w:rsid w:val="009025A0"/>
    <w:rsid w:val="0090269B"/>
    <w:rsid w:val="00905D04"/>
    <w:rsid w:val="0090613A"/>
    <w:rsid w:val="0090683E"/>
    <w:rsid w:val="00910BFC"/>
    <w:rsid w:val="00912679"/>
    <w:rsid w:val="009135D6"/>
    <w:rsid w:val="00914354"/>
    <w:rsid w:val="00914695"/>
    <w:rsid w:val="00915F03"/>
    <w:rsid w:val="009161BF"/>
    <w:rsid w:val="009168FF"/>
    <w:rsid w:val="0091763C"/>
    <w:rsid w:val="00917685"/>
    <w:rsid w:val="00917771"/>
    <w:rsid w:val="00917CF8"/>
    <w:rsid w:val="00922165"/>
    <w:rsid w:val="009259FD"/>
    <w:rsid w:val="00925C6F"/>
    <w:rsid w:val="0092605F"/>
    <w:rsid w:val="009263AE"/>
    <w:rsid w:val="00926FD9"/>
    <w:rsid w:val="00927B02"/>
    <w:rsid w:val="00927BBE"/>
    <w:rsid w:val="0093073A"/>
    <w:rsid w:val="00931A35"/>
    <w:rsid w:val="00932B73"/>
    <w:rsid w:val="00932F29"/>
    <w:rsid w:val="009345AC"/>
    <w:rsid w:val="00934C40"/>
    <w:rsid w:val="00935599"/>
    <w:rsid w:val="009358AC"/>
    <w:rsid w:val="009367C9"/>
    <w:rsid w:val="009373F9"/>
    <w:rsid w:val="00937EA3"/>
    <w:rsid w:val="00940FE3"/>
    <w:rsid w:val="00941067"/>
    <w:rsid w:val="00941F9E"/>
    <w:rsid w:val="009420FE"/>
    <w:rsid w:val="009435CA"/>
    <w:rsid w:val="00943977"/>
    <w:rsid w:val="00944B02"/>
    <w:rsid w:val="0094502E"/>
    <w:rsid w:val="009457B4"/>
    <w:rsid w:val="0094593B"/>
    <w:rsid w:val="00946A85"/>
    <w:rsid w:val="00946D5F"/>
    <w:rsid w:val="00950208"/>
    <w:rsid w:val="00950C70"/>
    <w:rsid w:val="00950C8B"/>
    <w:rsid w:val="00950F0D"/>
    <w:rsid w:val="00951AB7"/>
    <w:rsid w:val="00951E92"/>
    <w:rsid w:val="009520B9"/>
    <w:rsid w:val="00952209"/>
    <w:rsid w:val="00952286"/>
    <w:rsid w:val="009524F9"/>
    <w:rsid w:val="009527F5"/>
    <w:rsid w:val="00952858"/>
    <w:rsid w:val="00952C34"/>
    <w:rsid w:val="009530C2"/>
    <w:rsid w:val="00954147"/>
    <w:rsid w:val="009543AC"/>
    <w:rsid w:val="009548CC"/>
    <w:rsid w:val="0095520A"/>
    <w:rsid w:val="009558AF"/>
    <w:rsid w:val="00955F02"/>
    <w:rsid w:val="009576E1"/>
    <w:rsid w:val="00960C5F"/>
    <w:rsid w:val="00960D3E"/>
    <w:rsid w:val="00961280"/>
    <w:rsid w:val="009625DC"/>
    <w:rsid w:val="009649CA"/>
    <w:rsid w:val="009654A2"/>
    <w:rsid w:val="00966B6C"/>
    <w:rsid w:val="009673DB"/>
    <w:rsid w:val="0097013D"/>
    <w:rsid w:val="0097161A"/>
    <w:rsid w:val="009719BE"/>
    <w:rsid w:val="00971B4B"/>
    <w:rsid w:val="00971CCC"/>
    <w:rsid w:val="00972A6F"/>
    <w:rsid w:val="00972FCE"/>
    <w:rsid w:val="009736B2"/>
    <w:rsid w:val="00973FA6"/>
    <w:rsid w:val="00974218"/>
    <w:rsid w:val="00975320"/>
    <w:rsid w:val="00976CD9"/>
    <w:rsid w:val="00976E79"/>
    <w:rsid w:val="00976EAF"/>
    <w:rsid w:val="00977DEB"/>
    <w:rsid w:val="00977F37"/>
    <w:rsid w:val="009814E5"/>
    <w:rsid w:val="00981FD2"/>
    <w:rsid w:val="00982BED"/>
    <w:rsid w:val="00984142"/>
    <w:rsid w:val="0098452E"/>
    <w:rsid w:val="00984F0B"/>
    <w:rsid w:val="00985382"/>
    <w:rsid w:val="009861E1"/>
    <w:rsid w:val="00986417"/>
    <w:rsid w:val="00986C6A"/>
    <w:rsid w:val="00987DFA"/>
    <w:rsid w:val="0099037C"/>
    <w:rsid w:val="00990405"/>
    <w:rsid w:val="00990983"/>
    <w:rsid w:val="00990A6A"/>
    <w:rsid w:val="00990E68"/>
    <w:rsid w:val="00991525"/>
    <w:rsid w:val="009919C0"/>
    <w:rsid w:val="00992EA3"/>
    <w:rsid w:val="00993242"/>
    <w:rsid w:val="00993A2B"/>
    <w:rsid w:val="00993D22"/>
    <w:rsid w:val="00993D3B"/>
    <w:rsid w:val="00993E0A"/>
    <w:rsid w:val="00994DD2"/>
    <w:rsid w:val="0099558C"/>
    <w:rsid w:val="00995C13"/>
    <w:rsid w:val="009972D0"/>
    <w:rsid w:val="00997AD1"/>
    <w:rsid w:val="00997D64"/>
    <w:rsid w:val="009A26BC"/>
    <w:rsid w:val="009A2C7D"/>
    <w:rsid w:val="009A2ECB"/>
    <w:rsid w:val="009A4E94"/>
    <w:rsid w:val="009A6695"/>
    <w:rsid w:val="009B01B7"/>
    <w:rsid w:val="009B0F31"/>
    <w:rsid w:val="009B1568"/>
    <w:rsid w:val="009B1894"/>
    <w:rsid w:val="009B26A2"/>
    <w:rsid w:val="009B61BA"/>
    <w:rsid w:val="009B690A"/>
    <w:rsid w:val="009C07A9"/>
    <w:rsid w:val="009C14D5"/>
    <w:rsid w:val="009C1E07"/>
    <w:rsid w:val="009C228D"/>
    <w:rsid w:val="009C3041"/>
    <w:rsid w:val="009C3CDE"/>
    <w:rsid w:val="009C4C05"/>
    <w:rsid w:val="009C4FFC"/>
    <w:rsid w:val="009C5157"/>
    <w:rsid w:val="009C65C4"/>
    <w:rsid w:val="009C6663"/>
    <w:rsid w:val="009C7040"/>
    <w:rsid w:val="009D0C90"/>
    <w:rsid w:val="009D2211"/>
    <w:rsid w:val="009D22ED"/>
    <w:rsid w:val="009D2B56"/>
    <w:rsid w:val="009D331B"/>
    <w:rsid w:val="009D3B1F"/>
    <w:rsid w:val="009D3D6B"/>
    <w:rsid w:val="009D48BE"/>
    <w:rsid w:val="009D4A22"/>
    <w:rsid w:val="009D4BE4"/>
    <w:rsid w:val="009D57DE"/>
    <w:rsid w:val="009D5FFF"/>
    <w:rsid w:val="009D639C"/>
    <w:rsid w:val="009D6C59"/>
    <w:rsid w:val="009D7552"/>
    <w:rsid w:val="009D7765"/>
    <w:rsid w:val="009D7FE7"/>
    <w:rsid w:val="009D7FE8"/>
    <w:rsid w:val="009E0978"/>
    <w:rsid w:val="009E0DF0"/>
    <w:rsid w:val="009E1113"/>
    <w:rsid w:val="009E2FA6"/>
    <w:rsid w:val="009E3347"/>
    <w:rsid w:val="009E3832"/>
    <w:rsid w:val="009E47C3"/>
    <w:rsid w:val="009E4EEF"/>
    <w:rsid w:val="009E6FB7"/>
    <w:rsid w:val="009E7549"/>
    <w:rsid w:val="009F0100"/>
    <w:rsid w:val="009F0CBD"/>
    <w:rsid w:val="009F1F06"/>
    <w:rsid w:val="009F367D"/>
    <w:rsid w:val="009F4514"/>
    <w:rsid w:val="009F493F"/>
    <w:rsid w:val="009F5195"/>
    <w:rsid w:val="009F59B3"/>
    <w:rsid w:val="009F5E0B"/>
    <w:rsid w:val="009F6284"/>
    <w:rsid w:val="009F6C34"/>
    <w:rsid w:val="009F6DA2"/>
    <w:rsid w:val="009F6E6E"/>
    <w:rsid w:val="00A02654"/>
    <w:rsid w:val="00A0282E"/>
    <w:rsid w:val="00A02D14"/>
    <w:rsid w:val="00A049C4"/>
    <w:rsid w:val="00A050BF"/>
    <w:rsid w:val="00A05323"/>
    <w:rsid w:val="00A06A26"/>
    <w:rsid w:val="00A06AD9"/>
    <w:rsid w:val="00A074F2"/>
    <w:rsid w:val="00A07D1A"/>
    <w:rsid w:val="00A12E6B"/>
    <w:rsid w:val="00A12FE8"/>
    <w:rsid w:val="00A13E2B"/>
    <w:rsid w:val="00A154E7"/>
    <w:rsid w:val="00A16737"/>
    <w:rsid w:val="00A16936"/>
    <w:rsid w:val="00A169B6"/>
    <w:rsid w:val="00A17148"/>
    <w:rsid w:val="00A17BED"/>
    <w:rsid w:val="00A20754"/>
    <w:rsid w:val="00A209AD"/>
    <w:rsid w:val="00A21047"/>
    <w:rsid w:val="00A219E6"/>
    <w:rsid w:val="00A21FD9"/>
    <w:rsid w:val="00A2207D"/>
    <w:rsid w:val="00A221AD"/>
    <w:rsid w:val="00A22CE9"/>
    <w:rsid w:val="00A24266"/>
    <w:rsid w:val="00A25319"/>
    <w:rsid w:val="00A264F2"/>
    <w:rsid w:val="00A26A09"/>
    <w:rsid w:val="00A3055E"/>
    <w:rsid w:val="00A313B9"/>
    <w:rsid w:val="00A315E0"/>
    <w:rsid w:val="00A32CB8"/>
    <w:rsid w:val="00A32D7A"/>
    <w:rsid w:val="00A33D41"/>
    <w:rsid w:val="00A33DAD"/>
    <w:rsid w:val="00A34A2F"/>
    <w:rsid w:val="00A34A63"/>
    <w:rsid w:val="00A35317"/>
    <w:rsid w:val="00A354DE"/>
    <w:rsid w:val="00A35B2C"/>
    <w:rsid w:val="00A35FFC"/>
    <w:rsid w:val="00A360F0"/>
    <w:rsid w:val="00A3674D"/>
    <w:rsid w:val="00A41689"/>
    <w:rsid w:val="00A42607"/>
    <w:rsid w:val="00A429A4"/>
    <w:rsid w:val="00A431EB"/>
    <w:rsid w:val="00A43A20"/>
    <w:rsid w:val="00A44A85"/>
    <w:rsid w:val="00A45B6B"/>
    <w:rsid w:val="00A46DD6"/>
    <w:rsid w:val="00A47172"/>
    <w:rsid w:val="00A50CF0"/>
    <w:rsid w:val="00A51B4F"/>
    <w:rsid w:val="00A51BDB"/>
    <w:rsid w:val="00A52A60"/>
    <w:rsid w:val="00A52F8F"/>
    <w:rsid w:val="00A531FC"/>
    <w:rsid w:val="00A53F0F"/>
    <w:rsid w:val="00A54055"/>
    <w:rsid w:val="00A541A7"/>
    <w:rsid w:val="00A55238"/>
    <w:rsid w:val="00A55734"/>
    <w:rsid w:val="00A55D5B"/>
    <w:rsid w:val="00A563D9"/>
    <w:rsid w:val="00A61294"/>
    <w:rsid w:val="00A612DD"/>
    <w:rsid w:val="00A61438"/>
    <w:rsid w:val="00A62B4B"/>
    <w:rsid w:val="00A63484"/>
    <w:rsid w:val="00A6367D"/>
    <w:rsid w:val="00A6474D"/>
    <w:rsid w:val="00A64EE1"/>
    <w:rsid w:val="00A65827"/>
    <w:rsid w:val="00A672AB"/>
    <w:rsid w:val="00A7106F"/>
    <w:rsid w:val="00A7181D"/>
    <w:rsid w:val="00A72071"/>
    <w:rsid w:val="00A723A7"/>
    <w:rsid w:val="00A731F4"/>
    <w:rsid w:val="00A73413"/>
    <w:rsid w:val="00A734BB"/>
    <w:rsid w:val="00A746D8"/>
    <w:rsid w:val="00A74883"/>
    <w:rsid w:val="00A75571"/>
    <w:rsid w:val="00A75649"/>
    <w:rsid w:val="00A75C83"/>
    <w:rsid w:val="00A76803"/>
    <w:rsid w:val="00A77332"/>
    <w:rsid w:val="00A80F16"/>
    <w:rsid w:val="00A81DD6"/>
    <w:rsid w:val="00A83849"/>
    <w:rsid w:val="00A83919"/>
    <w:rsid w:val="00A83B1F"/>
    <w:rsid w:val="00A83B83"/>
    <w:rsid w:val="00A83F41"/>
    <w:rsid w:val="00A84D7E"/>
    <w:rsid w:val="00A85887"/>
    <w:rsid w:val="00A869FB"/>
    <w:rsid w:val="00A86DF2"/>
    <w:rsid w:val="00A87704"/>
    <w:rsid w:val="00A87F60"/>
    <w:rsid w:val="00A91310"/>
    <w:rsid w:val="00A91D01"/>
    <w:rsid w:val="00A91E28"/>
    <w:rsid w:val="00A936DE"/>
    <w:rsid w:val="00A93AE0"/>
    <w:rsid w:val="00A93B42"/>
    <w:rsid w:val="00A93D4B"/>
    <w:rsid w:val="00A941A8"/>
    <w:rsid w:val="00A94A79"/>
    <w:rsid w:val="00A957E6"/>
    <w:rsid w:val="00A95F04"/>
    <w:rsid w:val="00A96ED3"/>
    <w:rsid w:val="00AA0054"/>
    <w:rsid w:val="00AA0504"/>
    <w:rsid w:val="00AA0971"/>
    <w:rsid w:val="00AA227D"/>
    <w:rsid w:val="00AA456D"/>
    <w:rsid w:val="00AA67C7"/>
    <w:rsid w:val="00AA6A3F"/>
    <w:rsid w:val="00AA7C95"/>
    <w:rsid w:val="00AB017A"/>
    <w:rsid w:val="00AB09F3"/>
    <w:rsid w:val="00AB13F6"/>
    <w:rsid w:val="00AB2B40"/>
    <w:rsid w:val="00AB382C"/>
    <w:rsid w:val="00AB500B"/>
    <w:rsid w:val="00AB6429"/>
    <w:rsid w:val="00AB6981"/>
    <w:rsid w:val="00AB7E34"/>
    <w:rsid w:val="00AC10DD"/>
    <w:rsid w:val="00AC183D"/>
    <w:rsid w:val="00AC316C"/>
    <w:rsid w:val="00AC3550"/>
    <w:rsid w:val="00AC3ABE"/>
    <w:rsid w:val="00AC3BC0"/>
    <w:rsid w:val="00AC3D31"/>
    <w:rsid w:val="00AC466A"/>
    <w:rsid w:val="00AC5F28"/>
    <w:rsid w:val="00AC683F"/>
    <w:rsid w:val="00AC793D"/>
    <w:rsid w:val="00AD0DBA"/>
    <w:rsid w:val="00AD1911"/>
    <w:rsid w:val="00AD1C58"/>
    <w:rsid w:val="00AD1E32"/>
    <w:rsid w:val="00AD2158"/>
    <w:rsid w:val="00AD223C"/>
    <w:rsid w:val="00AD3507"/>
    <w:rsid w:val="00AD4EC8"/>
    <w:rsid w:val="00AD552E"/>
    <w:rsid w:val="00AD5561"/>
    <w:rsid w:val="00AD59B6"/>
    <w:rsid w:val="00AD5F21"/>
    <w:rsid w:val="00AD6A84"/>
    <w:rsid w:val="00AD6B97"/>
    <w:rsid w:val="00AD77BD"/>
    <w:rsid w:val="00AD7EC2"/>
    <w:rsid w:val="00AE251A"/>
    <w:rsid w:val="00AE3115"/>
    <w:rsid w:val="00AE3EE4"/>
    <w:rsid w:val="00AE4E4A"/>
    <w:rsid w:val="00AE5A3A"/>
    <w:rsid w:val="00AE5E05"/>
    <w:rsid w:val="00AE6229"/>
    <w:rsid w:val="00AE6BCA"/>
    <w:rsid w:val="00AE71AA"/>
    <w:rsid w:val="00AF01CF"/>
    <w:rsid w:val="00AF0AD3"/>
    <w:rsid w:val="00AF1127"/>
    <w:rsid w:val="00AF17BF"/>
    <w:rsid w:val="00AF23F5"/>
    <w:rsid w:val="00AF2888"/>
    <w:rsid w:val="00AF4A59"/>
    <w:rsid w:val="00AF5382"/>
    <w:rsid w:val="00AF5774"/>
    <w:rsid w:val="00AF5AE6"/>
    <w:rsid w:val="00AF5E08"/>
    <w:rsid w:val="00AF5EBE"/>
    <w:rsid w:val="00AF6389"/>
    <w:rsid w:val="00AF70B6"/>
    <w:rsid w:val="00AF76EC"/>
    <w:rsid w:val="00AF7C99"/>
    <w:rsid w:val="00B00612"/>
    <w:rsid w:val="00B00F02"/>
    <w:rsid w:val="00B01AE8"/>
    <w:rsid w:val="00B01F7A"/>
    <w:rsid w:val="00B02366"/>
    <w:rsid w:val="00B027BB"/>
    <w:rsid w:val="00B03D77"/>
    <w:rsid w:val="00B0459A"/>
    <w:rsid w:val="00B05245"/>
    <w:rsid w:val="00B05616"/>
    <w:rsid w:val="00B100A0"/>
    <w:rsid w:val="00B10182"/>
    <w:rsid w:val="00B1148E"/>
    <w:rsid w:val="00B1399D"/>
    <w:rsid w:val="00B13F03"/>
    <w:rsid w:val="00B15614"/>
    <w:rsid w:val="00B1594C"/>
    <w:rsid w:val="00B15D98"/>
    <w:rsid w:val="00B160B6"/>
    <w:rsid w:val="00B162ED"/>
    <w:rsid w:val="00B16419"/>
    <w:rsid w:val="00B16AC9"/>
    <w:rsid w:val="00B17658"/>
    <w:rsid w:val="00B20627"/>
    <w:rsid w:val="00B20C0F"/>
    <w:rsid w:val="00B24221"/>
    <w:rsid w:val="00B24C02"/>
    <w:rsid w:val="00B24F0A"/>
    <w:rsid w:val="00B25408"/>
    <w:rsid w:val="00B25577"/>
    <w:rsid w:val="00B265EB"/>
    <w:rsid w:val="00B2757A"/>
    <w:rsid w:val="00B302C5"/>
    <w:rsid w:val="00B30D82"/>
    <w:rsid w:val="00B31351"/>
    <w:rsid w:val="00B31F6D"/>
    <w:rsid w:val="00B323CA"/>
    <w:rsid w:val="00B3252C"/>
    <w:rsid w:val="00B333A2"/>
    <w:rsid w:val="00B338FD"/>
    <w:rsid w:val="00B33900"/>
    <w:rsid w:val="00B3390B"/>
    <w:rsid w:val="00B347BE"/>
    <w:rsid w:val="00B34F98"/>
    <w:rsid w:val="00B3534C"/>
    <w:rsid w:val="00B35AB1"/>
    <w:rsid w:val="00B3654D"/>
    <w:rsid w:val="00B369A0"/>
    <w:rsid w:val="00B3778D"/>
    <w:rsid w:val="00B37DFD"/>
    <w:rsid w:val="00B405CB"/>
    <w:rsid w:val="00B41DA6"/>
    <w:rsid w:val="00B424C5"/>
    <w:rsid w:val="00B42E2F"/>
    <w:rsid w:val="00B43D95"/>
    <w:rsid w:val="00B44134"/>
    <w:rsid w:val="00B44B5B"/>
    <w:rsid w:val="00B44D47"/>
    <w:rsid w:val="00B45AC0"/>
    <w:rsid w:val="00B45D1D"/>
    <w:rsid w:val="00B46325"/>
    <w:rsid w:val="00B4680A"/>
    <w:rsid w:val="00B47619"/>
    <w:rsid w:val="00B478F6"/>
    <w:rsid w:val="00B47B39"/>
    <w:rsid w:val="00B514A0"/>
    <w:rsid w:val="00B51B4C"/>
    <w:rsid w:val="00B52C36"/>
    <w:rsid w:val="00B53116"/>
    <w:rsid w:val="00B53190"/>
    <w:rsid w:val="00B5355B"/>
    <w:rsid w:val="00B5581B"/>
    <w:rsid w:val="00B559CC"/>
    <w:rsid w:val="00B55D9C"/>
    <w:rsid w:val="00B57FA8"/>
    <w:rsid w:val="00B60DAA"/>
    <w:rsid w:val="00B60FB5"/>
    <w:rsid w:val="00B6465C"/>
    <w:rsid w:val="00B64EA6"/>
    <w:rsid w:val="00B650A8"/>
    <w:rsid w:val="00B658AA"/>
    <w:rsid w:val="00B65EB6"/>
    <w:rsid w:val="00B6613D"/>
    <w:rsid w:val="00B66A39"/>
    <w:rsid w:val="00B70699"/>
    <w:rsid w:val="00B70FBD"/>
    <w:rsid w:val="00B713B0"/>
    <w:rsid w:val="00B722AF"/>
    <w:rsid w:val="00B72391"/>
    <w:rsid w:val="00B72CD3"/>
    <w:rsid w:val="00B732D3"/>
    <w:rsid w:val="00B736A8"/>
    <w:rsid w:val="00B7471F"/>
    <w:rsid w:val="00B74AD8"/>
    <w:rsid w:val="00B779A7"/>
    <w:rsid w:val="00B80178"/>
    <w:rsid w:val="00B8092C"/>
    <w:rsid w:val="00B80F63"/>
    <w:rsid w:val="00B8164D"/>
    <w:rsid w:val="00B81808"/>
    <w:rsid w:val="00B82BD5"/>
    <w:rsid w:val="00B8435D"/>
    <w:rsid w:val="00B84380"/>
    <w:rsid w:val="00B85721"/>
    <w:rsid w:val="00B87DCB"/>
    <w:rsid w:val="00B90459"/>
    <w:rsid w:val="00B90486"/>
    <w:rsid w:val="00B912A6"/>
    <w:rsid w:val="00B92C6C"/>
    <w:rsid w:val="00B947B5"/>
    <w:rsid w:val="00B952D4"/>
    <w:rsid w:val="00B9573E"/>
    <w:rsid w:val="00B96125"/>
    <w:rsid w:val="00B967E6"/>
    <w:rsid w:val="00B96E20"/>
    <w:rsid w:val="00B96EAA"/>
    <w:rsid w:val="00B972B9"/>
    <w:rsid w:val="00BA01F4"/>
    <w:rsid w:val="00BA0A32"/>
    <w:rsid w:val="00BA1146"/>
    <w:rsid w:val="00BA1A89"/>
    <w:rsid w:val="00BA24F9"/>
    <w:rsid w:val="00BA5A88"/>
    <w:rsid w:val="00BA5B52"/>
    <w:rsid w:val="00BA6399"/>
    <w:rsid w:val="00BA6BAB"/>
    <w:rsid w:val="00BA6EA9"/>
    <w:rsid w:val="00BA7120"/>
    <w:rsid w:val="00BA7ED5"/>
    <w:rsid w:val="00BB0028"/>
    <w:rsid w:val="00BB0E41"/>
    <w:rsid w:val="00BB2A1C"/>
    <w:rsid w:val="00BB2EAF"/>
    <w:rsid w:val="00BB2FBC"/>
    <w:rsid w:val="00BB34A4"/>
    <w:rsid w:val="00BB4915"/>
    <w:rsid w:val="00BB539C"/>
    <w:rsid w:val="00BB6AE7"/>
    <w:rsid w:val="00BB6FB5"/>
    <w:rsid w:val="00BB7934"/>
    <w:rsid w:val="00BC01AC"/>
    <w:rsid w:val="00BC1F72"/>
    <w:rsid w:val="00BC233F"/>
    <w:rsid w:val="00BC2FA1"/>
    <w:rsid w:val="00BC3462"/>
    <w:rsid w:val="00BC392A"/>
    <w:rsid w:val="00BC3DF3"/>
    <w:rsid w:val="00BC3F37"/>
    <w:rsid w:val="00BC42EE"/>
    <w:rsid w:val="00BC511E"/>
    <w:rsid w:val="00BC5393"/>
    <w:rsid w:val="00BC6144"/>
    <w:rsid w:val="00BC69DE"/>
    <w:rsid w:val="00BD034C"/>
    <w:rsid w:val="00BD0BEA"/>
    <w:rsid w:val="00BD108E"/>
    <w:rsid w:val="00BD1A11"/>
    <w:rsid w:val="00BD1F7B"/>
    <w:rsid w:val="00BD2BA6"/>
    <w:rsid w:val="00BD3602"/>
    <w:rsid w:val="00BD488F"/>
    <w:rsid w:val="00BD5795"/>
    <w:rsid w:val="00BD75E3"/>
    <w:rsid w:val="00BE0182"/>
    <w:rsid w:val="00BE0548"/>
    <w:rsid w:val="00BE082D"/>
    <w:rsid w:val="00BE19B1"/>
    <w:rsid w:val="00BE2521"/>
    <w:rsid w:val="00BE4109"/>
    <w:rsid w:val="00BE44C8"/>
    <w:rsid w:val="00BE5AB4"/>
    <w:rsid w:val="00BE60BF"/>
    <w:rsid w:val="00BE6A44"/>
    <w:rsid w:val="00BF1E21"/>
    <w:rsid w:val="00BF2E7D"/>
    <w:rsid w:val="00BF345B"/>
    <w:rsid w:val="00BF369E"/>
    <w:rsid w:val="00BF4866"/>
    <w:rsid w:val="00BF4F3C"/>
    <w:rsid w:val="00BF555F"/>
    <w:rsid w:val="00BF6808"/>
    <w:rsid w:val="00BF6E78"/>
    <w:rsid w:val="00BF6FD7"/>
    <w:rsid w:val="00BF7348"/>
    <w:rsid w:val="00BF73C4"/>
    <w:rsid w:val="00BF74D4"/>
    <w:rsid w:val="00BF7607"/>
    <w:rsid w:val="00BF7DC4"/>
    <w:rsid w:val="00C0034C"/>
    <w:rsid w:val="00C00500"/>
    <w:rsid w:val="00C0063F"/>
    <w:rsid w:val="00C00B6F"/>
    <w:rsid w:val="00C01A42"/>
    <w:rsid w:val="00C02620"/>
    <w:rsid w:val="00C03780"/>
    <w:rsid w:val="00C0417D"/>
    <w:rsid w:val="00C04585"/>
    <w:rsid w:val="00C04A81"/>
    <w:rsid w:val="00C056B9"/>
    <w:rsid w:val="00C05BEE"/>
    <w:rsid w:val="00C06858"/>
    <w:rsid w:val="00C069DE"/>
    <w:rsid w:val="00C06BD0"/>
    <w:rsid w:val="00C070E6"/>
    <w:rsid w:val="00C0715F"/>
    <w:rsid w:val="00C07840"/>
    <w:rsid w:val="00C07C87"/>
    <w:rsid w:val="00C10AF1"/>
    <w:rsid w:val="00C10C8F"/>
    <w:rsid w:val="00C119C8"/>
    <w:rsid w:val="00C11C80"/>
    <w:rsid w:val="00C11F12"/>
    <w:rsid w:val="00C11F41"/>
    <w:rsid w:val="00C127F4"/>
    <w:rsid w:val="00C12CF8"/>
    <w:rsid w:val="00C1316B"/>
    <w:rsid w:val="00C13291"/>
    <w:rsid w:val="00C136F9"/>
    <w:rsid w:val="00C13940"/>
    <w:rsid w:val="00C13964"/>
    <w:rsid w:val="00C15330"/>
    <w:rsid w:val="00C15B0F"/>
    <w:rsid w:val="00C15E24"/>
    <w:rsid w:val="00C16161"/>
    <w:rsid w:val="00C16F5C"/>
    <w:rsid w:val="00C17FFE"/>
    <w:rsid w:val="00C204B5"/>
    <w:rsid w:val="00C21AAB"/>
    <w:rsid w:val="00C21CE1"/>
    <w:rsid w:val="00C22E92"/>
    <w:rsid w:val="00C2440F"/>
    <w:rsid w:val="00C245A8"/>
    <w:rsid w:val="00C246BF"/>
    <w:rsid w:val="00C26081"/>
    <w:rsid w:val="00C264F3"/>
    <w:rsid w:val="00C26752"/>
    <w:rsid w:val="00C267F0"/>
    <w:rsid w:val="00C269E8"/>
    <w:rsid w:val="00C26A4B"/>
    <w:rsid w:val="00C26FF4"/>
    <w:rsid w:val="00C27488"/>
    <w:rsid w:val="00C27603"/>
    <w:rsid w:val="00C27680"/>
    <w:rsid w:val="00C30B3A"/>
    <w:rsid w:val="00C30B62"/>
    <w:rsid w:val="00C31368"/>
    <w:rsid w:val="00C31E2C"/>
    <w:rsid w:val="00C321DD"/>
    <w:rsid w:val="00C32F75"/>
    <w:rsid w:val="00C33812"/>
    <w:rsid w:val="00C33E32"/>
    <w:rsid w:val="00C347E2"/>
    <w:rsid w:val="00C348F9"/>
    <w:rsid w:val="00C35067"/>
    <w:rsid w:val="00C37437"/>
    <w:rsid w:val="00C42408"/>
    <w:rsid w:val="00C432F6"/>
    <w:rsid w:val="00C44A7B"/>
    <w:rsid w:val="00C45B9F"/>
    <w:rsid w:val="00C47222"/>
    <w:rsid w:val="00C47697"/>
    <w:rsid w:val="00C47FB3"/>
    <w:rsid w:val="00C5204F"/>
    <w:rsid w:val="00C520DB"/>
    <w:rsid w:val="00C54C54"/>
    <w:rsid w:val="00C55E61"/>
    <w:rsid w:val="00C57610"/>
    <w:rsid w:val="00C6055F"/>
    <w:rsid w:val="00C61EDA"/>
    <w:rsid w:val="00C62BE5"/>
    <w:rsid w:val="00C63072"/>
    <w:rsid w:val="00C6323B"/>
    <w:rsid w:val="00C63BFD"/>
    <w:rsid w:val="00C643A3"/>
    <w:rsid w:val="00C64F95"/>
    <w:rsid w:val="00C6577A"/>
    <w:rsid w:val="00C659BA"/>
    <w:rsid w:val="00C66A01"/>
    <w:rsid w:val="00C66C54"/>
    <w:rsid w:val="00C66F56"/>
    <w:rsid w:val="00C67007"/>
    <w:rsid w:val="00C67732"/>
    <w:rsid w:val="00C678DB"/>
    <w:rsid w:val="00C70B7E"/>
    <w:rsid w:val="00C71C7A"/>
    <w:rsid w:val="00C7254A"/>
    <w:rsid w:val="00C74227"/>
    <w:rsid w:val="00C74BCC"/>
    <w:rsid w:val="00C75642"/>
    <w:rsid w:val="00C7566B"/>
    <w:rsid w:val="00C75B61"/>
    <w:rsid w:val="00C75D91"/>
    <w:rsid w:val="00C75EF8"/>
    <w:rsid w:val="00C761D2"/>
    <w:rsid w:val="00C76435"/>
    <w:rsid w:val="00C7643B"/>
    <w:rsid w:val="00C76442"/>
    <w:rsid w:val="00C76CD2"/>
    <w:rsid w:val="00C77D64"/>
    <w:rsid w:val="00C81657"/>
    <w:rsid w:val="00C81BA8"/>
    <w:rsid w:val="00C83D5D"/>
    <w:rsid w:val="00C83E50"/>
    <w:rsid w:val="00C847A3"/>
    <w:rsid w:val="00C84CB5"/>
    <w:rsid w:val="00C85A44"/>
    <w:rsid w:val="00C87255"/>
    <w:rsid w:val="00C87AA9"/>
    <w:rsid w:val="00C87EEB"/>
    <w:rsid w:val="00C903B7"/>
    <w:rsid w:val="00C90C29"/>
    <w:rsid w:val="00C919C4"/>
    <w:rsid w:val="00C920AF"/>
    <w:rsid w:val="00C93358"/>
    <w:rsid w:val="00C93404"/>
    <w:rsid w:val="00C93D68"/>
    <w:rsid w:val="00C9453B"/>
    <w:rsid w:val="00C9471B"/>
    <w:rsid w:val="00C9492B"/>
    <w:rsid w:val="00C94A2D"/>
    <w:rsid w:val="00C94A4C"/>
    <w:rsid w:val="00C94B3B"/>
    <w:rsid w:val="00C95D7D"/>
    <w:rsid w:val="00C95E0B"/>
    <w:rsid w:val="00CA0BCB"/>
    <w:rsid w:val="00CA0FC5"/>
    <w:rsid w:val="00CA1EF1"/>
    <w:rsid w:val="00CA4109"/>
    <w:rsid w:val="00CA55F2"/>
    <w:rsid w:val="00CB06D4"/>
    <w:rsid w:val="00CB1501"/>
    <w:rsid w:val="00CB164B"/>
    <w:rsid w:val="00CB2723"/>
    <w:rsid w:val="00CB2ED1"/>
    <w:rsid w:val="00CB41CB"/>
    <w:rsid w:val="00CB49E1"/>
    <w:rsid w:val="00CB692A"/>
    <w:rsid w:val="00CC0163"/>
    <w:rsid w:val="00CC1472"/>
    <w:rsid w:val="00CC15C0"/>
    <w:rsid w:val="00CC1D86"/>
    <w:rsid w:val="00CC316B"/>
    <w:rsid w:val="00CC3656"/>
    <w:rsid w:val="00CC39C8"/>
    <w:rsid w:val="00CC5A64"/>
    <w:rsid w:val="00CC73A7"/>
    <w:rsid w:val="00CC771D"/>
    <w:rsid w:val="00CC794B"/>
    <w:rsid w:val="00CD0054"/>
    <w:rsid w:val="00CD0138"/>
    <w:rsid w:val="00CD0BB8"/>
    <w:rsid w:val="00CD12B6"/>
    <w:rsid w:val="00CD1580"/>
    <w:rsid w:val="00CD1BBE"/>
    <w:rsid w:val="00CD1F87"/>
    <w:rsid w:val="00CD245C"/>
    <w:rsid w:val="00CD30D4"/>
    <w:rsid w:val="00CD3925"/>
    <w:rsid w:val="00CD4966"/>
    <w:rsid w:val="00CD60F3"/>
    <w:rsid w:val="00CD61FC"/>
    <w:rsid w:val="00CD6451"/>
    <w:rsid w:val="00CD7954"/>
    <w:rsid w:val="00CE0981"/>
    <w:rsid w:val="00CE0C40"/>
    <w:rsid w:val="00CE0D7C"/>
    <w:rsid w:val="00CE1602"/>
    <w:rsid w:val="00CE1711"/>
    <w:rsid w:val="00CE3D48"/>
    <w:rsid w:val="00CE3E70"/>
    <w:rsid w:val="00CE76DC"/>
    <w:rsid w:val="00CF1800"/>
    <w:rsid w:val="00CF1CA6"/>
    <w:rsid w:val="00CF2AE6"/>
    <w:rsid w:val="00CF337C"/>
    <w:rsid w:val="00CF4ADA"/>
    <w:rsid w:val="00CF5253"/>
    <w:rsid w:val="00CF6E43"/>
    <w:rsid w:val="00CF7496"/>
    <w:rsid w:val="00CF75B2"/>
    <w:rsid w:val="00CF7B70"/>
    <w:rsid w:val="00D008AB"/>
    <w:rsid w:val="00D032ED"/>
    <w:rsid w:val="00D03452"/>
    <w:rsid w:val="00D043D4"/>
    <w:rsid w:val="00D057C6"/>
    <w:rsid w:val="00D06842"/>
    <w:rsid w:val="00D07EA5"/>
    <w:rsid w:val="00D109E6"/>
    <w:rsid w:val="00D10B9D"/>
    <w:rsid w:val="00D10F1F"/>
    <w:rsid w:val="00D11136"/>
    <w:rsid w:val="00D12871"/>
    <w:rsid w:val="00D1537B"/>
    <w:rsid w:val="00D1548E"/>
    <w:rsid w:val="00D159B3"/>
    <w:rsid w:val="00D15D12"/>
    <w:rsid w:val="00D16630"/>
    <w:rsid w:val="00D16B9D"/>
    <w:rsid w:val="00D16DC4"/>
    <w:rsid w:val="00D179B0"/>
    <w:rsid w:val="00D17DFD"/>
    <w:rsid w:val="00D2050B"/>
    <w:rsid w:val="00D212EF"/>
    <w:rsid w:val="00D22916"/>
    <w:rsid w:val="00D22CD3"/>
    <w:rsid w:val="00D24A23"/>
    <w:rsid w:val="00D24AD3"/>
    <w:rsid w:val="00D25612"/>
    <w:rsid w:val="00D26F6A"/>
    <w:rsid w:val="00D2722E"/>
    <w:rsid w:val="00D313D9"/>
    <w:rsid w:val="00D31FD6"/>
    <w:rsid w:val="00D3235E"/>
    <w:rsid w:val="00D329E3"/>
    <w:rsid w:val="00D3326A"/>
    <w:rsid w:val="00D3366C"/>
    <w:rsid w:val="00D337BF"/>
    <w:rsid w:val="00D33E8A"/>
    <w:rsid w:val="00D3593E"/>
    <w:rsid w:val="00D35AD5"/>
    <w:rsid w:val="00D35BBE"/>
    <w:rsid w:val="00D36299"/>
    <w:rsid w:val="00D36D4C"/>
    <w:rsid w:val="00D36D79"/>
    <w:rsid w:val="00D37189"/>
    <w:rsid w:val="00D3759E"/>
    <w:rsid w:val="00D40C3E"/>
    <w:rsid w:val="00D41F05"/>
    <w:rsid w:val="00D4218A"/>
    <w:rsid w:val="00D428BF"/>
    <w:rsid w:val="00D4325A"/>
    <w:rsid w:val="00D44B74"/>
    <w:rsid w:val="00D46165"/>
    <w:rsid w:val="00D47314"/>
    <w:rsid w:val="00D47E90"/>
    <w:rsid w:val="00D50841"/>
    <w:rsid w:val="00D5156E"/>
    <w:rsid w:val="00D516E0"/>
    <w:rsid w:val="00D52D58"/>
    <w:rsid w:val="00D55924"/>
    <w:rsid w:val="00D56946"/>
    <w:rsid w:val="00D56DE0"/>
    <w:rsid w:val="00D56E96"/>
    <w:rsid w:val="00D56F3C"/>
    <w:rsid w:val="00D5708C"/>
    <w:rsid w:val="00D6469A"/>
    <w:rsid w:val="00D6479C"/>
    <w:rsid w:val="00D65360"/>
    <w:rsid w:val="00D654DD"/>
    <w:rsid w:val="00D665BB"/>
    <w:rsid w:val="00D668B6"/>
    <w:rsid w:val="00D66A32"/>
    <w:rsid w:val="00D66F72"/>
    <w:rsid w:val="00D67261"/>
    <w:rsid w:val="00D673C1"/>
    <w:rsid w:val="00D675F0"/>
    <w:rsid w:val="00D711B1"/>
    <w:rsid w:val="00D71973"/>
    <w:rsid w:val="00D71C6A"/>
    <w:rsid w:val="00D734AE"/>
    <w:rsid w:val="00D73562"/>
    <w:rsid w:val="00D7448F"/>
    <w:rsid w:val="00D7524C"/>
    <w:rsid w:val="00D755F7"/>
    <w:rsid w:val="00D757D9"/>
    <w:rsid w:val="00D75D40"/>
    <w:rsid w:val="00D75E73"/>
    <w:rsid w:val="00D76498"/>
    <w:rsid w:val="00D76689"/>
    <w:rsid w:val="00D778D4"/>
    <w:rsid w:val="00D800C3"/>
    <w:rsid w:val="00D804FC"/>
    <w:rsid w:val="00D80E72"/>
    <w:rsid w:val="00D81348"/>
    <w:rsid w:val="00D818B7"/>
    <w:rsid w:val="00D820B7"/>
    <w:rsid w:val="00D8326A"/>
    <w:rsid w:val="00D839FC"/>
    <w:rsid w:val="00D8479A"/>
    <w:rsid w:val="00D84CC3"/>
    <w:rsid w:val="00D85713"/>
    <w:rsid w:val="00D85A99"/>
    <w:rsid w:val="00D85FB0"/>
    <w:rsid w:val="00D90938"/>
    <w:rsid w:val="00D90C48"/>
    <w:rsid w:val="00D90E2D"/>
    <w:rsid w:val="00D916B2"/>
    <w:rsid w:val="00D9171F"/>
    <w:rsid w:val="00D91837"/>
    <w:rsid w:val="00D919BC"/>
    <w:rsid w:val="00D9206F"/>
    <w:rsid w:val="00D92305"/>
    <w:rsid w:val="00D929F3"/>
    <w:rsid w:val="00D92C5B"/>
    <w:rsid w:val="00D94B85"/>
    <w:rsid w:val="00D962C4"/>
    <w:rsid w:val="00D96520"/>
    <w:rsid w:val="00D96641"/>
    <w:rsid w:val="00D97565"/>
    <w:rsid w:val="00D9781A"/>
    <w:rsid w:val="00DA15BE"/>
    <w:rsid w:val="00DA242A"/>
    <w:rsid w:val="00DA26F0"/>
    <w:rsid w:val="00DA5957"/>
    <w:rsid w:val="00DA69B3"/>
    <w:rsid w:val="00DA7825"/>
    <w:rsid w:val="00DB0077"/>
    <w:rsid w:val="00DB02DF"/>
    <w:rsid w:val="00DB06A7"/>
    <w:rsid w:val="00DB0DF3"/>
    <w:rsid w:val="00DB2074"/>
    <w:rsid w:val="00DB2389"/>
    <w:rsid w:val="00DB24EE"/>
    <w:rsid w:val="00DB28EE"/>
    <w:rsid w:val="00DB2B02"/>
    <w:rsid w:val="00DB2DD6"/>
    <w:rsid w:val="00DB3188"/>
    <w:rsid w:val="00DB3B0A"/>
    <w:rsid w:val="00DB3EF5"/>
    <w:rsid w:val="00DB62AE"/>
    <w:rsid w:val="00DB6796"/>
    <w:rsid w:val="00DB6AFB"/>
    <w:rsid w:val="00DB6EE4"/>
    <w:rsid w:val="00DB74FA"/>
    <w:rsid w:val="00DB78CD"/>
    <w:rsid w:val="00DC028B"/>
    <w:rsid w:val="00DC1319"/>
    <w:rsid w:val="00DC14BF"/>
    <w:rsid w:val="00DC1AF8"/>
    <w:rsid w:val="00DC1FAF"/>
    <w:rsid w:val="00DC2FAF"/>
    <w:rsid w:val="00DC342B"/>
    <w:rsid w:val="00DC36C7"/>
    <w:rsid w:val="00DC3DF1"/>
    <w:rsid w:val="00DC3E55"/>
    <w:rsid w:val="00DC4754"/>
    <w:rsid w:val="00DC5684"/>
    <w:rsid w:val="00DC6028"/>
    <w:rsid w:val="00DC6937"/>
    <w:rsid w:val="00DD02DB"/>
    <w:rsid w:val="00DD037D"/>
    <w:rsid w:val="00DD1CA5"/>
    <w:rsid w:val="00DD257E"/>
    <w:rsid w:val="00DD3BA4"/>
    <w:rsid w:val="00DD4272"/>
    <w:rsid w:val="00DD58EB"/>
    <w:rsid w:val="00DD5A1A"/>
    <w:rsid w:val="00DD63F8"/>
    <w:rsid w:val="00DD70AF"/>
    <w:rsid w:val="00DE0114"/>
    <w:rsid w:val="00DE01DB"/>
    <w:rsid w:val="00DE33B7"/>
    <w:rsid w:val="00DE3689"/>
    <w:rsid w:val="00DE40C3"/>
    <w:rsid w:val="00DE411E"/>
    <w:rsid w:val="00DE5289"/>
    <w:rsid w:val="00DE56BA"/>
    <w:rsid w:val="00DE5C64"/>
    <w:rsid w:val="00DE6303"/>
    <w:rsid w:val="00DE7184"/>
    <w:rsid w:val="00DE7EB4"/>
    <w:rsid w:val="00DF0234"/>
    <w:rsid w:val="00DF06FA"/>
    <w:rsid w:val="00DF1295"/>
    <w:rsid w:val="00DF20EC"/>
    <w:rsid w:val="00DF2A35"/>
    <w:rsid w:val="00DF4208"/>
    <w:rsid w:val="00DF45A9"/>
    <w:rsid w:val="00DF4F96"/>
    <w:rsid w:val="00DF5266"/>
    <w:rsid w:val="00DF5994"/>
    <w:rsid w:val="00DF6606"/>
    <w:rsid w:val="00DF68E8"/>
    <w:rsid w:val="00DF6A42"/>
    <w:rsid w:val="00DF6F0E"/>
    <w:rsid w:val="00DF77BB"/>
    <w:rsid w:val="00E00B09"/>
    <w:rsid w:val="00E02892"/>
    <w:rsid w:val="00E02B55"/>
    <w:rsid w:val="00E051BB"/>
    <w:rsid w:val="00E054A2"/>
    <w:rsid w:val="00E05616"/>
    <w:rsid w:val="00E0582D"/>
    <w:rsid w:val="00E05E09"/>
    <w:rsid w:val="00E06BF4"/>
    <w:rsid w:val="00E1030C"/>
    <w:rsid w:val="00E107A0"/>
    <w:rsid w:val="00E12C12"/>
    <w:rsid w:val="00E136E3"/>
    <w:rsid w:val="00E15F88"/>
    <w:rsid w:val="00E163E1"/>
    <w:rsid w:val="00E17185"/>
    <w:rsid w:val="00E17383"/>
    <w:rsid w:val="00E177EF"/>
    <w:rsid w:val="00E17CD3"/>
    <w:rsid w:val="00E17ED4"/>
    <w:rsid w:val="00E20BA7"/>
    <w:rsid w:val="00E2103A"/>
    <w:rsid w:val="00E21CF2"/>
    <w:rsid w:val="00E21F5F"/>
    <w:rsid w:val="00E22081"/>
    <w:rsid w:val="00E22190"/>
    <w:rsid w:val="00E22D10"/>
    <w:rsid w:val="00E2366C"/>
    <w:rsid w:val="00E239E6"/>
    <w:rsid w:val="00E23C3C"/>
    <w:rsid w:val="00E2447E"/>
    <w:rsid w:val="00E2466D"/>
    <w:rsid w:val="00E25E38"/>
    <w:rsid w:val="00E2629C"/>
    <w:rsid w:val="00E3146F"/>
    <w:rsid w:val="00E31840"/>
    <w:rsid w:val="00E31900"/>
    <w:rsid w:val="00E327AA"/>
    <w:rsid w:val="00E347E1"/>
    <w:rsid w:val="00E34D63"/>
    <w:rsid w:val="00E3530F"/>
    <w:rsid w:val="00E35738"/>
    <w:rsid w:val="00E35926"/>
    <w:rsid w:val="00E359D1"/>
    <w:rsid w:val="00E36169"/>
    <w:rsid w:val="00E37010"/>
    <w:rsid w:val="00E4061E"/>
    <w:rsid w:val="00E40C1E"/>
    <w:rsid w:val="00E41156"/>
    <w:rsid w:val="00E418AF"/>
    <w:rsid w:val="00E4371E"/>
    <w:rsid w:val="00E4427C"/>
    <w:rsid w:val="00E4452B"/>
    <w:rsid w:val="00E44973"/>
    <w:rsid w:val="00E45FAC"/>
    <w:rsid w:val="00E47089"/>
    <w:rsid w:val="00E51279"/>
    <w:rsid w:val="00E51290"/>
    <w:rsid w:val="00E517A7"/>
    <w:rsid w:val="00E521D8"/>
    <w:rsid w:val="00E53256"/>
    <w:rsid w:val="00E54936"/>
    <w:rsid w:val="00E549BB"/>
    <w:rsid w:val="00E54C72"/>
    <w:rsid w:val="00E552B7"/>
    <w:rsid w:val="00E55CC1"/>
    <w:rsid w:val="00E55EF0"/>
    <w:rsid w:val="00E563D3"/>
    <w:rsid w:val="00E56A3D"/>
    <w:rsid w:val="00E57416"/>
    <w:rsid w:val="00E575F4"/>
    <w:rsid w:val="00E57B99"/>
    <w:rsid w:val="00E607FC"/>
    <w:rsid w:val="00E61912"/>
    <w:rsid w:val="00E635DD"/>
    <w:rsid w:val="00E639E6"/>
    <w:rsid w:val="00E63D42"/>
    <w:rsid w:val="00E649D1"/>
    <w:rsid w:val="00E6638D"/>
    <w:rsid w:val="00E676B0"/>
    <w:rsid w:val="00E700B9"/>
    <w:rsid w:val="00E7040D"/>
    <w:rsid w:val="00E70B02"/>
    <w:rsid w:val="00E714E6"/>
    <w:rsid w:val="00E73A23"/>
    <w:rsid w:val="00E73EC7"/>
    <w:rsid w:val="00E75FC2"/>
    <w:rsid w:val="00E76304"/>
    <w:rsid w:val="00E76AE8"/>
    <w:rsid w:val="00E76E5F"/>
    <w:rsid w:val="00E775C7"/>
    <w:rsid w:val="00E77E90"/>
    <w:rsid w:val="00E8089D"/>
    <w:rsid w:val="00E80EE8"/>
    <w:rsid w:val="00E815E7"/>
    <w:rsid w:val="00E82D7A"/>
    <w:rsid w:val="00E8304D"/>
    <w:rsid w:val="00E837C6"/>
    <w:rsid w:val="00E83C0E"/>
    <w:rsid w:val="00E85C5A"/>
    <w:rsid w:val="00E86E39"/>
    <w:rsid w:val="00E9000F"/>
    <w:rsid w:val="00E90EEB"/>
    <w:rsid w:val="00E90FF5"/>
    <w:rsid w:val="00E91FC0"/>
    <w:rsid w:val="00E92490"/>
    <w:rsid w:val="00E9265E"/>
    <w:rsid w:val="00E928AF"/>
    <w:rsid w:val="00E939AE"/>
    <w:rsid w:val="00E93BA4"/>
    <w:rsid w:val="00E95B47"/>
    <w:rsid w:val="00E95C9E"/>
    <w:rsid w:val="00E969B8"/>
    <w:rsid w:val="00E971DE"/>
    <w:rsid w:val="00EA0398"/>
    <w:rsid w:val="00EA1FDC"/>
    <w:rsid w:val="00EA3222"/>
    <w:rsid w:val="00EA3F27"/>
    <w:rsid w:val="00EA409A"/>
    <w:rsid w:val="00EA5663"/>
    <w:rsid w:val="00EA61A8"/>
    <w:rsid w:val="00EA6B25"/>
    <w:rsid w:val="00EA6BCF"/>
    <w:rsid w:val="00EA7DBA"/>
    <w:rsid w:val="00EA7E09"/>
    <w:rsid w:val="00EB1F50"/>
    <w:rsid w:val="00EB1FC7"/>
    <w:rsid w:val="00EB20BC"/>
    <w:rsid w:val="00EB2972"/>
    <w:rsid w:val="00EB2AC0"/>
    <w:rsid w:val="00EB2BE9"/>
    <w:rsid w:val="00EB2D1A"/>
    <w:rsid w:val="00EB2E50"/>
    <w:rsid w:val="00EB3B2B"/>
    <w:rsid w:val="00EB4D3C"/>
    <w:rsid w:val="00EB5582"/>
    <w:rsid w:val="00EB62E4"/>
    <w:rsid w:val="00EB71D8"/>
    <w:rsid w:val="00EB73F1"/>
    <w:rsid w:val="00EC08C8"/>
    <w:rsid w:val="00EC1735"/>
    <w:rsid w:val="00EC2263"/>
    <w:rsid w:val="00EC5830"/>
    <w:rsid w:val="00EC7460"/>
    <w:rsid w:val="00ED0656"/>
    <w:rsid w:val="00ED07EB"/>
    <w:rsid w:val="00ED1178"/>
    <w:rsid w:val="00ED3099"/>
    <w:rsid w:val="00ED3B2B"/>
    <w:rsid w:val="00ED4298"/>
    <w:rsid w:val="00ED4B5E"/>
    <w:rsid w:val="00ED54F7"/>
    <w:rsid w:val="00ED5A17"/>
    <w:rsid w:val="00ED63BD"/>
    <w:rsid w:val="00ED70D1"/>
    <w:rsid w:val="00ED7FAF"/>
    <w:rsid w:val="00EE0983"/>
    <w:rsid w:val="00EE0E59"/>
    <w:rsid w:val="00EE166D"/>
    <w:rsid w:val="00EE22F8"/>
    <w:rsid w:val="00EE2E2A"/>
    <w:rsid w:val="00EE3D71"/>
    <w:rsid w:val="00EE45B7"/>
    <w:rsid w:val="00EE4FE8"/>
    <w:rsid w:val="00EE5348"/>
    <w:rsid w:val="00EE5BC7"/>
    <w:rsid w:val="00EE5E8C"/>
    <w:rsid w:val="00EE67C5"/>
    <w:rsid w:val="00EE6B43"/>
    <w:rsid w:val="00EE7815"/>
    <w:rsid w:val="00EE7A2F"/>
    <w:rsid w:val="00EF0B65"/>
    <w:rsid w:val="00EF1206"/>
    <w:rsid w:val="00EF151D"/>
    <w:rsid w:val="00EF1551"/>
    <w:rsid w:val="00EF173C"/>
    <w:rsid w:val="00EF18EA"/>
    <w:rsid w:val="00EF1D7E"/>
    <w:rsid w:val="00EF2AA5"/>
    <w:rsid w:val="00EF2C52"/>
    <w:rsid w:val="00EF2EF4"/>
    <w:rsid w:val="00EF2FA9"/>
    <w:rsid w:val="00EF33DA"/>
    <w:rsid w:val="00EF3D13"/>
    <w:rsid w:val="00EF48E6"/>
    <w:rsid w:val="00EF5448"/>
    <w:rsid w:val="00EF55B2"/>
    <w:rsid w:val="00EF75A1"/>
    <w:rsid w:val="00EF7B7D"/>
    <w:rsid w:val="00F01FAA"/>
    <w:rsid w:val="00F03AE0"/>
    <w:rsid w:val="00F04B8B"/>
    <w:rsid w:val="00F0565E"/>
    <w:rsid w:val="00F05E83"/>
    <w:rsid w:val="00F06742"/>
    <w:rsid w:val="00F06A3D"/>
    <w:rsid w:val="00F07894"/>
    <w:rsid w:val="00F07AAA"/>
    <w:rsid w:val="00F10AE0"/>
    <w:rsid w:val="00F10C29"/>
    <w:rsid w:val="00F11065"/>
    <w:rsid w:val="00F11748"/>
    <w:rsid w:val="00F133BB"/>
    <w:rsid w:val="00F1419B"/>
    <w:rsid w:val="00F1587E"/>
    <w:rsid w:val="00F2009C"/>
    <w:rsid w:val="00F213EA"/>
    <w:rsid w:val="00F21D94"/>
    <w:rsid w:val="00F276F0"/>
    <w:rsid w:val="00F30CCA"/>
    <w:rsid w:val="00F30CE4"/>
    <w:rsid w:val="00F313F7"/>
    <w:rsid w:val="00F31601"/>
    <w:rsid w:val="00F31986"/>
    <w:rsid w:val="00F31C25"/>
    <w:rsid w:val="00F32394"/>
    <w:rsid w:val="00F32933"/>
    <w:rsid w:val="00F329E9"/>
    <w:rsid w:val="00F3316D"/>
    <w:rsid w:val="00F33845"/>
    <w:rsid w:val="00F33AEE"/>
    <w:rsid w:val="00F3406B"/>
    <w:rsid w:val="00F341F3"/>
    <w:rsid w:val="00F34CD8"/>
    <w:rsid w:val="00F35E8B"/>
    <w:rsid w:val="00F3661D"/>
    <w:rsid w:val="00F370DE"/>
    <w:rsid w:val="00F371A1"/>
    <w:rsid w:val="00F376FF"/>
    <w:rsid w:val="00F37BEA"/>
    <w:rsid w:val="00F37DA0"/>
    <w:rsid w:val="00F40D1D"/>
    <w:rsid w:val="00F4111C"/>
    <w:rsid w:val="00F415F5"/>
    <w:rsid w:val="00F42ED2"/>
    <w:rsid w:val="00F4325E"/>
    <w:rsid w:val="00F43433"/>
    <w:rsid w:val="00F449FA"/>
    <w:rsid w:val="00F46A54"/>
    <w:rsid w:val="00F47871"/>
    <w:rsid w:val="00F47E98"/>
    <w:rsid w:val="00F501BC"/>
    <w:rsid w:val="00F503CC"/>
    <w:rsid w:val="00F5067A"/>
    <w:rsid w:val="00F531E2"/>
    <w:rsid w:val="00F550CC"/>
    <w:rsid w:val="00F55226"/>
    <w:rsid w:val="00F55B78"/>
    <w:rsid w:val="00F56A30"/>
    <w:rsid w:val="00F62194"/>
    <w:rsid w:val="00F625D7"/>
    <w:rsid w:val="00F63525"/>
    <w:rsid w:val="00F636A6"/>
    <w:rsid w:val="00F64384"/>
    <w:rsid w:val="00F64C53"/>
    <w:rsid w:val="00F65CF6"/>
    <w:rsid w:val="00F663CE"/>
    <w:rsid w:val="00F67412"/>
    <w:rsid w:val="00F70200"/>
    <w:rsid w:val="00F7020E"/>
    <w:rsid w:val="00F706E4"/>
    <w:rsid w:val="00F712B2"/>
    <w:rsid w:val="00F7179B"/>
    <w:rsid w:val="00F732B8"/>
    <w:rsid w:val="00F7389D"/>
    <w:rsid w:val="00F7631F"/>
    <w:rsid w:val="00F77AE0"/>
    <w:rsid w:val="00F80CCE"/>
    <w:rsid w:val="00F819FF"/>
    <w:rsid w:val="00F83FA7"/>
    <w:rsid w:val="00F84AD3"/>
    <w:rsid w:val="00F8520F"/>
    <w:rsid w:val="00F863B1"/>
    <w:rsid w:val="00F90618"/>
    <w:rsid w:val="00F906BC"/>
    <w:rsid w:val="00F910E9"/>
    <w:rsid w:val="00F93141"/>
    <w:rsid w:val="00F94942"/>
    <w:rsid w:val="00F94AFD"/>
    <w:rsid w:val="00F95458"/>
    <w:rsid w:val="00F95C3A"/>
    <w:rsid w:val="00F95CA4"/>
    <w:rsid w:val="00F96D43"/>
    <w:rsid w:val="00F97BF9"/>
    <w:rsid w:val="00FA03F8"/>
    <w:rsid w:val="00FA05E7"/>
    <w:rsid w:val="00FA3899"/>
    <w:rsid w:val="00FA3920"/>
    <w:rsid w:val="00FA3A01"/>
    <w:rsid w:val="00FA49C2"/>
    <w:rsid w:val="00FA4D05"/>
    <w:rsid w:val="00FA65A9"/>
    <w:rsid w:val="00FB0308"/>
    <w:rsid w:val="00FB0322"/>
    <w:rsid w:val="00FB0A20"/>
    <w:rsid w:val="00FB1D66"/>
    <w:rsid w:val="00FB23F5"/>
    <w:rsid w:val="00FB2B58"/>
    <w:rsid w:val="00FB490B"/>
    <w:rsid w:val="00FB55D1"/>
    <w:rsid w:val="00FB74B9"/>
    <w:rsid w:val="00FB78AA"/>
    <w:rsid w:val="00FC1D96"/>
    <w:rsid w:val="00FC2A02"/>
    <w:rsid w:val="00FC2A49"/>
    <w:rsid w:val="00FC2F42"/>
    <w:rsid w:val="00FC3AB4"/>
    <w:rsid w:val="00FC4100"/>
    <w:rsid w:val="00FC44C8"/>
    <w:rsid w:val="00FC4B6D"/>
    <w:rsid w:val="00FC55F6"/>
    <w:rsid w:val="00FC5EC9"/>
    <w:rsid w:val="00FC6854"/>
    <w:rsid w:val="00FC6D95"/>
    <w:rsid w:val="00FC73A2"/>
    <w:rsid w:val="00FC77B0"/>
    <w:rsid w:val="00FC7955"/>
    <w:rsid w:val="00FD1B0D"/>
    <w:rsid w:val="00FD25C8"/>
    <w:rsid w:val="00FD28C8"/>
    <w:rsid w:val="00FD3107"/>
    <w:rsid w:val="00FD3596"/>
    <w:rsid w:val="00FD3EEE"/>
    <w:rsid w:val="00FD4B68"/>
    <w:rsid w:val="00FD5549"/>
    <w:rsid w:val="00FD5E80"/>
    <w:rsid w:val="00FD77E2"/>
    <w:rsid w:val="00FD782C"/>
    <w:rsid w:val="00FE04ED"/>
    <w:rsid w:val="00FE0F2D"/>
    <w:rsid w:val="00FE186B"/>
    <w:rsid w:val="00FE1C41"/>
    <w:rsid w:val="00FE37E2"/>
    <w:rsid w:val="00FE4838"/>
    <w:rsid w:val="00FE48CC"/>
    <w:rsid w:val="00FE5457"/>
    <w:rsid w:val="00FE5FA5"/>
    <w:rsid w:val="00FF00EA"/>
    <w:rsid w:val="00FF01C7"/>
    <w:rsid w:val="00FF1355"/>
    <w:rsid w:val="00FF1BE0"/>
    <w:rsid w:val="00FF30CB"/>
    <w:rsid w:val="00FF43E5"/>
    <w:rsid w:val="00FF493C"/>
    <w:rsid w:val="00FF54BE"/>
    <w:rsid w:val="00FF56B4"/>
    <w:rsid w:val="00FF5DD2"/>
    <w:rsid w:val="00FF6034"/>
    <w:rsid w:val="00FF6FD3"/>
    <w:rsid w:val="00FF725D"/>
    <w:rsid w:val="00FF76B7"/>
    <w:rsid w:val="00FF7AE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4834F0"/>
  <w15:chartTrackingRefBased/>
  <w15:docId w15:val="{C7C9B91E-F574-490B-9983-5E18225AD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3F68"/>
    <w:rPr>
      <w:rFonts w:ascii="Times New (W1)"/>
      <w:sz w:val="24"/>
      <w:lang w:val="en-GB"/>
    </w:rPr>
  </w:style>
  <w:style w:type="paragraph" w:styleId="Heading1">
    <w:name w:val="heading 1"/>
    <w:basedOn w:val="Normal"/>
    <w:next w:val="Normal"/>
    <w:qFormat/>
    <w:rsid w:val="00DC1319"/>
    <w:pPr>
      <w:keepNext/>
      <w:numPr>
        <w:numId w:val="1"/>
      </w:numPr>
      <w:spacing w:before="240" w:after="60"/>
      <w:jc w:val="both"/>
      <w:outlineLvl w:val="0"/>
    </w:pPr>
    <w:rPr>
      <w:rFonts w:asciiTheme="minorHAnsi" w:hAnsiTheme="minorHAnsi" w:cstheme="minorHAnsi"/>
      <w:b/>
      <w:kern w:val="28"/>
      <w:sz w:val="28"/>
      <w:szCs w:val="28"/>
      <w:lang w:val="en-US"/>
    </w:rPr>
  </w:style>
  <w:style w:type="paragraph" w:styleId="Heading2">
    <w:name w:val="heading 2"/>
    <w:basedOn w:val="Normal"/>
    <w:next w:val="Normal"/>
    <w:autoRedefine/>
    <w:qFormat/>
    <w:rsid w:val="00B514A0"/>
    <w:pPr>
      <w:keepNext/>
      <w:spacing w:before="240" w:after="60"/>
      <w:ind w:left="284"/>
      <w:outlineLvl w:val="1"/>
    </w:pPr>
    <w:rPr>
      <w:rFonts w:asciiTheme="minorHAnsi" w:hAnsiTheme="minorHAnsi" w:cstheme="minorHAnsi"/>
      <w:b/>
      <w:sz w:val="22"/>
      <w:szCs w:val="22"/>
      <w:lang w:val="en-US"/>
    </w:rPr>
  </w:style>
  <w:style w:type="paragraph" w:styleId="Heading3">
    <w:name w:val="heading 3"/>
    <w:basedOn w:val="Normal"/>
    <w:next w:val="Normal"/>
    <w:qFormat/>
    <w:pPr>
      <w:keepNext/>
      <w:numPr>
        <w:ilvl w:val="2"/>
        <w:numId w:val="1"/>
      </w:numPr>
      <w:spacing w:before="240" w:after="60"/>
      <w:outlineLvl w:val="2"/>
    </w:pPr>
    <w:rPr>
      <w:b/>
      <w:lang w:val="en-US"/>
    </w:rPr>
  </w:style>
  <w:style w:type="paragraph" w:styleId="Heading4">
    <w:name w:val="heading 4"/>
    <w:basedOn w:val="Normal"/>
    <w:next w:val="Normal"/>
    <w:qFormat/>
    <w:pPr>
      <w:keepNext/>
      <w:numPr>
        <w:ilvl w:val="3"/>
        <w:numId w:val="1"/>
      </w:numPr>
      <w:spacing w:before="240" w:after="60"/>
      <w:outlineLvl w:val="3"/>
    </w:pPr>
    <w:rPr>
      <w:b/>
      <w:i/>
      <w:lang w:val="en-US"/>
    </w:rPr>
  </w:style>
  <w:style w:type="paragraph" w:styleId="Heading5">
    <w:name w:val="heading 5"/>
    <w:basedOn w:val="Normal"/>
    <w:next w:val="Normal"/>
    <w:qFormat/>
    <w:pPr>
      <w:numPr>
        <w:ilvl w:val="4"/>
        <w:numId w:val="1"/>
      </w:numPr>
      <w:spacing w:before="240" w:after="60"/>
      <w:outlineLvl w:val="4"/>
    </w:pPr>
    <w:rPr>
      <w:rFonts w:ascii="Arial" w:hAnsi="Arial"/>
      <w:sz w:val="22"/>
      <w:lang w:val="en-US"/>
    </w:rPr>
  </w:style>
  <w:style w:type="paragraph" w:styleId="Heading6">
    <w:name w:val="heading 6"/>
    <w:basedOn w:val="Normal"/>
    <w:next w:val="Normal"/>
    <w:qFormat/>
    <w:pPr>
      <w:numPr>
        <w:ilvl w:val="5"/>
        <w:numId w:val="1"/>
      </w:numPr>
      <w:spacing w:before="240" w:after="60"/>
      <w:outlineLvl w:val="5"/>
    </w:pPr>
    <w:rPr>
      <w:rFonts w:ascii="Arial" w:hAnsi="Arial"/>
      <w:i/>
      <w:sz w:val="22"/>
      <w:lang w:val="en-US"/>
    </w:rPr>
  </w:style>
  <w:style w:type="paragraph" w:styleId="Heading7">
    <w:name w:val="heading 7"/>
    <w:basedOn w:val="Normal"/>
    <w:next w:val="Normal"/>
    <w:qFormat/>
    <w:pPr>
      <w:numPr>
        <w:ilvl w:val="6"/>
        <w:numId w:val="1"/>
      </w:numPr>
      <w:spacing w:before="240" w:after="60"/>
      <w:outlineLvl w:val="6"/>
    </w:pPr>
    <w:rPr>
      <w:rFonts w:ascii="Arial" w:hAnsi="Arial"/>
      <w:sz w:val="20"/>
      <w:lang w:val="en-US"/>
    </w:rPr>
  </w:style>
  <w:style w:type="paragraph" w:styleId="Heading8">
    <w:name w:val="heading 8"/>
    <w:basedOn w:val="Normal"/>
    <w:next w:val="Normal"/>
    <w:qFormat/>
    <w:pPr>
      <w:numPr>
        <w:ilvl w:val="7"/>
        <w:numId w:val="1"/>
      </w:numPr>
      <w:spacing w:before="240" w:after="60"/>
      <w:outlineLvl w:val="7"/>
    </w:pPr>
    <w:rPr>
      <w:rFonts w:ascii="Arial" w:hAnsi="Arial"/>
      <w:i/>
      <w:sz w:val="20"/>
      <w:lang w:val="en-US"/>
    </w:rPr>
  </w:style>
  <w:style w:type="paragraph" w:styleId="Heading9">
    <w:name w:val="heading 9"/>
    <w:basedOn w:val="Normal"/>
    <w:next w:val="Normal"/>
    <w:qFormat/>
    <w:pPr>
      <w:numPr>
        <w:ilvl w:val="8"/>
        <w:numId w:val="1"/>
      </w:numPr>
      <w:spacing w:before="240" w:after="60"/>
      <w:outlineLvl w:val="8"/>
    </w:pPr>
    <w:rPr>
      <w:rFonts w:ascii="Arial" w:hAnsi="Arial"/>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981FD2"/>
    <w:pPr>
      <w:spacing w:before="120" w:after="120"/>
    </w:pPr>
    <w:rPr>
      <w:rFonts w:asciiTheme="minorHAnsi" w:hAnsiTheme="minorHAnsi"/>
      <w:b/>
      <w:bCs/>
      <w:caps/>
      <w:sz w:val="20"/>
    </w:rPr>
  </w:style>
  <w:style w:type="paragraph" w:styleId="TOC2">
    <w:name w:val="toc 2"/>
    <w:basedOn w:val="Normal"/>
    <w:next w:val="Normal"/>
    <w:autoRedefine/>
    <w:uiPriority w:val="39"/>
    <w:rsid w:val="00981FD2"/>
    <w:pPr>
      <w:ind w:left="240"/>
    </w:pPr>
    <w:rPr>
      <w:rFonts w:asciiTheme="minorHAnsi" w:hAnsiTheme="minorHAnsi"/>
      <w:smallCaps/>
      <w:sz w:val="20"/>
    </w:rPr>
  </w:style>
  <w:style w:type="paragraph" w:styleId="Footer">
    <w:name w:val="footer"/>
    <w:basedOn w:val="Normal"/>
    <w:link w:val="FooterChar"/>
    <w:uiPriority w:val="99"/>
    <w:pPr>
      <w:tabs>
        <w:tab w:val="center" w:pos="4153"/>
        <w:tab w:val="right" w:pos="8306"/>
      </w:tabs>
    </w:pPr>
    <w:rPr>
      <w:lang w:val="en-US"/>
    </w:rPr>
  </w:style>
  <w:style w:type="paragraph" w:styleId="BodyText3">
    <w:name w:val="Body Text 3"/>
    <w:basedOn w:val="Normal"/>
    <w:pPr>
      <w:jc w:val="both"/>
    </w:pPr>
    <w:rPr>
      <w:i/>
      <w:color w:val="FF0000"/>
      <w:lang w:val="en-US"/>
    </w:rPr>
  </w:style>
  <w:style w:type="paragraph" w:styleId="BodyText">
    <w:name w:val="Body Text"/>
    <w:basedOn w:val="Normal"/>
    <w:pPr>
      <w:spacing w:after="120"/>
    </w:pPr>
    <w:rPr>
      <w:sz w:val="20"/>
      <w:lang w:val="en-US"/>
    </w:rPr>
  </w:style>
  <w:style w:type="paragraph" w:styleId="Header">
    <w:name w:val="header"/>
    <w:basedOn w:val="Normal"/>
    <w:pPr>
      <w:tabs>
        <w:tab w:val="left" w:pos="2880"/>
      </w:tabs>
    </w:pPr>
    <w:rPr>
      <w:rFonts w:ascii="Arial" w:hAnsi="Arial"/>
      <w:b/>
      <w:sz w:val="32"/>
      <w:lang w:val="en-US"/>
    </w:rPr>
  </w:style>
  <w:style w:type="paragraph" w:styleId="Caption">
    <w:name w:val="caption"/>
    <w:basedOn w:val="Normal"/>
    <w:next w:val="Normal"/>
    <w:qFormat/>
    <w:pPr>
      <w:spacing w:before="120" w:after="120"/>
    </w:pPr>
    <w:rPr>
      <w:b/>
      <w:lang w:val="en-US"/>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keepNext/>
      <w:jc w:val="both"/>
    </w:pPr>
  </w:style>
  <w:style w:type="paragraph" w:styleId="TOC3">
    <w:name w:val="toc 3"/>
    <w:basedOn w:val="Normal"/>
    <w:next w:val="Normal"/>
    <w:autoRedefine/>
    <w:uiPriority w:val="39"/>
    <w:pPr>
      <w:ind w:left="480"/>
    </w:pPr>
    <w:rPr>
      <w:rFonts w:asciiTheme="minorHAnsi" w:hAnsiTheme="minorHAnsi"/>
      <w:i/>
      <w:iCs/>
      <w:sz w:val="20"/>
    </w:rPr>
  </w:style>
  <w:style w:type="paragraph" w:styleId="TOC4">
    <w:name w:val="toc 4"/>
    <w:basedOn w:val="Normal"/>
    <w:next w:val="Normal"/>
    <w:autoRedefine/>
    <w:semiHidden/>
    <w:pPr>
      <w:ind w:left="720"/>
    </w:pPr>
    <w:rPr>
      <w:rFonts w:asciiTheme="minorHAnsi" w:hAnsiTheme="minorHAnsi"/>
      <w:sz w:val="18"/>
      <w:szCs w:val="18"/>
    </w:rPr>
  </w:style>
  <w:style w:type="paragraph" w:styleId="TOC5">
    <w:name w:val="toc 5"/>
    <w:basedOn w:val="Normal"/>
    <w:next w:val="Normal"/>
    <w:autoRedefine/>
    <w:semiHidden/>
    <w:pPr>
      <w:ind w:left="960"/>
    </w:pPr>
    <w:rPr>
      <w:rFonts w:asciiTheme="minorHAnsi" w:hAnsiTheme="minorHAnsi"/>
      <w:sz w:val="18"/>
      <w:szCs w:val="18"/>
    </w:rPr>
  </w:style>
  <w:style w:type="paragraph" w:styleId="TOC6">
    <w:name w:val="toc 6"/>
    <w:basedOn w:val="Normal"/>
    <w:next w:val="Normal"/>
    <w:autoRedefine/>
    <w:semiHidden/>
    <w:pPr>
      <w:ind w:left="1200"/>
    </w:pPr>
    <w:rPr>
      <w:rFonts w:asciiTheme="minorHAnsi" w:hAnsiTheme="minorHAnsi"/>
      <w:sz w:val="18"/>
      <w:szCs w:val="18"/>
    </w:rPr>
  </w:style>
  <w:style w:type="paragraph" w:styleId="TOC7">
    <w:name w:val="toc 7"/>
    <w:basedOn w:val="Normal"/>
    <w:next w:val="Normal"/>
    <w:autoRedefine/>
    <w:semiHidden/>
    <w:pPr>
      <w:ind w:left="1440"/>
    </w:pPr>
    <w:rPr>
      <w:rFonts w:asciiTheme="minorHAnsi" w:hAnsiTheme="minorHAnsi"/>
      <w:sz w:val="18"/>
      <w:szCs w:val="18"/>
    </w:rPr>
  </w:style>
  <w:style w:type="paragraph" w:styleId="TOC8">
    <w:name w:val="toc 8"/>
    <w:basedOn w:val="Normal"/>
    <w:next w:val="Normal"/>
    <w:autoRedefine/>
    <w:semiHidden/>
    <w:pPr>
      <w:ind w:left="1680"/>
    </w:pPr>
    <w:rPr>
      <w:rFonts w:asciiTheme="minorHAnsi" w:hAnsiTheme="minorHAnsi"/>
      <w:sz w:val="18"/>
      <w:szCs w:val="18"/>
    </w:rPr>
  </w:style>
  <w:style w:type="paragraph" w:styleId="TOC9">
    <w:name w:val="toc 9"/>
    <w:basedOn w:val="Normal"/>
    <w:next w:val="Normal"/>
    <w:autoRedefine/>
    <w:semiHidden/>
    <w:pPr>
      <w:ind w:left="1920"/>
    </w:pPr>
    <w:rPr>
      <w:rFonts w:asciiTheme="minorHAnsi" w:hAnsiTheme="minorHAnsi"/>
      <w:sz w:val="18"/>
      <w:szCs w:val="18"/>
    </w:rPr>
  </w:style>
  <w:style w:type="paragraph" w:styleId="TableofFigures">
    <w:name w:val="table of figures"/>
    <w:basedOn w:val="Normal"/>
    <w:next w:val="Normal"/>
    <w:semiHidden/>
    <w:pPr>
      <w:tabs>
        <w:tab w:val="left" w:pos="1728"/>
        <w:tab w:val="right" w:leader="dot" w:pos="9360"/>
      </w:tabs>
      <w:ind w:left="1728" w:hanging="1728"/>
    </w:pPr>
  </w:style>
  <w:style w:type="paragraph" w:styleId="BalloonText">
    <w:name w:val="Balloon Text"/>
    <w:basedOn w:val="Normal"/>
    <w:semiHidden/>
    <w:rsid w:val="005D5748"/>
    <w:rPr>
      <w:rFonts w:ascii="Tahoma" w:hAnsi="Tahoma" w:cs="Tahoma"/>
      <w:sz w:val="16"/>
      <w:szCs w:val="16"/>
    </w:rPr>
  </w:style>
  <w:style w:type="paragraph" w:styleId="BodyTextIndent2">
    <w:name w:val="Body Text Indent 2"/>
    <w:basedOn w:val="Normal"/>
    <w:rsid w:val="00C75EF8"/>
    <w:pPr>
      <w:spacing w:after="120" w:line="480" w:lineRule="auto"/>
      <w:ind w:left="283"/>
    </w:pPr>
  </w:style>
  <w:style w:type="table" w:styleId="TableGrid">
    <w:name w:val="Table Grid"/>
    <w:basedOn w:val="TableNormal"/>
    <w:uiPriority w:val="39"/>
    <w:rsid w:val="00C63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nter">
    <w:name w:val="table center"/>
    <w:basedOn w:val="Normal"/>
    <w:rsid w:val="00334AB6"/>
    <w:pPr>
      <w:spacing w:before="60" w:after="60"/>
      <w:ind w:left="14" w:hanging="14"/>
    </w:pPr>
    <w:rPr>
      <w:rFonts w:ascii="Arial" w:hAnsi="Arial"/>
      <w:sz w:val="18"/>
      <w:lang w:val="en-US" w:eastAsia="en-AU"/>
    </w:rPr>
  </w:style>
  <w:style w:type="paragraph" w:styleId="BodyTextIndent">
    <w:name w:val="Body Text Indent"/>
    <w:basedOn w:val="Normal"/>
    <w:rsid w:val="00A86DF2"/>
    <w:pPr>
      <w:spacing w:after="120"/>
      <w:ind w:left="283"/>
    </w:pPr>
  </w:style>
  <w:style w:type="character" w:styleId="CommentReference">
    <w:name w:val="annotation reference"/>
    <w:semiHidden/>
    <w:rsid w:val="00BE6A44"/>
    <w:rPr>
      <w:sz w:val="16"/>
      <w:szCs w:val="16"/>
    </w:rPr>
  </w:style>
  <w:style w:type="paragraph" w:styleId="CommentText">
    <w:name w:val="annotation text"/>
    <w:basedOn w:val="Normal"/>
    <w:semiHidden/>
    <w:rsid w:val="00BE6A44"/>
    <w:rPr>
      <w:sz w:val="20"/>
    </w:rPr>
  </w:style>
  <w:style w:type="paragraph" w:styleId="CommentSubject">
    <w:name w:val="annotation subject"/>
    <w:basedOn w:val="CommentText"/>
    <w:next w:val="CommentText"/>
    <w:semiHidden/>
    <w:rsid w:val="00BE6A44"/>
    <w:rPr>
      <w:b/>
      <w:bCs/>
    </w:rPr>
  </w:style>
  <w:style w:type="paragraph" w:customStyle="1" w:styleId="Table">
    <w:name w:val="Table"/>
    <w:basedOn w:val="Normal"/>
    <w:rsid w:val="00BE2521"/>
    <w:pPr>
      <w:keepLines/>
      <w:tabs>
        <w:tab w:val="left" w:pos="284"/>
      </w:tabs>
      <w:spacing w:before="40" w:after="20"/>
    </w:pPr>
    <w:rPr>
      <w:rFonts w:ascii="Arial" w:hAnsi="Arial"/>
      <w:sz w:val="20"/>
      <w:lang w:val="en-US" w:eastAsia="en-US"/>
    </w:rPr>
  </w:style>
  <w:style w:type="paragraph" w:customStyle="1" w:styleId="Synopsis">
    <w:name w:val="Synopsis"/>
    <w:basedOn w:val="Normal"/>
    <w:rsid w:val="00BE2521"/>
    <w:pPr>
      <w:spacing w:before="120"/>
      <w:jc w:val="both"/>
    </w:pPr>
    <w:rPr>
      <w:rFonts w:ascii="Arial" w:hAnsi="Arial"/>
      <w:sz w:val="20"/>
      <w:lang w:val="en-US" w:eastAsia="en-US"/>
    </w:rPr>
  </w:style>
  <w:style w:type="paragraph" w:customStyle="1" w:styleId="Default">
    <w:name w:val="Default"/>
    <w:rsid w:val="00054554"/>
    <w:pPr>
      <w:autoSpaceDE w:val="0"/>
      <w:autoSpaceDN w:val="0"/>
      <w:adjustRightInd w:val="0"/>
    </w:pPr>
    <w:rPr>
      <w:rFonts w:ascii="Times New Roman PSMT" w:eastAsia="MS Mincho" w:hAnsi="Times New Roman PSMT" w:cs="Times New Roman PSMT"/>
      <w:color w:val="000000"/>
      <w:sz w:val="24"/>
      <w:szCs w:val="24"/>
      <w:lang w:val="en-US"/>
    </w:rPr>
  </w:style>
  <w:style w:type="paragraph" w:customStyle="1" w:styleId="Text">
    <w:name w:val="Text"/>
    <w:basedOn w:val="Default"/>
    <w:next w:val="Default"/>
    <w:rsid w:val="00054554"/>
    <w:pPr>
      <w:spacing w:before="120"/>
    </w:pPr>
    <w:rPr>
      <w:rFonts w:cs="Times New Roman"/>
      <w:color w:val="auto"/>
    </w:rPr>
  </w:style>
  <w:style w:type="character" w:styleId="Hyperlink">
    <w:name w:val="Hyperlink"/>
    <w:uiPriority w:val="99"/>
    <w:rsid w:val="00A3055E"/>
    <w:rPr>
      <w:color w:val="0000FF"/>
      <w:u w:val="single"/>
    </w:rPr>
  </w:style>
  <w:style w:type="paragraph" w:styleId="FootnoteText">
    <w:name w:val="footnote text"/>
    <w:basedOn w:val="Normal"/>
    <w:semiHidden/>
    <w:rsid w:val="00993E0A"/>
    <w:rPr>
      <w:sz w:val="20"/>
    </w:rPr>
  </w:style>
  <w:style w:type="character" w:styleId="FootnoteReference">
    <w:name w:val="footnote reference"/>
    <w:semiHidden/>
    <w:rsid w:val="00993E0A"/>
    <w:rPr>
      <w:vertAlign w:val="superscript"/>
    </w:rPr>
  </w:style>
  <w:style w:type="paragraph" w:styleId="Revision">
    <w:name w:val="Revision"/>
    <w:hidden/>
    <w:uiPriority w:val="99"/>
    <w:semiHidden/>
    <w:rsid w:val="00F42ED2"/>
    <w:rPr>
      <w:rFonts w:ascii="Times New (W1)"/>
      <w:sz w:val="24"/>
      <w:lang w:val="en-GB"/>
    </w:rPr>
  </w:style>
  <w:style w:type="paragraph" w:customStyle="1" w:styleId="SOPtext">
    <w:name w:val="SOP text"/>
    <w:basedOn w:val="Normal"/>
    <w:link w:val="SOPtextChar"/>
    <w:qFormat/>
    <w:rsid w:val="00CF7B70"/>
    <w:pPr>
      <w:contextualSpacing/>
    </w:pPr>
    <w:rPr>
      <w:rFonts w:ascii="Calibri" w:eastAsiaTheme="majorEastAsia" w:hAnsi="Calibri" w:cstheme="minorHAnsi"/>
      <w:color w:val="000000" w:themeColor="text1"/>
      <w:sz w:val="22"/>
      <w:szCs w:val="23"/>
      <w:lang w:val="en-AU" w:eastAsia="en-US"/>
    </w:rPr>
  </w:style>
  <w:style w:type="character" w:customStyle="1" w:styleId="SOPtextChar">
    <w:name w:val="SOP text Char"/>
    <w:basedOn w:val="DefaultParagraphFont"/>
    <w:link w:val="SOPtext"/>
    <w:rsid w:val="00CF7B70"/>
    <w:rPr>
      <w:rFonts w:ascii="Calibri" w:eastAsiaTheme="majorEastAsia" w:hAnsi="Calibri" w:cstheme="minorHAnsi"/>
      <w:color w:val="000000" w:themeColor="text1"/>
      <w:sz w:val="22"/>
      <w:szCs w:val="23"/>
      <w:lang w:eastAsia="en-US"/>
    </w:rPr>
  </w:style>
  <w:style w:type="paragraph" w:styleId="NormalWeb">
    <w:name w:val="Normal (Web)"/>
    <w:basedOn w:val="Normal"/>
    <w:uiPriority w:val="99"/>
    <w:unhideWhenUsed/>
    <w:rsid w:val="003F2B4C"/>
    <w:pPr>
      <w:spacing w:before="100" w:beforeAutospacing="1" w:after="100" w:afterAutospacing="1"/>
    </w:pPr>
    <w:rPr>
      <w:rFonts w:ascii="Times New Roman"/>
      <w:szCs w:val="24"/>
      <w:lang w:val="en-AU"/>
    </w:rPr>
  </w:style>
  <w:style w:type="paragraph" w:styleId="ListParagraph">
    <w:name w:val="List Paragraph"/>
    <w:basedOn w:val="Normal"/>
    <w:link w:val="ListParagraphChar"/>
    <w:uiPriority w:val="34"/>
    <w:qFormat/>
    <w:rsid w:val="00EE67C5"/>
    <w:pPr>
      <w:ind w:left="720"/>
      <w:contextualSpacing/>
    </w:pPr>
  </w:style>
  <w:style w:type="paragraph" w:styleId="NoSpacing">
    <w:name w:val="No Spacing"/>
    <w:uiPriority w:val="1"/>
    <w:qFormat/>
    <w:rsid w:val="00026F8B"/>
    <w:rPr>
      <w:rFonts w:ascii="Times New (W1)"/>
      <w:sz w:val="24"/>
      <w:lang w:val="en-GB"/>
    </w:rPr>
  </w:style>
  <w:style w:type="paragraph" w:styleId="TOCHeading">
    <w:name w:val="TOC Heading"/>
    <w:basedOn w:val="Heading1"/>
    <w:next w:val="Normal"/>
    <w:uiPriority w:val="39"/>
    <w:unhideWhenUsed/>
    <w:qFormat/>
    <w:rsid w:val="00CC1472"/>
    <w:pPr>
      <w:keepLines/>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n-US"/>
    </w:rPr>
  </w:style>
  <w:style w:type="paragraph" w:customStyle="1" w:styleId="SOPtextbullets">
    <w:name w:val="SOP text bullets"/>
    <w:basedOn w:val="SOPtext"/>
    <w:link w:val="SOPtextbulletsChar"/>
    <w:qFormat/>
    <w:rsid w:val="00994DD2"/>
    <w:pPr>
      <w:numPr>
        <w:numId w:val="2"/>
      </w:numPr>
      <w:spacing w:before="120" w:after="120" w:line="360" w:lineRule="auto"/>
      <w:ind w:left="568" w:hanging="284"/>
      <w:jc w:val="both"/>
    </w:pPr>
  </w:style>
  <w:style w:type="character" w:customStyle="1" w:styleId="SOPtextbulletsChar">
    <w:name w:val="SOP text bullets Char"/>
    <w:basedOn w:val="SOPtextChar"/>
    <w:link w:val="SOPtextbullets"/>
    <w:rsid w:val="00994DD2"/>
    <w:rPr>
      <w:rFonts w:ascii="Calibri" w:eastAsiaTheme="majorEastAsia" w:hAnsi="Calibri" w:cstheme="minorHAnsi"/>
      <w:color w:val="000000" w:themeColor="text1"/>
      <w:sz w:val="22"/>
      <w:szCs w:val="23"/>
      <w:lang w:eastAsia="en-US"/>
    </w:rPr>
  </w:style>
  <w:style w:type="character" w:styleId="UnresolvedMention">
    <w:name w:val="Unresolved Mention"/>
    <w:basedOn w:val="DefaultParagraphFont"/>
    <w:uiPriority w:val="99"/>
    <w:semiHidden/>
    <w:unhideWhenUsed/>
    <w:rsid w:val="00376600"/>
    <w:rPr>
      <w:color w:val="605E5C"/>
      <w:shd w:val="clear" w:color="auto" w:fill="E1DFDD"/>
    </w:rPr>
  </w:style>
  <w:style w:type="paragraph" w:styleId="Title">
    <w:name w:val="Title"/>
    <w:basedOn w:val="Normal"/>
    <w:link w:val="TitleChar"/>
    <w:qFormat/>
    <w:rsid w:val="0067670A"/>
    <w:pPr>
      <w:suppressAutoHyphens/>
      <w:jc w:val="center"/>
    </w:pPr>
    <w:rPr>
      <w:rFonts w:ascii="Times New Roman"/>
      <w:b/>
      <w:spacing w:val="-3"/>
      <w:sz w:val="28"/>
      <w:lang w:val="en-US" w:eastAsia="en-US"/>
    </w:rPr>
  </w:style>
  <w:style w:type="character" w:customStyle="1" w:styleId="TitleChar">
    <w:name w:val="Title Char"/>
    <w:basedOn w:val="DefaultParagraphFont"/>
    <w:link w:val="Title"/>
    <w:rsid w:val="0067670A"/>
    <w:rPr>
      <w:b/>
      <w:spacing w:val="-3"/>
      <w:sz w:val="28"/>
      <w:lang w:val="en-US" w:eastAsia="en-US"/>
    </w:rPr>
  </w:style>
  <w:style w:type="character" w:customStyle="1" w:styleId="ListParagraphChar">
    <w:name w:val="List Paragraph Char"/>
    <w:basedOn w:val="DefaultParagraphFont"/>
    <w:link w:val="ListParagraph"/>
    <w:uiPriority w:val="34"/>
    <w:rsid w:val="00E928AF"/>
    <w:rPr>
      <w:rFonts w:ascii="Times New (W1)"/>
      <w:sz w:val="24"/>
      <w:lang w:val="en-GB"/>
    </w:rPr>
  </w:style>
  <w:style w:type="table" w:customStyle="1" w:styleId="TableGrid2">
    <w:name w:val="Table Grid2"/>
    <w:basedOn w:val="TableNormal"/>
    <w:next w:val="TableGrid"/>
    <w:uiPriority w:val="39"/>
    <w:rsid w:val="00780A3F"/>
    <w:rPr>
      <w:rFonts w:eastAsia="SimSu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CB2ED1"/>
    <w:rPr>
      <w:rFonts w:ascii="Times New (W1)"/>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6270">
      <w:bodyDiv w:val="1"/>
      <w:marLeft w:val="0"/>
      <w:marRight w:val="0"/>
      <w:marTop w:val="0"/>
      <w:marBottom w:val="0"/>
      <w:divBdr>
        <w:top w:val="none" w:sz="0" w:space="0" w:color="auto"/>
        <w:left w:val="none" w:sz="0" w:space="0" w:color="auto"/>
        <w:bottom w:val="none" w:sz="0" w:space="0" w:color="auto"/>
        <w:right w:val="none" w:sz="0" w:space="0" w:color="auto"/>
      </w:divBdr>
    </w:div>
    <w:div w:id="530188676">
      <w:bodyDiv w:val="1"/>
      <w:marLeft w:val="0"/>
      <w:marRight w:val="0"/>
      <w:marTop w:val="0"/>
      <w:marBottom w:val="0"/>
      <w:divBdr>
        <w:top w:val="none" w:sz="0" w:space="0" w:color="auto"/>
        <w:left w:val="none" w:sz="0" w:space="0" w:color="auto"/>
        <w:bottom w:val="none" w:sz="0" w:space="0" w:color="auto"/>
        <w:right w:val="none" w:sz="0" w:space="0" w:color="auto"/>
      </w:divBdr>
    </w:div>
    <w:div w:id="532154500">
      <w:bodyDiv w:val="1"/>
      <w:marLeft w:val="0"/>
      <w:marRight w:val="0"/>
      <w:marTop w:val="0"/>
      <w:marBottom w:val="0"/>
      <w:divBdr>
        <w:top w:val="none" w:sz="0" w:space="0" w:color="auto"/>
        <w:left w:val="none" w:sz="0" w:space="0" w:color="auto"/>
        <w:bottom w:val="none" w:sz="0" w:space="0" w:color="auto"/>
        <w:right w:val="none" w:sz="0" w:space="0" w:color="auto"/>
      </w:divBdr>
    </w:div>
    <w:div w:id="606547706">
      <w:bodyDiv w:val="1"/>
      <w:marLeft w:val="0"/>
      <w:marRight w:val="0"/>
      <w:marTop w:val="0"/>
      <w:marBottom w:val="0"/>
      <w:divBdr>
        <w:top w:val="none" w:sz="0" w:space="0" w:color="auto"/>
        <w:left w:val="none" w:sz="0" w:space="0" w:color="auto"/>
        <w:bottom w:val="none" w:sz="0" w:space="0" w:color="auto"/>
        <w:right w:val="none" w:sz="0" w:space="0" w:color="auto"/>
      </w:divBdr>
    </w:div>
    <w:div w:id="635523258">
      <w:bodyDiv w:val="1"/>
      <w:marLeft w:val="0"/>
      <w:marRight w:val="0"/>
      <w:marTop w:val="0"/>
      <w:marBottom w:val="0"/>
      <w:divBdr>
        <w:top w:val="none" w:sz="0" w:space="0" w:color="auto"/>
        <w:left w:val="none" w:sz="0" w:space="0" w:color="auto"/>
        <w:bottom w:val="none" w:sz="0" w:space="0" w:color="auto"/>
        <w:right w:val="none" w:sz="0" w:space="0" w:color="auto"/>
      </w:divBdr>
    </w:div>
    <w:div w:id="896277891">
      <w:bodyDiv w:val="1"/>
      <w:marLeft w:val="0"/>
      <w:marRight w:val="0"/>
      <w:marTop w:val="0"/>
      <w:marBottom w:val="0"/>
      <w:divBdr>
        <w:top w:val="none" w:sz="0" w:space="0" w:color="auto"/>
        <w:left w:val="none" w:sz="0" w:space="0" w:color="auto"/>
        <w:bottom w:val="none" w:sz="0" w:space="0" w:color="auto"/>
        <w:right w:val="none" w:sz="0" w:space="0" w:color="auto"/>
      </w:divBdr>
      <w:divsChild>
        <w:div w:id="1611666812">
          <w:marLeft w:val="0"/>
          <w:marRight w:val="0"/>
          <w:marTop w:val="0"/>
          <w:marBottom w:val="0"/>
          <w:divBdr>
            <w:top w:val="none" w:sz="0" w:space="0" w:color="auto"/>
            <w:left w:val="none" w:sz="0" w:space="0" w:color="auto"/>
            <w:bottom w:val="none" w:sz="0" w:space="0" w:color="auto"/>
            <w:right w:val="none" w:sz="0" w:space="0" w:color="auto"/>
          </w:divBdr>
        </w:div>
      </w:divsChild>
    </w:div>
    <w:div w:id="909539704">
      <w:bodyDiv w:val="1"/>
      <w:marLeft w:val="0"/>
      <w:marRight w:val="0"/>
      <w:marTop w:val="0"/>
      <w:marBottom w:val="0"/>
      <w:divBdr>
        <w:top w:val="none" w:sz="0" w:space="0" w:color="auto"/>
        <w:left w:val="none" w:sz="0" w:space="0" w:color="auto"/>
        <w:bottom w:val="none" w:sz="0" w:space="0" w:color="auto"/>
        <w:right w:val="none" w:sz="0" w:space="0" w:color="auto"/>
      </w:divBdr>
    </w:div>
    <w:div w:id="1090614588">
      <w:bodyDiv w:val="1"/>
      <w:marLeft w:val="0"/>
      <w:marRight w:val="0"/>
      <w:marTop w:val="0"/>
      <w:marBottom w:val="0"/>
      <w:divBdr>
        <w:top w:val="none" w:sz="0" w:space="0" w:color="auto"/>
        <w:left w:val="none" w:sz="0" w:space="0" w:color="auto"/>
        <w:bottom w:val="none" w:sz="0" w:space="0" w:color="auto"/>
        <w:right w:val="none" w:sz="0" w:space="0" w:color="auto"/>
      </w:divBdr>
    </w:div>
    <w:div w:id="1174102083">
      <w:bodyDiv w:val="1"/>
      <w:marLeft w:val="0"/>
      <w:marRight w:val="0"/>
      <w:marTop w:val="0"/>
      <w:marBottom w:val="0"/>
      <w:divBdr>
        <w:top w:val="none" w:sz="0" w:space="0" w:color="auto"/>
        <w:left w:val="none" w:sz="0" w:space="0" w:color="auto"/>
        <w:bottom w:val="none" w:sz="0" w:space="0" w:color="auto"/>
        <w:right w:val="none" w:sz="0" w:space="0" w:color="auto"/>
      </w:divBdr>
    </w:div>
    <w:div w:id="1209420017">
      <w:bodyDiv w:val="1"/>
      <w:marLeft w:val="0"/>
      <w:marRight w:val="0"/>
      <w:marTop w:val="0"/>
      <w:marBottom w:val="0"/>
      <w:divBdr>
        <w:top w:val="none" w:sz="0" w:space="0" w:color="auto"/>
        <w:left w:val="none" w:sz="0" w:space="0" w:color="auto"/>
        <w:bottom w:val="none" w:sz="0" w:space="0" w:color="auto"/>
        <w:right w:val="none" w:sz="0" w:space="0" w:color="auto"/>
      </w:divBdr>
    </w:div>
    <w:div w:id="1225095467">
      <w:bodyDiv w:val="1"/>
      <w:marLeft w:val="0"/>
      <w:marRight w:val="0"/>
      <w:marTop w:val="0"/>
      <w:marBottom w:val="0"/>
      <w:divBdr>
        <w:top w:val="none" w:sz="0" w:space="0" w:color="auto"/>
        <w:left w:val="none" w:sz="0" w:space="0" w:color="auto"/>
        <w:bottom w:val="none" w:sz="0" w:space="0" w:color="auto"/>
        <w:right w:val="none" w:sz="0" w:space="0" w:color="auto"/>
      </w:divBdr>
    </w:div>
    <w:div w:id="1304434024">
      <w:bodyDiv w:val="1"/>
      <w:marLeft w:val="0"/>
      <w:marRight w:val="0"/>
      <w:marTop w:val="0"/>
      <w:marBottom w:val="0"/>
      <w:divBdr>
        <w:top w:val="none" w:sz="0" w:space="0" w:color="auto"/>
        <w:left w:val="none" w:sz="0" w:space="0" w:color="auto"/>
        <w:bottom w:val="none" w:sz="0" w:space="0" w:color="auto"/>
        <w:right w:val="none" w:sz="0" w:space="0" w:color="auto"/>
      </w:divBdr>
    </w:div>
    <w:div w:id="1496338531">
      <w:bodyDiv w:val="1"/>
      <w:marLeft w:val="0"/>
      <w:marRight w:val="0"/>
      <w:marTop w:val="0"/>
      <w:marBottom w:val="0"/>
      <w:divBdr>
        <w:top w:val="none" w:sz="0" w:space="0" w:color="auto"/>
        <w:left w:val="none" w:sz="0" w:space="0" w:color="auto"/>
        <w:bottom w:val="none" w:sz="0" w:space="0" w:color="auto"/>
        <w:right w:val="none" w:sz="0" w:space="0" w:color="auto"/>
      </w:divBdr>
    </w:div>
    <w:div w:id="1523394700">
      <w:bodyDiv w:val="1"/>
      <w:marLeft w:val="0"/>
      <w:marRight w:val="0"/>
      <w:marTop w:val="0"/>
      <w:marBottom w:val="0"/>
      <w:divBdr>
        <w:top w:val="none" w:sz="0" w:space="0" w:color="auto"/>
        <w:left w:val="none" w:sz="0" w:space="0" w:color="auto"/>
        <w:bottom w:val="none" w:sz="0" w:space="0" w:color="auto"/>
        <w:right w:val="none" w:sz="0" w:space="0" w:color="auto"/>
      </w:divBdr>
    </w:div>
    <w:div w:id="1780635388">
      <w:bodyDiv w:val="1"/>
      <w:marLeft w:val="0"/>
      <w:marRight w:val="0"/>
      <w:marTop w:val="0"/>
      <w:marBottom w:val="0"/>
      <w:divBdr>
        <w:top w:val="none" w:sz="0" w:space="0" w:color="auto"/>
        <w:left w:val="none" w:sz="0" w:space="0" w:color="auto"/>
        <w:bottom w:val="none" w:sz="0" w:space="0" w:color="auto"/>
        <w:right w:val="none" w:sz="0" w:space="0" w:color="auto"/>
      </w:divBdr>
    </w:div>
    <w:div w:id="1990137398">
      <w:bodyDiv w:val="1"/>
      <w:marLeft w:val="0"/>
      <w:marRight w:val="0"/>
      <w:marTop w:val="0"/>
      <w:marBottom w:val="0"/>
      <w:divBdr>
        <w:top w:val="none" w:sz="0" w:space="0" w:color="auto"/>
        <w:left w:val="none" w:sz="0" w:space="0" w:color="auto"/>
        <w:bottom w:val="none" w:sz="0" w:space="0" w:color="auto"/>
        <w:right w:val="none" w:sz="0" w:space="0" w:color="auto"/>
      </w:divBdr>
    </w:div>
    <w:div w:id="2002732788">
      <w:bodyDiv w:val="1"/>
      <w:marLeft w:val="0"/>
      <w:marRight w:val="0"/>
      <w:marTop w:val="0"/>
      <w:marBottom w:val="0"/>
      <w:divBdr>
        <w:top w:val="none" w:sz="0" w:space="0" w:color="auto"/>
        <w:left w:val="none" w:sz="0" w:space="0" w:color="auto"/>
        <w:bottom w:val="none" w:sz="0" w:space="0" w:color="auto"/>
        <w:right w:val="none" w:sz="0" w:space="0" w:color="auto"/>
      </w:divBdr>
    </w:div>
    <w:div w:id="2009165353">
      <w:bodyDiv w:val="1"/>
      <w:marLeft w:val="0"/>
      <w:marRight w:val="0"/>
      <w:marTop w:val="0"/>
      <w:marBottom w:val="0"/>
      <w:divBdr>
        <w:top w:val="none" w:sz="0" w:space="0" w:color="auto"/>
        <w:left w:val="none" w:sz="0" w:space="0" w:color="auto"/>
        <w:bottom w:val="none" w:sz="0" w:space="0" w:color="auto"/>
        <w:right w:val="none" w:sz="0" w:space="0" w:color="auto"/>
      </w:divBdr>
    </w:div>
    <w:div w:id="201931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martin.gerdin@ki.se" TargetMode="External"/><Relationship Id="rId18" Type="http://schemas.openxmlformats.org/officeDocument/2006/relationships/hyperlink" Target="mailto:SRanjan@georgeinstitute.org.in" TargetMode="External"/><Relationship Id="rId26" Type="http://schemas.openxmlformats.org/officeDocument/2006/relationships/diagramQuickStyle" Target="diagrams/quickStyle2.xml"/><Relationship Id="rId3" Type="http://schemas.openxmlformats.org/officeDocument/2006/relationships/customXml" Target="../customXml/item3.xml"/><Relationship Id="rId21" Type="http://schemas.openxmlformats.org/officeDocument/2006/relationships/diagramQuickStyle" Target="diagrams/quickStyle1.xm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vjha@georgeinstitute.org.in" TargetMode="External"/><Relationship Id="rId17" Type="http://schemas.openxmlformats.org/officeDocument/2006/relationships/hyperlink" Target="mailto:martin.gerdin@ki.se" TargetMode="External"/><Relationship Id="rId25" Type="http://schemas.openxmlformats.org/officeDocument/2006/relationships/diagramLayout" Target="diagrams/layout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Msoni@georgeinstitute.org.in" TargetMode="External"/><Relationship Id="rId20" Type="http://schemas.openxmlformats.org/officeDocument/2006/relationships/diagramLayout" Target="diagrams/layout1.xm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Data" Target="diagrams/data2.xml"/><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mailto:bbahuleyan@georgeinstitute.org.in" TargetMode="External"/><Relationship Id="rId23" Type="http://schemas.microsoft.com/office/2007/relationships/diagramDrawing" Target="diagrams/drawing1.xml"/><Relationship Id="rId28" Type="http://schemas.microsoft.com/office/2007/relationships/diagramDrawing" Target="diagrams/drawing2.xml"/><Relationship Id="rId10" Type="http://schemas.openxmlformats.org/officeDocument/2006/relationships/footnotes" Target="footnotes.xml"/><Relationship Id="rId19" Type="http://schemas.openxmlformats.org/officeDocument/2006/relationships/diagramData" Target="diagrams/data1.xm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bassi@georgeinstitute.org.in" TargetMode="Externa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header" Target="header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14945-5EC5-4C4E-9B10-842450F0CDCE}" type="doc">
      <dgm:prSet loTypeId="urn:microsoft.com/office/officeart/2005/8/layout/bProcess4" loCatId="process" qsTypeId="urn:microsoft.com/office/officeart/2005/8/quickstyle/simple1" qsCatId="simple" csTypeId="urn:microsoft.com/office/officeart/2005/8/colors/accent0_1" csCatId="mainScheme" phldr="1"/>
      <dgm:spPr/>
      <dgm:t>
        <a:bodyPr/>
        <a:lstStyle/>
        <a:p>
          <a:endParaRPr lang="en-IN"/>
        </a:p>
      </dgm:t>
    </dgm:pt>
    <dgm:pt modelId="{D12328F2-74EF-43C8-8655-F8DF5773A999}">
      <dgm:prSet phldrT="[Text]" custT="1"/>
      <dgm:spPr/>
      <dgm:t>
        <a:bodyPr/>
        <a:lstStyle/>
        <a:p>
          <a:r>
            <a:rPr lang="en-IN" sz="800"/>
            <a:t>CRF design by study team</a:t>
          </a:r>
        </a:p>
      </dgm:t>
    </dgm:pt>
    <dgm:pt modelId="{C44C2663-DAF2-4879-AA90-3C6DF1D6B5B4}" type="parTrans" cxnId="{A17FCCBD-E488-4A27-8DB0-F8C89D3395AF}">
      <dgm:prSet/>
      <dgm:spPr/>
      <dgm:t>
        <a:bodyPr/>
        <a:lstStyle/>
        <a:p>
          <a:endParaRPr lang="en-IN"/>
        </a:p>
      </dgm:t>
    </dgm:pt>
    <dgm:pt modelId="{89296B88-9311-4A1A-99D1-C86FA9B2F4D9}" type="sibTrans" cxnId="{A17FCCBD-E488-4A27-8DB0-F8C89D3395AF}">
      <dgm:prSet/>
      <dgm:spPr/>
      <dgm:t>
        <a:bodyPr/>
        <a:lstStyle/>
        <a:p>
          <a:endParaRPr lang="en-IN"/>
        </a:p>
      </dgm:t>
    </dgm:pt>
    <dgm:pt modelId="{74100E23-2C06-4486-A591-80FFDF82D2E2}">
      <dgm:prSet phldrT="[Text]"/>
      <dgm:spPr/>
      <dgm:t>
        <a:bodyPr/>
        <a:lstStyle/>
        <a:p>
          <a:r>
            <a:rPr lang="en-IN"/>
            <a:t>Development of  data dictionary, CRF flow, Edit checks by study team</a:t>
          </a:r>
        </a:p>
      </dgm:t>
    </dgm:pt>
    <dgm:pt modelId="{12489984-8F84-4C5D-A804-D508FBF3C2B6}" type="parTrans" cxnId="{009735D2-B9A7-416A-88ED-7F3DFE203DEE}">
      <dgm:prSet/>
      <dgm:spPr/>
      <dgm:t>
        <a:bodyPr/>
        <a:lstStyle/>
        <a:p>
          <a:endParaRPr lang="en-IN"/>
        </a:p>
      </dgm:t>
    </dgm:pt>
    <dgm:pt modelId="{DEBA968A-8FCC-45E3-8765-E4D35835F356}" type="sibTrans" cxnId="{009735D2-B9A7-416A-88ED-7F3DFE203DEE}">
      <dgm:prSet/>
      <dgm:spPr/>
      <dgm:t>
        <a:bodyPr/>
        <a:lstStyle/>
        <a:p>
          <a:endParaRPr lang="en-IN"/>
        </a:p>
      </dgm:t>
    </dgm:pt>
    <dgm:pt modelId="{B89A94AF-999F-48A6-AB90-568A5CB31AE6}">
      <dgm:prSet phldrT="[Text]"/>
      <dgm:spPr/>
      <dgm:t>
        <a:bodyPr/>
        <a:lstStyle/>
        <a:p>
          <a:r>
            <a:rPr lang="en-IN"/>
            <a:t>Database design initiation by DM and study team</a:t>
          </a:r>
        </a:p>
      </dgm:t>
    </dgm:pt>
    <dgm:pt modelId="{7AEE1BC7-E9AC-45E3-97FC-12F243C2ABA5}" type="parTrans" cxnId="{5050E245-E624-4262-A2AB-B8599D16FE59}">
      <dgm:prSet/>
      <dgm:spPr/>
      <dgm:t>
        <a:bodyPr/>
        <a:lstStyle/>
        <a:p>
          <a:endParaRPr lang="en-IN"/>
        </a:p>
      </dgm:t>
    </dgm:pt>
    <dgm:pt modelId="{83CC46DC-000C-4431-B716-98E7FA6243E4}" type="sibTrans" cxnId="{5050E245-E624-4262-A2AB-B8599D16FE59}">
      <dgm:prSet/>
      <dgm:spPr/>
      <dgm:t>
        <a:bodyPr/>
        <a:lstStyle/>
        <a:p>
          <a:endParaRPr lang="en-IN"/>
        </a:p>
      </dgm:t>
    </dgm:pt>
    <dgm:pt modelId="{D36CB9F3-BD87-4399-A33A-888665998470}">
      <dgm:prSet phldrT="[Text]" custT="1"/>
      <dgm:spPr/>
      <dgm:t>
        <a:bodyPr/>
        <a:lstStyle/>
        <a:p>
          <a:r>
            <a:rPr lang="en-IN" sz="800"/>
            <a:t>Validation of EDC databases</a:t>
          </a:r>
        </a:p>
      </dgm:t>
    </dgm:pt>
    <dgm:pt modelId="{8EAA7ADF-314E-434D-9330-A01D3B3A5631}" type="parTrans" cxnId="{3BCDB381-C8FE-45DD-907B-FD986E4A6946}">
      <dgm:prSet/>
      <dgm:spPr/>
      <dgm:t>
        <a:bodyPr/>
        <a:lstStyle/>
        <a:p>
          <a:endParaRPr lang="en-IN"/>
        </a:p>
      </dgm:t>
    </dgm:pt>
    <dgm:pt modelId="{09B66C95-3A4D-4B1A-B6E1-EC34349B48B9}" type="sibTrans" cxnId="{3BCDB381-C8FE-45DD-907B-FD986E4A6946}">
      <dgm:prSet/>
      <dgm:spPr/>
      <dgm:t>
        <a:bodyPr/>
        <a:lstStyle/>
        <a:p>
          <a:endParaRPr lang="en-IN"/>
        </a:p>
      </dgm:t>
    </dgm:pt>
    <dgm:pt modelId="{89266DBE-7726-476F-8E01-C2BC88F9BCE3}">
      <dgm:prSet phldrT="[Text]" custT="1"/>
      <dgm:spPr/>
      <dgm:t>
        <a:bodyPr/>
        <a:lstStyle/>
        <a:p>
          <a:r>
            <a:rPr lang="en-IN" sz="800"/>
            <a:t>User acceptance testing and update of  database and instruction manuals </a:t>
          </a:r>
        </a:p>
      </dgm:t>
    </dgm:pt>
    <dgm:pt modelId="{6D2F7FCE-E2D5-4FF2-B826-9EDCD33DF9CE}" type="parTrans" cxnId="{73AF3821-EA33-4A11-982F-D8B936680C74}">
      <dgm:prSet/>
      <dgm:spPr/>
      <dgm:t>
        <a:bodyPr/>
        <a:lstStyle/>
        <a:p>
          <a:endParaRPr lang="en-IN"/>
        </a:p>
      </dgm:t>
    </dgm:pt>
    <dgm:pt modelId="{E0065AD7-B8CA-426A-8E44-3E963E1F6DE7}" type="sibTrans" cxnId="{73AF3821-EA33-4A11-982F-D8B936680C74}">
      <dgm:prSet/>
      <dgm:spPr/>
      <dgm:t>
        <a:bodyPr/>
        <a:lstStyle/>
        <a:p>
          <a:endParaRPr lang="en-IN"/>
        </a:p>
      </dgm:t>
    </dgm:pt>
    <dgm:pt modelId="{B70BD279-C615-457C-BE54-197C943F5C32}">
      <dgm:prSet phldrT="[Text]" custT="1"/>
      <dgm:spPr/>
      <dgm:t>
        <a:bodyPr/>
        <a:lstStyle/>
        <a:p>
          <a:r>
            <a:rPr lang="en-IN" sz="800"/>
            <a:t>Move to production</a:t>
          </a:r>
        </a:p>
      </dgm:t>
    </dgm:pt>
    <dgm:pt modelId="{F2B24DCE-B605-4659-BFC7-DCE15515EFAE}" type="parTrans" cxnId="{F3594D4D-C699-414E-AFAE-29AB312D44BF}">
      <dgm:prSet/>
      <dgm:spPr/>
      <dgm:t>
        <a:bodyPr/>
        <a:lstStyle/>
        <a:p>
          <a:endParaRPr lang="en-IN"/>
        </a:p>
      </dgm:t>
    </dgm:pt>
    <dgm:pt modelId="{24D2017B-17DE-425C-AF63-40296AFFDEC6}" type="sibTrans" cxnId="{F3594D4D-C699-414E-AFAE-29AB312D44BF}">
      <dgm:prSet/>
      <dgm:spPr/>
      <dgm:t>
        <a:bodyPr/>
        <a:lstStyle/>
        <a:p>
          <a:endParaRPr lang="en-IN"/>
        </a:p>
      </dgm:t>
    </dgm:pt>
    <dgm:pt modelId="{6F42FA67-23E2-46AB-B1D8-E2B61218001E}">
      <dgm:prSet phldrT="[Text]" custT="1"/>
      <dgm:spPr/>
      <dgm:t>
        <a:bodyPr/>
        <a:lstStyle/>
        <a:p>
          <a:r>
            <a:rPr lang="en-IN" sz="800"/>
            <a:t>Training (Site investigator, Study monitor)</a:t>
          </a:r>
        </a:p>
      </dgm:t>
    </dgm:pt>
    <dgm:pt modelId="{FB16D8EF-04C6-45C6-92E5-04E136A97DF3}" type="parTrans" cxnId="{E78671D7-D008-4B6A-93EE-E36724206196}">
      <dgm:prSet/>
      <dgm:spPr/>
      <dgm:t>
        <a:bodyPr/>
        <a:lstStyle/>
        <a:p>
          <a:endParaRPr lang="en-IN"/>
        </a:p>
      </dgm:t>
    </dgm:pt>
    <dgm:pt modelId="{69A042A7-C2D4-4348-B343-E1E46B2CF35F}" type="sibTrans" cxnId="{E78671D7-D008-4B6A-93EE-E36724206196}">
      <dgm:prSet/>
      <dgm:spPr/>
      <dgm:t>
        <a:bodyPr/>
        <a:lstStyle/>
        <a:p>
          <a:endParaRPr lang="en-IN"/>
        </a:p>
      </dgm:t>
    </dgm:pt>
    <dgm:pt modelId="{E9B4C58B-B4F4-4AD6-AA97-7D3E54C1593B}">
      <dgm:prSet phldrT="[Text]" custT="1"/>
      <dgm:spPr/>
      <dgm:t>
        <a:bodyPr/>
        <a:lstStyle/>
        <a:p>
          <a:r>
            <a:rPr lang="en-IN" sz="800"/>
            <a:t>Data entry</a:t>
          </a:r>
        </a:p>
      </dgm:t>
    </dgm:pt>
    <dgm:pt modelId="{1AB04DF8-F03C-425A-9FE0-87DB9FB18CF5}" type="parTrans" cxnId="{EE9F6E7C-62B5-4154-9626-8954280B50C7}">
      <dgm:prSet/>
      <dgm:spPr/>
      <dgm:t>
        <a:bodyPr/>
        <a:lstStyle/>
        <a:p>
          <a:endParaRPr lang="en-IN"/>
        </a:p>
      </dgm:t>
    </dgm:pt>
    <dgm:pt modelId="{1BE7400F-097D-4C0B-8A74-F4393A8DC3DF}" type="sibTrans" cxnId="{EE9F6E7C-62B5-4154-9626-8954280B50C7}">
      <dgm:prSet/>
      <dgm:spPr/>
      <dgm:t>
        <a:bodyPr/>
        <a:lstStyle/>
        <a:p>
          <a:endParaRPr lang="en-IN"/>
        </a:p>
      </dgm:t>
    </dgm:pt>
    <dgm:pt modelId="{D453DCA8-5FF3-41A7-8BFA-86B8D989008D}">
      <dgm:prSet/>
      <dgm:spPr/>
      <dgm:t>
        <a:bodyPr/>
        <a:lstStyle/>
        <a:p>
          <a:r>
            <a:rPr lang="en-IN"/>
            <a:t>Data review and descrepency/query management  and site based source data verification)</a:t>
          </a:r>
        </a:p>
      </dgm:t>
    </dgm:pt>
    <dgm:pt modelId="{2906656E-A3C7-4F71-B18C-85F1099072B0}" type="parTrans" cxnId="{BD0F97E7-437D-4FAD-8FC5-3245950C174B}">
      <dgm:prSet/>
      <dgm:spPr/>
      <dgm:t>
        <a:bodyPr/>
        <a:lstStyle/>
        <a:p>
          <a:endParaRPr lang="en-IN"/>
        </a:p>
      </dgm:t>
    </dgm:pt>
    <dgm:pt modelId="{54D978BB-6C4F-4F0D-824F-64DDE71B53A8}" type="sibTrans" cxnId="{BD0F97E7-437D-4FAD-8FC5-3245950C174B}">
      <dgm:prSet/>
      <dgm:spPr/>
      <dgm:t>
        <a:bodyPr/>
        <a:lstStyle/>
        <a:p>
          <a:endParaRPr lang="en-IN"/>
        </a:p>
      </dgm:t>
    </dgm:pt>
    <dgm:pt modelId="{129A452E-7C0B-47D6-A7A5-EBDDA50350F1}">
      <dgm:prSet custT="1"/>
      <dgm:spPr/>
      <dgm:t>
        <a:bodyPr/>
        <a:lstStyle/>
        <a:p>
          <a:r>
            <a:rPr lang="en-IN" sz="800"/>
            <a:t>Database lock</a:t>
          </a:r>
        </a:p>
      </dgm:t>
    </dgm:pt>
    <dgm:pt modelId="{BF062FAF-F56F-4CE3-B2C7-857BDD45F5EE}" type="parTrans" cxnId="{FCF5D697-68DB-42AC-8090-81319E86AAA8}">
      <dgm:prSet/>
      <dgm:spPr/>
      <dgm:t>
        <a:bodyPr/>
        <a:lstStyle/>
        <a:p>
          <a:endParaRPr lang="en-IN"/>
        </a:p>
      </dgm:t>
    </dgm:pt>
    <dgm:pt modelId="{6838AFE3-9197-4F2E-8DE0-34B940351DF9}" type="sibTrans" cxnId="{FCF5D697-68DB-42AC-8090-81319E86AAA8}">
      <dgm:prSet/>
      <dgm:spPr/>
      <dgm:t>
        <a:bodyPr/>
        <a:lstStyle/>
        <a:p>
          <a:endParaRPr lang="en-IN"/>
        </a:p>
      </dgm:t>
    </dgm:pt>
    <dgm:pt modelId="{26E4474B-822C-47CB-B8F1-B0D1848D0347}">
      <dgm:prSet custT="1"/>
      <dgm:spPr/>
      <dgm:t>
        <a:bodyPr/>
        <a:lstStyle/>
        <a:p>
          <a:r>
            <a:rPr lang="en-IN" sz="800"/>
            <a:t>Data export and analysis</a:t>
          </a:r>
        </a:p>
      </dgm:t>
    </dgm:pt>
    <dgm:pt modelId="{E4E44780-FA33-42E5-B83F-3ADCF6C0B774}" type="parTrans" cxnId="{B5F17FA3-89D2-427E-A8A6-6F02A20D294A}">
      <dgm:prSet/>
      <dgm:spPr/>
      <dgm:t>
        <a:bodyPr/>
        <a:lstStyle/>
        <a:p>
          <a:endParaRPr lang="en-IN"/>
        </a:p>
      </dgm:t>
    </dgm:pt>
    <dgm:pt modelId="{0AE21D2D-2BCA-48FF-96BE-F9B2C11B3743}" type="sibTrans" cxnId="{B5F17FA3-89D2-427E-A8A6-6F02A20D294A}">
      <dgm:prSet/>
      <dgm:spPr/>
      <dgm:t>
        <a:bodyPr/>
        <a:lstStyle/>
        <a:p>
          <a:endParaRPr lang="en-IN"/>
        </a:p>
      </dgm:t>
    </dgm:pt>
    <dgm:pt modelId="{C766356A-C7C6-4AB2-8015-DF57A404EBFB}" type="pres">
      <dgm:prSet presAssocID="{59E14945-5EC5-4C4E-9B10-842450F0CDCE}" presName="Name0" presStyleCnt="0">
        <dgm:presLayoutVars>
          <dgm:dir/>
          <dgm:resizeHandles/>
        </dgm:presLayoutVars>
      </dgm:prSet>
      <dgm:spPr/>
    </dgm:pt>
    <dgm:pt modelId="{EE8C3164-BDC4-45F7-B11F-628227C91D06}" type="pres">
      <dgm:prSet presAssocID="{D12328F2-74EF-43C8-8655-F8DF5773A999}" presName="compNode" presStyleCnt="0"/>
      <dgm:spPr/>
    </dgm:pt>
    <dgm:pt modelId="{95B9CBFE-F236-439A-B7EC-8A175AE1D29F}" type="pres">
      <dgm:prSet presAssocID="{D12328F2-74EF-43C8-8655-F8DF5773A999}" presName="dummyConnPt" presStyleCnt="0"/>
      <dgm:spPr/>
    </dgm:pt>
    <dgm:pt modelId="{E9AAEADA-B1D1-47CA-8843-85FC92984F9B}" type="pres">
      <dgm:prSet presAssocID="{D12328F2-74EF-43C8-8655-F8DF5773A999}" presName="node" presStyleLbl="node1" presStyleIdx="0" presStyleCnt="11">
        <dgm:presLayoutVars>
          <dgm:bulletEnabled val="1"/>
        </dgm:presLayoutVars>
      </dgm:prSet>
      <dgm:spPr/>
    </dgm:pt>
    <dgm:pt modelId="{C321E36B-6A96-4FAF-8ABF-B5141130402D}" type="pres">
      <dgm:prSet presAssocID="{89296B88-9311-4A1A-99D1-C86FA9B2F4D9}" presName="sibTrans" presStyleLbl="bgSibTrans2D1" presStyleIdx="0" presStyleCnt="10"/>
      <dgm:spPr/>
    </dgm:pt>
    <dgm:pt modelId="{236DD805-F1EF-46A8-951E-219BDBF0C881}" type="pres">
      <dgm:prSet presAssocID="{74100E23-2C06-4486-A591-80FFDF82D2E2}" presName="compNode" presStyleCnt="0"/>
      <dgm:spPr/>
    </dgm:pt>
    <dgm:pt modelId="{B85AC4C0-8A09-4C18-A429-DBF95A4A0481}" type="pres">
      <dgm:prSet presAssocID="{74100E23-2C06-4486-A591-80FFDF82D2E2}" presName="dummyConnPt" presStyleCnt="0"/>
      <dgm:spPr/>
    </dgm:pt>
    <dgm:pt modelId="{A1918AAC-F9BB-4D8E-903C-D2031E6E9A3D}" type="pres">
      <dgm:prSet presAssocID="{74100E23-2C06-4486-A591-80FFDF82D2E2}" presName="node" presStyleLbl="node1" presStyleIdx="1" presStyleCnt="11">
        <dgm:presLayoutVars>
          <dgm:bulletEnabled val="1"/>
        </dgm:presLayoutVars>
      </dgm:prSet>
      <dgm:spPr/>
    </dgm:pt>
    <dgm:pt modelId="{867EC09E-E79F-433D-896E-0269B687675F}" type="pres">
      <dgm:prSet presAssocID="{DEBA968A-8FCC-45E3-8765-E4D35835F356}" presName="sibTrans" presStyleLbl="bgSibTrans2D1" presStyleIdx="1" presStyleCnt="10"/>
      <dgm:spPr/>
    </dgm:pt>
    <dgm:pt modelId="{B7AEDE4B-1879-468C-BA93-CC0785A65D8A}" type="pres">
      <dgm:prSet presAssocID="{B89A94AF-999F-48A6-AB90-568A5CB31AE6}" presName="compNode" presStyleCnt="0"/>
      <dgm:spPr/>
    </dgm:pt>
    <dgm:pt modelId="{2EC2A38C-4327-4ADD-B1BD-E943945A4716}" type="pres">
      <dgm:prSet presAssocID="{B89A94AF-999F-48A6-AB90-568A5CB31AE6}" presName="dummyConnPt" presStyleCnt="0"/>
      <dgm:spPr/>
    </dgm:pt>
    <dgm:pt modelId="{532B3DEB-AB4D-4FC5-B2F6-3F2A43CD6ADF}" type="pres">
      <dgm:prSet presAssocID="{B89A94AF-999F-48A6-AB90-568A5CB31AE6}" presName="node" presStyleLbl="node1" presStyleIdx="2" presStyleCnt="11">
        <dgm:presLayoutVars>
          <dgm:bulletEnabled val="1"/>
        </dgm:presLayoutVars>
      </dgm:prSet>
      <dgm:spPr/>
    </dgm:pt>
    <dgm:pt modelId="{D303F6F4-03A7-42EE-8EB8-FDBFA4E0DD87}" type="pres">
      <dgm:prSet presAssocID="{83CC46DC-000C-4431-B716-98E7FA6243E4}" presName="sibTrans" presStyleLbl="bgSibTrans2D1" presStyleIdx="2" presStyleCnt="10"/>
      <dgm:spPr/>
    </dgm:pt>
    <dgm:pt modelId="{400BA2AA-4322-4462-81E3-F34B011E0D86}" type="pres">
      <dgm:prSet presAssocID="{D36CB9F3-BD87-4399-A33A-888665998470}" presName="compNode" presStyleCnt="0"/>
      <dgm:spPr/>
    </dgm:pt>
    <dgm:pt modelId="{417C867E-F3A2-4753-8838-7BD63127C8F6}" type="pres">
      <dgm:prSet presAssocID="{D36CB9F3-BD87-4399-A33A-888665998470}" presName="dummyConnPt" presStyleCnt="0"/>
      <dgm:spPr/>
    </dgm:pt>
    <dgm:pt modelId="{A7A56108-89B6-4579-9007-09F627A5B130}" type="pres">
      <dgm:prSet presAssocID="{D36CB9F3-BD87-4399-A33A-888665998470}" presName="node" presStyleLbl="node1" presStyleIdx="3" presStyleCnt="11">
        <dgm:presLayoutVars>
          <dgm:bulletEnabled val="1"/>
        </dgm:presLayoutVars>
      </dgm:prSet>
      <dgm:spPr/>
    </dgm:pt>
    <dgm:pt modelId="{D5641484-7E46-4A6F-9F53-4CE2B9A3D485}" type="pres">
      <dgm:prSet presAssocID="{09B66C95-3A4D-4B1A-B6E1-EC34349B48B9}" presName="sibTrans" presStyleLbl="bgSibTrans2D1" presStyleIdx="3" presStyleCnt="10"/>
      <dgm:spPr/>
    </dgm:pt>
    <dgm:pt modelId="{7D8E9131-8F7D-4D80-B0C2-2B1D607B4234}" type="pres">
      <dgm:prSet presAssocID="{89266DBE-7726-476F-8E01-C2BC88F9BCE3}" presName="compNode" presStyleCnt="0"/>
      <dgm:spPr/>
    </dgm:pt>
    <dgm:pt modelId="{125653BE-0A29-4569-A2E9-B2DADA382CF6}" type="pres">
      <dgm:prSet presAssocID="{89266DBE-7726-476F-8E01-C2BC88F9BCE3}" presName="dummyConnPt" presStyleCnt="0"/>
      <dgm:spPr/>
    </dgm:pt>
    <dgm:pt modelId="{75E25A3C-04A3-4BC0-9549-252FDCEF351E}" type="pres">
      <dgm:prSet presAssocID="{89266DBE-7726-476F-8E01-C2BC88F9BCE3}" presName="node" presStyleLbl="node1" presStyleIdx="4" presStyleCnt="11">
        <dgm:presLayoutVars>
          <dgm:bulletEnabled val="1"/>
        </dgm:presLayoutVars>
      </dgm:prSet>
      <dgm:spPr/>
    </dgm:pt>
    <dgm:pt modelId="{4FE17A33-4D78-440A-AD82-17C5EDCD9AEF}" type="pres">
      <dgm:prSet presAssocID="{E0065AD7-B8CA-426A-8E44-3E963E1F6DE7}" presName="sibTrans" presStyleLbl="bgSibTrans2D1" presStyleIdx="4" presStyleCnt="10"/>
      <dgm:spPr/>
    </dgm:pt>
    <dgm:pt modelId="{127A85F3-B519-47F9-92B2-0C20431CC144}" type="pres">
      <dgm:prSet presAssocID="{B70BD279-C615-457C-BE54-197C943F5C32}" presName="compNode" presStyleCnt="0"/>
      <dgm:spPr/>
    </dgm:pt>
    <dgm:pt modelId="{FFD82568-03E6-4C96-8B5A-FC2D7B31CA27}" type="pres">
      <dgm:prSet presAssocID="{B70BD279-C615-457C-BE54-197C943F5C32}" presName="dummyConnPt" presStyleCnt="0"/>
      <dgm:spPr/>
    </dgm:pt>
    <dgm:pt modelId="{6F561ABD-FE50-4D2D-932E-407532B00136}" type="pres">
      <dgm:prSet presAssocID="{B70BD279-C615-457C-BE54-197C943F5C32}" presName="node" presStyleLbl="node1" presStyleIdx="5" presStyleCnt="11">
        <dgm:presLayoutVars>
          <dgm:bulletEnabled val="1"/>
        </dgm:presLayoutVars>
      </dgm:prSet>
      <dgm:spPr/>
    </dgm:pt>
    <dgm:pt modelId="{9520BD0A-D00F-47DC-8834-583E8F553C69}" type="pres">
      <dgm:prSet presAssocID="{24D2017B-17DE-425C-AF63-40296AFFDEC6}" presName="sibTrans" presStyleLbl="bgSibTrans2D1" presStyleIdx="5" presStyleCnt="10"/>
      <dgm:spPr/>
    </dgm:pt>
    <dgm:pt modelId="{144C5051-7205-4D4F-B2A7-1C2E81DAE21A}" type="pres">
      <dgm:prSet presAssocID="{6F42FA67-23E2-46AB-B1D8-E2B61218001E}" presName="compNode" presStyleCnt="0"/>
      <dgm:spPr/>
    </dgm:pt>
    <dgm:pt modelId="{D940F909-4DB6-4A86-927C-7920E224C1B2}" type="pres">
      <dgm:prSet presAssocID="{6F42FA67-23E2-46AB-B1D8-E2B61218001E}" presName="dummyConnPt" presStyleCnt="0"/>
      <dgm:spPr/>
    </dgm:pt>
    <dgm:pt modelId="{6B250F29-504F-4E5B-B336-2197312FFDFC}" type="pres">
      <dgm:prSet presAssocID="{6F42FA67-23E2-46AB-B1D8-E2B61218001E}" presName="node" presStyleLbl="node1" presStyleIdx="6" presStyleCnt="11">
        <dgm:presLayoutVars>
          <dgm:bulletEnabled val="1"/>
        </dgm:presLayoutVars>
      </dgm:prSet>
      <dgm:spPr/>
    </dgm:pt>
    <dgm:pt modelId="{908DCE4E-C372-4C03-AED4-6D8B9ED820AE}" type="pres">
      <dgm:prSet presAssocID="{69A042A7-C2D4-4348-B343-E1E46B2CF35F}" presName="sibTrans" presStyleLbl="bgSibTrans2D1" presStyleIdx="6" presStyleCnt="10"/>
      <dgm:spPr/>
    </dgm:pt>
    <dgm:pt modelId="{5FB4E222-9E7E-4E3B-8147-C815604C32B6}" type="pres">
      <dgm:prSet presAssocID="{E9B4C58B-B4F4-4AD6-AA97-7D3E54C1593B}" presName="compNode" presStyleCnt="0"/>
      <dgm:spPr/>
    </dgm:pt>
    <dgm:pt modelId="{79F9FB17-2746-40F0-B0A5-05B466DE3349}" type="pres">
      <dgm:prSet presAssocID="{E9B4C58B-B4F4-4AD6-AA97-7D3E54C1593B}" presName="dummyConnPt" presStyleCnt="0"/>
      <dgm:spPr/>
    </dgm:pt>
    <dgm:pt modelId="{B300736A-0A1D-4B4E-8639-7FB09D858C3C}" type="pres">
      <dgm:prSet presAssocID="{E9B4C58B-B4F4-4AD6-AA97-7D3E54C1593B}" presName="node" presStyleLbl="node1" presStyleIdx="7" presStyleCnt="11">
        <dgm:presLayoutVars>
          <dgm:bulletEnabled val="1"/>
        </dgm:presLayoutVars>
      </dgm:prSet>
      <dgm:spPr/>
    </dgm:pt>
    <dgm:pt modelId="{01EEF07E-D5CC-48A3-8516-0C68342279C7}" type="pres">
      <dgm:prSet presAssocID="{1BE7400F-097D-4C0B-8A74-F4393A8DC3DF}" presName="sibTrans" presStyleLbl="bgSibTrans2D1" presStyleIdx="7" presStyleCnt="10"/>
      <dgm:spPr/>
    </dgm:pt>
    <dgm:pt modelId="{BBFD617F-7954-499B-AF75-89BA9C18C687}" type="pres">
      <dgm:prSet presAssocID="{D453DCA8-5FF3-41A7-8BFA-86B8D989008D}" presName="compNode" presStyleCnt="0"/>
      <dgm:spPr/>
    </dgm:pt>
    <dgm:pt modelId="{CBFA7E0F-5A73-4CD8-8225-E813B8C1CA7E}" type="pres">
      <dgm:prSet presAssocID="{D453DCA8-5FF3-41A7-8BFA-86B8D989008D}" presName="dummyConnPt" presStyleCnt="0"/>
      <dgm:spPr/>
    </dgm:pt>
    <dgm:pt modelId="{84C4707C-C52F-4D3D-B5CA-62096B1D8873}" type="pres">
      <dgm:prSet presAssocID="{D453DCA8-5FF3-41A7-8BFA-86B8D989008D}" presName="node" presStyleLbl="node1" presStyleIdx="8" presStyleCnt="11">
        <dgm:presLayoutVars>
          <dgm:bulletEnabled val="1"/>
        </dgm:presLayoutVars>
      </dgm:prSet>
      <dgm:spPr/>
    </dgm:pt>
    <dgm:pt modelId="{2A49E180-0E92-4D57-B0A6-E537729C193A}" type="pres">
      <dgm:prSet presAssocID="{54D978BB-6C4F-4F0D-824F-64DDE71B53A8}" presName="sibTrans" presStyleLbl="bgSibTrans2D1" presStyleIdx="8" presStyleCnt="10"/>
      <dgm:spPr/>
    </dgm:pt>
    <dgm:pt modelId="{BA4F4823-FFB1-4D45-88BA-BB95B0AB0E5F}" type="pres">
      <dgm:prSet presAssocID="{129A452E-7C0B-47D6-A7A5-EBDDA50350F1}" presName="compNode" presStyleCnt="0"/>
      <dgm:spPr/>
    </dgm:pt>
    <dgm:pt modelId="{34681849-3250-4890-8502-9792A933C53A}" type="pres">
      <dgm:prSet presAssocID="{129A452E-7C0B-47D6-A7A5-EBDDA50350F1}" presName="dummyConnPt" presStyleCnt="0"/>
      <dgm:spPr/>
    </dgm:pt>
    <dgm:pt modelId="{09575C31-382F-4C59-924B-D6697433A030}" type="pres">
      <dgm:prSet presAssocID="{129A452E-7C0B-47D6-A7A5-EBDDA50350F1}" presName="node" presStyleLbl="node1" presStyleIdx="9" presStyleCnt="11">
        <dgm:presLayoutVars>
          <dgm:bulletEnabled val="1"/>
        </dgm:presLayoutVars>
      </dgm:prSet>
      <dgm:spPr/>
    </dgm:pt>
    <dgm:pt modelId="{520D18AE-57CB-41C6-B18B-B0E938CB5913}" type="pres">
      <dgm:prSet presAssocID="{6838AFE3-9197-4F2E-8DE0-34B940351DF9}" presName="sibTrans" presStyleLbl="bgSibTrans2D1" presStyleIdx="9" presStyleCnt="10"/>
      <dgm:spPr/>
    </dgm:pt>
    <dgm:pt modelId="{C740BD6C-493E-43FF-92EE-87E1FB6CB80D}" type="pres">
      <dgm:prSet presAssocID="{26E4474B-822C-47CB-B8F1-B0D1848D0347}" presName="compNode" presStyleCnt="0"/>
      <dgm:spPr/>
    </dgm:pt>
    <dgm:pt modelId="{53D839C5-261E-471F-9695-C871FBF49F16}" type="pres">
      <dgm:prSet presAssocID="{26E4474B-822C-47CB-B8F1-B0D1848D0347}" presName="dummyConnPt" presStyleCnt="0"/>
      <dgm:spPr/>
    </dgm:pt>
    <dgm:pt modelId="{4A86AE50-91BB-4861-9D11-D0C9D04A5CD6}" type="pres">
      <dgm:prSet presAssocID="{26E4474B-822C-47CB-B8F1-B0D1848D0347}" presName="node" presStyleLbl="node1" presStyleIdx="10" presStyleCnt="11">
        <dgm:presLayoutVars>
          <dgm:bulletEnabled val="1"/>
        </dgm:presLayoutVars>
      </dgm:prSet>
      <dgm:spPr/>
    </dgm:pt>
  </dgm:ptLst>
  <dgm:cxnLst>
    <dgm:cxn modelId="{73AF3821-EA33-4A11-982F-D8B936680C74}" srcId="{59E14945-5EC5-4C4E-9B10-842450F0CDCE}" destId="{89266DBE-7726-476F-8E01-C2BC88F9BCE3}" srcOrd="4" destOrd="0" parTransId="{6D2F7FCE-E2D5-4FF2-B826-9EDCD33DF9CE}" sibTransId="{E0065AD7-B8CA-426A-8E44-3E963E1F6DE7}"/>
    <dgm:cxn modelId="{3D05BD24-1307-433C-B9ED-2955C7816051}" type="presOf" srcId="{09B66C95-3A4D-4B1A-B6E1-EC34349B48B9}" destId="{D5641484-7E46-4A6F-9F53-4CE2B9A3D485}" srcOrd="0" destOrd="0" presId="urn:microsoft.com/office/officeart/2005/8/layout/bProcess4"/>
    <dgm:cxn modelId="{533C6129-85F5-4BDE-A2AC-CE32032EBB7D}" type="presOf" srcId="{DEBA968A-8FCC-45E3-8765-E4D35835F356}" destId="{867EC09E-E79F-433D-896E-0269B687675F}" srcOrd="0" destOrd="0" presId="urn:microsoft.com/office/officeart/2005/8/layout/bProcess4"/>
    <dgm:cxn modelId="{FD94A135-6BD3-4B7E-B7C4-1678B4AB6B43}" type="presOf" srcId="{D453DCA8-5FF3-41A7-8BFA-86B8D989008D}" destId="{84C4707C-C52F-4D3D-B5CA-62096B1D8873}" srcOrd="0" destOrd="0" presId="urn:microsoft.com/office/officeart/2005/8/layout/bProcess4"/>
    <dgm:cxn modelId="{B060AA36-ECC7-4862-A87A-65CFCC94DBEC}" type="presOf" srcId="{74100E23-2C06-4486-A591-80FFDF82D2E2}" destId="{A1918AAC-F9BB-4D8E-903C-D2031E6E9A3D}" srcOrd="0" destOrd="0" presId="urn:microsoft.com/office/officeart/2005/8/layout/bProcess4"/>
    <dgm:cxn modelId="{2839B960-6D96-4AD7-9B85-B69E2C7AB01A}" type="presOf" srcId="{B70BD279-C615-457C-BE54-197C943F5C32}" destId="{6F561ABD-FE50-4D2D-932E-407532B00136}" srcOrd="0" destOrd="0" presId="urn:microsoft.com/office/officeart/2005/8/layout/bProcess4"/>
    <dgm:cxn modelId="{B7D3A745-452D-491C-8E70-04B9AFFD75FB}" type="presOf" srcId="{59E14945-5EC5-4C4E-9B10-842450F0CDCE}" destId="{C766356A-C7C6-4AB2-8015-DF57A404EBFB}" srcOrd="0" destOrd="0" presId="urn:microsoft.com/office/officeart/2005/8/layout/bProcess4"/>
    <dgm:cxn modelId="{5050E245-E624-4262-A2AB-B8599D16FE59}" srcId="{59E14945-5EC5-4C4E-9B10-842450F0CDCE}" destId="{B89A94AF-999F-48A6-AB90-568A5CB31AE6}" srcOrd="2" destOrd="0" parTransId="{7AEE1BC7-E9AC-45E3-97FC-12F243C2ABA5}" sibTransId="{83CC46DC-000C-4431-B716-98E7FA6243E4}"/>
    <dgm:cxn modelId="{935C8648-FACB-4133-8A69-99273F62F4FA}" type="presOf" srcId="{89296B88-9311-4A1A-99D1-C86FA9B2F4D9}" destId="{C321E36B-6A96-4FAF-8ABF-B5141130402D}" srcOrd="0" destOrd="0" presId="urn:microsoft.com/office/officeart/2005/8/layout/bProcess4"/>
    <dgm:cxn modelId="{F3594D4D-C699-414E-AFAE-29AB312D44BF}" srcId="{59E14945-5EC5-4C4E-9B10-842450F0CDCE}" destId="{B70BD279-C615-457C-BE54-197C943F5C32}" srcOrd="5" destOrd="0" parTransId="{F2B24DCE-B605-4659-BFC7-DCE15515EFAE}" sibTransId="{24D2017B-17DE-425C-AF63-40296AFFDEC6}"/>
    <dgm:cxn modelId="{494BBA4D-B2DD-4212-BEFD-FE09EAA8DB8B}" type="presOf" srcId="{24D2017B-17DE-425C-AF63-40296AFFDEC6}" destId="{9520BD0A-D00F-47DC-8834-583E8F553C69}" srcOrd="0" destOrd="0" presId="urn:microsoft.com/office/officeart/2005/8/layout/bProcess4"/>
    <dgm:cxn modelId="{7866F54F-C8CA-43D9-8283-63650F6EFC21}" type="presOf" srcId="{83CC46DC-000C-4431-B716-98E7FA6243E4}" destId="{D303F6F4-03A7-42EE-8EB8-FDBFA4E0DD87}" srcOrd="0" destOrd="0" presId="urn:microsoft.com/office/officeart/2005/8/layout/bProcess4"/>
    <dgm:cxn modelId="{BF8C4A74-841D-4115-98F3-2AB4933BC587}" type="presOf" srcId="{69A042A7-C2D4-4348-B343-E1E46B2CF35F}" destId="{908DCE4E-C372-4C03-AED4-6D8B9ED820AE}" srcOrd="0" destOrd="0" presId="urn:microsoft.com/office/officeart/2005/8/layout/bProcess4"/>
    <dgm:cxn modelId="{52474C55-E6DB-4FE3-B9D2-69CFEF8A12B7}" type="presOf" srcId="{E0065AD7-B8CA-426A-8E44-3E963E1F6DE7}" destId="{4FE17A33-4D78-440A-AD82-17C5EDCD9AEF}" srcOrd="0" destOrd="0" presId="urn:microsoft.com/office/officeart/2005/8/layout/bProcess4"/>
    <dgm:cxn modelId="{DB6D8676-FA2A-4C67-B039-642833641821}" type="presOf" srcId="{129A452E-7C0B-47D6-A7A5-EBDDA50350F1}" destId="{09575C31-382F-4C59-924B-D6697433A030}" srcOrd="0" destOrd="0" presId="urn:microsoft.com/office/officeart/2005/8/layout/bProcess4"/>
    <dgm:cxn modelId="{EE9F6E7C-62B5-4154-9626-8954280B50C7}" srcId="{59E14945-5EC5-4C4E-9B10-842450F0CDCE}" destId="{E9B4C58B-B4F4-4AD6-AA97-7D3E54C1593B}" srcOrd="7" destOrd="0" parTransId="{1AB04DF8-F03C-425A-9FE0-87DB9FB18CF5}" sibTransId="{1BE7400F-097D-4C0B-8A74-F4393A8DC3DF}"/>
    <dgm:cxn modelId="{9AAB3F7D-D72B-48FF-9527-2516131DC976}" type="presOf" srcId="{54D978BB-6C4F-4F0D-824F-64DDE71B53A8}" destId="{2A49E180-0E92-4D57-B0A6-E537729C193A}" srcOrd="0" destOrd="0" presId="urn:microsoft.com/office/officeart/2005/8/layout/bProcess4"/>
    <dgm:cxn modelId="{3BCDB381-C8FE-45DD-907B-FD986E4A6946}" srcId="{59E14945-5EC5-4C4E-9B10-842450F0CDCE}" destId="{D36CB9F3-BD87-4399-A33A-888665998470}" srcOrd="3" destOrd="0" parTransId="{8EAA7ADF-314E-434D-9330-A01D3B3A5631}" sibTransId="{09B66C95-3A4D-4B1A-B6E1-EC34349B48B9}"/>
    <dgm:cxn modelId="{FCF5D697-68DB-42AC-8090-81319E86AAA8}" srcId="{59E14945-5EC5-4C4E-9B10-842450F0CDCE}" destId="{129A452E-7C0B-47D6-A7A5-EBDDA50350F1}" srcOrd="9" destOrd="0" parTransId="{BF062FAF-F56F-4CE3-B2C7-857BDD45F5EE}" sibTransId="{6838AFE3-9197-4F2E-8DE0-34B940351DF9}"/>
    <dgm:cxn modelId="{C93E429C-5292-455E-BB6C-DA589E8B104A}" type="presOf" srcId="{6838AFE3-9197-4F2E-8DE0-34B940351DF9}" destId="{520D18AE-57CB-41C6-B18B-B0E938CB5913}" srcOrd="0" destOrd="0" presId="urn:microsoft.com/office/officeart/2005/8/layout/bProcess4"/>
    <dgm:cxn modelId="{B5F17FA3-89D2-427E-A8A6-6F02A20D294A}" srcId="{59E14945-5EC5-4C4E-9B10-842450F0CDCE}" destId="{26E4474B-822C-47CB-B8F1-B0D1848D0347}" srcOrd="10" destOrd="0" parTransId="{E4E44780-FA33-42E5-B83F-3ADCF6C0B774}" sibTransId="{0AE21D2D-2BCA-48FF-96BE-F9B2C11B3743}"/>
    <dgm:cxn modelId="{A17FCCBD-E488-4A27-8DB0-F8C89D3395AF}" srcId="{59E14945-5EC5-4C4E-9B10-842450F0CDCE}" destId="{D12328F2-74EF-43C8-8655-F8DF5773A999}" srcOrd="0" destOrd="0" parTransId="{C44C2663-DAF2-4879-AA90-3C6DF1D6B5B4}" sibTransId="{89296B88-9311-4A1A-99D1-C86FA9B2F4D9}"/>
    <dgm:cxn modelId="{36E2F9D0-FB3E-48FC-899F-7B300DAF078A}" type="presOf" srcId="{26E4474B-822C-47CB-B8F1-B0D1848D0347}" destId="{4A86AE50-91BB-4861-9D11-D0C9D04A5CD6}" srcOrd="0" destOrd="0" presId="urn:microsoft.com/office/officeart/2005/8/layout/bProcess4"/>
    <dgm:cxn modelId="{009735D2-B9A7-416A-88ED-7F3DFE203DEE}" srcId="{59E14945-5EC5-4C4E-9B10-842450F0CDCE}" destId="{74100E23-2C06-4486-A591-80FFDF82D2E2}" srcOrd="1" destOrd="0" parTransId="{12489984-8F84-4C5D-A804-D508FBF3C2B6}" sibTransId="{DEBA968A-8FCC-45E3-8765-E4D35835F356}"/>
    <dgm:cxn modelId="{1EE099D4-F795-4EE9-BAA6-8233142E6FE1}" type="presOf" srcId="{89266DBE-7726-476F-8E01-C2BC88F9BCE3}" destId="{75E25A3C-04A3-4BC0-9549-252FDCEF351E}" srcOrd="0" destOrd="0" presId="urn:microsoft.com/office/officeart/2005/8/layout/bProcess4"/>
    <dgm:cxn modelId="{E78671D7-D008-4B6A-93EE-E36724206196}" srcId="{59E14945-5EC5-4C4E-9B10-842450F0CDCE}" destId="{6F42FA67-23E2-46AB-B1D8-E2B61218001E}" srcOrd="6" destOrd="0" parTransId="{FB16D8EF-04C6-45C6-92E5-04E136A97DF3}" sibTransId="{69A042A7-C2D4-4348-B343-E1E46B2CF35F}"/>
    <dgm:cxn modelId="{BEF60DDE-E63E-4425-B4D7-FDD46BEF958E}" type="presOf" srcId="{D36CB9F3-BD87-4399-A33A-888665998470}" destId="{A7A56108-89B6-4579-9007-09F627A5B130}" srcOrd="0" destOrd="0" presId="urn:microsoft.com/office/officeart/2005/8/layout/bProcess4"/>
    <dgm:cxn modelId="{BD0F97E7-437D-4FAD-8FC5-3245950C174B}" srcId="{59E14945-5EC5-4C4E-9B10-842450F0CDCE}" destId="{D453DCA8-5FF3-41A7-8BFA-86B8D989008D}" srcOrd="8" destOrd="0" parTransId="{2906656E-A3C7-4F71-B18C-85F1099072B0}" sibTransId="{54D978BB-6C4F-4F0D-824F-64DDE71B53A8}"/>
    <dgm:cxn modelId="{E018DFE9-F426-4065-863B-323E1CF77EDF}" type="presOf" srcId="{6F42FA67-23E2-46AB-B1D8-E2B61218001E}" destId="{6B250F29-504F-4E5B-B336-2197312FFDFC}" srcOrd="0" destOrd="0" presId="urn:microsoft.com/office/officeart/2005/8/layout/bProcess4"/>
    <dgm:cxn modelId="{666D57EE-9C95-4D4F-AE3A-96A70326D76E}" type="presOf" srcId="{D12328F2-74EF-43C8-8655-F8DF5773A999}" destId="{E9AAEADA-B1D1-47CA-8843-85FC92984F9B}" srcOrd="0" destOrd="0" presId="urn:microsoft.com/office/officeart/2005/8/layout/bProcess4"/>
    <dgm:cxn modelId="{AAAD80F0-C574-4B39-B2A6-7A31A54B7DD1}" type="presOf" srcId="{E9B4C58B-B4F4-4AD6-AA97-7D3E54C1593B}" destId="{B300736A-0A1D-4B4E-8639-7FB09D858C3C}" srcOrd="0" destOrd="0" presId="urn:microsoft.com/office/officeart/2005/8/layout/bProcess4"/>
    <dgm:cxn modelId="{481DE1F0-4BD7-49A4-A3E1-7F51E5DD50E9}" type="presOf" srcId="{1BE7400F-097D-4C0B-8A74-F4393A8DC3DF}" destId="{01EEF07E-D5CC-48A3-8516-0C68342279C7}" srcOrd="0" destOrd="0" presId="urn:microsoft.com/office/officeart/2005/8/layout/bProcess4"/>
    <dgm:cxn modelId="{B73FB5FE-0BC2-4400-A84D-3ACF757B26CE}" type="presOf" srcId="{B89A94AF-999F-48A6-AB90-568A5CB31AE6}" destId="{532B3DEB-AB4D-4FC5-B2F6-3F2A43CD6ADF}" srcOrd="0" destOrd="0" presId="urn:microsoft.com/office/officeart/2005/8/layout/bProcess4"/>
    <dgm:cxn modelId="{DBBA462B-C670-4A23-A31D-7398E0781566}" type="presParOf" srcId="{C766356A-C7C6-4AB2-8015-DF57A404EBFB}" destId="{EE8C3164-BDC4-45F7-B11F-628227C91D06}" srcOrd="0" destOrd="0" presId="urn:microsoft.com/office/officeart/2005/8/layout/bProcess4"/>
    <dgm:cxn modelId="{6A6A6813-C220-4887-BA5C-5AD64B757C8E}" type="presParOf" srcId="{EE8C3164-BDC4-45F7-B11F-628227C91D06}" destId="{95B9CBFE-F236-439A-B7EC-8A175AE1D29F}" srcOrd="0" destOrd="0" presId="urn:microsoft.com/office/officeart/2005/8/layout/bProcess4"/>
    <dgm:cxn modelId="{ED78CBB2-0A5C-4506-AA55-BE424C484BB7}" type="presParOf" srcId="{EE8C3164-BDC4-45F7-B11F-628227C91D06}" destId="{E9AAEADA-B1D1-47CA-8843-85FC92984F9B}" srcOrd="1" destOrd="0" presId="urn:microsoft.com/office/officeart/2005/8/layout/bProcess4"/>
    <dgm:cxn modelId="{C70246C4-4373-4AA4-8D75-077A1A6E423E}" type="presParOf" srcId="{C766356A-C7C6-4AB2-8015-DF57A404EBFB}" destId="{C321E36B-6A96-4FAF-8ABF-B5141130402D}" srcOrd="1" destOrd="0" presId="urn:microsoft.com/office/officeart/2005/8/layout/bProcess4"/>
    <dgm:cxn modelId="{F218D199-27C2-428B-AFFC-3F5BDBDB2D84}" type="presParOf" srcId="{C766356A-C7C6-4AB2-8015-DF57A404EBFB}" destId="{236DD805-F1EF-46A8-951E-219BDBF0C881}" srcOrd="2" destOrd="0" presId="urn:microsoft.com/office/officeart/2005/8/layout/bProcess4"/>
    <dgm:cxn modelId="{0FA06D5C-4D2B-4314-B334-CC73228FA97E}" type="presParOf" srcId="{236DD805-F1EF-46A8-951E-219BDBF0C881}" destId="{B85AC4C0-8A09-4C18-A429-DBF95A4A0481}" srcOrd="0" destOrd="0" presId="urn:microsoft.com/office/officeart/2005/8/layout/bProcess4"/>
    <dgm:cxn modelId="{E9106FE6-97B4-43DE-B367-4516B82278D6}" type="presParOf" srcId="{236DD805-F1EF-46A8-951E-219BDBF0C881}" destId="{A1918AAC-F9BB-4D8E-903C-D2031E6E9A3D}" srcOrd="1" destOrd="0" presId="urn:microsoft.com/office/officeart/2005/8/layout/bProcess4"/>
    <dgm:cxn modelId="{151B1A42-C232-4E5E-B16E-3B9AEA1EFBC7}" type="presParOf" srcId="{C766356A-C7C6-4AB2-8015-DF57A404EBFB}" destId="{867EC09E-E79F-433D-896E-0269B687675F}" srcOrd="3" destOrd="0" presId="urn:microsoft.com/office/officeart/2005/8/layout/bProcess4"/>
    <dgm:cxn modelId="{099C326D-13D6-40BD-BCAA-8CE03F87FE41}" type="presParOf" srcId="{C766356A-C7C6-4AB2-8015-DF57A404EBFB}" destId="{B7AEDE4B-1879-468C-BA93-CC0785A65D8A}" srcOrd="4" destOrd="0" presId="urn:microsoft.com/office/officeart/2005/8/layout/bProcess4"/>
    <dgm:cxn modelId="{0C3A2151-78FC-4715-9B62-A99AAEA7CF31}" type="presParOf" srcId="{B7AEDE4B-1879-468C-BA93-CC0785A65D8A}" destId="{2EC2A38C-4327-4ADD-B1BD-E943945A4716}" srcOrd="0" destOrd="0" presId="urn:microsoft.com/office/officeart/2005/8/layout/bProcess4"/>
    <dgm:cxn modelId="{FED36782-E918-4FE2-A2FE-3121BF36FAA1}" type="presParOf" srcId="{B7AEDE4B-1879-468C-BA93-CC0785A65D8A}" destId="{532B3DEB-AB4D-4FC5-B2F6-3F2A43CD6ADF}" srcOrd="1" destOrd="0" presId="urn:microsoft.com/office/officeart/2005/8/layout/bProcess4"/>
    <dgm:cxn modelId="{B148AE11-66BD-4F24-9FDF-680B3F4A3ED5}" type="presParOf" srcId="{C766356A-C7C6-4AB2-8015-DF57A404EBFB}" destId="{D303F6F4-03A7-42EE-8EB8-FDBFA4E0DD87}" srcOrd="5" destOrd="0" presId="urn:microsoft.com/office/officeart/2005/8/layout/bProcess4"/>
    <dgm:cxn modelId="{D7AED99E-D241-48B8-B08B-91ADBBC85BAB}" type="presParOf" srcId="{C766356A-C7C6-4AB2-8015-DF57A404EBFB}" destId="{400BA2AA-4322-4462-81E3-F34B011E0D86}" srcOrd="6" destOrd="0" presId="urn:microsoft.com/office/officeart/2005/8/layout/bProcess4"/>
    <dgm:cxn modelId="{BC85FA1D-07A5-40C4-A60E-AD6D44915BE8}" type="presParOf" srcId="{400BA2AA-4322-4462-81E3-F34B011E0D86}" destId="{417C867E-F3A2-4753-8838-7BD63127C8F6}" srcOrd="0" destOrd="0" presId="urn:microsoft.com/office/officeart/2005/8/layout/bProcess4"/>
    <dgm:cxn modelId="{D258E869-2A2B-4763-A47B-0824092E7E58}" type="presParOf" srcId="{400BA2AA-4322-4462-81E3-F34B011E0D86}" destId="{A7A56108-89B6-4579-9007-09F627A5B130}" srcOrd="1" destOrd="0" presId="urn:microsoft.com/office/officeart/2005/8/layout/bProcess4"/>
    <dgm:cxn modelId="{05C625EB-B941-4142-B642-EF00EDEEE14F}" type="presParOf" srcId="{C766356A-C7C6-4AB2-8015-DF57A404EBFB}" destId="{D5641484-7E46-4A6F-9F53-4CE2B9A3D485}" srcOrd="7" destOrd="0" presId="urn:microsoft.com/office/officeart/2005/8/layout/bProcess4"/>
    <dgm:cxn modelId="{0B279173-D516-4247-A7DA-9079B5F89435}" type="presParOf" srcId="{C766356A-C7C6-4AB2-8015-DF57A404EBFB}" destId="{7D8E9131-8F7D-4D80-B0C2-2B1D607B4234}" srcOrd="8" destOrd="0" presId="urn:microsoft.com/office/officeart/2005/8/layout/bProcess4"/>
    <dgm:cxn modelId="{4BA45B4E-7BA2-46CD-A88A-EBE5FF50CE43}" type="presParOf" srcId="{7D8E9131-8F7D-4D80-B0C2-2B1D607B4234}" destId="{125653BE-0A29-4569-A2E9-B2DADA382CF6}" srcOrd="0" destOrd="0" presId="urn:microsoft.com/office/officeart/2005/8/layout/bProcess4"/>
    <dgm:cxn modelId="{695795AF-1D80-4294-9E82-9CD0601BFAEE}" type="presParOf" srcId="{7D8E9131-8F7D-4D80-B0C2-2B1D607B4234}" destId="{75E25A3C-04A3-4BC0-9549-252FDCEF351E}" srcOrd="1" destOrd="0" presId="urn:microsoft.com/office/officeart/2005/8/layout/bProcess4"/>
    <dgm:cxn modelId="{766AE235-8566-4408-AE89-D5187411E1A2}" type="presParOf" srcId="{C766356A-C7C6-4AB2-8015-DF57A404EBFB}" destId="{4FE17A33-4D78-440A-AD82-17C5EDCD9AEF}" srcOrd="9" destOrd="0" presId="urn:microsoft.com/office/officeart/2005/8/layout/bProcess4"/>
    <dgm:cxn modelId="{E2197C94-7640-4BF2-9484-AAAF8747B162}" type="presParOf" srcId="{C766356A-C7C6-4AB2-8015-DF57A404EBFB}" destId="{127A85F3-B519-47F9-92B2-0C20431CC144}" srcOrd="10" destOrd="0" presId="urn:microsoft.com/office/officeart/2005/8/layout/bProcess4"/>
    <dgm:cxn modelId="{A474758E-90D4-4445-95F2-2DCE5BDF9C00}" type="presParOf" srcId="{127A85F3-B519-47F9-92B2-0C20431CC144}" destId="{FFD82568-03E6-4C96-8B5A-FC2D7B31CA27}" srcOrd="0" destOrd="0" presId="urn:microsoft.com/office/officeart/2005/8/layout/bProcess4"/>
    <dgm:cxn modelId="{0362263F-9BF7-4588-9E47-59B546F76795}" type="presParOf" srcId="{127A85F3-B519-47F9-92B2-0C20431CC144}" destId="{6F561ABD-FE50-4D2D-932E-407532B00136}" srcOrd="1" destOrd="0" presId="urn:microsoft.com/office/officeart/2005/8/layout/bProcess4"/>
    <dgm:cxn modelId="{D5D7C214-F9F8-4D17-A444-53B35114B7B7}" type="presParOf" srcId="{C766356A-C7C6-4AB2-8015-DF57A404EBFB}" destId="{9520BD0A-D00F-47DC-8834-583E8F553C69}" srcOrd="11" destOrd="0" presId="urn:microsoft.com/office/officeart/2005/8/layout/bProcess4"/>
    <dgm:cxn modelId="{508D01F6-22F8-4C08-A9AC-05F5FBC0BC1C}" type="presParOf" srcId="{C766356A-C7C6-4AB2-8015-DF57A404EBFB}" destId="{144C5051-7205-4D4F-B2A7-1C2E81DAE21A}" srcOrd="12" destOrd="0" presId="urn:microsoft.com/office/officeart/2005/8/layout/bProcess4"/>
    <dgm:cxn modelId="{1EFFBBF4-84E8-4A21-A897-4BDDB3F707D1}" type="presParOf" srcId="{144C5051-7205-4D4F-B2A7-1C2E81DAE21A}" destId="{D940F909-4DB6-4A86-927C-7920E224C1B2}" srcOrd="0" destOrd="0" presId="urn:microsoft.com/office/officeart/2005/8/layout/bProcess4"/>
    <dgm:cxn modelId="{02EBF09D-C5F7-4CF7-9E74-537458F2BCE3}" type="presParOf" srcId="{144C5051-7205-4D4F-B2A7-1C2E81DAE21A}" destId="{6B250F29-504F-4E5B-B336-2197312FFDFC}" srcOrd="1" destOrd="0" presId="urn:microsoft.com/office/officeart/2005/8/layout/bProcess4"/>
    <dgm:cxn modelId="{AA1B53B7-45ED-4F3F-92A7-E857BD891395}" type="presParOf" srcId="{C766356A-C7C6-4AB2-8015-DF57A404EBFB}" destId="{908DCE4E-C372-4C03-AED4-6D8B9ED820AE}" srcOrd="13" destOrd="0" presId="urn:microsoft.com/office/officeart/2005/8/layout/bProcess4"/>
    <dgm:cxn modelId="{93605902-8966-4654-A47C-F260EFC4F86A}" type="presParOf" srcId="{C766356A-C7C6-4AB2-8015-DF57A404EBFB}" destId="{5FB4E222-9E7E-4E3B-8147-C815604C32B6}" srcOrd="14" destOrd="0" presId="urn:microsoft.com/office/officeart/2005/8/layout/bProcess4"/>
    <dgm:cxn modelId="{055E69DE-CD7D-4BE9-9DC7-5E5F275DD250}" type="presParOf" srcId="{5FB4E222-9E7E-4E3B-8147-C815604C32B6}" destId="{79F9FB17-2746-40F0-B0A5-05B466DE3349}" srcOrd="0" destOrd="0" presId="urn:microsoft.com/office/officeart/2005/8/layout/bProcess4"/>
    <dgm:cxn modelId="{79DF3886-3B1A-4AAF-A8E3-46A2647A31CD}" type="presParOf" srcId="{5FB4E222-9E7E-4E3B-8147-C815604C32B6}" destId="{B300736A-0A1D-4B4E-8639-7FB09D858C3C}" srcOrd="1" destOrd="0" presId="urn:microsoft.com/office/officeart/2005/8/layout/bProcess4"/>
    <dgm:cxn modelId="{6E79BE37-F17B-477D-8E52-9095963872C1}" type="presParOf" srcId="{C766356A-C7C6-4AB2-8015-DF57A404EBFB}" destId="{01EEF07E-D5CC-48A3-8516-0C68342279C7}" srcOrd="15" destOrd="0" presId="urn:microsoft.com/office/officeart/2005/8/layout/bProcess4"/>
    <dgm:cxn modelId="{6174C451-6B83-4491-B58A-74719184FB2B}" type="presParOf" srcId="{C766356A-C7C6-4AB2-8015-DF57A404EBFB}" destId="{BBFD617F-7954-499B-AF75-89BA9C18C687}" srcOrd="16" destOrd="0" presId="urn:microsoft.com/office/officeart/2005/8/layout/bProcess4"/>
    <dgm:cxn modelId="{E53175EE-CD73-428F-8657-469129ED6120}" type="presParOf" srcId="{BBFD617F-7954-499B-AF75-89BA9C18C687}" destId="{CBFA7E0F-5A73-4CD8-8225-E813B8C1CA7E}" srcOrd="0" destOrd="0" presId="urn:microsoft.com/office/officeart/2005/8/layout/bProcess4"/>
    <dgm:cxn modelId="{15543B23-E014-4589-9B8E-B5325117454F}" type="presParOf" srcId="{BBFD617F-7954-499B-AF75-89BA9C18C687}" destId="{84C4707C-C52F-4D3D-B5CA-62096B1D8873}" srcOrd="1" destOrd="0" presId="urn:microsoft.com/office/officeart/2005/8/layout/bProcess4"/>
    <dgm:cxn modelId="{DA949736-4D47-4F0A-97A4-E5161B58C71C}" type="presParOf" srcId="{C766356A-C7C6-4AB2-8015-DF57A404EBFB}" destId="{2A49E180-0E92-4D57-B0A6-E537729C193A}" srcOrd="17" destOrd="0" presId="urn:microsoft.com/office/officeart/2005/8/layout/bProcess4"/>
    <dgm:cxn modelId="{E281BACD-F037-493C-BDB9-F98F12B3F769}" type="presParOf" srcId="{C766356A-C7C6-4AB2-8015-DF57A404EBFB}" destId="{BA4F4823-FFB1-4D45-88BA-BB95B0AB0E5F}" srcOrd="18" destOrd="0" presId="urn:microsoft.com/office/officeart/2005/8/layout/bProcess4"/>
    <dgm:cxn modelId="{7B0B5224-E186-4376-8D9B-5A997220F635}" type="presParOf" srcId="{BA4F4823-FFB1-4D45-88BA-BB95B0AB0E5F}" destId="{34681849-3250-4890-8502-9792A933C53A}" srcOrd="0" destOrd="0" presId="urn:microsoft.com/office/officeart/2005/8/layout/bProcess4"/>
    <dgm:cxn modelId="{6C92EE43-280C-4FAD-BCC7-C06A23F2EDBA}" type="presParOf" srcId="{BA4F4823-FFB1-4D45-88BA-BB95B0AB0E5F}" destId="{09575C31-382F-4C59-924B-D6697433A030}" srcOrd="1" destOrd="0" presId="urn:microsoft.com/office/officeart/2005/8/layout/bProcess4"/>
    <dgm:cxn modelId="{EE59D790-4324-4B7A-8B53-16DC476D801F}" type="presParOf" srcId="{C766356A-C7C6-4AB2-8015-DF57A404EBFB}" destId="{520D18AE-57CB-41C6-B18B-B0E938CB5913}" srcOrd="19" destOrd="0" presId="urn:microsoft.com/office/officeart/2005/8/layout/bProcess4"/>
    <dgm:cxn modelId="{03CB25BC-7D2B-4230-B859-BF29585DEF51}" type="presParOf" srcId="{C766356A-C7C6-4AB2-8015-DF57A404EBFB}" destId="{C740BD6C-493E-43FF-92EE-87E1FB6CB80D}" srcOrd="20" destOrd="0" presId="urn:microsoft.com/office/officeart/2005/8/layout/bProcess4"/>
    <dgm:cxn modelId="{875E480B-33D2-4C2F-8356-9C4982F69797}" type="presParOf" srcId="{C740BD6C-493E-43FF-92EE-87E1FB6CB80D}" destId="{53D839C5-261E-471F-9695-C871FBF49F16}" srcOrd="0" destOrd="0" presId="urn:microsoft.com/office/officeart/2005/8/layout/bProcess4"/>
    <dgm:cxn modelId="{DBE58AF8-5655-4D02-A2B4-5528951579DA}" type="presParOf" srcId="{C740BD6C-493E-43FF-92EE-87E1FB6CB80D}" destId="{4A86AE50-91BB-4861-9D11-D0C9D04A5CD6}" srcOrd="1" destOrd="0" presId="urn:microsoft.com/office/officeart/2005/8/layout/b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C284D14-70D3-4E96-AB0D-EBA917FAA58A}" type="doc">
      <dgm:prSet loTypeId="urn:microsoft.com/office/officeart/2005/8/layout/list1" loCatId="list" qsTypeId="urn:microsoft.com/office/officeart/2005/8/quickstyle/simple1" qsCatId="simple" csTypeId="urn:microsoft.com/office/officeart/2005/8/colors/accent0_1" csCatId="mainScheme" phldr="1"/>
      <dgm:spPr/>
      <dgm:t>
        <a:bodyPr/>
        <a:lstStyle/>
        <a:p>
          <a:endParaRPr lang="en-AU"/>
        </a:p>
      </dgm:t>
    </dgm:pt>
    <dgm:pt modelId="{B65B3435-54CF-43D6-A34F-3F0A2D375A5D}">
      <dgm:prSet phldrT="[Text]" custT="1"/>
      <dgm:spPr/>
      <dgm:t>
        <a:bodyPr/>
        <a:lstStyle/>
        <a:p>
          <a:r>
            <a:rPr lang="en-AU" sz="1100">
              <a:latin typeface="Times New Roman" panose="02020603050405020304" pitchFamily="18" charset="0"/>
              <a:cs typeface="Times New Roman" panose="02020603050405020304" pitchFamily="18" charset="0"/>
            </a:rPr>
            <a:t>Step 1: Inbuilt checks in database </a:t>
          </a:r>
        </a:p>
      </dgm:t>
    </dgm:pt>
    <dgm:pt modelId="{7707CCC0-A4F5-4D68-9A48-8895AAC521EF}" type="parTrans" cxnId="{31E53F8E-23A6-4DF2-926E-E9FD310BBA27}">
      <dgm:prSet/>
      <dgm:spPr/>
      <dgm:t>
        <a:bodyPr/>
        <a:lstStyle/>
        <a:p>
          <a:endParaRPr lang="en-AU" sz="1100">
            <a:latin typeface="Times New Roman" panose="02020603050405020304" pitchFamily="18" charset="0"/>
            <a:cs typeface="Times New Roman" panose="02020603050405020304" pitchFamily="18" charset="0"/>
          </a:endParaRPr>
        </a:p>
      </dgm:t>
    </dgm:pt>
    <dgm:pt modelId="{4C5497C0-7024-4F67-8865-456622A07D0C}" type="sibTrans" cxnId="{31E53F8E-23A6-4DF2-926E-E9FD310BBA27}">
      <dgm:prSet/>
      <dgm:spPr/>
      <dgm:t>
        <a:bodyPr/>
        <a:lstStyle/>
        <a:p>
          <a:endParaRPr lang="en-AU" sz="1100">
            <a:latin typeface="Times New Roman" panose="02020603050405020304" pitchFamily="18" charset="0"/>
            <a:cs typeface="Times New Roman" panose="02020603050405020304" pitchFamily="18" charset="0"/>
          </a:endParaRPr>
        </a:p>
      </dgm:t>
    </dgm:pt>
    <dgm:pt modelId="{1ED8DA64-4725-4620-991D-1806FD75C166}">
      <dgm:prSet phldrT="[Text]" custT="1"/>
      <dgm:spPr/>
      <dgm:t>
        <a:bodyPr/>
        <a:lstStyle/>
        <a:p>
          <a:r>
            <a:rPr lang="en-AU" sz="1100">
              <a:latin typeface="Times New Roman" panose="02020603050405020304" pitchFamily="18" charset="0"/>
              <a:cs typeface="Times New Roman" panose="02020603050405020304" pitchFamily="18" charset="0"/>
            </a:rPr>
            <a:t>Step 2: Data review routines and Query raised by CRA after SDV </a:t>
          </a:r>
        </a:p>
      </dgm:t>
    </dgm:pt>
    <dgm:pt modelId="{BA1D32CE-748C-447F-A2DE-856A31EE09D8}" type="parTrans" cxnId="{5193C836-C327-4ED6-8D17-72E5FB6B29FF}">
      <dgm:prSet/>
      <dgm:spPr/>
      <dgm:t>
        <a:bodyPr/>
        <a:lstStyle/>
        <a:p>
          <a:endParaRPr lang="en-AU" sz="1100">
            <a:latin typeface="Times New Roman" panose="02020603050405020304" pitchFamily="18" charset="0"/>
            <a:cs typeface="Times New Roman" panose="02020603050405020304" pitchFamily="18" charset="0"/>
          </a:endParaRPr>
        </a:p>
      </dgm:t>
    </dgm:pt>
    <dgm:pt modelId="{3088F7B9-D911-4B30-BCEF-D8040473E4D1}" type="sibTrans" cxnId="{5193C836-C327-4ED6-8D17-72E5FB6B29FF}">
      <dgm:prSet/>
      <dgm:spPr/>
      <dgm:t>
        <a:bodyPr/>
        <a:lstStyle/>
        <a:p>
          <a:endParaRPr lang="en-AU" sz="1100">
            <a:latin typeface="Times New Roman" panose="02020603050405020304" pitchFamily="18" charset="0"/>
            <a:cs typeface="Times New Roman" panose="02020603050405020304" pitchFamily="18" charset="0"/>
          </a:endParaRPr>
        </a:p>
      </dgm:t>
    </dgm:pt>
    <dgm:pt modelId="{F82752EC-FCBC-4C2F-8771-EA4F5C8BED9C}">
      <dgm:prSet phldrT="[Text]" custT="1"/>
      <dgm:spPr/>
      <dgm:t>
        <a:bodyPr/>
        <a:lstStyle/>
        <a:p>
          <a:r>
            <a:rPr lang="en-AU" sz="1100">
              <a:latin typeface="Times New Roman" panose="02020603050405020304" pitchFamily="18" charset="0"/>
              <a:cs typeface="Times New Roman" panose="02020603050405020304" pitchFamily="18" charset="0"/>
            </a:rPr>
            <a:t>Step 3:Site responds to queries</a:t>
          </a:r>
        </a:p>
      </dgm:t>
    </dgm:pt>
    <dgm:pt modelId="{06F73055-23EC-4295-9B8D-2BCC0C5B532C}" type="parTrans" cxnId="{9090EEBA-572F-4780-9720-9CD31CA1EF98}">
      <dgm:prSet/>
      <dgm:spPr/>
      <dgm:t>
        <a:bodyPr/>
        <a:lstStyle/>
        <a:p>
          <a:endParaRPr lang="en-AU" sz="1100">
            <a:latin typeface="Times New Roman" panose="02020603050405020304" pitchFamily="18" charset="0"/>
            <a:cs typeface="Times New Roman" panose="02020603050405020304" pitchFamily="18" charset="0"/>
          </a:endParaRPr>
        </a:p>
      </dgm:t>
    </dgm:pt>
    <dgm:pt modelId="{5A3103F6-A3EF-4C0A-B342-DA64F5FAC1A4}" type="sibTrans" cxnId="{9090EEBA-572F-4780-9720-9CD31CA1EF98}">
      <dgm:prSet/>
      <dgm:spPr/>
      <dgm:t>
        <a:bodyPr/>
        <a:lstStyle/>
        <a:p>
          <a:endParaRPr lang="en-AU" sz="1100">
            <a:latin typeface="Times New Roman" panose="02020603050405020304" pitchFamily="18" charset="0"/>
            <a:cs typeface="Times New Roman" panose="02020603050405020304" pitchFamily="18" charset="0"/>
          </a:endParaRPr>
        </a:p>
      </dgm:t>
    </dgm:pt>
    <dgm:pt modelId="{BA9E84D7-C7B0-4699-9589-FDF407550D39}">
      <dgm:prSet custT="1"/>
      <dgm:spPr/>
      <dgm:t>
        <a:bodyPr/>
        <a:lstStyle/>
        <a:p>
          <a:r>
            <a:rPr lang="en-AU" sz="1100">
              <a:latin typeface="Times New Roman" panose="02020603050405020304" pitchFamily="18" charset="0"/>
              <a:cs typeface="Times New Roman" panose="02020603050405020304" pitchFamily="18" charset="0"/>
            </a:rPr>
            <a:t>Step 4:Queries closed upon satisfactory response</a:t>
          </a:r>
        </a:p>
      </dgm:t>
    </dgm:pt>
    <dgm:pt modelId="{97174366-C78C-4445-BA0C-90404948E2F1}" type="parTrans" cxnId="{CEA4AED9-C523-46FF-9D97-F923C9BF21C2}">
      <dgm:prSet/>
      <dgm:spPr/>
      <dgm:t>
        <a:bodyPr/>
        <a:lstStyle/>
        <a:p>
          <a:endParaRPr lang="en-AU" sz="1100">
            <a:latin typeface="Times New Roman" panose="02020603050405020304" pitchFamily="18" charset="0"/>
            <a:cs typeface="Times New Roman" panose="02020603050405020304" pitchFamily="18" charset="0"/>
          </a:endParaRPr>
        </a:p>
      </dgm:t>
    </dgm:pt>
    <dgm:pt modelId="{64D5ED9F-1256-40E5-84C4-80C96A385B88}" type="sibTrans" cxnId="{CEA4AED9-C523-46FF-9D97-F923C9BF21C2}">
      <dgm:prSet/>
      <dgm:spPr/>
      <dgm:t>
        <a:bodyPr/>
        <a:lstStyle/>
        <a:p>
          <a:endParaRPr lang="en-AU" sz="1100">
            <a:latin typeface="Times New Roman" panose="02020603050405020304" pitchFamily="18" charset="0"/>
            <a:cs typeface="Times New Roman" panose="02020603050405020304" pitchFamily="18" charset="0"/>
          </a:endParaRPr>
        </a:p>
      </dgm:t>
    </dgm:pt>
    <dgm:pt modelId="{54F3FEB7-CC85-422D-9052-D1BFCD7E12F7}">
      <dgm:prSet custT="1"/>
      <dgm:spPr/>
      <dgm:t>
        <a:bodyPr/>
        <a:lstStyle/>
        <a:p>
          <a:r>
            <a:rPr lang="en-AU" sz="1100">
              <a:latin typeface="Times New Roman" panose="02020603050405020304" pitchFamily="18" charset="0"/>
              <a:cs typeface="Times New Roman" panose="02020603050405020304" pitchFamily="18" charset="0"/>
            </a:rPr>
            <a:t>Step 5: Form lock after SDV</a:t>
          </a:r>
        </a:p>
      </dgm:t>
    </dgm:pt>
    <dgm:pt modelId="{DB0239A6-A0DA-468B-9D46-167BE1DEC8AF}" type="parTrans" cxnId="{CE67A3A5-0EA1-41D3-8FD8-9235CCC3D154}">
      <dgm:prSet/>
      <dgm:spPr/>
      <dgm:t>
        <a:bodyPr/>
        <a:lstStyle/>
        <a:p>
          <a:endParaRPr lang="en-AU" sz="1100">
            <a:latin typeface="Times New Roman" panose="02020603050405020304" pitchFamily="18" charset="0"/>
            <a:cs typeface="Times New Roman" panose="02020603050405020304" pitchFamily="18" charset="0"/>
          </a:endParaRPr>
        </a:p>
      </dgm:t>
    </dgm:pt>
    <dgm:pt modelId="{1195EE01-FEE9-4461-951A-98D820D844B9}" type="sibTrans" cxnId="{CE67A3A5-0EA1-41D3-8FD8-9235CCC3D154}">
      <dgm:prSet/>
      <dgm:spPr/>
      <dgm:t>
        <a:bodyPr/>
        <a:lstStyle/>
        <a:p>
          <a:endParaRPr lang="en-AU" sz="1100">
            <a:latin typeface="Times New Roman" panose="02020603050405020304" pitchFamily="18" charset="0"/>
            <a:cs typeface="Times New Roman" panose="02020603050405020304" pitchFamily="18" charset="0"/>
          </a:endParaRPr>
        </a:p>
      </dgm:t>
    </dgm:pt>
    <dgm:pt modelId="{A9E4D7BA-1712-458F-B43A-B9E0B265D886}">
      <dgm:prSet custT="1"/>
      <dgm:spPr/>
      <dgm:t>
        <a:bodyPr/>
        <a:lstStyle/>
        <a:p>
          <a:r>
            <a:rPr lang="en-AU" sz="1100">
              <a:latin typeface="Times New Roman" panose="02020603050405020304" pitchFamily="18" charset="0"/>
              <a:cs typeface="Times New Roman" panose="02020603050405020304" pitchFamily="18" charset="0"/>
            </a:rPr>
            <a:t>Step 6: Investigator verfication by e-signature*</a:t>
          </a:r>
        </a:p>
      </dgm:t>
    </dgm:pt>
    <dgm:pt modelId="{DCEE6D7E-AA33-498D-AA34-1FD30FE8FE59}" type="parTrans" cxnId="{2F2C4295-7A23-4CFB-833B-88F1F24660BF}">
      <dgm:prSet/>
      <dgm:spPr/>
      <dgm:t>
        <a:bodyPr/>
        <a:lstStyle/>
        <a:p>
          <a:endParaRPr lang="en-AU" sz="1100">
            <a:latin typeface="Times New Roman" panose="02020603050405020304" pitchFamily="18" charset="0"/>
            <a:cs typeface="Times New Roman" panose="02020603050405020304" pitchFamily="18" charset="0"/>
          </a:endParaRPr>
        </a:p>
      </dgm:t>
    </dgm:pt>
    <dgm:pt modelId="{1FDD4BEB-CAAD-4362-9B87-FB13155ACAB6}" type="sibTrans" cxnId="{2F2C4295-7A23-4CFB-833B-88F1F24660BF}">
      <dgm:prSet/>
      <dgm:spPr/>
      <dgm:t>
        <a:bodyPr/>
        <a:lstStyle/>
        <a:p>
          <a:endParaRPr lang="en-AU" sz="1100">
            <a:latin typeface="Times New Roman" panose="02020603050405020304" pitchFamily="18" charset="0"/>
            <a:cs typeface="Times New Roman" panose="02020603050405020304" pitchFamily="18" charset="0"/>
          </a:endParaRPr>
        </a:p>
      </dgm:t>
    </dgm:pt>
    <dgm:pt modelId="{335066D7-76D3-43D0-8BBC-00B17180EB49}" type="pres">
      <dgm:prSet presAssocID="{EC284D14-70D3-4E96-AB0D-EBA917FAA58A}" presName="linear" presStyleCnt="0">
        <dgm:presLayoutVars>
          <dgm:dir/>
          <dgm:animLvl val="lvl"/>
          <dgm:resizeHandles val="exact"/>
        </dgm:presLayoutVars>
      </dgm:prSet>
      <dgm:spPr/>
    </dgm:pt>
    <dgm:pt modelId="{8C26E7CA-F244-43C5-9A09-689D70CE388A}" type="pres">
      <dgm:prSet presAssocID="{B65B3435-54CF-43D6-A34F-3F0A2D375A5D}" presName="parentLin" presStyleCnt="0"/>
      <dgm:spPr/>
    </dgm:pt>
    <dgm:pt modelId="{D21618A9-CC69-4B65-A003-5D7B2F2D964A}" type="pres">
      <dgm:prSet presAssocID="{B65B3435-54CF-43D6-A34F-3F0A2D375A5D}" presName="parentLeftMargin" presStyleLbl="node1" presStyleIdx="0" presStyleCnt="6"/>
      <dgm:spPr/>
    </dgm:pt>
    <dgm:pt modelId="{481FABC7-261D-45F2-84F1-24CA4228469B}" type="pres">
      <dgm:prSet presAssocID="{B65B3435-54CF-43D6-A34F-3F0A2D375A5D}" presName="parentText" presStyleLbl="node1" presStyleIdx="0" presStyleCnt="6">
        <dgm:presLayoutVars>
          <dgm:chMax val="0"/>
          <dgm:bulletEnabled val="1"/>
        </dgm:presLayoutVars>
      </dgm:prSet>
      <dgm:spPr/>
    </dgm:pt>
    <dgm:pt modelId="{0A2FD840-1B80-4C3C-9881-7DF000FCA3C7}" type="pres">
      <dgm:prSet presAssocID="{B65B3435-54CF-43D6-A34F-3F0A2D375A5D}" presName="negativeSpace" presStyleCnt="0"/>
      <dgm:spPr/>
    </dgm:pt>
    <dgm:pt modelId="{B38F7FD9-8799-4BBD-857A-3EE0A6A9084B}" type="pres">
      <dgm:prSet presAssocID="{B65B3435-54CF-43D6-A34F-3F0A2D375A5D}" presName="childText" presStyleLbl="conFgAcc1" presStyleIdx="0" presStyleCnt="6">
        <dgm:presLayoutVars>
          <dgm:bulletEnabled val="1"/>
        </dgm:presLayoutVars>
      </dgm:prSet>
      <dgm:spPr/>
    </dgm:pt>
    <dgm:pt modelId="{24FDB8A0-6423-41E6-8C2E-7FD1F390EB2B}" type="pres">
      <dgm:prSet presAssocID="{4C5497C0-7024-4F67-8865-456622A07D0C}" presName="spaceBetweenRectangles" presStyleCnt="0"/>
      <dgm:spPr/>
    </dgm:pt>
    <dgm:pt modelId="{CB798064-721F-48EC-A80C-0EF1E630A193}" type="pres">
      <dgm:prSet presAssocID="{1ED8DA64-4725-4620-991D-1806FD75C166}" presName="parentLin" presStyleCnt="0"/>
      <dgm:spPr/>
    </dgm:pt>
    <dgm:pt modelId="{8FA4FD59-CF00-41D3-81DF-CB8517171471}" type="pres">
      <dgm:prSet presAssocID="{1ED8DA64-4725-4620-991D-1806FD75C166}" presName="parentLeftMargin" presStyleLbl="node1" presStyleIdx="0" presStyleCnt="6"/>
      <dgm:spPr/>
    </dgm:pt>
    <dgm:pt modelId="{EE4BA958-6242-4395-9301-8F6ECBB11EDB}" type="pres">
      <dgm:prSet presAssocID="{1ED8DA64-4725-4620-991D-1806FD75C166}" presName="parentText" presStyleLbl="node1" presStyleIdx="1" presStyleCnt="6">
        <dgm:presLayoutVars>
          <dgm:chMax val="0"/>
          <dgm:bulletEnabled val="1"/>
        </dgm:presLayoutVars>
      </dgm:prSet>
      <dgm:spPr/>
    </dgm:pt>
    <dgm:pt modelId="{DED49B14-333A-4349-9981-19F1145E5291}" type="pres">
      <dgm:prSet presAssocID="{1ED8DA64-4725-4620-991D-1806FD75C166}" presName="negativeSpace" presStyleCnt="0"/>
      <dgm:spPr/>
    </dgm:pt>
    <dgm:pt modelId="{EEAB9A53-CE23-42D5-A42C-850D219E891F}" type="pres">
      <dgm:prSet presAssocID="{1ED8DA64-4725-4620-991D-1806FD75C166}" presName="childText" presStyleLbl="conFgAcc1" presStyleIdx="1" presStyleCnt="6">
        <dgm:presLayoutVars>
          <dgm:bulletEnabled val="1"/>
        </dgm:presLayoutVars>
      </dgm:prSet>
      <dgm:spPr/>
    </dgm:pt>
    <dgm:pt modelId="{EF1BB52F-5DF2-4C1C-9469-062F4F56BF1F}" type="pres">
      <dgm:prSet presAssocID="{3088F7B9-D911-4B30-BCEF-D8040473E4D1}" presName="spaceBetweenRectangles" presStyleCnt="0"/>
      <dgm:spPr/>
    </dgm:pt>
    <dgm:pt modelId="{2E5C0751-E2F8-4DC2-B10F-DF6B501C682A}" type="pres">
      <dgm:prSet presAssocID="{F82752EC-FCBC-4C2F-8771-EA4F5C8BED9C}" presName="parentLin" presStyleCnt="0"/>
      <dgm:spPr/>
    </dgm:pt>
    <dgm:pt modelId="{C05BFB45-300B-4177-B206-F2E56D7A055E}" type="pres">
      <dgm:prSet presAssocID="{F82752EC-FCBC-4C2F-8771-EA4F5C8BED9C}" presName="parentLeftMargin" presStyleLbl="node1" presStyleIdx="1" presStyleCnt="6"/>
      <dgm:spPr/>
    </dgm:pt>
    <dgm:pt modelId="{5837CC9B-E5E1-4B9A-ADC0-92E232D8366F}" type="pres">
      <dgm:prSet presAssocID="{F82752EC-FCBC-4C2F-8771-EA4F5C8BED9C}" presName="parentText" presStyleLbl="node1" presStyleIdx="2" presStyleCnt="6" custLinFactNeighborX="2093" custLinFactNeighborY="-1634">
        <dgm:presLayoutVars>
          <dgm:chMax val="0"/>
          <dgm:bulletEnabled val="1"/>
        </dgm:presLayoutVars>
      </dgm:prSet>
      <dgm:spPr/>
    </dgm:pt>
    <dgm:pt modelId="{E138B3E7-02C3-44B4-A333-057CAB2F41AD}" type="pres">
      <dgm:prSet presAssocID="{F82752EC-FCBC-4C2F-8771-EA4F5C8BED9C}" presName="negativeSpace" presStyleCnt="0"/>
      <dgm:spPr/>
    </dgm:pt>
    <dgm:pt modelId="{3FFC0FF4-7A12-4443-B527-574B746189DA}" type="pres">
      <dgm:prSet presAssocID="{F82752EC-FCBC-4C2F-8771-EA4F5C8BED9C}" presName="childText" presStyleLbl="conFgAcc1" presStyleIdx="2" presStyleCnt="6">
        <dgm:presLayoutVars>
          <dgm:bulletEnabled val="1"/>
        </dgm:presLayoutVars>
      </dgm:prSet>
      <dgm:spPr/>
    </dgm:pt>
    <dgm:pt modelId="{CA3BF632-DD86-4737-B4DB-067921FFE2F9}" type="pres">
      <dgm:prSet presAssocID="{5A3103F6-A3EF-4C0A-B342-DA64F5FAC1A4}" presName="spaceBetweenRectangles" presStyleCnt="0"/>
      <dgm:spPr/>
    </dgm:pt>
    <dgm:pt modelId="{FCFD72DF-6C5D-4D6D-A8E5-D4677740AAEE}" type="pres">
      <dgm:prSet presAssocID="{BA9E84D7-C7B0-4699-9589-FDF407550D39}" presName="parentLin" presStyleCnt="0"/>
      <dgm:spPr/>
    </dgm:pt>
    <dgm:pt modelId="{98F1794B-A199-438E-A36C-135B88BFA280}" type="pres">
      <dgm:prSet presAssocID="{BA9E84D7-C7B0-4699-9589-FDF407550D39}" presName="parentLeftMargin" presStyleLbl="node1" presStyleIdx="2" presStyleCnt="6"/>
      <dgm:spPr/>
    </dgm:pt>
    <dgm:pt modelId="{96B4C19D-4A28-4B70-BCFD-8B51CE861E8A}" type="pres">
      <dgm:prSet presAssocID="{BA9E84D7-C7B0-4699-9589-FDF407550D39}" presName="parentText" presStyleLbl="node1" presStyleIdx="3" presStyleCnt="6" custLinFactNeighborX="-4186" custLinFactNeighborY="3268">
        <dgm:presLayoutVars>
          <dgm:chMax val="0"/>
          <dgm:bulletEnabled val="1"/>
        </dgm:presLayoutVars>
      </dgm:prSet>
      <dgm:spPr/>
    </dgm:pt>
    <dgm:pt modelId="{FAF5D54B-A958-4207-9C07-37667819447A}" type="pres">
      <dgm:prSet presAssocID="{BA9E84D7-C7B0-4699-9589-FDF407550D39}" presName="negativeSpace" presStyleCnt="0"/>
      <dgm:spPr/>
    </dgm:pt>
    <dgm:pt modelId="{3FDE90D4-BB89-44FA-B239-9B10F7B86CCF}" type="pres">
      <dgm:prSet presAssocID="{BA9E84D7-C7B0-4699-9589-FDF407550D39}" presName="childText" presStyleLbl="conFgAcc1" presStyleIdx="3" presStyleCnt="6">
        <dgm:presLayoutVars>
          <dgm:bulletEnabled val="1"/>
        </dgm:presLayoutVars>
      </dgm:prSet>
      <dgm:spPr/>
    </dgm:pt>
    <dgm:pt modelId="{25459677-556E-431F-BE3B-777D655D3FA3}" type="pres">
      <dgm:prSet presAssocID="{64D5ED9F-1256-40E5-84C4-80C96A385B88}" presName="spaceBetweenRectangles" presStyleCnt="0"/>
      <dgm:spPr/>
    </dgm:pt>
    <dgm:pt modelId="{032CDC7F-681D-4BA8-9D08-3BE76ECA6174}" type="pres">
      <dgm:prSet presAssocID="{54F3FEB7-CC85-422D-9052-D1BFCD7E12F7}" presName="parentLin" presStyleCnt="0"/>
      <dgm:spPr/>
    </dgm:pt>
    <dgm:pt modelId="{7F4E29BD-1AA9-4F99-A12D-C3D9A6A691DC}" type="pres">
      <dgm:prSet presAssocID="{54F3FEB7-CC85-422D-9052-D1BFCD7E12F7}" presName="parentLeftMargin" presStyleLbl="node1" presStyleIdx="3" presStyleCnt="6"/>
      <dgm:spPr/>
    </dgm:pt>
    <dgm:pt modelId="{8D2264B8-3109-46EC-A2F8-31E5D6DB456C}" type="pres">
      <dgm:prSet presAssocID="{54F3FEB7-CC85-422D-9052-D1BFCD7E12F7}" presName="parentText" presStyleLbl="node1" presStyleIdx="4" presStyleCnt="6">
        <dgm:presLayoutVars>
          <dgm:chMax val="0"/>
          <dgm:bulletEnabled val="1"/>
        </dgm:presLayoutVars>
      </dgm:prSet>
      <dgm:spPr/>
    </dgm:pt>
    <dgm:pt modelId="{D67CBB12-208C-4F55-BF31-7774E0AC7809}" type="pres">
      <dgm:prSet presAssocID="{54F3FEB7-CC85-422D-9052-D1BFCD7E12F7}" presName="negativeSpace" presStyleCnt="0"/>
      <dgm:spPr/>
    </dgm:pt>
    <dgm:pt modelId="{8E075AA6-DFA9-4607-B798-55B7C40487DD}" type="pres">
      <dgm:prSet presAssocID="{54F3FEB7-CC85-422D-9052-D1BFCD7E12F7}" presName="childText" presStyleLbl="conFgAcc1" presStyleIdx="4" presStyleCnt="6">
        <dgm:presLayoutVars>
          <dgm:bulletEnabled val="1"/>
        </dgm:presLayoutVars>
      </dgm:prSet>
      <dgm:spPr/>
    </dgm:pt>
    <dgm:pt modelId="{DDAEAE80-91F7-489C-9B1C-DB62BDBCB3F0}" type="pres">
      <dgm:prSet presAssocID="{1195EE01-FEE9-4461-951A-98D820D844B9}" presName="spaceBetweenRectangles" presStyleCnt="0"/>
      <dgm:spPr/>
    </dgm:pt>
    <dgm:pt modelId="{699427F4-F0B9-4802-B530-1DE4998EB161}" type="pres">
      <dgm:prSet presAssocID="{A9E4D7BA-1712-458F-B43A-B9E0B265D886}" presName="parentLin" presStyleCnt="0"/>
      <dgm:spPr/>
    </dgm:pt>
    <dgm:pt modelId="{24475634-F5C1-4432-B58E-267CB8086A29}" type="pres">
      <dgm:prSet presAssocID="{A9E4D7BA-1712-458F-B43A-B9E0B265D886}" presName="parentLeftMargin" presStyleLbl="node1" presStyleIdx="4" presStyleCnt="6"/>
      <dgm:spPr/>
    </dgm:pt>
    <dgm:pt modelId="{F1725EA7-BA29-440C-9F0B-774D285377FC}" type="pres">
      <dgm:prSet presAssocID="{A9E4D7BA-1712-458F-B43A-B9E0B265D886}" presName="parentText" presStyleLbl="node1" presStyleIdx="5" presStyleCnt="6">
        <dgm:presLayoutVars>
          <dgm:chMax val="0"/>
          <dgm:bulletEnabled val="1"/>
        </dgm:presLayoutVars>
      </dgm:prSet>
      <dgm:spPr/>
    </dgm:pt>
    <dgm:pt modelId="{E39B2AD1-EE18-46ED-AE21-8EB3C2BE60DA}" type="pres">
      <dgm:prSet presAssocID="{A9E4D7BA-1712-458F-B43A-B9E0B265D886}" presName="negativeSpace" presStyleCnt="0"/>
      <dgm:spPr/>
    </dgm:pt>
    <dgm:pt modelId="{1F71FCE7-2301-4054-9614-E06A52733246}" type="pres">
      <dgm:prSet presAssocID="{A9E4D7BA-1712-458F-B43A-B9E0B265D886}" presName="childText" presStyleLbl="conFgAcc1" presStyleIdx="5" presStyleCnt="6">
        <dgm:presLayoutVars>
          <dgm:bulletEnabled val="1"/>
        </dgm:presLayoutVars>
      </dgm:prSet>
      <dgm:spPr/>
    </dgm:pt>
  </dgm:ptLst>
  <dgm:cxnLst>
    <dgm:cxn modelId="{F94D0D07-07E2-46FC-BA15-ECC41A235C3C}" type="presOf" srcId="{1ED8DA64-4725-4620-991D-1806FD75C166}" destId="{8FA4FD59-CF00-41D3-81DF-CB8517171471}" srcOrd="0" destOrd="0" presId="urn:microsoft.com/office/officeart/2005/8/layout/list1"/>
    <dgm:cxn modelId="{1A30171C-9684-4CCF-A1B2-D8C184985EED}" type="presOf" srcId="{BA9E84D7-C7B0-4699-9589-FDF407550D39}" destId="{96B4C19D-4A28-4B70-BCFD-8B51CE861E8A}" srcOrd="1" destOrd="0" presId="urn:microsoft.com/office/officeart/2005/8/layout/list1"/>
    <dgm:cxn modelId="{01979F36-9665-4277-A068-50F735E5BFE6}" type="presOf" srcId="{A9E4D7BA-1712-458F-B43A-B9E0B265D886}" destId="{24475634-F5C1-4432-B58E-267CB8086A29}" srcOrd="0" destOrd="0" presId="urn:microsoft.com/office/officeart/2005/8/layout/list1"/>
    <dgm:cxn modelId="{5193C836-C327-4ED6-8D17-72E5FB6B29FF}" srcId="{EC284D14-70D3-4E96-AB0D-EBA917FAA58A}" destId="{1ED8DA64-4725-4620-991D-1806FD75C166}" srcOrd="1" destOrd="0" parTransId="{BA1D32CE-748C-447F-A2DE-856A31EE09D8}" sibTransId="{3088F7B9-D911-4B30-BCEF-D8040473E4D1}"/>
    <dgm:cxn modelId="{FEF9AA3F-B355-4838-94E6-F5CBFD560907}" type="presOf" srcId="{BA9E84D7-C7B0-4699-9589-FDF407550D39}" destId="{98F1794B-A199-438E-A36C-135B88BFA280}" srcOrd="0" destOrd="0" presId="urn:microsoft.com/office/officeart/2005/8/layout/list1"/>
    <dgm:cxn modelId="{D820954F-4A98-43D1-B6D5-BE98427B5B0B}" type="presOf" srcId="{F82752EC-FCBC-4C2F-8771-EA4F5C8BED9C}" destId="{5837CC9B-E5E1-4B9A-ADC0-92E232D8366F}" srcOrd="1" destOrd="0" presId="urn:microsoft.com/office/officeart/2005/8/layout/list1"/>
    <dgm:cxn modelId="{D4574350-32F3-477B-B9B3-59E5DB63A062}" type="presOf" srcId="{B65B3435-54CF-43D6-A34F-3F0A2D375A5D}" destId="{D21618A9-CC69-4B65-A003-5D7B2F2D964A}" srcOrd="0" destOrd="0" presId="urn:microsoft.com/office/officeart/2005/8/layout/list1"/>
    <dgm:cxn modelId="{08A97773-C7FF-4513-9BBD-430A74CAB9BD}" type="presOf" srcId="{1ED8DA64-4725-4620-991D-1806FD75C166}" destId="{EE4BA958-6242-4395-9301-8F6ECBB11EDB}" srcOrd="1" destOrd="0" presId="urn:microsoft.com/office/officeart/2005/8/layout/list1"/>
    <dgm:cxn modelId="{99CA1B8B-0D76-4147-89BD-C7183AAABC51}" type="presOf" srcId="{F82752EC-FCBC-4C2F-8771-EA4F5C8BED9C}" destId="{C05BFB45-300B-4177-B206-F2E56D7A055E}" srcOrd="0" destOrd="0" presId="urn:microsoft.com/office/officeart/2005/8/layout/list1"/>
    <dgm:cxn modelId="{56C7BB8C-4519-453C-AF5F-77DE0079D038}" type="presOf" srcId="{54F3FEB7-CC85-422D-9052-D1BFCD7E12F7}" destId="{8D2264B8-3109-46EC-A2F8-31E5D6DB456C}" srcOrd="1" destOrd="0" presId="urn:microsoft.com/office/officeart/2005/8/layout/list1"/>
    <dgm:cxn modelId="{31E53F8E-23A6-4DF2-926E-E9FD310BBA27}" srcId="{EC284D14-70D3-4E96-AB0D-EBA917FAA58A}" destId="{B65B3435-54CF-43D6-A34F-3F0A2D375A5D}" srcOrd="0" destOrd="0" parTransId="{7707CCC0-A4F5-4D68-9A48-8895AAC521EF}" sibTransId="{4C5497C0-7024-4F67-8865-456622A07D0C}"/>
    <dgm:cxn modelId="{2F2C4295-7A23-4CFB-833B-88F1F24660BF}" srcId="{EC284D14-70D3-4E96-AB0D-EBA917FAA58A}" destId="{A9E4D7BA-1712-458F-B43A-B9E0B265D886}" srcOrd="5" destOrd="0" parTransId="{DCEE6D7E-AA33-498D-AA34-1FD30FE8FE59}" sibTransId="{1FDD4BEB-CAAD-4362-9B87-FB13155ACAB6}"/>
    <dgm:cxn modelId="{3A4C329E-AB7C-4601-9D65-12423703041E}" type="presOf" srcId="{A9E4D7BA-1712-458F-B43A-B9E0B265D886}" destId="{F1725EA7-BA29-440C-9F0B-774D285377FC}" srcOrd="1" destOrd="0" presId="urn:microsoft.com/office/officeart/2005/8/layout/list1"/>
    <dgm:cxn modelId="{CE67A3A5-0EA1-41D3-8FD8-9235CCC3D154}" srcId="{EC284D14-70D3-4E96-AB0D-EBA917FAA58A}" destId="{54F3FEB7-CC85-422D-9052-D1BFCD7E12F7}" srcOrd="4" destOrd="0" parTransId="{DB0239A6-A0DA-468B-9D46-167BE1DEC8AF}" sibTransId="{1195EE01-FEE9-4461-951A-98D820D844B9}"/>
    <dgm:cxn modelId="{D83532B5-B107-491A-A593-E804B52D98BF}" type="presOf" srcId="{B65B3435-54CF-43D6-A34F-3F0A2D375A5D}" destId="{481FABC7-261D-45F2-84F1-24CA4228469B}" srcOrd="1" destOrd="0" presId="urn:microsoft.com/office/officeart/2005/8/layout/list1"/>
    <dgm:cxn modelId="{9090EEBA-572F-4780-9720-9CD31CA1EF98}" srcId="{EC284D14-70D3-4E96-AB0D-EBA917FAA58A}" destId="{F82752EC-FCBC-4C2F-8771-EA4F5C8BED9C}" srcOrd="2" destOrd="0" parTransId="{06F73055-23EC-4295-9B8D-2BCC0C5B532C}" sibTransId="{5A3103F6-A3EF-4C0A-B342-DA64F5FAC1A4}"/>
    <dgm:cxn modelId="{D21AFFD6-382A-43A4-8A80-47ACF493BCE8}" type="presOf" srcId="{54F3FEB7-CC85-422D-9052-D1BFCD7E12F7}" destId="{7F4E29BD-1AA9-4F99-A12D-C3D9A6A691DC}" srcOrd="0" destOrd="0" presId="urn:microsoft.com/office/officeart/2005/8/layout/list1"/>
    <dgm:cxn modelId="{CEA4AED9-C523-46FF-9D97-F923C9BF21C2}" srcId="{EC284D14-70D3-4E96-AB0D-EBA917FAA58A}" destId="{BA9E84D7-C7B0-4699-9589-FDF407550D39}" srcOrd="3" destOrd="0" parTransId="{97174366-C78C-4445-BA0C-90404948E2F1}" sibTransId="{64D5ED9F-1256-40E5-84C4-80C96A385B88}"/>
    <dgm:cxn modelId="{84F30DE8-645C-4114-AED9-4FC9A64F3C54}" type="presOf" srcId="{EC284D14-70D3-4E96-AB0D-EBA917FAA58A}" destId="{335066D7-76D3-43D0-8BBC-00B17180EB49}" srcOrd="0" destOrd="0" presId="urn:microsoft.com/office/officeart/2005/8/layout/list1"/>
    <dgm:cxn modelId="{A8B4D6EA-5740-4714-AA35-1D45B0917164}" type="presParOf" srcId="{335066D7-76D3-43D0-8BBC-00B17180EB49}" destId="{8C26E7CA-F244-43C5-9A09-689D70CE388A}" srcOrd="0" destOrd="0" presId="urn:microsoft.com/office/officeart/2005/8/layout/list1"/>
    <dgm:cxn modelId="{B8FBEDF0-EECA-4E69-8587-2869E80B73AF}" type="presParOf" srcId="{8C26E7CA-F244-43C5-9A09-689D70CE388A}" destId="{D21618A9-CC69-4B65-A003-5D7B2F2D964A}" srcOrd="0" destOrd="0" presId="urn:microsoft.com/office/officeart/2005/8/layout/list1"/>
    <dgm:cxn modelId="{95C19A3D-0A5F-4F1B-87F8-5D4E8C6169D1}" type="presParOf" srcId="{8C26E7CA-F244-43C5-9A09-689D70CE388A}" destId="{481FABC7-261D-45F2-84F1-24CA4228469B}" srcOrd="1" destOrd="0" presId="urn:microsoft.com/office/officeart/2005/8/layout/list1"/>
    <dgm:cxn modelId="{90520152-8A99-4FED-8301-D2E6CF073E66}" type="presParOf" srcId="{335066D7-76D3-43D0-8BBC-00B17180EB49}" destId="{0A2FD840-1B80-4C3C-9881-7DF000FCA3C7}" srcOrd="1" destOrd="0" presId="urn:microsoft.com/office/officeart/2005/8/layout/list1"/>
    <dgm:cxn modelId="{93E3C2D8-87EE-41A7-BC19-B42D0DC1D473}" type="presParOf" srcId="{335066D7-76D3-43D0-8BBC-00B17180EB49}" destId="{B38F7FD9-8799-4BBD-857A-3EE0A6A9084B}" srcOrd="2" destOrd="0" presId="urn:microsoft.com/office/officeart/2005/8/layout/list1"/>
    <dgm:cxn modelId="{C01E5DA3-0E56-4DCC-99CA-159D18AEEA46}" type="presParOf" srcId="{335066D7-76D3-43D0-8BBC-00B17180EB49}" destId="{24FDB8A0-6423-41E6-8C2E-7FD1F390EB2B}" srcOrd="3" destOrd="0" presId="urn:microsoft.com/office/officeart/2005/8/layout/list1"/>
    <dgm:cxn modelId="{CED6A6B5-BAEF-4851-B66F-5076A737AF24}" type="presParOf" srcId="{335066D7-76D3-43D0-8BBC-00B17180EB49}" destId="{CB798064-721F-48EC-A80C-0EF1E630A193}" srcOrd="4" destOrd="0" presId="urn:microsoft.com/office/officeart/2005/8/layout/list1"/>
    <dgm:cxn modelId="{6232D8D4-DE03-4852-BD96-71A9BF6E5974}" type="presParOf" srcId="{CB798064-721F-48EC-A80C-0EF1E630A193}" destId="{8FA4FD59-CF00-41D3-81DF-CB8517171471}" srcOrd="0" destOrd="0" presId="urn:microsoft.com/office/officeart/2005/8/layout/list1"/>
    <dgm:cxn modelId="{817C299D-5E41-427F-959C-24B9D45521B8}" type="presParOf" srcId="{CB798064-721F-48EC-A80C-0EF1E630A193}" destId="{EE4BA958-6242-4395-9301-8F6ECBB11EDB}" srcOrd="1" destOrd="0" presId="urn:microsoft.com/office/officeart/2005/8/layout/list1"/>
    <dgm:cxn modelId="{41634DAE-320C-49F7-B8A1-C30F0C2D236C}" type="presParOf" srcId="{335066D7-76D3-43D0-8BBC-00B17180EB49}" destId="{DED49B14-333A-4349-9981-19F1145E5291}" srcOrd="5" destOrd="0" presId="urn:microsoft.com/office/officeart/2005/8/layout/list1"/>
    <dgm:cxn modelId="{DE4AEA27-FD97-428F-8919-D3B461F6FD36}" type="presParOf" srcId="{335066D7-76D3-43D0-8BBC-00B17180EB49}" destId="{EEAB9A53-CE23-42D5-A42C-850D219E891F}" srcOrd="6" destOrd="0" presId="urn:microsoft.com/office/officeart/2005/8/layout/list1"/>
    <dgm:cxn modelId="{0DB1F527-559E-4AD7-83F5-379B84F922ED}" type="presParOf" srcId="{335066D7-76D3-43D0-8BBC-00B17180EB49}" destId="{EF1BB52F-5DF2-4C1C-9469-062F4F56BF1F}" srcOrd="7" destOrd="0" presId="urn:microsoft.com/office/officeart/2005/8/layout/list1"/>
    <dgm:cxn modelId="{D965F9DF-4C2D-4FDA-86CF-6BB8B3DFF07D}" type="presParOf" srcId="{335066D7-76D3-43D0-8BBC-00B17180EB49}" destId="{2E5C0751-E2F8-4DC2-B10F-DF6B501C682A}" srcOrd="8" destOrd="0" presId="urn:microsoft.com/office/officeart/2005/8/layout/list1"/>
    <dgm:cxn modelId="{99DC6C7C-BB3A-4351-BEE2-8F4B3119F029}" type="presParOf" srcId="{2E5C0751-E2F8-4DC2-B10F-DF6B501C682A}" destId="{C05BFB45-300B-4177-B206-F2E56D7A055E}" srcOrd="0" destOrd="0" presId="urn:microsoft.com/office/officeart/2005/8/layout/list1"/>
    <dgm:cxn modelId="{D8F6686E-E486-4C79-A287-707117AC1C93}" type="presParOf" srcId="{2E5C0751-E2F8-4DC2-B10F-DF6B501C682A}" destId="{5837CC9B-E5E1-4B9A-ADC0-92E232D8366F}" srcOrd="1" destOrd="0" presId="urn:microsoft.com/office/officeart/2005/8/layout/list1"/>
    <dgm:cxn modelId="{648DB203-7807-44E4-A28C-97DF663D25E6}" type="presParOf" srcId="{335066D7-76D3-43D0-8BBC-00B17180EB49}" destId="{E138B3E7-02C3-44B4-A333-057CAB2F41AD}" srcOrd="9" destOrd="0" presId="urn:microsoft.com/office/officeart/2005/8/layout/list1"/>
    <dgm:cxn modelId="{91EBF85A-A26E-4D0E-BDE5-C614015C55D0}" type="presParOf" srcId="{335066D7-76D3-43D0-8BBC-00B17180EB49}" destId="{3FFC0FF4-7A12-4443-B527-574B746189DA}" srcOrd="10" destOrd="0" presId="urn:microsoft.com/office/officeart/2005/8/layout/list1"/>
    <dgm:cxn modelId="{10BCDA49-5447-430C-B09A-79FB86AA103C}" type="presParOf" srcId="{335066D7-76D3-43D0-8BBC-00B17180EB49}" destId="{CA3BF632-DD86-4737-B4DB-067921FFE2F9}" srcOrd="11" destOrd="0" presId="urn:microsoft.com/office/officeart/2005/8/layout/list1"/>
    <dgm:cxn modelId="{7707164F-6CB1-4C67-897E-4AFDBC21F28E}" type="presParOf" srcId="{335066D7-76D3-43D0-8BBC-00B17180EB49}" destId="{FCFD72DF-6C5D-4D6D-A8E5-D4677740AAEE}" srcOrd="12" destOrd="0" presId="urn:microsoft.com/office/officeart/2005/8/layout/list1"/>
    <dgm:cxn modelId="{AA8DB7CA-8D5E-4826-9951-1796550D4C36}" type="presParOf" srcId="{FCFD72DF-6C5D-4D6D-A8E5-D4677740AAEE}" destId="{98F1794B-A199-438E-A36C-135B88BFA280}" srcOrd="0" destOrd="0" presId="urn:microsoft.com/office/officeart/2005/8/layout/list1"/>
    <dgm:cxn modelId="{2C53023F-5D13-43F2-82E3-BB8DEBFA2262}" type="presParOf" srcId="{FCFD72DF-6C5D-4D6D-A8E5-D4677740AAEE}" destId="{96B4C19D-4A28-4B70-BCFD-8B51CE861E8A}" srcOrd="1" destOrd="0" presId="urn:microsoft.com/office/officeart/2005/8/layout/list1"/>
    <dgm:cxn modelId="{27D721E9-B48F-4008-BF86-64163F43A5E7}" type="presParOf" srcId="{335066D7-76D3-43D0-8BBC-00B17180EB49}" destId="{FAF5D54B-A958-4207-9C07-37667819447A}" srcOrd="13" destOrd="0" presId="urn:microsoft.com/office/officeart/2005/8/layout/list1"/>
    <dgm:cxn modelId="{414286CB-6C03-4D38-9BBB-FE5E9F3AC79F}" type="presParOf" srcId="{335066D7-76D3-43D0-8BBC-00B17180EB49}" destId="{3FDE90D4-BB89-44FA-B239-9B10F7B86CCF}" srcOrd="14" destOrd="0" presId="urn:microsoft.com/office/officeart/2005/8/layout/list1"/>
    <dgm:cxn modelId="{AF667711-5BBA-449B-9B58-01AE66CD1C85}" type="presParOf" srcId="{335066D7-76D3-43D0-8BBC-00B17180EB49}" destId="{25459677-556E-431F-BE3B-777D655D3FA3}" srcOrd="15" destOrd="0" presId="urn:microsoft.com/office/officeart/2005/8/layout/list1"/>
    <dgm:cxn modelId="{66A290F9-8192-4893-A4F5-1D5C66EA1976}" type="presParOf" srcId="{335066D7-76D3-43D0-8BBC-00B17180EB49}" destId="{032CDC7F-681D-4BA8-9D08-3BE76ECA6174}" srcOrd="16" destOrd="0" presId="urn:microsoft.com/office/officeart/2005/8/layout/list1"/>
    <dgm:cxn modelId="{67FAE173-7CF2-484F-98A4-68C2CF2CF450}" type="presParOf" srcId="{032CDC7F-681D-4BA8-9D08-3BE76ECA6174}" destId="{7F4E29BD-1AA9-4F99-A12D-C3D9A6A691DC}" srcOrd="0" destOrd="0" presId="urn:microsoft.com/office/officeart/2005/8/layout/list1"/>
    <dgm:cxn modelId="{2ACC99D3-4B6F-42D3-A7BD-479503041570}" type="presParOf" srcId="{032CDC7F-681D-4BA8-9D08-3BE76ECA6174}" destId="{8D2264B8-3109-46EC-A2F8-31E5D6DB456C}" srcOrd="1" destOrd="0" presId="urn:microsoft.com/office/officeart/2005/8/layout/list1"/>
    <dgm:cxn modelId="{7A3E3CD7-CE66-46AD-8F94-0D276B689490}" type="presParOf" srcId="{335066D7-76D3-43D0-8BBC-00B17180EB49}" destId="{D67CBB12-208C-4F55-BF31-7774E0AC7809}" srcOrd="17" destOrd="0" presId="urn:microsoft.com/office/officeart/2005/8/layout/list1"/>
    <dgm:cxn modelId="{36DFBF88-1B95-4459-BE18-A4B4168333D4}" type="presParOf" srcId="{335066D7-76D3-43D0-8BBC-00B17180EB49}" destId="{8E075AA6-DFA9-4607-B798-55B7C40487DD}" srcOrd="18" destOrd="0" presId="urn:microsoft.com/office/officeart/2005/8/layout/list1"/>
    <dgm:cxn modelId="{B5E73CE1-7A4A-4BE6-B4F6-2EE517443651}" type="presParOf" srcId="{335066D7-76D3-43D0-8BBC-00B17180EB49}" destId="{DDAEAE80-91F7-489C-9B1C-DB62BDBCB3F0}" srcOrd="19" destOrd="0" presId="urn:microsoft.com/office/officeart/2005/8/layout/list1"/>
    <dgm:cxn modelId="{F1792161-2C41-4431-92C9-3FF42215FBF2}" type="presParOf" srcId="{335066D7-76D3-43D0-8BBC-00B17180EB49}" destId="{699427F4-F0B9-4802-B530-1DE4998EB161}" srcOrd="20" destOrd="0" presId="urn:microsoft.com/office/officeart/2005/8/layout/list1"/>
    <dgm:cxn modelId="{EC380F8F-3222-4373-8F57-DF84AEB61A1D}" type="presParOf" srcId="{699427F4-F0B9-4802-B530-1DE4998EB161}" destId="{24475634-F5C1-4432-B58E-267CB8086A29}" srcOrd="0" destOrd="0" presId="urn:microsoft.com/office/officeart/2005/8/layout/list1"/>
    <dgm:cxn modelId="{B967A64B-BBD5-44C5-A8F6-3DB1346549B8}" type="presParOf" srcId="{699427F4-F0B9-4802-B530-1DE4998EB161}" destId="{F1725EA7-BA29-440C-9F0B-774D285377FC}" srcOrd="1" destOrd="0" presId="urn:microsoft.com/office/officeart/2005/8/layout/list1"/>
    <dgm:cxn modelId="{2D15FA52-14D4-4244-9749-49A1EDA8FF1A}" type="presParOf" srcId="{335066D7-76D3-43D0-8BBC-00B17180EB49}" destId="{E39B2AD1-EE18-46ED-AE21-8EB3C2BE60DA}" srcOrd="21" destOrd="0" presId="urn:microsoft.com/office/officeart/2005/8/layout/list1"/>
    <dgm:cxn modelId="{DDE85305-4BC7-45A7-A95F-EBD733930D28}" type="presParOf" srcId="{335066D7-76D3-43D0-8BBC-00B17180EB49}" destId="{1F71FCE7-2301-4054-9614-E06A52733246}" srcOrd="22" destOrd="0" presId="urn:microsoft.com/office/officeart/2005/8/layout/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21E36B-6A96-4FAF-8ABF-B5141130402D}">
      <dsp:nvSpPr>
        <dsp:cNvPr id="0" name=""/>
        <dsp:cNvSpPr/>
      </dsp:nvSpPr>
      <dsp:spPr>
        <a:xfrm rot="5400000">
          <a:off x="1026931" y="469628"/>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9AAEADA-B1D1-47CA-8843-85FC92984F9B}">
      <dsp:nvSpPr>
        <dsp:cNvPr id="0" name=""/>
        <dsp:cNvSpPr/>
      </dsp:nvSpPr>
      <dsp:spPr>
        <a:xfrm>
          <a:off x="1192401" y="1513"/>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CRF design by study team</a:t>
          </a:r>
        </a:p>
      </dsp:txBody>
      <dsp:txXfrm>
        <a:off x="1209610" y="18722"/>
        <a:ext cx="944871" cy="553155"/>
      </dsp:txXfrm>
    </dsp:sp>
    <dsp:sp modelId="{867EC09E-E79F-433D-896E-0269B687675F}">
      <dsp:nvSpPr>
        <dsp:cNvPr id="0" name=""/>
        <dsp:cNvSpPr/>
      </dsp:nvSpPr>
      <dsp:spPr>
        <a:xfrm rot="5400000">
          <a:off x="1026931" y="1204095"/>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1918AAC-F9BB-4D8E-903C-D2031E6E9A3D}">
      <dsp:nvSpPr>
        <dsp:cNvPr id="0" name=""/>
        <dsp:cNvSpPr/>
      </dsp:nvSpPr>
      <dsp:spPr>
        <a:xfrm>
          <a:off x="1192401" y="735979"/>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Development of  data dictionary, CRF flow, Edit checks by study team</a:t>
          </a:r>
        </a:p>
      </dsp:txBody>
      <dsp:txXfrm>
        <a:off x="1209610" y="753188"/>
        <a:ext cx="944871" cy="553155"/>
      </dsp:txXfrm>
    </dsp:sp>
    <dsp:sp modelId="{D303F6F4-03A7-42EE-8EB8-FDBFA4E0DD87}">
      <dsp:nvSpPr>
        <dsp:cNvPr id="0" name=""/>
        <dsp:cNvSpPr/>
      </dsp:nvSpPr>
      <dsp:spPr>
        <a:xfrm rot="5400000">
          <a:off x="1026931" y="1938562"/>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32B3DEB-AB4D-4FC5-B2F6-3F2A43CD6ADF}">
      <dsp:nvSpPr>
        <dsp:cNvPr id="0" name=""/>
        <dsp:cNvSpPr/>
      </dsp:nvSpPr>
      <dsp:spPr>
        <a:xfrm>
          <a:off x="1192401" y="1470446"/>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Database design initiation by DM and study team</a:t>
          </a:r>
        </a:p>
      </dsp:txBody>
      <dsp:txXfrm>
        <a:off x="1209610" y="1487655"/>
        <a:ext cx="944871" cy="553155"/>
      </dsp:txXfrm>
    </dsp:sp>
    <dsp:sp modelId="{D5641484-7E46-4A6F-9F53-4CE2B9A3D485}">
      <dsp:nvSpPr>
        <dsp:cNvPr id="0" name=""/>
        <dsp:cNvSpPr/>
      </dsp:nvSpPr>
      <dsp:spPr>
        <a:xfrm>
          <a:off x="1394165" y="2305795"/>
          <a:ext cx="1296548"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7A56108-89B6-4579-9007-09F627A5B130}">
      <dsp:nvSpPr>
        <dsp:cNvPr id="0" name=""/>
        <dsp:cNvSpPr/>
      </dsp:nvSpPr>
      <dsp:spPr>
        <a:xfrm>
          <a:off x="1192401" y="2204913"/>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Validation of EDC databases</a:t>
          </a:r>
        </a:p>
      </dsp:txBody>
      <dsp:txXfrm>
        <a:off x="1209610" y="2222122"/>
        <a:ext cx="944871" cy="553155"/>
      </dsp:txXfrm>
    </dsp:sp>
    <dsp:sp modelId="{4FE17A33-4D78-440A-AD82-17C5EDCD9AEF}">
      <dsp:nvSpPr>
        <dsp:cNvPr id="0" name=""/>
        <dsp:cNvSpPr/>
      </dsp:nvSpPr>
      <dsp:spPr>
        <a:xfrm rot="16200000">
          <a:off x="2329386" y="1938562"/>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E25A3C-04A3-4BC0-9549-252FDCEF351E}">
      <dsp:nvSpPr>
        <dsp:cNvPr id="0" name=""/>
        <dsp:cNvSpPr/>
      </dsp:nvSpPr>
      <dsp:spPr>
        <a:xfrm>
          <a:off x="2494855" y="2204913"/>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User acceptance testing and update of  database and instruction manuals </a:t>
          </a:r>
        </a:p>
      </dsp:txBody>
      <dsp:txXfrm>
        <a:off x="2512064" y="2222122"/>
        <a:ext cx="944871" cy="553155"/>
      </dsp:txXfrm>
    </dsp:sp>
    <dsp:sp modelId="{9520BD0A-D00F-47DC-8834-583E8F553C69}">
      <dsp:nvSpPr>
        <dsp:cNvPr id="0" name=""/>
        <dsp:cNvSpPr/>
      </dsp:nvSpPr>
      <dsp:spPr>
        <a:xfrm rot="16200000">
          <a:off x="2329386" y="1204095"/>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F561ABD-FE50-4D2D-932E-407532B00136}">
      <dsp:nvSpPr>
        <dsp:cNvPr id="0" name=""/>
        <dsp:cNvSpPr/>
      </dsp:nvSpPr>
      <dsp:spPr>
        <a:xfrm>
          <a:off x="2494855" y="1470446"/>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Move to production</a:t>
          </a:r>
        </a:p>
      </dsp:txBody>
      <dsp:txXfrm>
        <a:off x="2512064" y="1487655"/>
        <a:ext cx="944871" cy="553155"/>
      </dsp:txXfrm>
    </dsp:sp>
    <dsp:sp modelId="{908DCE4E-C372-4C03-AED4-6D8B9ED820AE}">
      <dsp:nvSpPr>
        <dsp:cNvPr id="0" name=""/>
        <dsp:cNvSpPr/>
      </dsp:nvSpPr>
      <dsp:spPr>
        <a:xfrm rot="16200000">
          <a:off x="2329386" y="469628"/>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250F29-504F-4E5B-B336-2197312FFDFC}">
      <dsp:nvSpPr>
        <dsp:cNvPr id="0" name=""/>
        <dsp:cNvSpPr/>
      </dsp:nvSpPr>
      <dsp:spPr>
        <a:xfrm>
          <a:off x="2494855" y="735979"/>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Training (Site investigator, Study monitor)</a:t>
          </a:r>
        </a:p>
      </dsp:txBody>
      <dsp:txXfrm>
        <a:off x="2512064" y="753188"/>
        <a:ext cx="944871" cy="553155"/>
      </dsp:txXfrm>
    </dsp:sp>
    <dsp:sp modelId="{01EEF07E-D5CC-48A3-8516-0C68342279C7}">
      <dsp:nvSpPr>
        <dsp:cNvPr id="0" name=""/>
        <dsp:cNvSpPr/>
      </dsp:nvSpPr>
      <dsp:spPr>
        <a:xfrm>
          <a:off x="2696619" y="102395"/>
          <a:ext cx="1296548"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300736A-0A1D-4B4E-8639-7FB09D858C3C}">
      <dsp:nvSpPr>
        <dsp:cNvPr id="0" name=""/>
        <dsp:cNvSpPr/>
      </dsp:nvSpPr>
      <dsp:spPr>
        <a:xfrm>
          <a:off x="2494855" y="1513"/>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Data entry</a:t>
          </a:r>
        </a:p>
      </dsp:txBody>
      <dsp:txXfrm>
        <a:off x="2512064" y="18722"/>
        <a:ext cx="944871" cy="553155"/>
      </dsp:txXfrm>
    </dsp:sp>
    <dsp:sp modelId="{2A49E180-0E92-4D57-B0A6-E537729C193A}">
      <dsp:nvSpPr>
        <dsp:cNvPr id="0" name=""/>
        <dsp:cNvSpPr/>
      </dsp:nvSpPr>
      <dsp:spPr>
        <a:xfrm rot="5400000">
          <a:off x="3631840" y="469628"/>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C4707C-C52F-4D3D-B5CA-62096B1D8873}">
      <dsp:nvSpPr>
        <dsp:cNvPr id="0" name=""/>
        <dsp:cNvSpPr/>
      </dsp:nvSpPr>
      <dsp:spPr>
        <a:xfrm>
          <a:off x="3797309" y="1513"/>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Data review and descrepency/query management  and site based source data verification)</a:t>
          </a:r>
        </a:p>
      </dsp:txBody>
      <dsp:txXfrm>
        <a:off x="3814518" y="18722"/>
        <a:ext cx="944871" cy="553155"/>
      </dsp:txXfrm>
    </dsp:sp>
    <dsp:sp modelId="{520D18AE-57CB-41C6-B18B-B0E938CB5913}">
      <dsp:nvSpPr>
        <dsp:cNvPr id="0" name=""/>
        <dsp:cNvSpPr/>
      </dsp:nvSpPr>
      <dsp:spPr>
        <a:xfrm rot="5400000">
          <a:off x="3631840" y="1204095"/>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9575C31-382F-4C59-924B-D6697433A030}">
      <dsp:nvSpPr>
        <dsp:cNvPr id="0" name=""/>
        <dsp:cNvSpPr/>
      </dsp:nvSpPr>
      <dsp:spPr>
        <a:xfrm>
          <a:off x="3797309" y="735979"/>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Database lock</a:t>
          </a:r>
        </a:p>
      </dsp:txBody>
      <dsp:txXfrm>
        <a:off x="3814518" y="753188"/>
        <a:ext cx="944871" cy="553155"/>
      </dsp:txXfrm>
    </dsp:sp>
    <dsp:sp modelId="{4A86AE50-91BB-4861-9D11-D0C9D04A5CD6}">
      <dsp:nvSpPr>
        <dsp:cNvPr id="0" name=""/>
        <dsp:cNvSpPr/>
      </dsp:nvSpPr>
      <dsp:spPr>
        <a:xfrm>
          <a:off x="3797309" y="1470446"/>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Data export and analysis</a:t>
          </a:r>
        </a:p>
      </dsp:txBody>
      <dsp:txXfrm>
        <a:off x="3814518" y="1487655"/>
        <a:ext cx="944871" cy="5531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8F7FD9-8799-4BBD-857A-3EE0A6A9084B}">
      <dsp:nvSpPr>
        <dsp:cNvPr id="0" name=""/>
        <dsp:cNvSpPr/>
      </dsp:nvSpPr>
      <dsp:spPr>
        <a:xfrm>
          <a:off x="0" y="205335"/>
          <a:ext cx="5530850" cy="302400"/>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81FABC7-261D-45F2-84F1-24CA4228469B}">
      <dsp:nvSpPr>
        <dsp:cNvPr id="0" name=""/>
        <dsp:cNvSpPr/>
      </dsp:nvSpPr>
      <dsp:spPr>
        <a:xfrm>
          <a:off x="276542" y="28215"/>
          <a:ext cx="3871595" cy="35424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337" tIns="0" rIns="146337" bIns="0" numCol="1" spcCol="1270" anchor="ctr" anchorCtr="0">
          <a:noAutofit/>
        </a:bodyPr>
        <a:lstStyle/>
        <a:p>
          <a:pPr marL="0" lvl="0" indent="0" algn="l" defTabSz="488950">
            <a:lnSpc>
              <a:spcPct val="90000"/>
            </a:lnSpc>
            <a:spcBef>
              <a:spcPct val="0"/>
            </a:spcBef>
            <a:spcAft>
              <a:spcPct val="35000"/>
            </a:spcAft>
            <a:buNone/>
          </a:pPr>
          <a:r>
            <a:rPr lang="en-AU" sz="1100" kern="1200">
              <a:latin typeface="Times New Roman" panose="02020603050405020304" pitchFamily="18" charset="0"/>
              <a:cs typeface="Times New Roman" panose="02020603050405020304" pitchFamily="18" charset="0"/>
            </a:rPr>
            <a:t>Step 1: Inbuilt checks in database </a:t>
          </a:r>
        </a:p>
      </dsp:txBody>
      <dsp:txXfrm>
        <a:off x="293835" y="45508"/>
        <a:ext cx="3837009" cy="319654"/>
      </dsp:txXfrm>
    </dsp:sp>
    <dsp:sp modelId="{EEAB9A53-CE23-42D5-A42C-850D219E891F}">
      <dsp:nvSpPr>
        <dsp:cNvPr id="0" name=""/>
        <dsp:cNvSpPr/>
      </dsp:nvSpPr>
      <dsp:spPr>
        <a:xfrm>
          <a:off x="0" y="749655"/>
          <a:ext cx="5530850" cy="302400"/>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E4BA958-6242-4395-9301-8F6ECBB11EDB}">
      <dsp:nvSpPr>
        <dsp:cNvPr id="0" name=""/>
        <dsp:cNvSpPr/>
      </dsp:nvSpPr>
      <dsp:spPr>
        <a:xfrm>
          <a:off x="276542" y="572535"/>
          <a:ext cx="3871595" cy="35424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337" tIns="0" rIns="146337" bIns="0" numCol="1" spcCol="1270" anchor="ctr" anchorCtr="0">
          <a:noAutofit/>
        </a:bodyPr>
        <a:lstStyle/>
        <a:p>
          <a:pPr marL="0" lvl="0" indent="0" algn="l" defTabSz="488950">
            <a:lnSpc>
              <a:spcPct val="90000"/>
            </a:lnSpc>
            <a:spcBef>
              <a:spcPct val="0"/>
            </a:spcBef>
            <a:spcAft>
              <a:spcPct val="35000"/>
            </a:spcAft>
            <a:buNone/>
          </a:pPr>
          <a:r>
            <a:rPr lang="en-AU" sz="1100" kern="1200">
              <a:latin typeface="Times New Roman" panose="02020603050405020304" pitchFamily="18" charset="0"/>
              <a:cs typeface="Times New Roman" panose="02020603050405020304" pitchFamily="18" charset="0"/>
            </a:rPr>
            <a:t>Step 2: Data review routines and Query raised by CRA after SDV </a:t>
          </a:r>
        </a:p>
      </dsp:txBody>
      <dsp:txXfrm>
        <a:off x="293835" y="589828"/>
        <a:ext cx="3837009" cy="319654"/>
      </dsp:txXfrm>
    </dsp:sp>
    <dsp:sp modelId="{3FFC0FF4-7A12-4443-B527-574B746189DA}">
      <dsp:nvSpPr>
        <dsp:cNvPr id="0" name=""/>
        <dsp:cNvSpPr/>
      </dsp:nvSpPr>
      <dsp:spPr>
        <a:xfrm>
          <a:off x="0" y="1293975"/>
          <a:ext cx="5530850" cy="302400"/>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37CC9B-E5E1-4B9A-ADC0-92E232D8366F}">
      <dsp:nvSpPr>
        <dsp:cNvPr id="0" name=""/>
        <dsp:cNvSpPr/>
      </dsp:nvSpPr>
      <dsp:spPr>
        <a:xfrm>
          <a:off x="282330" y="1111066"/>
          <a:ext cx="3871595" cy="35424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337" tIns="0" rIns="146337" bIns="0" numCol="1" spcCol="1270" anchor="ctr" anchorCtr="0">
          <a:noAutofit/>
        </a:bodyPr>
        <a:lstStyle/>
        <a:p>
          <a:pPr marL="0" lvl="0" indent="0" algn="l" defTabSz="488950">
            <a:lnSpc>
              <a:spcPct val="90000"/>
            </a:lnSpc>
            <a:spcBef>
              <a:spcPct val="0"/>
            </a:spcBef>
            <a:spcAft>
              <a:spcPct val="35000"/>
            </a:spcAft>
            <a:buNone/>
          </a:pPr>
          <a:r>
            <a:rPr lang="en-AU" sz="1100" kern="1200">
              <a:latin typeface="Times New Roman" panose="02020603050405020304" pitchFamily="18" charset="0"/>
              <a:cs typeface="Times New Roman" panose="02020603050405020304" pitchFamily="18" charset="0"/>
            </a:rPr>
            <a:t>Step 3:Site responds to queries</a:t>
          </a:r>
        </a:p>
      </dsp:txBody>
      <dsp:txXfrm>
        <a:off x="299623" y="1128359"/>
        <a:ext cx="3837009" cy="319654"/>
      </dsp:txXfrm>
    </dsp:sp>
    <dsp:sp modelId="{3FDE90D4-BB89-44FA-B239-9B10F7B86CCF}">
      <dsp:nvSpPr>
        <dsp:cNvPr id="0" name=""/>
        <dsp:cNvSpPr/>
      </dsp:nvSpPr>
      <dsp:spPr>
        <a:xfrm>
          <a:off x="0" y="1838294"/>
          <a:ext cx="5530850" cy="302400"/>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6B4C19D-4A28-4B70-BCFD-8B51CE861E8A}">
      <dsp:nvSpPr>
        <dsp:cNvPr id="0" name=""/>
        <dsp:cNvSpPr/>
      </dsp:nvSpPr>
      <dsp:spPr>
        <a:xfrm>
          <a:off x="264966" y="1672751"/>
          <a:ext cx="3871595" cy="35424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337" tIns="0" rIns="146337" bIns="0" numCol="1" spcCol="1270" anchor="ctr" anchorCtr="0">
          <a:noAutofit/>
        </a:bodyPr>
        <a:lstStyle/>
        <a:p>
          <a:pPr marL="0" lvl="0" indent="0" algn="l" defTabSz="488950">
            <a:lnSpc>
              <a:spcPct val="90000"/>
            </a:lnSpc>
            <a:spcBef>
              <a:spcPct val="0"/>
            </a:spcBef>
            <a:spcAft>
              <a:spcPct val="35000"/>
            </a:spcAft>
            <a:buNone/>
          </a:pPr>
          <a:r>
            <a:rPr lang="en-AU" sz="1100" kern="1200">
              <a:latin typeface="Times New Roman" panose="02020603050405020304" pitchFamily="18" charset="0"/>
              <a:cs typeface="Times New Roman" panose="02020603050405020304" pitchFamily="18" charset="0"/>
            </a:rPr>
            <a:t>Step 4:Queries closed upon satisfactory response</a:t>
          </a:r>
        </a:p>
      </dsp:txBody>
      <dsp:txXfrm>
        <a:off x="282259" y="1690044"/>
        <a:ext cx="3837009" cy="319654"/>
      </dsp:txXfrm>
    </dsp:sp>
    <dsp:sp modelId="{8E075AA6-DFA9-4607-B798-55B7C40487DD}">
      <dsp:nvSpPr>
        <dsp:cNvPr id="0" name=""/>
        <dsp:cNvSpPr/>
      </dsp:nvSpPr>
      <dsp:spPr>
        <a:xfrm>
          <a:off x="0" y="2382614"/>
          <a:ext cx="5530850" cy="302400"/>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D2264B8-3109-46EC-A2F8-31E5D6DB456C}">
      <dsp:nvSpPr>
        <dsp:cNvPr id="0" name=""/>
        <dsp:cNvSpPr/>
      </dsp:nvSpPr>
      <dsp:spPr>
        <a:xfrm>
          <a:off x="276542" y="2205494"/>
          <a:ext cx="3871595" cy="35424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337" tIns="0" rIns="146337" bIns="0" numCol="1" spcCol="1270" anchor="ctr" anchorCtr="0">
          <a:noAutofit/>
        </a:bodyPr>
        <a:lstStyle/>
        <a:p>
          <a:pPr marL="0" lvl="0" indent="0" algn="l" defTabSz="488950">
            <a:lnSpc>
              <a:spcPct val="90000"/>
            </a:lnSpc>
            <a:spcBef>
              <a:spcPct val="0"/>
            </a:spcBef>
            <a:spcAft>
              <a:spcPct val="35000"/>
            </a:spcAft>
            <a:buNone/>
          </a:pPr>
          <a:r>
            <a:rPr lang="en-AU" sz="1100" kern="1200">
              <a:latin typeface="Times New Roman" panose="02020603050405020304" pitchFamily="18" charset="0"/>
              <a:cs typeface="Times New Roman" panose="02020603050405020304" pitchFamily="18" charset="0"/>
            </a:rPr>
            <a:t>Step 5: Form lock after SDV</a:t>
          </a:r>
        </a:p>
      </dsp:txBody>
      <dsp:txXfrm>
        <a:off x="293835" y="2222787"/>
        <a:ext cx="3837009" cy="319654"/>
      </dsp:txXfrm>
    </dsp:sp>
    <dsp:sp modelId="{1F71FCE7-2301-4054-9614-E06A52733246}">
      <dsp:nvSpPr>
        <dsp:cNvPr id="0" name=""/>
        <dsp:cNvSpPr/>
      </dsp:nvSpPr>
      <dsp:spPr>
        <a:xfrm>
          <a:off x="0" y="2926934"/>
          <a:ext cx="5530850" cy="302400"/>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725EA7-BA29-440C-9F0B-774D285377FC}">
      <dsp:nvSpPr>
        <dsp:cNvPr id="0" name=""/>
        <dsp:cNvSpPr/>
      </dsp:nvSpPr>
      <dsp:spPr>
        <a:xfrm>
          <a:off x="276542" y="2749814"/>
          <a:ext cx="3871595" cy="35424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337" tIns="0" rIns="146337" bIns="0" numCol="1" spcCol="1270" anchor="ctr" anchorCtr="0">
          <a:noAutofit/>
        </a:bodyPr>
        <a:lstStyle/>
        <a:p>
          <a:pPr marL="0" lvl="0" indent="0" algn="l" defTabSz="488950">
            <a:lnSpc>
              <a:spcPct val="90000"/>
            </a:lnSpc>
            <a:spcBef>
              <a:spcPct val="0"/>
            </a:spcBef>
            <a:spcAft>
              <a:spcPct val="35000"/>
            </a:spcAft>
            <a:buNone/>
          </a:pPr>
          <a:r>
            <a:rPr lang="en-AU" sz="1100" kern="1200">
              <a:latin typeface="Times New Roman" panose="02020603050405020304" pitchFamily="18" charset="0"/>
              <a:cs typeface="Times New Roman" panose="02020603050405020304" pitchFamily="18" charset="0"/>
            </a:rPr>
            <a:t>Step 6: Investigator verfication by e-signature*</a:t>
          </a:r>
        </a:p>
      </dsp:txBody>
      <dsp:txXfrm>
        <a:off x="293835" y="2767107"/>
        <a:ext cx="3837009" cy="31965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5b919ac-6786-4dee-8e48-17f49cef9213">
      <Value>11</Value>
      <Value>17</Value>
      <Value>2</Value>
      <Value>449</Value>
      <Value>448</Value>
    </TaxCatchAll>
    <f04d4a8950da4f8885f75774ed8e4308 xmlns="11a23ded-7eee-4b82-b127-7556e8fa3f37" xsi:nil="true"/>
    <Owner xmlns="11a23ded-7eee-4b82-b127-7556e8fa3f37">
      <UserInfo>
        <DisplayName/>
        <AccountId xsi:nil="true"/>
        <AccountType/>
      </UserInfo>
    </Owner>
    <a7bee574d05c4bf199d1f62a2cd12c85 xmlns="11a23ded-7eee-4b82-b127-7556e8fa3f37">
      <Terms xmlns="http://schemas.microsoft.com/office/infopath/2007/PartnerControls">
        <TermInfo xmlns="http://schemas.microsoft.com/office/infopath/2007/PartnerControls">
          <TermName xmlns="http://schemas.microsoft.com/office/infopath/2007/PartnerControls">Effective</TermName>
          <TermId xmlns="http://schemas.microsoft.com/office/infopath/2007/PartnerControls">93da097e-2894-43e2-9609-def5444f39f4</TermId>
        </TermInfo>
      </Terms>
    </a7bee574d05c4bf199d1f62a2cd12c85>
    <i65649ce5ad94ae0a23bde3b149afb80 xmlns="11a23ded-7eee-4b82-b127-7556e8fa3f37">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6158915b-436a-44dd-bffa-dee9ed4d63e2</TermId>
        </TermInfo>
      </Terms>
    </i65649ce5ad94ae0a23bde3b149afb80>
    <bdcb4001be6b467ca027fe719e25da6d xmlns="11a23ded-7eee-4b82-b127-7556e8fa3f37">
      <Terms xmlns="http://schemas.microsoft.com/office/infopath/2007/PartnerControls">
        <TermInfo xmlns="http://schemas.microsoft.com/office/infopath/2007/PartnerControls">
          <TermName xmlns="http://schemas.microsoft.com/office/infopath/2007/PartnerControls">Associated Document</TermName>
          <TermId xmlns="http://schemas.microsoft.com/office/infopath/2007/PartnerControls">b985bd44-3aeb-4711-8d19-6914dfc5169f</TermId>
        </TermInfo>
      </Terms>
    </bdcb4001be6b467ca027fe719e25da6d>
    <o7d2376ccf02464a887642473c0314e5 xmlns="11a23ded-7eee-4b82-b127-7556e8fa3f37">DM-SOP-01 Data Management Plan|e1ae912d-fa00-4ea5-82ce-ca7a9590d2d8</o7d2376ccf02464a887642473c0314e5>
    <Priority xmlns="11a23ded-7eee-4b82-b127-7556e8fa3f37">2</Priority>
    <h004606fe45c40bab8bc5616e1b80e0b xmlns="11a23ded-7eee-4b82-b127-7556e8fa3f37">
      <Terms xmlns="http://schemas.microsoft.com/office/infopath/2007/PartnerControls">
        <TermInfo xmlns="http://schemas.microsoft.com/office/infopath/2007/PartnerControls">
          <TermName xmlns="http://schemas.microsoft.com/office/infopath/2007/PartnerControls">DM- Data Management</TermName>
          <TermId xmlns="http://schemas.microsoft.com/office/infopath/2007/PartnerControls">930460b2-80ea-43db-b1aa-2fdae4ca893f</TermId>
        </TermInfo>
      </Terms>
    </h004606fe45c40bab8bc5616e1b80e0b>
    <ReviewDate xmlns="11a23ded-7eee-4b82-b127-7556e8fa3f37">2022-07-15T14:00:00+00:00</ReviewDate>
    <SharedWithUsers xmlns="a5b919ac-6786-4dee-8e48-17f49cef9213">
      <UserInfo>
        <DisplayName>Clare Arnott</DisplayName>
        <AccountId>710</AccountId>
        <AccountType/>
      </UserInfo>
      <UserInfo>
        <DisplayName>Stacie Powell</DisplayName>
        <AccountId>2018</AccountId>
        <AccountType/>
      </UserInfo>
      <UserInfo>
        <DisplayName>Shani S Thankachen</DisplayName>
        <AccountId>2068</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60291A17ABCB24DB9289374D2DC0DF3" ma:contentTypeVersion="16" ma:contentTypeDescription="Create a new document." ma:contentTypeScope="" ma:versionID="46c6e63a6f5f308e98bc2976a132f166">
  <xsd:schema xmlns:xsd="http://www.w3.org/2001/XMLSchema" xmlns:xs="http://www.w3.org/2001/XMLSchema" xmlns:p="http://schemas.microsoft.com/office/2006/metadata/properties" xmlns:ns2="11a23ded-7eee-4b82-b127-7556e8fa3f37" xmlns:ns3="a5b919ac-6786-4dee-8e48-17f49cef9213" targetNamespace="http://schemas.microsoft.com/office/2006/metadata/properties" ma:root="true" ma:fieldsID="e864253654688a83cf552ac1cad385a3" ns2:_="" ns3:_="">
    <xsd:import namespace="11a23ded-7eee-4b82-b127-7556e8fa3f37"/>
    <xsd:import namespace="a5b919ac-6786-4dee-8e48-17f49cef9213"/>
    <xsd:element name="properties">
      <xsd:complexType>
        <xsd:sequence>
          <xsd:element name="documentManagement">
            <xsd:complexType>
              <xsd:all>
                <xsd:element ref="ns2:ReviewDate"/>
                <xsd:element ref="ns2:Owner" minOccurs="0"/>
                <xsd:element ref="ns2:bdcb4001be6b467ca027fe719e25da6d" minOccurs="0"/>
                <xsd:element ref="ns3:TaxCatchAll" minOccurs="0"/>
                <xsd:element ref="ns2:a7bee574d05c4bf199d1f62a2cd12c85" minOccurs="0"/>
                <xsd:element ref="ns2:i65649ce5ad94ae0a23bde3b149afb80" minOccurs="0"/>
                <xsd:element ref="ns2:o7d2376ccf02464a887642473c0314e5" minOccurs="0"/>
                <xsd:element ref="ns2:f04d4a8950da4f8885f75774ed8e4308" minOccurs="0"/>
                <xsd:element ref="ns2:h004606fe45c40bab8bc5616e1b80e0b" minOccurs="0"/>
                <xsd:element ref="ns2:Priorit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a23ded-7eee-4b82-b127-7556e8fa3f37" elementFormDefault="qualified">
    <xsd:import namespace="http://schemas.microsoft.com/office/2006/documentManagement/types"/>
    <xsd:import namespace="http://schemas.microsoft.com/office/infopath/2007/PartnerControls"/>
    <xsd:element name="ReviewDate" ma:index="8" ma:displayName="Review Date" ma:format="DateOnly" ma:internalName="ReviewDate" ma:readOnly="false">
      <xsd:simpleType>
        <xsd:restriction base="dms:DateTime"/>
      </xsd:simpleType>
    </xsd:element>
    <xsd:element name="Owner" ma:index="9"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dcb4001be6b467ca027fe719e25da6d" ma:index="12" ma:taxonomy="true" ma:internalName="bdcb4001be6b467ca027fe719e25da6d" ma:taxonomyFieldName="DocumentType" ma:displayName="Document Type" ma:readOnly="false" ma:fieldId="{bdcb4001-be6b-467c-a027-fe719e25da6d}" ma:sspId="98113eb7-3ded-4ab4-abb8-9b70f777f3b8" ma:termSetId="b64de3be-2627-4f3d-a3a1-75ea298440f6" ma:anchorId="00000000-0000-0000-0000-000000000000" ma:open="false" ma:isKeyword="false">
      <xsd:complexType>
        <xsd:sequence>
          <xsd:element ref="pc:Terms" minOccurs="0" maxOccurs="1"/>
        </xsd:sequence>
      </xsd:complexType>
    </xsd:element>
    <xsd:element name="a7bee574d05c4bf199d1f62a2cd12c85" ma:index="14" ma:taxonomy="true" ma:internalName="a7bee574d05c4bf199d1f62a2cd12c85" ma:taxonomyFieldName="DocumentStatus" ma:displayName="Document Status" ma:readOnly="false" ma:fieldId="{a7bee574-d05c-4bf1-99d1-f62a2cd12c85}" ma:sspId="98113eb7-3ded-4ab4-abb8-9b70f777f3b8" ma:termSetId="e42fc8ec-62b4-418a-93c3-e7f8c7bd46f1" ma:anchorId="00000000-0000-0000-0000-000000000000" ma:open="false" ma:isKeyword="false">
      <xsd:complexType>
        <xsd:sequence>
          <xsd:element ref="pc:Terms" minOccurs="0" maxOccurs="1"/>
        </xsd:sequence>
      </xsd:complexType>
    </xsd:element>
    <xsd:element name="i65649ce5ad94ae0a23bde3b149afb80" ma:index="15" ma:taxonomy="true" ma:internalName="i65649ce5ad94ae0a23bde3b149afb80" ma:taxonomyFieldName="Country" ma:displayName="Country" ma:readOnly="false" ma:fieldId="{265649ce-5ad9-4ae0-a23b-de3b149afb80}" ma:sspId="98113eb7-3ded-4ab4-abb8-9b70f777f3b8" ma:termSetId="5d6e29e4-9db0-43ad-bdda-83d74f62d0ec" ma:anchorId="00000000-0000-0000-0000-000000000000" ma:open="false" ma:isKeyword="false">
      <xsd:complexType>
        <xsd:sequence>
          <xsd:element ref="pc:Terms" minOccurs="0" maxOccurs="1"/>
        </xsd:sequence>
      </xsd:complexType>
    </xsd:element>
    <xsd:element name="o7d2376ccf02464a887642473c0314e5" ma:index="16" nillable="true" ma:displayName="TGISOP_0" ma:hidden="true" ma:internalName="o7d2376ccf02464a887642473c0314e5" ma:readOnly="false">
      <xsd:simpleType>
        <xsd:restriction base="dms:Note"/>
      </xsd:simpleType>
    </xsd:element>
    <xsd:element name="f04d4a8950da4f8885f75774ed8e4308" ma:index="17" nillable="true" ma:displayName="GC SOP_0" ma:hidden="true" ma:internalName="f04d4a8950da4f8885f75774ed8e4308" ma:readOnly="false">
      <xsd:simpleType>
        <xsd:restriction base="dms:Note"/>
      </xsd:simpleType>
    </xsd:element>
    <xsd:element name="h004606fe45c40bab8bc5616e1b80e0b" ma:index="18" ma:taxonomy="true" ma:internalName="h004606fe45c40bab8bc5616e1b80e0b" ma:taxonomyFieldName="TGI_x0020_Category" ma:displayName="Category" ma:readOnly="false" ma:fieldId="{1004606f-e45c-40ba-b8bc-5616e1b80e0b}" ma:sspId="98113eb7-3ded-4ab4-abb8-9b70f777f3b8" ma:termSetId="b03676b8-1c59-40a8-b548-868192a13ecd" ma:anchorId="00000000-0000-0000-0000-000000000000" ma:open="false" ma:isKeyword="false">
      <xsd:complexType>
        <xsd:sequence>
          <xsd:element ref="pc:Terms" minOccurs="0" maxOccurs="1"/>
        </xsd:sequence>
      </xsd:complexType>
    </xsd:element>
    <xsd:element name="Priority" ma:index="19" nillable="true" ma:displayName="Priority" ma:default="0" ma:internalName="Priority" ma:readOnly="false"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5b919ac-6786-4dee-8e48-17f49cef9213" elementFormDefault="qualified">
    <xsd:import namespace="http://schemas.microsoft.com/office/2006/documentManagement/types"/>
    <xsd:import namespace="http://schemas.microsoft.com/office/infopath/2007/PartnerControls"/>
    <xsd:element name="TaxCatchAll" ma:index="13" nillable="true" ma:displayName="Taxonomy Catch All Column" ma:description="" ma:hidden="true" ma:list="{ad3c358b-e2f4-44e0-a336-31c5a0440804}" ma:internalName="TaxCatchAll" ma:showField="CatchAllData" ma:web="a5b919ac-6786-4dee-8e48-17f49cef9213">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LongProp xmlns="" name="TaxCatchAll"><![CDATA[19;#Global|6158915b-436a-44dd-bffa-dee9ed4d63e2;#22;#Effective|93da097e-2894-43e2-9609-def5444f39f4;#152;#DM-SOP-32 Data Management Plan|a9e0a0e0-5f10-45a6-8f38-12ca01d95b2f;#151;#009-SOP-01 Data Management Plan|72c54c05-3e6b-43d0-b46d-5dec1652ad2f;#43;#Associated Document|b985bd44-3aeb-4711-8d19-6914dfc5169f]]></LongProp>
</LongProperties>
</file>

<file path=customXml/itemProps1.xml><?xml version="1.0" encoding="utf-8"?>
<ds:datastoreItem xmlns:ds="http://schemas.openxmlformats.org/officeDocument/2006/customXml" ds:itemID="{E948940D-410A-4670-BDE9-E1B649515D55}">
  <ds:schemaRefs>
    <ds:schemaRef ds:uri="http://schemas.openxmlformats.org/officeDocument/2006/bibliography"/>
  </ds:schemaRefs>
</ds:datastoreItem>
</file>

<file path=customXml/itemProps2.xml><?xml version="1.0" encoding="utf-8"?>
<ds:datastoreItem xmlns:ds="http://schemas.openxmlformats.org/officeDocument/2006/customXml" ds:itemID="{018E0B7D-1FE2-41AD-82BE-3248CA3F0881}">
  <ds:schemaRefs>
    <ds:schemaRef ds:uri="http://schemas.microsoft.com/sharepoint/v3/contenttype/forms"/>
  </ds:schemaRefs>
</ds:datastoreItem>
</file>

<file path=customXml/itemProps3.xml><?xml version="1.0" encoding="utf-8"?>
<ds:datastoreItem xmlns:ds="http://schemas.openxmlformats.org/officeDocument/2006/customXml" ds:itemID="{B02487E6-1C78-4B5A-86FE-B91C6C7725A9}">
  <ds:schemaRefs>
    <ds:schemaRef ds:uri="http://schemas.microsoft.com/office/2006/metadata/properties"/>
    <ds:schemaRef ds:uri="http://schemas.microsoft.com/office/infopath/2007/PartnerControls"/>
    <ds:schemaRef ds:uri="a5b919ac-6786-4dee-8e48-17f49cef9213"/>
    <ds:schemaRef ds:uri="11a23ded-7eee-4b82-b127-7556e8fa3f37"/>
  </ds:schemaRefs>
</ds:datastoreItem>
</file>

<file path=customXml/itemProps4.xml><?xml version="1.0" encoding="utf-8"?>
<ds:datastoreItem xmlns:ds="http://schemas.openxmlformats.org/officeDocument/2006/customXml" ds:itemID="{94D7E45D-5C57-44D1-9EFB-2EAD3E438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a23ded-7eee-4b82-b127-7556e8fa3f37"/>
    <ds:schemaRef ds:uri="a5b919ac-6786-4dee-8e48-17f49cef92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F8B943C-3265-4608-9A7E-C4FF00F4B8AF}">
  <ds:schemaRefs>
    <ds:schemaRef ds:uri="http://schemas.microsoft.com/office/2006/metadata/longProperties"/>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10</Pages>
  <Words>1574</Words>
  <Characters>10767</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
    </vt:vector>
  </TitlesOfParts>
  <Company>The George Institute</Company>
  <LinksUpToDate>false</LinksUpToDate>
  <CharactersWithSpaces>12317</CharactersWithSpaces>
  <SharedDoc>false</SharedDoc>
  <HLinks>
    <vt:vector size="342" baseType="variant">
      <vt:variant>
        <vt:i4>1441842</vt:i4>
      </vt:variant>
      <vt:variant>
        <vt:i4>338</vt:i4>
      </vt:variant>
      <vt:variant>
        <vt:i4>0</vt:i4>
      </vt:variant>
      <vt:variant>
        <vt:i4>5</vt:i4>
      </vt:variant>
      <vt:variant>
        <vt:lpwstr/>
      </vt:variant>
      <vt:variant>
        <vt:lpwstr>_Toc237170036</vt:lpwstr>
      </vt:variant>
      <vt:variant>
        <vt:i4>1441842</vt:i4>
      </vt:variant>
      <vt:variant>
        <vt:i4>332</vt:i4>
      </vt:variant>
      <vt:variant>
        <vt:i4>0</vt:i4>
      </vt:variant>
      <vt:variant>
        <vt:i4>5</vt:i4>
      </vt:variant>
      <vt:variant>
        <vt:lpwstr/>
      </vt:variant>
      <vt:variant>
        <vt:lpwstr>_Toc237170035</vt:lpwstr>
      </vt:variant>
      <vt:variant>
        <vt:i4>1441842</vt:i4>
      </vt:variant>
      <vt:variant>
        <vt:i4>326</vt:i4>
      </vt:variant>
      <vt:variant>
        <vt:i4>0</vt:i4>
      </vt:variant>
      <vt:variant>
        <vt:i4>5</vt:i4>
      </vt:variant>
      <vt:variant>
        <vt:lpwstr/>
      </vt:variant>
      <vt:variant>
        <vt:lpwstr>_Toc237170034</vt:lpwstr>
      </vt:variant>
      <vt:variant>
        <vt:i4>1441842</vt:i4>
      </vt:variant>
      <vt:variant>
        <vt:i4>320</vt:i4>
      </vt:variant>
      <vt:variant>
        <vt:i4>0</vt:i4>
      </vt:variant>
      <vt:variant>
        <vt:i4>5</vt:i4>
      </vt:variant>
      <vt:variant>
        <vt:lpwstr/>
      </vt:variant>
      <vt:variant>
        <vt:lpwstr>_Toc237170033</vt:lpwstr>
      </vt:variant>
      <vt:variant>
        <vt:i4>1441842</vt:i4>
      </vt:variant>
      <vt:variant>
        <vt:i4>314</vt:i4>
      </vt:variant>
      <vt:variant>
        <vt:i4>0</vt:i4>
      </vt:variant>
      <vt:variant>
        <vt:i4>5</vt:i4>
      </vt:variant>
      <vt:variant>
        <vt:lpwstr/>
      </vt:variant>
      <vt:variant>
        <vt:lpwstr>_Toc237170032</vt:lpwstr>
      </vt:variant>
      <vt:variant>
        <vt:i4>1441842</vt:i4>
      </vt:variant>
      <vt:variant>
        <vt:i4>308</vt:i4>
      </vt:variant>
      <vt:variant>
        <vt:i4>0</vt:i4>
      </vt:variant>
      <vt:variant>
        <vt:i4>5</vt:i4>
      </vt:variant>
      <vt:variant>
        <vt:lpwstr/>
      </vt:variant>
      <vt:variant>
        <vt:lpwstr>_Toc237170031</vt:lpwstr>
      </vt:variant>
      <vt:variant>
        <vt:i4>1441842</vt:i4>
      </vt:variant>
      <vt:variant>
        <vt:i4>302</vt:i4>
      </vt:variant>
      <vt:variant>
        <vt:i4>0</vt:i4>
      </vt:variant>
      <vt:variant>
        <vt:i4>5</vt:i4>
      </vt:variant>
      <vt:variant>
        <vt:lpwstr/>
      </vt:variant>
      <vt:variant>
        <vt:lpwstr>_Toc237170030</vt:lpwstr>
      </vt:variant>
      <vt:variant>
        <vt:i4>1507378</vt:i4>
      </vt:variant>
      <vt:variant>
        <vt:i4>296</vt:i4>
      </vt:variant>
      <vt:variant>
        <vt:i4>0</vt:i4>
      </vt:variant>
      <vt:variant>
        <vt:i4>5</vt:i4>
      </vt:variant>
      <vt:variant>
        <vt:lpwstr/>
      </vt:variant>
      <vt:variant>
        <vt:lpwstr>_Toc237170029</vt:lpwstr>
      </vt:variant>
      <vt:variant>
        <vt:i4>1507378</vt:i4>
      </vt:variant>
      <vt:variant>
        <vt:i4>290</vt:i4>
      </vt:variant>
      <vt:variant>
        <vt:i4>0</vt:i4>
      </vt:variant>
      <vt:variant>
        <vt:i4>5</vt:i4>
      </vt:variant>
      <vt:variant>
        <vt:lpwstr/>
      </vt:variant>
      <vt:variant>
        <vt:lpwstr>_Toc237170028</vt:lpwstr>
      </vt:variant>
      <vt:variant>
        <vt:i4>1507378</vt:i4>
      </vt:variant>
      <vt:variant>
        <vt:i4>284</vt:i4>
      </vt:variant>
      <vt:variant>
        <vt:i4>0</vt:i4>
      </vt:variant>
      <vt:variant>
        <vt:i4>5</vt:i4>
      </vt:variant>
      <vt:variant>
        <vt:lpwstr/>
      </vt:variant>
      <vt:variant>
        <vt:lpwstr>_Toc237170027</vt:lpwstr>
      </vt:variant>
      <vt:variant>
        <vt:i4>1507378</vt:i4>
      </vt:variant>
      <vt:variant>
        <vt:i4>278</vt:i4>
      </vt:variant>
      <vt:variant>
        <vt:i4>0</vt:i4>
      </vt:variant>
      <vt:variant>
        <vt:i4>5</vt:i4>
      </vt:variant>
      <vt:variant>
        <vt:lpwstr/>
      </vt:variant>
      <vt:variant>
        <vt:lpwstr>_Toc237170026</vt:lpwstr>
      </vt:variant>
      <vt:variant>
        <vt:i4>1507378</vt:i4>
      </vt:variant>
      <vt:variant>
        <vt:i4>272</vt:i4>
      </vt:variant>
      <vt:variant>
        <vt:i4>0</vt:i4>
      </vt:variant>
      <vt:variant>
        <vt:i4>5</vt:i4>
      </vt:variant>
      <vt:variant>
        <vt:lpwstr/>
      </vt:variant>
      <vt:variant>
        <vt:lpwstr>_Toc237170025</vt:lpwstr>
      </vt:variant>
      <vt:variant>
        <vt:i4>1507378</vt:i4>
      </vt:variant>
      <vt:variant>
        <vt:i4>266</vt:i4>
      </vt:variant>
      <vt:variant>
        <vt:i4>0</vt:i4>
      </vt:variant>
      <vt:variant>
        <vt:i4>5</vt:i4>
      </vt:variant>
      <vt:variant>
        <vt:lpwstr/>
      </vt:variant>
      <vt:variant>
        <vt:lpwstr>_Toc237170024</vt:lpwstr>
      </vt:variant>
      <vt:variant>
        <vt:i4>1507378</vt:i4>
      </vt:variant>
      <vt:variant>
        <vt:i4>260</vt:i4>
      </vt:variant>
      <vt:variant>
        <vt:i4>0</vt:i4>
      </vt:variant>
      <vt:variant>
        <vt:i4>5</vt:i4>
      </vt:variant>
      <vt:variant>
        <vt:lpwstr/>
      </vt:variant>
      <vt:variant>
        <vt:lpwstr>_Toc237170023</vt:lpwstr>
      </vt:variant>
      <vt:variant>
        <vt:i4>1507378</vt:i4>
      </vt:variant>
      <vt:variant>
        <vt:i4>254</vt:i4>
      </vt:variant>
      <vt:variant>
        <vt:i4>0</vt:i4>
      </vt:variant>
      <vt:variant>
        <vt:i4>5</vt:i4>
      </vt:variant>
      <vt:variant>
        <vt:lpwstr/>
      </vt:variant>
      <vt:variant>
        <vt:lpwstr>_Toc237170022</vt:lpwstr>
      </vt:variant>
      <vt:variant>
        <vt:i4>1507378</vt:i4>
      </vt:variant>
      <vt:variant>
        <vt:i4>248</vt:i4>
      </vt:variant>
      <vt:variant>
        <vt:i4>0</vt:i4>
      </vt:variant>
      <vt:variant>
        <vt:i4>5</vt:i4>
      </vt:variant>
      <vt:variant>
        <vt:lpwstr/>
      </vt:variant>
      <vt:variant>
        <vt:lpwstr>_Toc237170021</vt:lpwstr>
      </vt:variant>
      <vt:variant>
        <vt:i4>1507378</vt:i4>
      </vt:variant>
      <vt:variant>
        <vt:i4>242</vt:i4>
      </vt:variant>
      <vt:variant>
        <vt:i4>0</vt:i4>
      </vt:variant>
      <vt:variant>
        <vt:i4>5</vt:i4>
      </vt:variant>
      <vt:variant>
        <vt:lpwstr/>
      </vt:variant>
      <vt:variant>
        <vt:lpwstr>_Toc237170020</vt:lpwstr>
      </vt:variant>
      <vt:variant>
        <vt:i4>1310770</vt:i4>
      </vt:variant>
      <vt:variant>
        <vt:i4>236</vt:i4>
      </vt:variant>
      <vt:variant>
        <vt:i4>0</vt:i4>
      </vt:variant>
      <vt:variant>
        <vt:i4>5</vt:i4>
      </vt:variant>
      <vt:variant>
        <vt:lpwstr/>
      </vt:variant>
      <vt:variant>
        <vt:lpwstr>_Toc237170019</vt:lpwstr>
      </vt:variant>
      <vt:variant>
        <vt:i4>1310770</vt:i4>
      </vt:variant>
      <vt:variant>
        <vt:i4>230</vt:i4>
      </vt:variant>
      <vt:variant>
        <vt:i4>0</vt:i4>
      </vt:variant>
      <vt:variant>
        <vt:i4>5</vt:i4>
      </vt:variant>
      <vt:variant>
        <vt:lpwstr/>
      </vt:variant>
      <vt:variant>
        <vt:lpwstr>_Toc237170018</vt:lpwstr>
      </vt:variant>
      <vt:variant>
        <vt:i4>1310770</vt:i4>
      </vt:variant>
      <vt:variant>
        <vt:i4>224</vt:i4>
      </vt:variant>
      <vt:variant>
        <vt:i4>0</vt:i4>
      </vt:variant>
      <vt:variant>
        <vt:i4>5</vt:i4>
      </vt:variant>
      <vt:variant>
        <vt:lpwstr/>
      </vt:variant>
      <vt:variant>
        <vt:lpwstr>_Toc237170017</vt:lpwstr>
      </vt:variant>
      <vt:variant>
        <vt:i4>1310770</vt:i4>
      </vt:variant>
      <vt:variant>
        <vt:i4>218</vt:i4>
      </vt:variant>
      <vt:variant>
        <vt:i4>0</vt:i4>
      </vt:variant>
      <vt:variant>
        <vt:i4>5</vt:i4>
      </vt:variant>
      <vt:variant>
        <vt:lpwstr/>
      </vt:variant>
      <vt:variant>
        <vt:lpwstr>_Toc237170016</vt:lpwstr>
      </vt:variant>
      <vt:variant>
        <vt:i4>1310770</vt:i4>
      </vt:variant>
      <vt:variant>
        <vt:i4>212</vt:i4>
      </vt:variant>
      <vt:variant>
        <vt:i4>0</vt:i4>
      </vt:variant>
      <vt:variant>
        <vt:i4>5</vt:i4>
      </vt:variant>
      <vt:variant>
        <vt:lpwstr/>
      </vt:variant>
      <vt:variant>
        <vt:lpwstr>_Toc237170015</vt:lpwstr>
      </vt:variant>
      <vt:variant>
        <vt:i4>1310770</vt:i4>
      </vt:variant>
      <vt:variant>
        <vt:i4>206</vt:i4>
      </vt:variant>
      <vt:variant>
        <vt:i4>0</vt:i4>
      </vt:variant>
      <vt:variant>
        <vt:i4>5</vt:i4>
      </vt:variant>
      <vt:variant>
        <vt:lpwstr/>
      </vt:variant>
      <vt:variant>
        <vt:lpwstr>_Toc237170014</vt:lpwstr>
      </vt:variant>
      <vt:variant>
        <vt:i4>1310770</vt:i4>
      </vt:variant>
      <vt:variant>
        <vt:i4>200</vt:i4>
      </vt:variant>
      <vt:variant>
        <vt:i4>0</vt:i4>
      </vt:variant>
      <vt:variant>
        <vt:i4>5</vt:i4>
      </vt:variant>
      <vt:variant>
        <vt:lpwstr/>
      </vt:variant>
      <vt:variant>
        <vt:lpwstr>_Toc237170013</vt:lpwstr>
      </vt:variant>
      <vt:variant>
        <vt:i4>1310770</vt:i4>
      </vt:variant>
      <vt:variant>
        <vt:i4>194</vt:i4>
      </vt:variant>
      <vt:variant>
        <vt:i4>0</vt:i4>
      </vt:variant>
      <vt:variant>
        <vt:i4>5</vt:i4>
      </vt:variant>
      <vt:variant>
        <vt:lpwstr/>
      </vt:variant>
      <vt:variant>
        <vt:lpwstr>_Toc237170012</vt:lpwstr>
      </vt:variant>
      <vt:variant>
        <vt:i4>1310770</vt:i4>
      </vt:variant>
      <vt:variant>
        <vt:i4>188</vt:i4>
      </vt:variant>
      <vt:variant>
        <vt:i4>0</vt:i4>
      </vt:variant>
      <vt:variant>
        <vt:i4>5</vt:i4>
      </vt:variant>
      <vt:variant>
        <vt:lpwstr/>
      </vt:variant>
      <vt:variant>
        <vt:lpwstr>_Toc237170011</vt:lpwstr>
      </vt:variant>
      <vt:variant>
        <vt:i4>1310770</vt:i4>
      </vt:variant>
      <vt:variant>
        <vt:i4>182</vt:i4>
      </vt:variant>
      <vt:variant>
        <vt:i4>0</vt:i4>
      </vt:variant>
      <vt:variant>
        <vt:i4>5</vt:i4>
      </vt:variant>
      <vt:variant>
        <vt:lpwstr/>
      </vt:variant>
      <vt:variant>
        <vt:lpwstr>_Toc237170010</vt:lpwstr>
      </vt:variant>
      <vt:variant>
        <vt:i4>1376306</vt:i4>
      </vt:variant>
      <vt:variant>
        <vt:i4>176</vt:i4>
      </vt:variant>
      <vt:variant>
        <vt:i4>0</vt:i4>
      </vt:variant>
      <vt:variant>
        <vt:i4>5</vt:i4>
      </vt:variant>
      <vt:variant>
        <vt:lpwstr/>
      </vt:variant>
      <vt:variant>
        <vt:lpwstr>_Toc237170009</vt:lpwstr>
      </vt:variant>
      <vt:variant>
        <vt:i4>1376306</vt:i4>
      </vt:variant>
      <vt:variant>
        <vt:i4>170</vt:i4>
      </vt:variant>
      <vt:variant>
        <vt:i4>0</vt:i4>
      </vt:variant>
      <vt:variant>
        <vt:i4>5</vt:i4>
      </vt:variant>
      <vt:variant>
        <vt:lpwstr/>
      </vt:variant>
      <vt:variant>
        <vt:lpwstr>_Toc237170008</vt:lpwstr>
      </vt:variant>
      <vt:variant>
        <vt:i4>1376306</vt:i4>
      </vt:variant>
      <vt:variant>
        <vt:i4>164</vt:i4>
      </vt:variant>
      <vt:variant>
        <vt:i4>0</vt:i4>
      </vt:variant>
      <vt:variant>
        <vt:i4>5</vt:i4>
      </vt:variant>
      <vt:variant>
        <vt:lpwstr/>
      </vt:variant>
      <vt:variant>
        <vt:lpwstr>_Toc237170007</vt:lpwstr>
      </vt:variant>
      <vt:variant>
        <vt:i4>1376306</vt:i4>
      </vt:variant>
      <vt:variant>
        <vt:i4>158</vt:i4>
      </vt:variant>
      <vt:variant>
        <vt:i4>0</vt:i4>
      </vt:variant>
      <vt:variant>
        <vt:i4>5</vt:i4>
      </vt:variant>
      <vt:variant>
        <vt:lpwstr/>
      </vt:variant>
      <vt:variant>
        <vt:lpwstr>_Toc237170006</vt:lpwstr>
      </vt:variant>
      <vt:variant>
        <vt:i4>1376306</vt:i4>
      </vt:variant>
      <vt:variant>
        <vt:i4>152</vt:i4>
      </vt:variant>
      <vt:variant>
        <vt:i4>0</vt:i4>
      </vt:variant>
      <vt:variant>
        <vt:i4>5</vt:i4>
      </vt:variant>
      <vt:variant>
        <vt:lpwstr/>
      </vt:variant>
      <vt:variant>
        <vt:lpwstr>_Toc237170005</vt:lpwstr>
      </vt:variant>
      <vt:variant>
        <vt:i4>1376306</vt:i4>
      </vt:variant>
      <vt:variant>
        <vt:i4>146</vt:i4>
      </vt:variant>
      <vt:variant>
        <vt:i4>0</vt:i4>
      </vt:variant>
      <vt:variant>
        <vt:i4>5</vt:i4>
      </vt:variant>
      <vt:variant>
        <vt:lpwstr/>
      </vt:variant>
      <vt:variant>
        <vt:lpwstr>_Toc237170004</vt:lpwstr>
      </vt:variant>
      <vt:variant>
        <vt:i4>1376306</vt:i4>
      </vt:variant>
      <vt:variant>
        <vt:i4>140</vt:i4>
      </vt:variant>
      <vt:variant>
        <vt:i4>0</vt:i4>
      </vt:variant>
      <vt:variant>
        <vt:i4>5</vt:i4>
      </vt:variant>
      <vt:variant>
        <vt:lpwstr/>
      </vt:variant>
      <vt:variant>
        <vt:lpwstr>_Toc237170003</vt:lpwstr>
      </vt:variant>
      <vt:variant>
        <vt:i4>1376306</vt:i4>
      </vt:variant>
      <vt:variant>
        <vt:i4>134</vt:i4>
      </vt:variant>
      <vt:variant>
        <vt:i4>0</vt:i4>
      </vt:variant>
      <vt:variant>
        <vt:i4>5</vt:i4>
      </vt:variant>
      <vt:variant>
        <vt:lpwstr/>
      </vt:variant>
      <vt:variant>
        <vt:lpwstr>_Toc237170002</vt:lpwstr>
      </vt:variant>
      <vt:variant>
        <vt:i4>1376306</vt:i4>
      </vt:variant>
      <vt:variant>
        <vt:i4>128</vt:i4>
      </vt:variant>
      <vt:variant>
        <vt:i4>0</vt:i4>
      </vt:variant>
      <vt:variant>
        <vt:i4>5</vt:i4>
      </vt:variant>
      <vt:variant>
        <vt:lpwstr/>
      </vt:variant>
      <vt:variant>
        <vt:lpwstr>_Toc237170001</vt:lpwstr>
      </vt:variant>
      <vt:variant>
        <vt:i4>1376306</vt:i4>
      </vt:variant>
      <vt:variant>
        <vt:i4>122</vt:i4>
      </vt:variant>
      <vt:variant>
        <vt:i4>0</vt:i4>
      </vt:variant>
      <vt:variant>
        <vt:i4>5</vt:i4>
      </vt:variant>
      <vt:variant>
        <vt:lpwstr/>
      </vt:variant>
      <vt:variant>
        <vt:lpwstr>_Toc237170000</vt:lpwstr>
      </vt:variant>
      <vt:variant>
        <vt:i4>1376314</vt:i4>
      </vt:variant>
      <vt:variant>
        <vt:i4>116</vt:i4>
      </vt:variant>
      <vt:variant>
        <vt:i4>0</vt:i4>
      </vt:variant>
      <vt:variant>
        <vt:i4>5</vt:i4>
      </vt:variant>
      <vt:variant>
        <vt:lpwstr/>
      </vt:variant>
      <vt:variant>
        <vt:lpwstr>_Toc237169999</vt:lpwstr>
      </vt:variant>
      <vt:variant>
        <vt:i4>1376314</vt:i4>
      </vt:variant>
      <vt:variant>
        <vt:i4>110</vt:i4>
      </vt:variant>
      <vt:variant>
        <vt:i4>0</vt:i4>
      </vt:variant>
      <vt:variant>
        <vt:i4>5</vt:i4>
      </vt:variant>
      <vt:variant>
        <vt:lpwstr/>
      </vt:variant>
      <vt:variant>
        <vt:lpwstr>_Toc237169998</vt:lpwstr>
      </vt:variant>
      <vt:variant>
        <vt:i4>1376314</vt:i4>
      </vt:variant>
      <vt:variant>
        <vt:i4>104</vt:i4>
      </vt:variant>
      <vt:variant>
        <vt:i4>0</vt:i4>
      </vt:variant>
      <vt:variant>
        <vt:i4>5</vt:i4>
      </vt:variant>
      <vt:variant>
        <vt:lpwstr/>
      </vt:variant>
      <vt:variant>
        <vt:lpwstr>_Toc237169997</vt:lpwstr>
      </vt:variant>
      <vt:variant>
        <vt:i4>1376314</vt:i4>
      </vt:variant>
      <vt:variant>
        <vt:i4>98</vt:i4>
      </vt:variant>
      <vt:variant>
        <vt:i4>0</vt:i4>
      </vt:variant>
      <vt:variant>
        <vt:i4>5</vt:i4>
      </vt:variant>
      <vt:variant>
        <vt:lpwstr/>
      </vt:variant>
      <vt:variant>
        <vt:lpwstr>_Toc237169996</vt:lpwstr>
      </vt:variant>
      <vt:variant>
        <vt:i4>1376314</vt:i4>
      </vt:variant>
      <vt:variant>
        <vt:i4>92</vt:i4>
      </vt:variant>
      <vt:variant>
        <vt:i4>0</vt:i4>
      </vt:variant>
      <vt:variant>
        <vt:i4>5</vt:i4>
      </vt:variant>
      <vt:variant>
        <vt:lpwstr/>
      </vt:variant>
      <vt:variant>
        <vt:lpwstr>_Toc237169995</vt:lpwstr>
      </vt:variant>
      <vt:variant>
        <vt:i4>1376314</vt:i4>
      </vt:variant>
      <vt:variant>
        <vt:i4>86</vt:i4>
      </vt:variant>
      <vt:variant>
        <vt:i4>0</vt:i4>
      </vt:variant>
      <vt:variant>
        <vt:i4>5</vt:i4>
      </vt:variant>
      <vt:variant>
        <vt:lpwstr/>
      </vt:variant>
      <vt:variant>
        <vt:lpwstr>_Toc237169994</vt:lpwstr>
      </vt:variant>
      <vt:variant>
        <vt:i4>1376314</vt:i4>
      </vt:variant>
      <vt:variant>
        <vt:i4>80</vt:i4>
      </vt:variant>
      <vt:variant>
        <vt:i4>0</vt:i4>
      </vt:variant>
      <vt:variant>
        <vt:i4>5</vt:i4>
      </vt:variant>
      <vt:variant>
        <vt:lpwstr/>
      </vt:variant>
      <vt:variant>
        <vt:lpwstr>_Toc237169993</vt:lpwstr>
      </vt:variant>
      <vt:variant>
        <vt:i4>1376314</vt:i4>
      </vt:variant>
      <vt:variant>
        <vt:i4>74</vt:i4>
      </vt:variant>
      <vt:variant>
        <vt:i4>0</vt:i4>
      </vt:variant>
      <vt:variant>
        <vt:i4>5</vt:i4>
      </vt:variant>
      <vt:variant>
        <vt:lpwstr/>
      </vt:variant>
      <vt:variant>
        <vt:lpwstr>_Toc237169992</vt:lpwstr>
      </vt:variant>
      <vt:variant>
        <vt:i4>1376314</vt:i4>
      </vt:variant>
      <vt:variant>
        <vt:i4>68</vt:i4>
      </vt:variant>
      <vt:variant>
        <vt:i4>0</vt:i4>
      </vt:variant>
      <vt:variant>
        <vt:i4>5</vt:i4>
      </vt:variant>
      <vt:variant>
        <vt:lpwstr/>
      </vt:variant>
      <vt:variant>
        <vt:lpwstr>_Toc237169991</vt:lpwstr>
      </vt:variant>
      <vt:variant>
        <vt:i4>1376314</vt:i4>
      </vt:variant>
      <vt:variant>
        <vt:i4>62</vt:i4>
      </vt:variant>
      <vt:variant>
        <vt:i4>0</vt:i4>
      </vt:variant>
      <vt:variant>
        <vt:i4>5</vt:i4>
      </vt:variant>
      <vt:variant>
        <vt:lpwstr/>
      </vt:variant>
      <vt:variant>
        <vt:lpwstr>_Toc237169990</vt:lpwstr>
      </vt:variant>
      <vt:variant>
        <vt:i4>1310778</vt:i4>
      </vt:variant>
      <vt:variant>
        <vt:i4>56</vt:i4>
      </vt:variant>
      <vt:variant>
        <vt:i4>0</vt:i4>
      </vt:variant>
      <vt:variant>
        <vt:i4>5</vt:i4>
      </vt:variant>
      <vt:variant>
        <vt:lpwstr/>
      </vt:variant>
      <vt:variant>
        <vt:lpwstr>_Toc237169989</vt:lpwstr>
      </vt:variant>
      <vt:variant>
        <vt:i4>1310778</vt:i4>
      </vt:variant>
      <vt:variant>
        <vt:i4>50</vt:i4>
      </vt:variant>
      <vt:variant>
        <vt:i4>0</vt:i4>
      </vt:variant>
      <vt:variant>
        <vt:i4>5</vt:i4>
      </vt:variant>
      <vt:variant>
        <vt:lpwstr/>
      </vt:variant>
      <vt:variant>
        <vt:lpwstr>_Toc237169988</vt:lpwstr>
      </vt:variant>
      <vt:variant>
        <vt:i4>1310778</vt:i4>
      </vt:variant>
      <vt:variant>
        <vt:i4>44</vt:i4>
      </vt:variant>
      <vt:variant>
        <vt:i4>0</vt:i4>
      </vt:variant>
      <vt:variant>
        <vt:i4>5</vt:i4>
      </vt:variant>
      <vt:variant>
        <vt:lpwstr/>
      </vt:variant>
      <vt:variant>
        <vt:lpwstr>_Toc237169987</vt:lpwstr>
      </vt:variant>
      <vt:variant>
        <vt:i4>1310778</vt:i4>
      </vt:variant>
      <vt:variant>
        <vt:i4>38</vt:i4>
      </vt:variant>
      <vt:variant>
        <vt:i4>0</vt:i4>
      </vt:variant>
      <vt:variant>
        <vt:i4>5</vt:i4>
      </vt:variant>
      <vt:variant>
        <vt:lpwstr/>
      </vt:variant>
      <vt:variant>
        <vt:lpwstr>_Toc237169986</vt:lpwstr>
      </vt:variant>
      <vt:variant>
        <vt:i4>1310778</vt:i4>
      </vt:variant>
      <vt:variant>
        <vt:i4>32</vt:i4>
      </vt:variant>
      <vt:variant>
        <vt:i4>0</vt:i4>
      </vt:variant>
      <vt:variant>
        <vt:i4>5</vt:i4>
      </vt:variant>
      <vt:variant>
        <vt:lpwstr/>
      </vt:variant>
      <vt:variant>
        <vt:lpwstr>_Toc237169985</vt:lpwstr>
      </vt:variant>
      <vt:variant>
        <vt:i4>1310778</vt:i4>
      </vt:variant>
      <vt:variant>
        <vt:i4>26</vt:i4>
      </vt:variant>
      <vt:variant>
        <vt:i4>0</vt:i4>
      </vt:variant>
      <vt:variant>
        <vt:i4>5</vt:i4>
      </vt:variant>
      <vt:variant>
        <vt:lpwstr/>
      </vt:variant>
      <vt:variant>
        <vt:lpwstr>_Toc237169984</vt:lpwstr>
      </vt:variant>
      <vt:variant>
        <vt:i4>1310778</vt:i4>
      </vt:variant>
      <vt:variant>
        <vt:i4>20</vt:i4>
      </vt:variant>
      <vt:variant>
        <vt:i4>0</vt:i4>
      </vt:variant>
      <vt:variant>
        <vt:i4>5</vt:i4>
      </vt:variant>
      <vt:variant>
        <vt:lpwstr/>
      </vt:variant>
      <vt:variant>
        <vt:lpwstr>_Toc237169983</vt:lpwstr>
      </vt:variant>
      <vt:variant>
        <vt:i4>1310778</vt:i4>
      </vt:variant>
      <vt:variant>
        <vt:i4>14</vt:i4>
      </vt:variant>
      <vt:variant>
        <vt:i4>0</vt:i4>
      </vt:variant>
      <vt:variant>
        <vt:i4>5</vt:i4>
      </vt:variant>
      <vt:variant>
        <vt:lpwstr/>
      </vt:variant>
      <vt:variant>
        <vt:lpwstr>_Toc237169982</vt:lpwstr>
      </vt:variant>
      <vt:variant>
        <vt:i4>1310778</vt:i4>
      </vt:variant>
      <vt:variant>
        <vt:i4>8</vt:i4>
      </vt:variant>
      <vt:variant>
        <vt:i4>0</vt:i4>
      </vt:variant>
      <vt:variant>
        <vt:i4>5</vt:i4>
      </vt:variant>
      <vt:variant>
        <vt:lpwstr/>
      </vt:variant>
      <vt:variant>
        <vt:lpwstr>_Toc237169981</vt:lpwstr>
      </vt:variant>
      <vt:variant>
        <vt:i4>1310778</vt:i4>
      </vt:variant>
      <vt:variant>
        <vt:i4>2</vt:i4>
      </vt:variant>
      <vt:variant>
        <vt:i4>0</vt:i4>
      </vt:variant>
      <vt:variant>
        <vt:i4>5</vt:i4>
      </vt:variant>
      <vt:variant>
        <vt:lpwstr/>
      </vt:variant>
      <vt:variant>
        <vt:lpwstr>_Toc237169980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 Management Plan</dc:subject>
  <dc:creator>Elain Le</dc:creator>
  <cp:keywords/>
  <cp:lastModifiedBy>Samriddhi Ranjan</cp:lastModifiedBy>
  <cp:revision>11</cp:revision>
  <cp:lastPrinted>2012-11-28T23:23:00Z</cp:lastPrinted>
  <dcterms:created xsi:type="dcterms:W3CDTF">2024-05-17T05:17:00Z</dcterms:created>
  <dcterms:modified xsi:type="dcterms:W3CDTF">2024-05-23T09:32:00Z</dcterms:modified>
  <cp:category>Work Instructions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sgavigan@georgeclinical.com</vt:lpwstr>
  </property>
  <property fmtid="{D5CDD505-2E9C-101B-9397-08002B2CF9AE}" pid="3" name="display_urn:schemas-microsoft-com:office:office#Author">
    <vt:lpwstr>lbrnabic@georgeclinical.com</vt:lpwstr>
  </property>
  <property fmtid="{D5CDD505-2E9C-101B-9397-08002B2CF9AE}" pid="4" name="Order">
    <vt:r8>1100</vt:r8>
  </property>
  <property fmtid="{D5CDD505-2E9C-101B-9397-08002B2CF9AE}" pid="5" name="DocumentType">
    <vt:lpwstr>17;#Associated Document|b985bd44-3aeb-4711-8d19-6914dfc5169f</vt:lpwstr>
  </property>
  <property fmtid="{D5CDD505-2E9C-101B-9397-08002B2CF9AE}" pid="6" name="DocumentStatus">
    <vt:lpwstr>2;#Effective|93da097e-2894-43e2-9609-def5444f39f4</vt:lpwstr>
  </property>
  <property fmtid="{D5CDD505-2E9C-101B-9397-08002B2CF9AE}" pid="7" name="TGISOP">
    <vt:lpwstr>449;#DM-SOP-01 Data Management Plan|e1ae912d-fa00-4ea5-82ce-ca7a9590d2d8</vt:lpwstr>
  </property>
  <property fmtid="{D5CDD505-2E9C-101B-9397-08002B2CF9AE}" pid="8" name="Country">
    <vt:lpwstr>11;#Global|6158915b-436a-44dd-bffa-dee9ed4d63e2</vt:lpwstr>
  </property>
  <property fmtid="{D5CDD505-2E9C-101B-9397-08002B2CF9AE}" pid="9" name="display_urn">
    <vt:lpwstr>Louise Brnabic</vt:lpwstr>
  </property>
  <property fmtid="{D5CDD505-2E9C-101B-9397-08002B2CF9AE}" pid="10" name="xd_Signature">
    <vt:lpwstr/>
  </property>
  <property fmtid="{D5CDD505-2E9C-101B-9397-08002B2CF9AE}" pid="11" name="TemplateUrl">
    <vt:lpwstr/>
  </property>
  <property fmtid="{D5CDD505-2E9C-101B-9397-08002B2CF9AE}" pid="12" name="xd_ProgID">
    <vt:lpwstr/>
  </property>
  <property fmtid="{D5CDD505-2E9C-101B-9397-08002B2CF9AE}" pid="13" name="SharedWithUsers">
    <vt:lpwstr/>
  </property>
  <property fmtid="{D5CDD505-2E9C-101B-9397-08002B2CF9AE}" pid="14" name="GC SOP">
    <vt:lpwstr/>
  </property>
  <property fmtid="{D5CDD505-2E9C-101B-9397-08002B2CF9AE}" pid="15" name="_dlc_DocId">
    <vt:lpwstr>YDYF3XEKSQWV-1426900174-113</vt:lpwstr>
  </property>
  <property fmtid="{D5CDD505-2E9C-101B-9397-08002B2CF9AE}" pid="16" name="_dlc_DocIdItemGuid">
    <vt:lpwstr>72e55493-2f23-4b74-abea-a048d1813c13</vt:lpwstr>
  </property>
  <property fmtid="{D5CDD505-2E9C-101B-9397-08002B2CF9AE}" pid="17" name="_dlc_DocIdUrl">
    <vt:lpwstr>https://sp.georgeclinical.com/SOP/_layouts/15/DocIdRedir.aspx?ID=YDYF3XEKSQWV-1426900174-113, YDYF3XEKSQWV-1426900174-113</vt:lpwstr>
  </property>
  <property fmtid="{D5CDD505-2E9C-101B-9397-08002B2CF9AE}" pid="18" name="ContentTypeId">
    <vt:lpwstr>0x010100160291A17ABCB24DB9289374D2DC0DF3</vt:lpwstr>
  </property>
  <property fmtid="{D5CDD505-2E9C-101B-9397-08002B2CF9AE}" pid="19" name="TGI Category">
    <vt:lpwstr>448;#DM- Data Management|930460b2-80ea-43db-b1aa-2fdae4ca893f</vt:lpwstr>
  </property>
  <property fmtid="{D5CDD505-2E9C-101B-9397-08002B2CF9AE}" pid="20" name="_SourceUrl">
    <vt:lpwstr/>
  </property>
  <property fmtid="{D5CDD505-2E9C-101B-9397-08002B2CF9AE}" pid="21" name="_SharedFileIndex">
    <vt:lpwstr/>
  </property>
</Properties>
</file>