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12D1" w14:textId="5C58D322" w:rsidR="00894763" w:rsidRPr="0033088F" w:rsidRDefault="00894763">
      <w:pPr>
        <w:jc w:val="center"/>
        <w:rPr>
          <w:rFonts w:asciiTheme="minorHAnsi" w:hAnsiTheme="minorHAnsi" w:cstheme="minorHAnsi"/>
          <w:b/>
          <w:color w:val="000000" w:themeColor="text1"/>
          <w:sz w:val="36"/>
          <w:lang w:val="en-US"/>
        </w:rPr>
      </w:pPr>
    </w:p>
    <w:p w14:paraId="295FC6ED" w14:textId="4D76FF1D" w:rsidR="00C204B5" w:rsidRPr="0033088F" w:rsidRDefault="0088373F" w:rsidP="00D1548E">
      <w:pPr>
        <w:pStyle w:val="BodyText"/>
        <w:jc w:val="center"/>
        <w:rPr>
          <w:rFonts w:asciiTheme="minorHAnsi" w:hAnsiTheme="minorHAnsi" w:cstheme="minorHAnsi"/>
          <w:b/>
          <w:color w:val="000000" w:themeColor="text1"/>
          <w:sz w:val="36"/>
          <w:szCs w:val="36"/>
          <w:lang w:val="fr-FR"/>
        </w:rPr>
      </w:pPr>
      <w:bookmarkStart w:id="1" w:name="_Toc158460534"/>
      <w:bookmarkStart w:id="2" w:name="_Toc158461470"/>
      <w:bookmarkStart w:id="3" w:name="_Toc158461664"/>
      <w:bookmarkStart w:id="4" w:name="_Toc158461761"/>
      <w:bookmarkStart w:id="5" w:name="_Toc158523821"/>
      <w:bookmarkStart w:id="6" w:name="_Toc158524158"/>
      <w:bookmarkStart w:id="7" w:name="_Toc158525104"/>
      <w:r w:rsidRPr="0033088F">
        <w:rPr>
          <w:rFonts w:cstheme="minorHAnsi"/>
          <w:noProof/>
          <w:color w:val="000000" w:themeColor="text1"/>
          <w:lang w:val="en-AU"/>
        </w:rPr>
        <mc:AlternateContent>
          <mc:Choice Requires="wps">
            <w:drawing>
              <wp:anchor distT="0" distB="0" distL="114300" distR="114300" simplePos="0" relativeHeight="251659264" behindDoc="0" locked="0" layoutInCell="1" allowOverlap="1" wp14:anchorId="40FDD1C2" wp14:editId="11ECB5C1">
                <wp:simplePos x="0" y="0"/>
                <wp:positionH relativeFrom="margin">
                  <wp:posOffset>790575</wp:posOffset>
                </wp:positionH>
                <wp:positionV relativeFrom="paragraph">
                  <wp:posOffset>5715</wp:posOffset>
                </wp:positionV>
                <wp:extent cx="4571365" cy="2893060"/>
                <wp:effectExtent l="0" t="0" r="1968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2893060"/>
                        </a:xfrm>
                        <a:prstGeom prst="rect">
                          <a:avLst/>
                        </a:prstGeom>
                        <a:solidFill>
                          <a:srgbClr val="FFFFFF"/>
                        </a:solidFill>
                        <a:ln w="9525">
                          <a:solidFill>
                            <a:srgbClr val="000000"/>
                          </a:solidFill>
                          <a:miter lim="800000"/>
                          <a:headEnd/>
                          <a:tailEnd/>
                        </a:ln>
                      </wps:spPr>
                      <wps:txb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2ED6CB6D" w:rsidR="00584070" w:rsidRPr="00CE7126" w:rsidRDefault="00215D6A" w:rsidP="00C204B5">
                            <w:pPr>
                              <w:pStyle w:val="SOPtext"/>
                              <w:jc w:val="center"/>
                              <w:rPr>
                                <w:sz w:val="24"/>
                                <w:szCs w:val="24"/>
                              </w:rPr>
                            </w:pPr>
                            <w:r>
                              <w:rPr>
                                <w:sz w:val="24"/>
                                <w:szCs w:val="24"/>
                              </w:rPr>
                              <w:t>Ver</w:t>
                            </w:r>
                            <w:r w:rsidR="00280BF4">
                              <w:rPr>
                                <w:sz w:val="24"/>
                                <w:szCs w:val="24"/>
                              </w:rPr>
                              <w:t xml:space="preserve"> 1</w:t>
                            </w:r>
                            <w:r>
                              <w:rPr>
                                <w:sz w:val="24"/>
                                <w:szCs w:val="24"/>
                              </w:rPr>
                              <w:t>.</w:t>
                            </w:r>
                            <w:r w:rsidR="00280BF4">
                              <w:rPr>
                                <w:sz w:val="24"/>
                                <w:szCs w:val="24"/>
                              </w:rPr>
                              <w:t>0</w:t>
                            </w:r>
                            <w:r>
                              <w:rPr>
                                <w:sz w:val="24"/>
                                <w:szCs w:val="24"/>
                              </w:rPr>
                              <w:t xml:space="preserve"> </w:t>
                            </w:r>
                            <w:r w:rsidR="00C9471B">
                              <w:rPr>
                                <w:sz w:val="24"/>
                                <w:szCs w:val="24"/>
                              </w:rPr>
                              <w:t xml:space="preserve">  </w:t>
                            </w:r>
                            <w:r w:rsidR="007A40A0">
                              <w:rPr>
                                <w:sz w:val="24"/>
                                <w:szCs w:val="24"/>
                              </w:rPr>
                              <w:t>13</w:t>
                            </w:r>
                            <w:r>
                              <w:rPr>
                                <w:sz w:val="24"/>
                                <w:szCs w:val="24"/>
                              </w:rPr>
                              <w:t>.</w:t>
                            </w:r>
                            <w:r w:rsidR="00280BF4">
                              <w:rPr>
                                <w:sz w:val="24"/>
                                <w:szCs w:val="24"/>
                              </w:rPr>
                              <w:t>3</w:t>
                            </w:r>
                            <w:r>
                              <w:rPr>
                                <w:sz w:val="24"/>
                                <w:szCs w:val="24"/>
                              </w:rPr>
                              <w:t>.202</w:t>
                            </w:r>
                            <w:r w:rsidR="00280BF4">
                              <w:rPr>
                                <w:sz w:val="24"/>
                                <w:szCs w:val="24"/>
                              </w:rPr>
                              <w:t>4</w:t>
                            </w:r>
                          </w:p>
                          <w:p w14:paraId="4FF90A22" w14:textId="3EFCB69C" w:rsidR="00BC3462" w:rsidRPr="00CE7126" w:rsidRDefault="00BC3462" w:rsidP="00C204B5">
                            <w:pPr>
                              <w:pStyle w:val="SOPtext"/>
                              <w:jc w:val="center"/>
                              <w:rPr>
                                <w:sz w:val="24"/>
                                <w:szCs w:val="24"/>
                              </w:rPr>
                            </w:pPr>
                            <w:r w:rsidRPr="006A1514">
                              <w:rPr>
                                <w:b/>
                              </w:rPr>
                              <w:t xml:space="preserve">CTRI number: </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D1C2" id="_x0000_t202" coordsize="21600,21600" o:spt="202" path="m,l,21600r21600,l21600,xe">
                <v:stroke joinstyle="miter"/>
                <v:path gradientshapeok="t" o:connecttype="rect"/>
              </v:shapetype>
              <v:shape id="Text Box 2" o:spid="_x0000_s1026" type="#_x0000_t202" style="position:absolute;left:0;text-align:left;margin-left:62.25pt;margin-top:.45pt;width:359.95pt;height:22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">
                <v:textbox>
                  <w:txbxContent>
                    <w:p w14:paraId="70EEAE10" w14:textId="77777777" w:rsidR="00584070" w:rsidRDefault="00584070" w:rsidP="00C204B5">
                      <w:pPr>
                        <w:pStyle w:val="SOPtext"/>
                        <w:jc w:val="center"/>
                        <w:rPr>
                          <w:b/>
                          <w:color w:val="auto"/>
                          <w:sz w:val="28"/>
                          <w:szCs w:val="28"/>
                        </w:rPr>
                      </w:pPr>
                      <w:r w:rsidRPr="00C204B5">
                        <w:rPr>
                          <w:b/>
                          <w:color w:val="auto"/>
                          <w:sz w:val="28"/>
                          <w:szCs w:val="28"/>
                        </w:rPr>
                        <w:t>Data Management Plan</w:t>
                      </w:r>
                    </w:p>
                    <w:p w14:paraId="0F989486" w14:textId="77777777" w:rsidR="00584070" w:rsidRPr="00C204B5" w:rsidRDefault="00584070" w:rsidP="00C204B5">
                      <w:pPr>
                        <w:pStyle w:val="SOPtext"/>
                        <w:jc w:val="center"/>
                        <w:rPr>
                          <w:b/>
                          <w:color w:val="auto"/>
                          <w:sz w:val="28"/>
                          <w:szCs w:val="28"/>
                        </w:rPr>
                      </w:pPr>
                    </w:p>
                    <w:p w14:paraId="6B86A421" w14:textId="672A6527" w:rsidR="00584070" w:rsidRDefault="00280BF4" w:rsidP="00C204B5">
                      <w:pPr>
                        <w:pStyle w:val="SOPtext"/>
                        <w:jc w:val="center"/>
                        <w:rPr>
                          <w:b/>
                          <w:bCs/>
                          <w:sz w:val="24"/>
                          <w:szCs w:val="24"/>
                        </w:rPr>
                      </w:pPr>
                      <w:r>
                        <w:rPr>
                          <w:b/>
                          <w:bCs/>
                          <w:sz w:val="24"/>
                          <w:szCs w:val="24"/>
                        </w:rPr>
                        <w:t>ATLS Study</w:t>
                      </w:r>
                    </w:p>
                    <w:p w14:paraId="1D08836C" w14:textId="77777777" w:rsidR="00514E9E" w:rsidRPr="00215D6A" w:rsidRDefault="00514E9E" w:rsidP="00C204B5">
                      <w:pPr>
                        <w:pStyle w:val="SOPtext"/>
                        <w:jc w:val="center"/>
                        <w:rPr>
                          <w:b/>
                          <w:bC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6774"/>
                      </w:tblGrid>
                      <w:tr w:rsidR="00584070" w:rsidRPr="00CE7126" w14:paraId="49CE7D71" w14:textId="77777777">
                        <w:trPr>
                          <w:trHeight w:val="253"/>
                        </w:trPr>
                        <w:tc>
                          <w:tcPr>
                            <w:tcW w:w="6774" w:type="dxa"/>
                          </w:tcPr>
                          <w:p w14:paraId="4CBB0D7B"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Effects of Advanced Trauma Life Support®</w:t>
                            </w:r>
                          </w:p>
                          <w:p w14:paraId="3F010FC2"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Training Compared to Standard Care on Adult</w:t>
                            </w:r>
                          </w:p>
                          <w:p w14:paraId="26C66AC8" w14:textId="77777777" w:rsidR="00280BF4" w:rsidRPr="00514E9E" w:rsidRDefault="00280BF4" w:rsidP="00514E9E">
                            <w:pPr>
                              <w:autoSpaceDE w:val="0"/>
                              <w:autoSpaceDN w:val="0"/>
                              <w:adjustRightInd w:val="0"/>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Trauma Patient Outcomes: A Cluster</w:t>
                            </w:r>
                          </w:p>
                          <w:p w14:paraId="1E358620" w14:textId="085C1718" w:rsidR="00215D6A" w:rsidRPr="00514E9E" w:rsidRDefault="00280BF4" w:rsidP="00514E9E">
                            <w:pPr>
                              <w:spacing w:line="276" w:lineRule="auto"/>
                              <w:jc w:val="center"/>
                              <w:rPr>
                                <w:rFonts w:ascii="Calibri" w:eastAsiaTheme="majorEastAsia" w:hAnsi="Calibri" w:cstheme="minorHAnsi"/>
                                <w:b/>
                                <w:sz w:val="28"/>
                                <w:szCs w:val="28"/>
                                <w:lang w:val="en-AU" w:eastAsia="en-US"/>
                              </w:rPr>
                            </w:pPr>
                            <w:r w:rsidRPr="00514E9E">
                              <w:rPr>
                                <w:rFonts w:ascii="Calibri" w:eastAsiaTheme="majorEastAsia" w:hAnsi="Calibri" w:cstheme="minorHAnsi"/>
                                <w:b/>
                                <w:sz w:val="28"/>
                                <w:szCs w:val="28"/>
                                <w:lang w:val="en-AU" w:eastAsia="en-US"/>
                              </w:rPr>
                              <w:t>Randomised Trial</w:t>
                            </w:r>
                          </w:p>
                          <w:p w14:paraId="275382D2" w14:textId="4D9D14D8" w:rsidR="00584070" w:rsidRPr="00215D6A" w:rsidRDefault="00584070" w:rsidP="00C204B5">
                            <w:pPr>
                              <w:pStyle w:val="SOPtext"/>
                              <w:jc w:val="center"/>
                              <w:rPr>
                                <w:rFonts w:asciiTheme="minorHAnsi" w:hAnsiTheme="minorHAnsi"/>
                                <w:sz w:val="24"/>
                                <w:szCs w:val="24"/>
                                <w:lang w:val="en-GB"/>
                              </w:rPr>
                            </w:pPr>
                          </w:p>
                        </w:tc>
                      </w:tr>
                    </w:tbl>
                    <w:p w14:paraId="0A2ADD38" w14:textId="2ED6CB6D" w:rsidR="00584070" w:rsidRPr="00CE7126" w:rsidRDefault="00215D6A" w:rsidP="00C204B5">
                      <w:pPr>
                        <w:pStyle w:val="SOPtext"/>
                        <w:jc w:val="center"/>
                        <w:rPr>
                          <w:sz w:val="24"/>
                          <w:szCs w:val="24"/>
                        </w:rPr>
                      </w:pPr>
                      <w:r>
                        <w:rPr>
                          <w:sz w:val="24"/>
                          <w:szCs w:val="24"/>
                        </w:rPr>
                        <w:t>Ver</w:t>
                      </w:r>
                      <w:r w:rsidR="00280BF4">
                        <w:rPr>
                          <w:sz w:val="24"/>
                          <w:szCs w:val="24"/>
                        </w:rPr>
                        <w:t xml:space="preserve"> 1</w:t>
                      </w:r>
                      <w:r>
                        <w:rPr>
                          <w:sz w:val="24"/>
                          <w:szCs w:val="24"/>
                        </w:rPr>
                        <w:t>.</w:t>
                      </w:r>
                      <w:r w:rsidR="00280BF4">
                        <w:rPr>
                          <w:sz w:val="24"/>
                          <w:szCs w:val="24"/>
                        </w:rPr>
                        <w:t>0</w:t>
                      </w:r>
                      <w:r>
                        <w:rPr>
                          <w:sz w:val="24"/>
                          <w:szCs w:val="24"/>
                        </w:rPr>
                        <w:t xml:space="preserve"> </w:t>
                      </w:r>
                      <w:r w:rsidR="00C9471B">
                        <w:rPr>
                          <w:sz w:val="24"/>
                          <w:szCs w:val="24"/>
                        </w:rPr>
                        <w:t xml:space="preserve">  </w:t>
                      </w:r>
                      <w:r w:rsidR="007A40A0">
                        <w:rPr>
                          <w:sz w:val="24"/>
                          <w:szCs w:val="24"/>
                        </w:rPr>
                        <w:t>13</w:t>
                      </w:r>
                      <w:r>
                        <w:rPr>
                          <w:sz w:val="24"/>
                          <w:szCs w:val="24"/>
                        </w:rPr>
                        <w:t>.</w:t>
                      </w:r>
                      <w:r w:rsidR="00280BF4">
                        <w:rPr>
                          <w:sz w:val="24"/>
                          <w:szCs w:val="24"/>
                        </w:rPr>
                        <w:t>3</w:t>
                      </w:r>
                      <w:r>
                        <w:rPr>
                          <w:sz w:val="24"/>
                          <w:szCs w:val="24"/>
                        </w:rPr>
                        <w:t>.202</w:t>
                      </w:r>
                      <w:r w:rsidR="00280BF4">
                        <w:rPr>
                          <w:sz w:val="24"/>
                          <w:szCs w:val="24"/>
                        </w:rPr>
                        <w:t>4</w:t>
                      </w:r>
                    </w:p>
                    <w:p w14:paraId="4FF90A22" w14:textId="3EFCB69C" w:rsidR="00BC3462" w:rsidRPr="00CE7126" w:rsidRDefault="00BC3462" w:rsidP="00C204B5">
                      <w:pPr>
                        <w:pStyle w:val="SOPtext"/>
                        <w:jc w:val="center"/>
                        <w:rPr>
                          <w:sz w:val="24"/>
                          <w:szCs w:val="24"/>
                        </w:rPr>
                      </w:pPr>
                      <w:r w:rsidRPr="006A1514">
                        <w:rPr>
                          <w:b/>
                        </w:rPr>
                        <w:t xml:space="preserve">CTRI number: </w:t>
                      </w:r>
                    </w:p>
                    <w:p w14:paraId="119EB1E5" w14:textId="77777777" w:rsidR="00584070" w:rsidRPr="00CE7126" w:rsidRDefault="00584070" w:rsidP="00C204B5">
                      <w:pPr>
                        <w:pStyle w:val="SOPtext"/>
                        <w:jc w:val="center"/>
                        <w:rPr>
                          <w:b/>
                          <w:bCs/>
                          <w:sz w:val="24"/>
                          <w:szCs w:val="24"/>
                        </w:rPr>
                      </w:pPr>
                      <w:r w:rsidRPr="00CE7126">
                        <w:rPr>
                          <w:b/>
                          <w:bCs/>
                          <w:sz w:val="24"/>
                          <w:szCs w:val="24"/>
                        </w:rPr>
                        <w:t>PRIVILEGED AND CONFIDENTIAL</w:t>
                      </w:r>
                    </w:p>
                    <w:p w14:paraId="101B6933" w14:textId="094C15AF" w:rsidR="00584070" w:rsidRPr="00CE7126" w:rsidRDefault="00584070" w:rsidP="00C204B5">
                      <w:pPr>
                        <w:pStyle w:val="SOPtext"/>
                        <w:jc w:val="center"/>
                        <w:rPr>
                          <w:sz w:val="24"/>
                          <w:szCs w:val="24"/>
                        </w:rPr>
                      </w:pPr>
                      <w:r w:rsidRPr="00CE7126">
                        <w:rPr>
                          <w:sz w:val="24"/>
                          <w:szCs w:val="24"/>
                        </w:rPr>
                        <w:t xml:space="preserve">Not for distribution beyond intended </w:t>
                      </w:r>
                      <w:r w:rsidR="00AB2B40" w:rsidRPr="00CE7126">
                        <w:rPr>
                          <w:sz w:val="24"/>
                          <w:szCs w:val="24"/>
                        </w:rPr>
                        <w:t>function.</w:t>
                      </w:r>
                    </w:p>
                    <w:p w14:paraId="069F7630" w14:textId="77777777" w:rsidR="00584070" w:rsidRPr="00A71449" w:rsidRDefault="00584070" w:rsidP="00C204B5">
                      <w:pPr>
                        <w:jc w:val="center"/>
                        <w:rPr>
                          <w:rFonts w:ascii="Arial" w:hAnsi="Arial" w:cs="Arial"/>
                          <w:szCs w:val="24"/>
                        </w:rPr>
                      </w:pPr>
                    </w:p>
                  </w:txbxContent>
                </v:textbox>
                <w10:wrap type="square" anchorx="margin"/>
              </v:shape>
            </w:pict>
          </mc:Fallback>
        </mc:AlternateContent>
      </w:r>
    </w:p>
    <w:p w14:paraId="5A5F41E5" w14:textId="2D3E635F"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136FD931" w14:textId="729CDEC6"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44EBEEF6"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2A3B3C1E"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3D7E2231"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2AF27CBB"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33A7DDFD" w14:textId="77777777" w:rsidR="00C204B5" w:rsidRPr="0033088F" w:rsidRDefault="00C204B5" w:rsidP="00D1548E">
      <w:pPr>
        <w:pStyle w:val="BodyText"/>
        <w:jc w:val="center"/>
        <w:rPr>
          <w:rFonts w:asciiTheme="minorHAnsi" w:hAnsiTheme="minorHAnsi" w:cstheme="minorHAnsi"/>
          <w:b/>
          <w:color w:val="000000" w:themeColor="text1"/>
          <w:sz w:val="36"/>
          <w:szCs w:val="36"/>
          <w:lang w:val="fr-FR"/>
        </w:rPr>
      </w:pPr>
    </w:p>
    <w:p w14:paraId="0C0B5CB5" w14:textId="32BEE1F1" w:rsidR="000C3C7D" w:rsidRDefault="000C3C7D" w:rsidP="00391B42">
      <w:bookmarkStart w:id="8" w:name="_Toc6479542"/>
      <w:bookmarkStart w:id="9" w:name="_Toc6479629"/>
      <w:bookmarkEnd w:id="1"/>
      <w:bookmarkEnd w:id="2"/>
      <w:bookmarkEnd w:id="3"/>
      <w:bookmarkEnd w:id="4"/>
      <w:bookmarkEnd w:id="5"/>
      <w:bookmarkEnd w:id="6"/>
      <w:bookmarkEnd w:id="7"/>
    </w:p>
    <w:p w14:paraId="7A53A09D" w14:textId="28594095" w:rsidR="000C3C7D" w:rsidRPr="004847BE" w:rsidRDefault="00A42607" w:rsidP="0088373F">
      <w:pPr>
        <w:pStyle w:val="SOPtext"/>
        <w:ind w:firstLine="720"/>
        <w:rPr>
          <w:b/>
          <w:sz w:val="28"/>
          <w:szCs w:val="28"/>
        </w:rPr>
      </w:pPr>
      <w:r w:rsidRPr="004847BE">
        <w:rPr>
          <w:b/>
          <w:sz w:val="28"/>
          <w:szCs w:val="28"/>
        </w:rPr>
        <w:t>DOCUMENT HISTORY</w:t>
      </w:r>
    </w:p>
    <w:tbl>
      <w:tblPr>
        <w:tblStyle w:val="TableGrid"/>
        <w:tblW w:w="0" w:type="auto"/>
        <w:jc w:val="center"/>
        <w:tblLook w:val="04A0" w:firstRow="1" w:lastRow="0" w:firstColumn="1" w:lastColumn="0" w:noHBand="0" w:noVBand="1"/>
      </w:tblPr>
      <w:tblGrid>
        <w:gridCol w:w="1271"/>
        <w:gridCol w:w="1701"/>
        <w:gridCol w:w="3790"/>
        <w:gridCol w:w="1738"/>
      </w:tblGrid>
      <w:tr w:rsidR="000C3C7D" w:rsidRPr="00A16737" w14:paraId="6B16AE2C" w14:textId="77777777" w:rsidTr="0088373F">
        <w:trPr>
          <w:jc w:val="center"/>
        </w:trPr>
        <w:tc>
          <w:tcPr>
            <w:tcW w:w="1271" w:type="dxa"/>
          </w:tcPr>
          <w:p w14:paraId="754599BF" w14:textId="77777777" w:rsidR="000C3C7D" w:rsidRPr="00A16737" w:rsidRDefault="000C3C7D" w:rsidP="000C3C7D">
            <w:pPr>
              <w:pStyle w:val="SOPtext"/>
              <w:rPr>
                <w:b/>
              </w:rPr>
            </w:pPr>
            <w:r w:rsidRPr="00A16737">
              <w:rPr>
                <w:b/>
              </w:rPr>
              <w:t>Version</w:t>
            </w:r>
          </w:p>
        </w:tc>
        <w:tc>
          <w:tcPr>
            <w:tcW w:w="1701" w:type="dxa"/>
          </w:tcPr>
          <w:p w14:paraId="0A283830" w14:textId="77777777" w:rsidR="000C3C7D" w:rsidRPr="00A16737" w:rsidRDefault="000C3C7D" w:rsidP="000C3C7D">
            <w:pPr>
              <w:pStyle w:val="SOPtext"/>
              <w:rPr>
                <w:b/>
              </w:rPr>
            </w:pPr>
            <w:r w:rsidRPr="00A16737">
              <w:rPr>
                <w:b/>
              </w:rPr>
              <w:t>Issue Date</w:t>
            </w:r>
          </w:p>
        </w:tc>
        <w:tc>
          <w:tcPr>
            <w:tcW w:w="3790" w:type="dxa"/>
          </w:tcPr>
          <w:p w14:paraId="44005065" w14:textId="77777777" w:rsidR="000C3C7D" w:rsidRPr="00A16737" w:rsidRDefault="000C3C7D" w:rsidP="000C3C7D">
            <w:pPr>
              <w:pStyle w:val="SOPtext"/>
              <w:rPr>
                <w:b/>
              </w:rPr>
            </w:pPr>
            <w:r w:rsidRPr="00A16737">
              <w:rPr>
                <w:b/>
              </w:rPr>
              <w:t>Description</w:t>
            </w:r>
          </w:p>
        </w:tc>
        <w:tc>
          <w:tcPr>
            <w:tcW w:w="1738" w:type="dxa"/>
          </w:tcPr>
          <w:p w14:paraId="5B190D0E" w14:textId="77777777" w:rsidR="000C3C7D" w:rsidRPr="00A16737" w:rsidRDefault="000C3C7D" w:rsidP="000C3C7D">
            <w:pPr>
              <w:pStyle w:val="SOPtext"/>
              <w:rPr>
                <w:b/>
              </w:rPr>
            </w:pPr>
            <w:r w:rsidRPr="00A16737">
              <w:rPr>
                <w:b/>
              </w:rPr>
              <w:t>Prepared By</w:t>
            </w:r>
          </w:p>
        </w:tc>
      </w:tr>
      <w:tr w:rsidR="00215D6A" w:rsidRPr="00215D6A" w14:paraId="2BB2C25A" w14:textId="77777777" w:rsidTr="0088373F">
        <w:trPr>
          <w:jc w:val="center"/>
        </w:trPr>
        <w:tc>
          <w:tcPr>
            <w:tcW w:w="1271" w:type="dxa"/>
          </w:tcPr>
          <w:p w14:paraId="6024B0E3" w14:textId="39B993F9" w:rsidR="000C3C7D" w:rsidRPr="00215D6A" w:rsidRDefault="00215D6A" w:rsidP="000C3C7D">
            <w:pPr>
              <w:pStyle w:val="SOPtext"/>
              <w:rPr>
                <w:color w:val="auto"/>
              </w:rPr>
            </w:pPr>
            <w:commentRangeStart w:id="10"/>
            <w:r w:rsidRPr="00215D6A">
              <w:rPr>
                <w:color w:val="auto"/>
              </w:rPr>
              <w:t>1.0</w:t>
            </w:r>
            <w:commentRangeEnd w:id="10"/>
            <w:r w:rsidR="00576E40">
              <w:rPr>
                <w:rStyle w:val="CommentReference"/>
                <w:rFonts w:ascii="Times New (W1)" w:eastAsia="Times New Roman" w:hAnsi="Times New Roman" w:cs="Times New Roman"/>
                <w:color w:val="auto"/>
                <w:lang w:val="en-GB" w:eastAsia="zh-CN"/>
              </w:rPr>
              <w:commentReference w:id="10"/>
            </w:r>
          </w:p>
        </w:tc>
        <w:tc>
          <w:tcPr>
            <w:tcW w:w="1701" w:type="dxa"/>
          </w:tcPr>
          <w:p w14:paraId="7AA2EBAC" w14:textId="38FE2B29" w:rsidR="000C3C7D" w:rsidRPr="00215D6A" w:rsidRDefault="007A40A0" w:rsidP="000C3C7D">
            <w:pPr>
              <w:pStyle w:val="SOPtext"/>
              <w:rPr>
                <w:color w:val="auto"/>
              </w:rPr>
            </w:pPr>
            <w:r>
              <w:rPr>
                <w:color w:val="auto"/>
              </w:rPr>
              <w:t>13</w:t>
            </w:r>
            <w:r w:rsidR="00215D6A" w:rsidRPr="00215D6A">
              <w:rPr>
                <w:color w:val="auto"/>
              </w:rPr>
              <w:t xml:space="preserve"> </w:t>
            </w:r>
            <w:r w:rsidR="006B55FD">
              <w:rPr>
                <w:color w:val="auto"/>
              </w:rPr>
              <w:t>March</w:t>
            </w:r>
            <w:r w:rsidR="00215D6A" w:rsidRPr="00215D6A">
              <w:rPr>
                <w:color w:val="auto"/>
              </w:rPr>
              <w:t xml:space="preserve"> 2</w:t>
            </w:r>
            <w:r w:rsidR="006B55FD">
              <w:rPr>
                <w:color w:val="auto"/>
              </w:rPr>
              <w:t>4</w:t>
            </w:r>
          </w:p>
        </w:tc>
        <w:tc>
          <w:tcPr>
            <w:tcW w:w="3790" w:type="dxa"/>
          </w:tcPr>
          <w:p w14:paraId="57382550" w14:textId="1ABB7418" w:rsidR="000C3C7D" w:rsidRPr="00215D6A" w:rsidRDefault="006B55FD" w:rsidP="000C3C7D">
            <w:pPr>
              <w:pStyle w:val="SOPtext"/>
              <w:rPr>
                <w:color w:val="auto"/>
              </w:rPr>
            </w:pPr>
            <w:r>
              <w:rPr>
                <w:color w:val="auto"/>
              </w:rPr>
              <w:t>ATLS</w:t>
            </w:r>
            <w:r w:rsidR="00215D6A" w:rsidRPr="00215D6A">
              <w:rPr>
                <w:color w:val="auto"/>
              </w:rPr>
              <w:t xml:space="preserve"> Study Data Management Plan</w:t>
            </w:r>
          </w:p>
        </w:tc>
        <w:tc>
          <w:tcPr>
            <w:tcW w:w="1738" w:type="dxa"/>
          </w:tcPr>
          <w:p w14:paraId="1FFC4368" w14:textId="1ED49702" w:rsidR="000C3C7D" w:rsidRPr="00215D6A" w:rsidRDefault="00BC3462" w:rsidP="000C3C7D">
            <w:pPr>
              <w:pStyle w:val="SOPtext"/>
              <w:rPr>
                <w:color w:val="auto"/>
              </w:rPr>
            </w:pPr>
            <w:r>
              <w:rPr>
                <w:color w:val="auto"/>
              </w:rPr>
              <w:t>Mr. Manoj Soni</w:t>
            </w:r>
          </w:p>
        </w:tc>
      </w:tr>
      <w:tr w:rsidR="00F449FA" w:rsidRPr="00215D6A" w14:paraId="178878DD" w14:textId="77777777" w:rsidTr="0088373F">
        <w:trPr>
          <w:jc w:val="center"/>
        </w:trPr>
        <w:tc>
          <w:tcPr>
            <w:tcW w:w="1271" w:type="dxa"/>
          </w:tcPr>
          <w:p w14:paraId="4D8E5D7C" w14:textId="1C92D555" w:rsidR="00F449FA" w:rsidRPr="00215D6A" w:rsidRDefault="00F449FA" w:rsidP="000C3C7D">
            <w:pPr>
              <w:pStyle w:val="SOPtext"/>
              <w:rPr>
                <w:color w:val="auto"/>
              </w:rPr>
            </w:pPr>
          </w:p>
        </w:tc>
        <w:tc>
          <w:tcPr>
            <w:tcW w:w="1701" w:type="dxa"/>
          </w:tcPr>
          <w:p w14:paraId="69A548D1" w14:textId="590B2B8E" w:rsidR="00F449FA" w:rsidRPr="00215D6A" w:rsidRDefault="00F449FA" w:rsidP="000C3C7D">
            <w:pPr>
              <w:pStyle w:val="SOPtext"/>
              <w:rPr>
                <w:color w:val="auto"/>
              </w:rPr>
            </w:pPr>
          </w:p>
        </w:tc>
        <w:tc>
          <w:tcPr>
            <w:tcW w:w="3790" w:type="dxa"/>
          </w:tcPr>
          <w:p w14:paraId="04E773EA" w14:textId="53575956" w:rsidR="00F449FA" w:rsidRPr="00215D6A" w:rsidRDefault="00F449FA" w:rsidP="000C3C7D">
            <w:pPr>
              <w:pStyle w:val="SOPtext"/>
              <w:rPr>
                <w:color w:val="auto"/>
              </w:rPr>
            </w:pPr>
          </w:p>
        </w:tc>
        <w:tc>
          <w:tcPr>
            <w:tcW w:w="1738" w:type="dxa"/>
          </w:tcPr>
          <w:p w14:paraId="3E568065" w14:textId="746149C1" w:rsidR="00F449FA" w:rsidRPr="00215D6A" w:rsidRDefault="00F449FA" w:rsidP="000C3C7D">
            <w:pPr>
              <w:pStyle w:val="SOPtext"/>
              <w:rPr>
                <w:color w:val="auto"/>
              </w:rPr>
            </w:pPr>
          </w:p>
        </w:tc>
      </w:tr>
      <w:tr w:rsidR="00FE4838" w:rsidRPr="00215D6A" w14:paraId="4A2CD2C1" w14:textId="77777777" w:rsidTr="0088373F">
        <w:trPr>
          <w:jc w:val="center"/>
        </w:trPr>
        <w:tc>
          <w:tcPr>
            <w:tcW w:w="1271" w:type="dxa"/>
          </w:tcPr>
          <w:p w14:paraId="2DB4520D" w14:textId="34F9FAB6" w:rsidR="00FE4838" w:rsidRDefault="00FE4838" w:rsidP="000C3C7D">
            <w:pPr>
              <w:pStyle w:val="SOPtext"/>
              <w:rPr>
                <w:color w:val="auto"/>
              </w:rPr>
            </w:pPr>
          </w:p>
        </w:tc>
        <w:tc>
          <w:tcPr>
            <w:tcW w:w="1701" w:type="dxa"/>
          </w:tcPr>
          <w:p w14:paraId="79BC9309" w14:textId="59628E4D" w:rsidR="00FE4838" w:rsidRDefault="00FE4838" w:rsidP="000C3C7D">
            <w:pPr>
              <w:pStyle w:val="SOPtext"/>
              <w:rPr>
                <w:color w:val="auto"/>
              </w:rPr>
            </w:pPr>
          </w:p>
        </w:tc>
        <w:tc>
          <w:tcPr>
            <w:tcW w:w="3790" w:type="dxa"/>
          </w:tcPr>
          <w:p w14:paraId="5261CA10" w14:textId="7E2E82F3" w:rsidR="00FE4838" w:rsidRDefault="00FE4838" w:rsidP="000C3C7D">
            <w:pPr>
              <w:pStyle w:val="SOPtext"/>
              <w:rPr>
                <w:color w:val="auto"/>
              </w:rPr>
            </w:pPr>
          </w:p>
        </w:tc>
        <w:tc>
          <w:tcPr>
            <w:tcW w:w="1738" w:type="dxa"/>
          </w:tcPr>
          <w:p w14:paraId="0C91A327" w14:textId="480EE330" w:rsidR="00FE4838" w:rsidRDefault="00FE4838" w:rsidP="000C3C7D">
            <w:pPr>
              <w:pStyle w:val="SOPtext"/>
              <w:rPr>
                <w:color w:val="auto"/>
              </w:rPr>
            </w:pPr>
          </w:p>
        </w:tc>
      </w:tr>
      <w:tr w:rsidR="004E36DB" w:rsidRPr="00215D6A" w14:paraId="0E85BAD6" w14:textId="77777777" w:rsidTr="0088373F">
        <w:trPr>
          <w:jc w:val="center"/>
        </w:trPr>
        <w:tc>
          <w:tcPr>
            <w:tcW w:w="1271" w:type="dxa"/>
          </w:tcPr>
          <w:p w14:paraId="618956F5" w14:textId="6578E9CF" w:rsidR="004E36DB" w:rsidRDefault="004E36DB" w:rsidP="000C3C7D">
            <w:pPr>
              <w:pStyle w:val="SOPtext"/>
              <w:rPr>
                <w:color w:val="auto"/>
              </w:rPr>
            </w:pPr>
          </w:p>
        </w:tc>
        <w:tc>
          <w:tcPr>
            <w:tcW w:w="1701" w:type="dxa"/>
          </w:tcPr>
          <w:p w14:paraId="6CD9D0B7" w14:textId="783D5F2B" w:rsidR="004E36DB" w:rsidRDefault="004E36DB" w:rsidP="000C3C7D">
            <w:pPr>
              <w:pStyle w:val="SOPtext"/>
              <w:rPr>
                <w:color w:val="auto"/>
              </w:rPr>
            </w:pPr>
          </w:p>
        </w:tc>
        <w:tc>
          <w:tcPr>
            <w:tcW w:w="3790" w:type="dxa"/>
          </w:tcPr>
          <w:p w14:paraId="7B28E2E7" w14:textId="190537E1" w:rsidR="004E36DB" w:rsidRDefault="004E36DB" w:rsidP="000C3C7D">
            <w:pPr>
              <w:pStyle w:val="SOPtext"/>
              <w:rPr>
                <w:color w:val="auto"/>
              </w:rPr>
            </w:pPr>
          </w:p>
        </w:tc>
        <w:tc>
          <w:tcPr>
            <w:tcW w:w="1738" w:type="dxa"/>
          </w:tcPr>
          <w:p w14:paraId="6A95C3CF" w14:textId="7513F0AE" w:rsidR="004E36DB" w:rsidRDefault="004E36DB" w:rsidP="000C3C7D">
            <w:pPr>
              <w:pStyle w:val="SOPtext"/>
              <w:rPr>
                <w:color w:val="auto"/>
              </w:rPr>
            </w:pPr>
          </w:p>
        </w:tc>
      </w:tr>
      <w:tr w:rsidR="001A1B25" w:rsidRPr="00215D6A" w14:paraId="525CC7DF" w14:textId="77777777" w:rsidTr="0088373F">
        <w:trPr>
          <w:jc w:val="center"/>
        </w:trPr>
        <w:tc>
          <w:tcPr>
            <w:tcW w:w="1271" w:type="dxa"/>
          </w:tcPr>
          <w:p w14:paraId="550D4D58" w14:textId="201968B8" w:rsidR="001A1B25" w:rsidRDefault="001A1B25" w:rsidP="001A1B25">
            <w:pPr>
              <w:pStyle w:val="SOPtext"/>
              <w:rPr>
                <w:color w:val="auto"/>
              </w:rPr>
            </w:pPr>
          </w:p>
        </w:tc>
        <w:tc>
          <w:tcPr>
            <w:tcW w:w="1701" w:type="dxa"/>
          </w:tcPr>
          <w:p w14:paraId="7A5D0534" w14:textId="19E5CDEB" w:rsidR="001A1B25" w:rsidRDefault="001A1B25" w:rsidP="001A1B25">
            <w:pPr>
              <w:pStyle w:val="SOPtext"/>
              <w:rPr>
                <w:color w:val="auto"/>
              </w:rPr>
            </w:pPr>
          </w:p>
        </w:tc>
        <w:tc>
          <w:tcPr>
            <w:tcW w:w="3790" w:type="dxa"/>
          </w:tcPr>
          <w:p w14:paraId="5D9D8CBB" w14:textId="448ABF9D" w:rsidR="001A1B25" w:rsidRDefault="001A1B25" w:rsidP="001A1B25">
            <w:pPr>
              <w:pStyle w:val="SOPtext"/>
              <w:rPr>
                <w:color w:val="auto"/>
              </w:rPr>
            </w:pPr>
          </w:p>
        </w:tc>
        <w:tc>
          <w:tcPr>
            <w:tcW w:w="1738" w:type="dxa"/>
          </w:tcPr>
          <w:p w14:paraId="002CD10E" w14:textId="6AAE8755" w:rsidR="001A1B25" w:rsidRDefault="001A1B25" w:rsidP="001A1B25">
            <w:pPr>
              <w:pStyle w:val="SOPtext"/>
              <w:rPr>
                <w:color w:val="auto"/>
              </w:rPr>
            </w:pPr>
          </w:p>
        </w:tc>
      </w:tr>
    </w:tbl>
    <w:p w14:paraId="1035EB89" w14:textId="77777777" w:rsidR="000C3C7D" w:rsidRDefault="000C3C7D" w:rsidP="00391B42"/>
    <w:p w14:paraId="2502D9C3" w14:textId="2E421D18" w:rsidR="008C7FA6" w:rsidRDefault="00B732D3" w:rsidP="0088373F">
      <w:pPr>
        <w:pStyle w:val="SOPtext"/>
        <w:ind w:firstLine="720"/>
        <w:rPr>
          <w:b/>
          <w:sz w:val="28"/>
          <w:szCs w:val="28"/>
        </w:rPr>
      </w:pPr>
      <w:r w:rsidRPr="004847BE">
        <w:rPr>
          <w:b/>
          <w:sz w:val="28"/>
          <w:szCs w:val="28"/>
        </w:rPr>
        <w:t>APPROVALS</w:t>
      </w:r>
      <w:bookmarkEnd w:id="8"/>
      <w:bookmarkEnd w:id="9"/>
    </w:p>
    <w:p w14:paraId="3962FCC2" w14:textId="5513DDFE" w:rsidR="0087339B" w:rsidRDefault="0087339B" w:rsidP="00EF55B2">
      <w:pPr>
        <w:pStyle w:val="SOPtext"/>
        <w:rPr>
          <w:b/>
          <w:sz w:val="28"/>
          <w:szCs w:val="28"/>
        </w:rPr>
      </w:pPr>
    </w:p>
    <w:tbl>
      <w:tblPr>
        <w:tblStyle w:val="TableGrid"/>
        <w:tblpPr w:leftFromText="57" w:rightFromText="57" w:vertAnchor="text" w:horzAnchor="margin" w:tblpXSpec="center" w:tblpY="171"/>
        <w:tblW w:w="0" w:type="auto"/>
        <w:tblCellMar>
          <w:top w:w="28" w:type="dxa"/>
          <w:left w:w="85" w:type="dxa"/>
          <w:bottom w:w="28" w:type="dxa"/>
          <w:right w:w="85" w:type="dxa"/>
        </w:tblCellMar>
        <w:tblLook w:val="0600" w:firstRow="0" w:lastRow="0" w:firstColumn="0" w:lastColumn="0" w:noHBand="1" w:noVBand="1"/>
      </w:tblPr>
      <w:tblGrid>
        <w:gridCol w:w="1697"/>
        <w:gridCol w:w="1368"/>
        <w:gridCol w:w="2960"/>
        <w:gridCol w:w="821"/>
        <w:gridCol w:w="1486"/>
      </w:tblGrid>
      <w:tr w:rsidR="0087339B" w:rsidRPr="0033088F" w14:paraId="17DFA0B0" w14:textId="77777777" w:rsidTr="0088373F">
        <w:tc>
          <w:tcPr>
            <w:tcW w:w="8332" w:type="dxa"/>
            <w:gridSpan w:val="5"/>
            <w:tcMar>
              <w:top w:w="28" w:type="dxa"/>
              <w:left w:w="85" w:type="dxa"/>
              <w:bottom w:w="28" w:type="dxa"/>
              <w:right w:w="85" w:type="dxa"/>
            </w:tcMar>
          </w:tcPr>
          <w:p w14:paraId="54B0A610" w14:textId="77777777" w:rsidR="0087339B" w:rsidRPr="0033088F" w:rsidRDefault="0087339B" w:rsidP="00BE6F29">
            <w:pPr>
              <w:pStyle w:val="SOPtext"/>
              <w:rPr>
                <w:rFonts w:asciiTheme="minorHAnsi" w:hAnsiTheme="minorHAnsi"/>
              </w:rPr>
            </w:pPr>
          </w:p>
        </w:tc>
      </w:tr>
      <w:tr w:rsidR="0087339B" w:rsidRPr="0033088F" w14:paraId="159A689C" w14:textId="77777777" w:rsidTr="0088373F">
        <w:trPr>
          <w:trHeight w:val="247"/>
        </w:trPr>
        <w:tc>
          <w:tcPr>
            <w:tcW w:w="1697" w:type="dxa"/>
            <w:vMerge w:val="restart"/>
            <w:tcMar>
              <w:top w:w="28" w:type="dxa"/>
              <w:left w:w="85" w:type="dxa"/>
              <w:bottom w:w="28" w:type="dxa"/>
              <w:right w:w="85" w:type="dxa"/>
            </w:tcMar>
          </w:tcPr>
          <w:p w14:paraId="7924307D" w14:textId="77777777" w:rsidR="0087339B" w:rsidRDefault="0087339B" w:rsidP="00BE6F29">
            <w:pPr>
              <w:pStyle w:val="SOPtext"/>
              <w:rPr>
                <w:rFonts w:asciiTheme="minorHAnsi" w:hAnsiTheme="minorHAnsi"/>
                <w:b/>
              </w:rPr>
            </w:pPr>
            <w:r>
              <w:rPr>
                <w:rFonts w:asciiTheme="minorHAnsi" w:hAnsiTheme="minorHAnsi"/>
                <w:b/>
              </w:rPr>
              <w:t xml:space="preserve">Review and </w:t>
            </w:r>
          </w:p>
          <w:p w14:paraId="7C652038" w14:textId="77777777" w:rsidR="0087339B" w:rsidRPr="0033088F" w:rsidRDefault="0087339B" w:rsidP="00BE6F29">
            <w:pPr>
              <w:pStyle w:val="SOPtext"/>
              <w:rPr>
                <w:rFonts w:asciiTheme="minorHAnsi" w:hAnsiTheme="minorHAnsi"/>
                <w:b/>
              </w:rPr>
            </w:pPr>
            <w:r>
              <w:rPr>
                <w:rFonts w:asciiTheme="minorHAnsi" w:hAnsiTheme="minorHAnsi"/>
                <w:b/>
              </w:rPr>
              <w:t>Approve</w:t>
            </w:r>
          </w:p>
        </w:tc>
        <w:tc>
          <w:tcPr>
            <w:tcW w:w="1368" w:type="dxa"/>
            <w:tcMar>
              <w:top w:w="28" w:type="dxa"/>
              <w:left w:w="85" w:type="dxa"/>
              <w:bottom w:w="28" w:type="dxa"/>
              <w:right w:w="85" w:type="dxa"/>
            </w:tcMar>
          </w:tcPr>
          <w:p w14:paraId="4E920B70" w14:textId="77777777" w:rsidR="0087339B" w:rsidRPr="0033088F" w:rsidRDefault="0087339B" w:rsidP="00BE6F29">
            <w:pPr>
              <w:pStyle w:val="SOPtext"/>
              <w:rPr>
                <w:rFonts w:asciiTheme="minorHAnsi" w:hAnsiTheme="minorHAnsi"/>
                <w:b/>
              </w:rPr>
            </w:pPr>
            <w:r w:rsidRPr="0033088F">
              <w:rPr>
                <w:rFonts w:asciiTheme="minorHAnsi" w:hAnsiTheme="minorHAnsi"/>
                <w:b/>
              </w:rPr>
              <w:t>Name:</w:t>
            </w:r>
          </w:p>
        </w:tc>
        <w:tc>
          <w:tcPr>
            <w:tcW w:w="5267" w:type="dxa"/>
            <w:gridSpan w:val="3"/>
            <w:tcMar>
              <w:top w:w="28" w:type="dxa"/>
              <w:left w:w="85" w:type="dxa"/>
              <w:bottom w:w="28" w:type="dxa"/>
              <w:right w:w="85" w:type="dxa"/>
            </w:tcMar>
          </w:tcPr>
          <w:p w14:paraId="53CDB4B5" w14:textId="792DFDD4" w:rsidR="0087339B" w:rsidRPr="0033088F" w:rsidRDefault="007A40A0" w:rsidP="00BE6F29">
            <w:pPr>
              <w:pStyle w:val="SOPtext"/>
              <w:rPr>
                <w:rFonts w:asciiTheme="minorHAnsi" w:hAnsiTheme="minorHAnsi"/>
              </w:rPr>
            </w:pPr>
            <w:r w:rsidRPr="007A40A0">
              <w:rPr>
                <w:rFonts w:asciiTheme="minorHAnsi" w:hAnsiTheme="minorHAnsi"/>
              </w:rPr>
              <w:t>Martin Gerdin Wärnberg</w:t>
            </w:r>
          </w:p>
        </w:tc>
      </w:tr>
      <w:tr w:rsidR="0087339B" w:rsidRPr="0033088F" w14:paraId="6C5E8B08" w14:textId="77777777" w:rsidTr="0088373F">
        <w:tc>
          <w:tcPr>
            <w:tcW w:w="1697" w:type="dxa"/>
            <w:vMerge/>
            <w:tcMar>
              <w:top w:w="28" w:type="dxa"/>
              <w:left w:w="85" w:type="dxa"/>
              <w:bottom w:w="28" w:type="dxa"/>
              <w:right w:w="85" w:type="dxa"/>
            </w:tcMar>
          </w:tcPr>
          <w:p w14:paraId="5FABEEE1"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61F80F25" w14:textId="77777777" w:rsidR="0087339B" w:rsidRPr="0033088F" w:rsidRDefault="0087339B" w:rsidP="00BE6F29">
            <w:pPr>
              <w:pStyle w:val="SOPtext"/>
              <w:rPr>
                <w:rFonts w:asciiTheme="minorHAnsi" w:hAnsiTheme="minorHAnsi"/>
                <w:b/>
              </w:rPr>
            </w:pPr>
            <w:r w:rsidRPr="0033088F">
              <w:rPr>
                <w:rFonts w:asciiTheme="minorHAnsi" w:hAnsiTheme="minorHAnsi"/>
                <w:b/>
              </w:rPr>
              <w:t>Title:</w:t>
            </w:r>
          </w:p>
        </w:tc>
        <w:tc>
          <w:tcPr>
            <w:tcW w:w="5267" w:type="dxa"/>
            <w:gridSpan w:val="3"/>
            <w:tcMar>
              <w:top w:w="28" w:type="dxa"/>
              <w:left w:w="85" w:type="dxa"/>
              <w:bottom w:w="28" w:type="dxa"/>
              <w:right w:w="85" w:type="dxa"/>
            </w:tcMar>
          </w:tcPr>
          <w:p w14:paraId="0469DD61" w14:textId="4CFB8499" w:rsidR="0087339B" w:rsidRPr="0033088F" w:rsidRDefault="0087339B" w:rsidP="00BE6F29">
            <w:pPr>
              <w:pStyle w:val="SOPtext"/>
              <w:rPr>
                <w:rFonts w:asciiTheme="minorHAnsi" w:hAnsiTheme="minorHAnsi"/>
              </w:rPr>
            </w:pPr>
          </w:p>
        </w:tc>
      </w:tr>
      <w:tr w:rsidR="0087339B" w:rsidRPr="0033088F" w14:paraId="23714144" w14:textId="77777777" w:rsidTr="0088373F">
        <w:tc>
          <w:tcPr>
            <w:tcW w:w="1697" w:type="dxa"/>
            <w:vMerge/>
            <w:tcMar>
              <w:top w:w="28" w:type="dxa"/>
              <w:left w:w="85" w:type="dxa"/>
              <w:bottom w:w="28" w:type="dxa"/>
              <w:right w:w="85" w:type="dxa"/>
            </w:tcMar>
          </w:tcPr>
          <w:p w14:paraId="0208A5F9"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20D402DF" w14:textId="77777777" w:rsidR="0087339B" w:rsidRPr="0033088F" w:rsidRDefault="0087339B" w:rsidP="00BE6F29">
            <w:pPr>
              <w:pStyle w:val="SOPtext"/>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007EEE73" w14:textId="77777777" w:rsidR="0087339B" w:rsidRDefault="0087339B" w:rsidP="00BE6F29">
            <w:pPr>
              <w:pStyle w:val="SOPtext"/>
              <w:rPr>
                <w:rFonts w:asciiTheme="minorHAnsi" w:hAnsiTheme="minorHAnsi"/>
              </w:rPr>
            </w:pPr>
          </w:p>
          <w:p w14:paraId="208E5632" w14:textId="77777777" w:rsidR="0087339B" w:rsidRPr="0033088F" w:rsidRDefault="0087339B" w:rsidP="00BE6F29">
            <w:pPr>
              <w:pStyle w:val="SOPtext"/>
              <w:rPr>
                <w:rFonts w:asciiTheme="minorHAnsi" w:hAnsiTheme="minorHAnsi"/>
              </w:rPr>
            </w:pPr>
          </w:p>
        </w:tc>
        <w:tc>
          <w:tcPr>
            <w:tcW w:w="821" w:type="dxa"/>
          </w:tcPr>
          <w:p w14:paraId="0F8D7A49" w14:textId="77777777" w:rsidR="0087339B" w:rsidRPr="0033088F" w:rsidRDefault="0087339B" w:rsidP="00BE6F29">
            <w:pPr>
              <w:pStyle w:val="SOPtext"/>
              <w:rPr>
                <w:rFonts w:asciiTheme="minorHAnsi" w:hAnsiTheme="minorHAnsi"/>
                <w:b/>
              </w:rPr>
            </w:pPr>
            <w:r w:rsidRPr="0033088F">
              <w:rPr>
                <w:rFonts w:asciiTheme="minorHAnsi" w:hAnsiTheme="minorHAnsi"/>
                <w:b/>
              </w:rPr>
              <w:t>Date:</w:t>
            </w:r>
          </w:p>
        </w:tc>
        <w:tc>
          <w:tcPr>
            <w:tcW w:w="1486" w:type="dxa"/>
          </w:tcPr>
          <w:p w14:paraId="4198F163" w14:textId="77777777" w:rsidR="0087339B" w:rsidRPr="0033088F" w:rsidRDefault="0087339B" w:rsidP="00BE6F29">
            <w:pPr>
              <w:pStyle w:val="SOPtext"/>
              <w:rPr>
                <w:rFonts w:asciiTheme="minorHAnsi" w:hAnsiTheme="minorHAnsi"/>
              </w:rPr>
            </w:pPr>
          </w:p>
        </w:tc>
      </w:tr>
      <w:tr w:rsidR="0087339B" w:rsidRPr="0033088F" w14:paraId="55538FA7" w14:textId="77777777" w:rsidTr="0088373F">
        <w:tc>
          <w:tcPr>
            <w:tcW w:w="1697" w:type="dxa"/>
            <w:vMerge w:val="restart"/>
            <w:tcMar>
              <w:top w:w="28" w:type="dxa"/>
              <w:left w:w="85" w:type="dxa"/>
              <w:bottom w:w="28" w:type="dxa"/>
              <w:right w:w="85" w:type="dxa"/>
            </w:tcMar>
          </w:tcPr>
          <w:p w14:paraId="7AAB72AB" w14:textId="77777777" w:rsidR="0087339B" w:rsidRDefault="0087339B" w:rsidP="00BE6F29">
            <w:pPr>
              <w:pStyle w:val="SOPtext"/>
              <w:rPr>
                <w:rFonts w:asciiTheme="minorHAnsi" w:hAnsiTheme="minorHAnsi"/>
                <w:b/>
              </w:rPr>
            </w:pPr>
            <w:r>
              <w:rPr>
                <w:rFonts w:asciiTheme="minorHAnsi" w:hAnsiTheme="minorHAnsi"/>
                <w:b/>
              </w:rPr>
              <w:t xml:space="preserve">Review and </w:t>
            </w:r>
          </w:p>
          <w:p w14:paraId="1E5B0215" w14:textId="77777777" w:rsidR="0087339B" w:rsidRPr="0033088F" w:rsidRDefault="0087339B" w:rsidP="00BE6F29">
            <w:pPr>
              <w:pStyle w:val="SOPtext"/>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46BB221" w14:textId="77777777" w:rsidR="0087339B" w:rsidRPr="0033088F" w:rsidRDefault="0087339B" w:rsidP="00BE6F29">
            <w:pPr>
              <w:pStyle w:val="SOPtext"/>
              <w:rPr>
                <w:rFonts w:asciiTheme="minorHAnsi" w:hAnsiTheme="minorHAnsi"/>
                <w:b/>
              </w:rPr>
            </w:pPr>
            <w:r w:rsidRPr="0033088F">
              <w:rPr>
                <w:rFonts w:asciiTheme="minorHAnsi" w:hAnsiTheme="minorHAnsi"/>
                <w:b/>
              </w:rPr>
              <w:t>Name:</w:t>
            </w:r>
          </w:p>
        </w:tc>
        <w:tc>
          <w:tcPr>
            <w:tcW w:w="2960" w:type="dxa"/>
            <w:tcMar>
              <w:top w:w="28" w:type="dxa"/>
              <w:left w:w="85" w:type="dxa"/>
              <w:bottom w:w="28" w:type="dxa"/>
              <w:right w:w="85" w:type="dxa"/>
            </w:tcMar>
          </w:tcPr>
          <w:p w14:paraId="529D4EF0" w14:textId="27852697" w:rsidR="0087339B" w:rsidRPr="0033088F" w:rsidRDefault="007A40A0" w:rsidP="00BE6F29">
            <w:pPr>
              <w:pStyle w:val="SOPtext"/>
              <w:rPr>
                <w:rFonts w:asciiTheme="minorHAnsi" w:hAnsiTheme="minorHAnsi"/>
              </w:rPr>
            </w:pPr>
            <w:r>
              <w:rPr>
                <w:rFonts w:asciiTheme="minorHAnsi" w:hAnsiTheme="minorHAnsi"/>
              </w:rPr>
              <w:t>Abhinav Bassi</w:t>
            </w:r>
          </w:p>
        </w:tc>
        <w:tc>
          <w:tcPr>
            <w:tcW w:w="821" w:type="dxa"/>
          </w:tcPr>
          <w:p w14:paraId="77EA3ACE" w14:textId="77777777" w:rsidR="0087339B" w:rsidRPr="0033088F" w:rsidRDefault="0087339B" w:rsidP="00BE6F29">
            <w:pPr>
              <w:pStyle w:val="SOPtext"/>
              <w:rPr>
                <w:rFonts w:asciiTheme="minorHAnsi" w:hAnsiTheme="minorHAnsi"/>
                <w:b/>
              </w:rPr>
            </w:pPr>
          </w:p>
        </w:tc>
        <w:tc>
          <w:tcPr>
            <w:tcW w:w="1486" w:type="dxa"/>
          </w:tcPr>
          <w:p w14:paraId="6FDEE712" w14:textId="77777777" w:rsidR="0087339B" w:rsidRPr="0033088F" w:rsidRDefault="0087339B" w:rsidP="00BE6F29">
            <w:pPr>
              <w:pStyle w:val="SOPtext"/>
              <w:rPr>
                <w:rFonts w:asciiTheme="minorHAnsi" w:hAnsiTheme="minorHAnsi"/>
              </w:rPr>
            </w:pPr>
          </w:p>
        </w:tc>
      </w:tr>
      <w:tr w:rsidR="0087339B" w:rsidRPr="0033088F" w14:paraId="7077F240" w14:textId="77777777" w:rsidTr="0088373F">
        <w:tc>
          <w:tcPr>
            <w:tcW w:w="1697" w:type="dxa"/>
            <w:vMerge/>
            <w:tcMar>
              <w:top w:w="28" w:type="dxa"/>
              <w:left w:w="85" w:type="dxa"/>
              <w:bottom w:w="28" w:type="dxa"/>
              <w:right w:w="85" w:type="dxa"/>
            </w:tcMar>
          </w:tcPr>
          <w:p w14:paraId="01BAEC16"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7AFFC97A" w14:textId="77777777" w:rsidR="0087339B" w:rsidRPr="0033088F" w:rsidRDefault="0087339B" w:rsidP="00BE6F29">
            <w:pPr>
              <w:pStyle w:val="SOPtext"/>
              <w:rPr>
                <w:rFonts w:asciiTheme="minorHAnsi" w:hAnsiTheme="minorHAnsi"/>
                <w:b/>
              </w:rPr>
            </w:pPr>
            <w:r w:rsidRPr="0033088F">
              <w:rPr>
                <w:rFonts w:asciiTheme="minorHAnsi" w:hAnsiTheme="minorHAnsi"/>
                <w:b/>
              </w:rPr>
              <w:t>Title:</w:t>
            </w:r>
          </w:p>
        </w:tc>
        <w:tc>
          <w:tcPr>
            <w:tcW w:w="2960" w:type="dxa"/>
            <w:tcMar>
              <w:top w:w="28" w:type="dxa"/>
              <w:left w:w="85" w:type="dxa"/>
              <w:bottom w:w="28" w:type="dxa"/>
              <w:right w:w="85" w:type="dxa"/>
            </w:tcMar>
          </w:tcPr>
          <w:p w14:paraId="41E14416" w14:textId="681AC84E" w:rsidR="0087339B" w:rsidRPr="0033088F" w:rsidRDefault="0087339B" w:rsidP="00BE6F29">
            <w:pPr>
              <w:pStyle w:val="SOPtext"/>
              <w:rPr>
                <w:rFonts w:asciiTheme="minorHAnsi" w:hAnsiTheme="minorHAnsi"/>
              </w:rPr>
            </w:pPr>
          </w:p>
        </w:tc>
        <w:tc>
          <w:tcPr>
            <w:tcW w:w="821" w:type="dxa"/>
          </w:tcPr>
          <w:p w14:paraId="79FDC6A5" w14:textId="77777777" w:rsidR="0087339B" w:rsidRPr="0033088F" w:rsidRDefault="0087339B" w:rsidP="00BE6F29">
            <w:pPr>
              <w:pStyle w:val="SOPtext"/>
              <w:rPr>
                <w:rFonts w:asciiTheme="minorHAnsi" w:hAnsiTheme="minorHAnsi"/>
                <w:b/>
              </w:rPr>
            </w:pPr>
          </w:p>
        </w:tc>
        <w:tc>
          <w:tcPr>
            <w:tcW w:w="1486" w:type="dxa"/>
          </w:tcPr>
          <w:p w14:paraId="17BAB329" w14:textId="77777777" w:rsidR="0087339B" w:rsidRPr="0033088F" w:rsidRDefault="0087339B" w:rsidP="00BE6F29">
            <w:pPr>
              <w:pStyle w:val="SOPtext"/>
              <w:rPr>
                <w:rFonts w:asciiTheme="minorHAnsi" w:hAnsiTheme="minorHAnsi"/>
              </w:rPr>
            </w:pPr>
          </w:p>
        </w:tc>
      </w:tr>
      <w:tr w:rsidR="0087339B" w:rsidRPr="0033088F" w14:paraId="5AB4F986" w14:textId="77777777" w:rsidTr="0088373F">
        <w:tc>
          <w:tcPr>
            <w:tcW w:w="1697" w:type="dxa"/>
            <w:vMerge/>
            <w:tcMar>
              <w:top w:w="28" w:type="dxa"/>
              <w:left w:w="85" w:type="dxa"/>
              <w:bottom w:w="28" w:type="dxa"/>
              <w:right w:w="85" w:type="dxa"/>
            </w:tcMar>
          </w:tcPr>
          <w:p w14:paraId="44957098" w14:textId="77777777" w:rsidR="0087339B" w:rsidRPr="0033088F" w:rsidRDefault="0087339B" w:rsidP="00BE6F29">
            <w:pPr>
              <w:pStyle w:val="SOPtext"/>
              <w:rPr>
                <w:rFonts w:asciiTheme="minorHAnsi" w:hAnsiTheme="minorHAnsi"/>
              </w:rPr>
            </w:pPr>
          </w:p>
        </w:tc>
        <w:tc>
          <w:tcPr>
            <w:tcW w:w="1368" w:type="dxa"/>
            <w:tcMar>
              <w:top w:w="28" w:type="dxa"/>
              <w:left w:w="85" w:type="dxa"/>
              <w:bottom w:w="28" w:type="dxa"/>
              <w:right w:w="85" w:type="dxa"/>
            </w:tcMar>
          </w:tcPr>
          <w:p w14:paraId="340D4E10" w14:textId="77777777" w:rsidR="0087339B" w:rsidRPr="0033088F" w:rsidRDefault="0087339B" w:rsidP="00BE6F29">
            <w:pPr>
              <w:pStyle w:val="SOPtext"/>
              <w:rPr>
                <w:rFonts w:asciiTheme="minorHAnsi" w:hAnsiTheme="minorHAnsi"/>
                <w:b/>
              </w:rPr>
            </w:pPr>
            <w:r w:rsidRPr="0033088F">
              <w:rPr>
                <w:rFonts w:asciiTheme="minorHAnsi" w:hAnsiTheme="minorHAnsi"/>
                <w:b/>
              </w:rPr>
              <w:t>Signature:</w:t>
            </w:r>
          </w:p>
        </w:tc>
        <w:tc>
          <w:tcPr>
            <w:tcW w:w="2960" w:type="dxa"/>
            <w:tcMar>
              <w:top w:w="28" w:type="dxa"/>
              <w:left w:w="85" w:type="dxa"/>
              <w:bottom w:w="28" w:type="dxa"/>
              <w:right w:w="85" w:type="dxa"/>
            </w:tcMar>
          </w:tcPr>
          <w:p w14:paraId="7D78834A" w14:textId="77777777" w:rsidR="0087339B" w:rsidRDefault="0087339B" w:rsidP="00BE6F29">
            <w:pPr>
              <w:pStyle w:val="SOPtext"/>
              <w:rPr>
                <w:rFonts w:asciiTheme="minorHAnsi" w:hAnsiTheme="minorHAnsi"/>
              </w:rPr>
            </w:pPr>
          </w:p>
          <w:p w14:paraId="1351B907" w14:textId="77777777" w:rsidR="0087339B" w:rsidRPr="0033088F" w:rsidRDefault="0087339B" w:rsidP="00BE6F29">
            <w:pPr>
              <w:pStyle w:val="SOPtext"/>
              <w:rPr>
                <w:rFonts w:asciiTheme="minorHAnsi" w:hAnsiTheme="minorHAnsi"/>
              </w:rPr>
            </w:pPr>
          </w:p>
        </w:tc>
        <w:tc>
          <w:tcPr>
            <w:tcW w:w="821" w:type="dxa"/>
          </w:tcPr>
          <w:p w14:paraId="413400DC" w14:textId="77777777" w:rsidR="0087339B" w:rsidRPr="0033088F" w:rsidRDefault="0087339B" w:rsidP="00BE6F29">
            <w:pPr>
              <w:pStyle w:val="SOPtext"/>
              <w:rPr>
                <w:rFonts w:asciiTheme="minorHAnsi" w:hAnsiTheme="minorHAnsi"/>
                <w:b/>
              </w:rPr>
            </w:pPr>
            <w:r w:rsidRPr="0033088F">
              <w:rPr>
                <w:rFonts w:asciiTheme="minorHAnsi" w:hAnsiTheme="minorHAnsi"/>
                <w:b/>
              </w:rPr>
              <w:t>Date:</w:t>
            </w:r>
          </w:p>
        </w:tc>
        <w:tc>
          <w:tcPr>
            <w:tcW w:w="1486" w:type="dxa"/>
          </w:tcPr>
          <w:p w14:paraId="0311BE0F" w14:textId="77777777" w:rsidR="0087339B" w:rsidRPr="0033088F" w:rsidRDefault="0087339B" w:rsidP="00BE6F29">
            <w:pPr>
              <w:pStyle w:val="SOPtext"/>
              <w:rPr>
                <w:rFonts w:asciiTheme="minorHAnsi" w:hAnsiTheme="minorHAnsi"/>
              </w:rPr>
            </w:pPr>
          </w:p>
        </w:tc>
      </w:tr>
      <w:tr w:rsidR="007A40A0" w:rsidRPr="0033088F" w14:paraId="29D68EB3" w14:textId="77777777" w:rsidTr="0088373F">
        <w:tc>
          <w:tcPr>
            <w:tcW w:w="1697" w:type="dxa"/>
            <w:vMerge w:val="restart"/>
            <w:tcMar>
              <w:top w:w="28" w:type="dxa"/>
              <w:left w:w="85" w:type="dxa"/>
              <w:bottom w:w="28" w:type="dxa"/>
              <w:right w:w="85" w:type="dxa"/>
            </w:tcMar>
          </w:tcPr>
          <w:p w14:paraId="06203337" w14:textId="77777777" w:rsidR="007A40A0" w:rsidRDefault="007A40A0" w:rsidP="007A40A0">
            <w:pPr>
              <w:pStyle w:val="SOPtext"/>
              <w:rPr>
                <w:rFonts w:asciiTheme="minorHAnsi" w:hAnsiTheme="minorHAnsi"/>
                <w:b/>
              </w:rPr>
            </w:pPr>
            <w:r>
              <w:rPr>
                <w:rFonts w:asciiTheme="minorHAnsi" w:hAnsiTheme="minorHAnsi"/>
                <w:b/>
              </w:rPr>
              <w:t xml:space="preserve">Review and </w:t>
            </w:r>
          </w:p>
          <w:p w14:paraId="0D5B86E2" w14:textId="1C5981E6" w:rsidR="007A40A0" w:rsidRPr="0033088F" w:rsidRDefault="007A40A0" w:rsidP="007A40A0">
            <w:pPr>
              <w:pStyle w:val="SOPtext"/>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0B524B6B" w14:textId="0619EAF8" w:rsidR="007A40A0" w:rsidRPr="0033088F" w:rsidRDefault="007A40A0" w:rsidP="007A40A0">
            <w:pPr>
              <w:pStyle w:val="SOPtext"/>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6F240E00" w14:textId="3A263D75" w:rsidR="007A40A0" w:rsidRDefault="007A40A0" w:rsidP="007A40A0">
            <w:pPr>
              <w:pStyle w:val="SOPtext"/>
              <w:rPr>
                <w:rFonts w:asciiTheme="minorHAnsi" w:hAnsiTheme="minorHAnsi"/>
              </w:rPr>
            </w:pPr>
            <w:r>
              <w:rPr>
                <w:rFonts w:asciiTheme="minorHAnsi" w:hAnsiTheme="minorHAnsi"/>
              </w:rPr>
              <w:t>Samriddhi Ranjan</w:t>
            </w:r>
          </w:p>
        </w:tc>
        <w:tc>
          <w:tcPr>
            <w:tcW w:w="821" w:type="dxa"/>
          </w:tcPr>
          <w:p w14:paraId="553A16CD" w14:textId="3C378C79" w:rsidR="007A40A0" w:rsidRPr="0033088F" w:rsidRDefault="007A40A0" w:rsidP="007A40A0">
            <w:pPr>
              <w:pStyle w:val="SOPtext"/>
              <w:rPr>
                <w:rFonts w:asciiTheme="minorHAnsi" w:hAnsiTheme="minorHAnsi"/>
                <w:b/>
              </w:rPr>
            </w:pPr>
          </w:p>
        </w:tc>
        <w:tc>
          <w:tcPr>
            <w:tcW w:w="1486" w:type="dxa"/>
          </w:tcPr>
          <w:p w14:paraId="3089999B" w14:textId="77777777" w:rsidR="007A40A0" w:rsidRPr="0033088F" w:rsidRDefault="007A40A0" w:rsidP="007A40A0">
            <w:pPr>
              <w:pStyle w:val="SOPtext"/>
              <w:rPr>
                <w:rFonts w:asciiTheme="minorHAnsi" w:hAnsiTheme="minorHAnsi"/>
              </w:rPr>
            </w:pPr>
          </w:p>
        </w:tc>
      </w:tr>
      <w:tr w:rsidR="007A40A0" w:rsidRPr="0033088F" w14:paraId="343853C9" w14:textId="77777777" w:rsidTr="0088373F">
        <w:tc>
          <w:tcPr>
            <w:tcW w:w="1697" w:type="dxa"/>
            <w:vMerge/>
            <w:tcMar>
              <w:top w:w="28" w:type="dxa"/>
              <w:left w:w="85" w:type="dxa"/>
              <w:bottom w:w="28" w:type="dxa"/>
              <w:right w:w="85" w:type="dxa"/>
            </w:tcMar>
          </w:tcPr>
          <w:p w14:paraId="4D0DBBBD"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22E8174F" w14:textId="63F3EA31" w:rsidR="007A40A0" w:rsidRPr="0033088F" w:rsidRDefault="007A40A0" w:rsidP="007A40A0">
            <w:pPr>
              <w:pStyle w:val="SOPtext"/>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3CD2ED6B" w14:textId="718A678B" w:rsidR="007A40A0" w:rsidRDefault="00247291" w:rsidP="007A40A0">
            <w:pPr>
              <w:pStyle w:val="SOPtext"/>
              <w:rPr>
                <w:rFonts w:asciiTheme="minorHAnsi" w:hAnsiTheme="minorHAnsi"/>
              </w:rPr>
            </w:pPr>
            <w:ins w:id="11" w:author="Samriddhi Ranjan" w:date="2024-03-13T16:45:00Z">
              <w:r>
                <w:rPr>
                  <w:rFonts w:asciiTheme="minorHAnsi" w:hAnsiTheme="minorHAnsi"/>
                </w:rPr>
                <w:t>Project Manager</w:t>
              </w:r>
            </w:ins>
          </w:p>
        </w:tc>
        <w:tc>
          <w:tcPr>
            <w:tcW w:w="821" w:type="dxa"/>
          </w:tcPr>
          <w:p w14:paraId="02EAF2CC" w14:textId="77777777" w:rsidR="007A40A0" w:rsidRPr="0033088F" w:rsidRDefault="007A40A0" w:rsidP="007A40A0">
            <w:pPr>
              <w:pStyle w:val="SOPtext"/>
              <w:rPr>
                <w:rFonts w:asciiTheme="minorHAnsi" w:hAnsiTheme="minorHAnsi"/>
                <w:b/>
              </w:rPr>
            </w:pPr>
          </w:p>
        </w:tc>
        <w:tc>
          <w:tcPr>
            <w:tcW w:w="1486" w:type="dxa"/>
          </w:tcPr>
          <w:p w14:paraId="0A71362F" w14:textId="77777777" w:rsidR="007A40A0" w:rsidRPr="0033088F" w:rsidRDefault="007A40A0" w:rsidP="007A40A0">
            <w:pPr>
              <w:pStyle w:val="SOPtext"/>
              <w:rPr>
                <w:rFonts w:asciiTheme="minorHAnsi" w:hAnsiTheme="minorHAnsi"/>
              </w:rPr>
            </w:pPr>
          </w:p>
        </w:tc>
      </w:tr>
      <w:tr w:rsidR="007A40A0" w:rsidRPr="0033088F" w14:paraId="6C5297A0" w14:textId="77777777" w:rsidTr="0088373F">
        <w:tc>
          <w:tcPr>
            <w:tcW w:w="1697" w:type="dxa"/>
            <w:vMerge/>
            <w:tcMar>
              <w:top w:w="28" w:type="dxa"/>
              <w:left w:w="85" w:type="dxa"/>
              <w:bottom w:w="28" w:type="dxa"/>
              <w:right w:w="85" w:type="dxa"/>
            </w:tcMar>
          </w:tcPr>
          <w:p w14:paraId="24BB9960"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4BF7C43A" w14:textId="41944432" w:rsidR="007A40A0" w:rsidRPr="0033088F" w:rsidRDefault="007A40A0" w:rsidP="007A40A0">
            <w:pPr>
              <w:pStyle w:val="SOPtext"/>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7B2FC26D" w14:textId="77777777" w:rsidR="007A40A0" w:rsidRDefault="007A40A0" w:rsidP="007A40A0">
            <w:pPr>
              <w:pStyle w:val="SOPtext"/>
              <w:rPr>
                <w:rFonts w:asciiTheme="minorHAnsi" w:hAnsiTheme="minorHAnsi"/>
              </w:rPr>
            </w:pPr>
          </w:p>
        </w:tc>
        <w:tc>
          <w:tcPr>
            <w:tcW w:w="821" w:type="dxa"/>
          </w:tcPr>
          <w:p w14:paraId="7242DC3C" w14:textId="00FA412F" w:rsidR="007A40A0" w:rsidRPr="0033088F" w:rsidRDefault="007A40A0" w:rsidP="007A40A0">
            <w:pPr>
              <w:pStyle w:val="SOPtext"/>
              <w:rPr>
                <w:rFonts w:asciiTheme="minorHAnsi" w:hAnsiTheme="minorHAnsi"/>
                <w:b/>
              </w:rPr>
            </w:pPr>
            <w:r>
              <w:rPr>
                <w:rFonts w:asciiTheme="minorHAnsi" w:hAnsiTheme="minorHAnsi"/>
                <w:b/>
              </w:rPr>
              <w:t>Date:</w:t>
            </w:r>
          </w:p>
        </w:tc>
        <w:tc>
          <w:tcPr>
            <w:tcW w:w="1486" w:type="dxa"/>
          </w:tcPr>
          <w:p w14:paraId="0A07E7C1" w14:textId="77777777" w:rsidR="007A40A0" w:rsidRPr="0033088F" w:rsidRDefault="007A40A0" w:rsidP="007A40A0">
            <w:pPr>
              <w:pStyle w:val="SOPtext"/>
              <w:rPr>
                <w:rFonts w:asciiTheme="minorHAnsi" w:hAnsiTheme="minorHAnsi"/>
              </w:rPr>
            </w:pPr>
          </w:p>
        </w:tc>
      </w:tr>
      <w:tr w:rsidR="007A40A0" w:rsidRPr="0033088F" w14:paraId="1FE8529C" w14:textId="77777777" w:rsidTr="0088373F">
        <w:tc>
          <w:tcPr>
            <w:tcW w:w="1697" w:type="dxa"/>
            <w:vMerge w:val="restart"/>
            <w:tcMar>
              <w:top w:w="28" w:type="dxa"/>
              <w:left w:w="85" w:type="dxa"/>
              <w:bottom w:w="28" w:type="dxa"/>
              <w:right w:w="85" w:type="dxa"/>
            </w:tcMar>
          </w:tcPr>
          <w:p w14:paraId="0696BA0E" w14:textId="77777777" w:rsidR="007A40A0" w:rsidRDefault="007A40A0" w:rsidP="007A40A0">
            <w:pPr>
              <w:pStyle w:val="SOPtext"/>
              <w:rPr>
                <w:rFonts w:asciiTheme="minorHAnsi" w:hAnsiTheme="minorHAnsi"/>
                <w:b/>
              </w:rPr>
            </w:pPr>
            <w:r>
              <w:rPr>
                <w:rFonts w:asciiTheme="minorHAnsi" w:hAnsiTheme="minorHAnsi"/>
                <w:b/>
              </w:rPr>
              <w:t xml:space="preserve">Review and </w:t>
            </w:r>
          </w:p>
          <w:p w14:paraId="6FD6EBB0" w14:textId="5F6C5053" w:rsidR="007A40A0" w:rsidRPr="0033088F" w:rsidRDefault="007A40A0" w:rsidP="007A40A0">
            <w:pPr>
              <w:pStyle w:val="SOPtext"/>
              <w:rPr>
                <w:rFonts w:asciiTheme="minorHAnsi" w:hAnsiTheme="minorHAnsi"/>
              </w:rPr>
            </w:pPr>
            <w:r>
              <w:rPr>
                <w:rFonts w:asciiTheme="minorHAnsi" w:hAnsiTheme="minorHAnsi"/>
                <w:b/>
              </w:rPr>
              <w:t>Approve</w:t>
            </w:r>
          </w:p>
        </w:tc>
        <w:tc>
          <w:tcPr>
            <w:tcW w:w="1368" w:type="dxa"/>
            <w:tcMar>
              <w:top w:w="28" w:type="dxa"/>
              <w:left w:w="85" w:type="dxa"/>
              <w:bottom w:w="28" w:type="dxa"/>
              <w:right w:w="85" w:type="dxa"/>
            </w:tcMar>
          </w:tcPr>
          <w:p w14:paraId="231CB913" w14:textId="0C231E6F" w:rsidR="007A40A0" w:rsidRDefault="007A40A0" w:rsidP="007A40A0">
            <w:pPr>
              <w:pStyle w:val="SOPtext"/>
              <w:rPr>
                <w:rFonts w:asciiTheme="minorHAnsi" w:hAnsiTheme="minorHAnsi"/>
                <w:b/>
              </w:rPr>
            </w:pPr>
            <w:r>
              <w:rPr>
                <w:rFonts w:asciiTheme="minorHAnsi" w:hAnsiTheme="minorHAnsi"/>
                <w:b/>
              </w:rPr>
              <w:t>Name:</w:t>
            </w:r>
          </w:p>
        </w:tc>
        <w:tc>
          <w:tcPr>
            <w:tcW w:w="2960" w:type="dxa"/>
            <w:tcMar>
              <w:top w:w="28" w:type="dxa"/>
              <w:left w:w="85" w:type="dxa"/>
              <w:bottom w:w="28" w:type="dxa"/>
              <w:right w:w="85" w:type="dxa"/>
            </w:tcMar>
          </w:tcPr>
          <w:p w14:paraId="1FF4C461" w14:textId="77777777" w:rsidR="007A40A0" w:rsidRDefault="007A40A0" w:rsidP="007A40A0">
            <w:pPr>
              <w:pStyle w:val="SOPtext"/>
              <w:rPr>
                <w:rFonts w:asciiTheme="minorHAnsi" w:hAnsiTheme="minorHAnsi"/>
              </w:rPr>
            </w:pPr>
          </w:p>
        </w:tc>
        <w:tc>
          <w:tcPr>
            <w:tcW w:w="821" w:type="dxa"/>
          </w:tcPr>
          <w:p w14:paraId="0C1E72BE" w14:textId="77777777" w:rsidR="007A40A0" w:rsidRDefault="007A40A0" w:rsidP="007A40A0">
            <w:pPr>
              <w:pStyle w:val="SOPtext"/>
              <w:rPr>
                <w:rFonts w:asciiTheme="minorHAnsi" w:hAnsiTheme="minorHAnsi"/>
                <w:b/>
              </w:rPr>
            </w:pPr>
          </w:p>
        </w:tc>
        <w:tc>
          <w:tcPr>
            <w:tcW w:w="1486" w:type="dxa"/>
          </w:tcPr>
          <w:p w14:paraId="07248AAA" w14:textId="77777777" w:rsidR="007A40A0" w:rsidRPr="0033088F" w:rsidRDefault="007A40A0" w:rsidP="007A40A0">
            <w:pPr>
              <w:pStyle w:val="SOPtext"/>
              <w:rPr>
                <w:rFonts w:asciiTheme="minorHAnsi" w:hAnsiTheme="minorHAnsi"/>
              </w:rPr>
            </w:pPr>
          </w:p>
        </w:tc>
      </w:tr>
      <w:tr w:rsidR="007A40A0" w:rsidRPr="0033088F" w14:paraId="700CC934" w14:textId="77777777" w:rsidTr="0088373F">
        <w:tc>
          <w:tcPr>
            <w:tcW w:w="1697" w:type="dxa"/>
            <w:vMerge/>
            <w:tcMar>
              <w:top w:w="28" w:type="dxa"/>
              <w:left w:w="85" w:type="dxa"/>
              <w:bottom w:w="28" w:type="dxa"/>
              <w:right w:w="85" w:type="dxa"/>
            </w:tcMar>
          </w:tcPr>
          <w:p w14:paraId="26B54C22"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143676BE" w14:textId="3A533428" w:rsidR="007A40A0" w:rsidRDefault="007A40A0" w:rsidP="007A40A0">
            <w:pPr>
              <w:pStyle w:val="SOPtext"/>
              <w:rPr>
                <w:rFonts w:asciiTheme="minorHAnsi" w:hAnsiTheme="minorHAnsi"/>
                <w:b/>
              </w:rPr>
            </w:pPr>
            <w:r>
              <w:rPr>
                <w:rFonts w:asciiTheme="minorHAnsi" w:hAnsiTheme="minorHAnsi"/>
                <w:b/>
              </w:rPr>
              <w:t>Title:</w:t>
            </w:r>
          </w:p>
        </w:tc>
        <w:tc>
          <w:tcPr>
            <w:tcW w:w="2960" w:type="dxa"/>
            <w:tcMar>
              <w:top w:w="28" w:type="dxa"/>
              <w:left w:w="85" w:type="dxa"/>
              <w:bottom w:w="28" w:type="dxa"/>
              <w:right w:w="85" w:type="dxa"/>
            </w:tcMar>
          </w:tcPr>
          <w:p w14:paraId="087607F5" w14:textId="77777777" w:rsidR="007A40A0" w:rsidRDefault="007A40A0" w:rsidP="007A40A0">
            <w:pPr>
              <w:pStyle w:val="SOPtext"/>
              <w:rPr>
                <w:rFonts w:asciiTheme="minorHAnsi" w:hAnsiTheme="minorHAnsi"/>
              </w:rPr>
            </w:pPr>
          </w:p>
        </w:tc>
        <w:tc>
          <w:tcPr>
            <w:tcW w:w="821" w:type="dxa"/>
          </w:tcPr>
          <w:p w14:paraId="331BE692" w14:textId="77777777" w:rsidR="007A40A0" w:rsidRDefault="007A40A0" w:rsidP="007A40A0">
            <w:pPr>
              <w:pStyle w:val="SOPtext"/>
              <w:rPr>
                <w:rFonts w:asciiTheme="minorHAnsi" w:hAnsiTheme="minorHAnsi"/>
                <w:b/>
              </w:rPr>
            </w:pPr>
          </w:p>
        </w:tc>
        <w:tc>
          <w:tcPr>
            <w:tcW w:w="1486" w:type="dxa"/>
          </w:tcPr>
          <w:p w14:paraId="50693B17" w14:textId="77777777" w:rsidR="007A40A0" w:rsidRPr="0033088F" w:rsidRDefault="007A40A0" w:rsidP="007A40A0">
            <w:pPr>
              <w:pStyle w:val="SOPtext"/>
              <w:rPr>
                <w:rFonts w:asciiTheme="minorHAnsi" w:hAnsiTheme="minorHAnsi"/>
              </w:rPr>
            </w:pPr>
          </w:p>
        </w:tc>
      </w:tr>
      <w:tr w:rsidR="007A40A0" w:rsidRPr="0033088F" w14:paraId="65FC6A62" w14:textId="77777777" w:rsidTr="0088373F">
        <w:tc>
          <w:tcPr>
            <w:tcW w:w="1697" w:type="dxa"/>
            <w:vMerge/>
            <w:tcMar>
              <w:top w:w="28" w:type="dxa"/>
              <w:left w:w="85" w:type="dxa"/>
              <w:bottom w:w="28" w:type="dxa"/>
              <w:right w:w="85" w:type="dxa"/>
            </w:tcMar>
          </w:tcPr>
          <w:p w14:paraId="7CED2461" w14:textId="77777777" w:rsidR="007A40A0" w:rsidRPr="0033088F" w:rsidRDefault="007A40A0" w:rsidP="007A40A0">
            <w:pPr>
              <w:pStyle w:val="SOPtext"/>
              <w:rPr>
                <w:rFonts w:asciiTheme="minorHAnsi" w:hAnsiTheme="minorHAnsi"/>
              </w:rPr>
            </w:pPr>
          </w:p>
        </w:tc>
        <w:tc>
          <w:tcPr>
            <w:tcW w:w="1368" w:type="dxa"/>
            <w:tcMar>
              <w:top w:w="28" w:type="dxa"/>
              <w:left w:w="85" w:type="dxa"/>
              <w:bottom w:w="28" w:type="dxa"/>
              <w:right w:w="85" w:type="dxa"/>
            </w:tcMar>
          </w:tcPr>
          <w:p w14:paraId="30998A09" w14:textId="2504C656" w:rsidR="007A40A0" w:rsidRDefault="007A40A0" w:rsidP="007A40A0">
            <w:pPr>
              <w:pStyle w:val="SOPtext"/>
              <w:rPr>
                <w:rFonts w:asciiTheme="minorHAnsi" w:hAnsiTheme="minorHAnsi"/>
                <w:b/>
              </w:rPr>
            </w:pPr>
            <w:r>
              <w:rPr>
                <w:rFonts w:asciiTheme="minorHAnsi" w:hAnsiTheme="minorHAnsi"/>
                <w:b/>
              </w:rPr>
              <w:t>Signature:</w:t>
            </w:r>
          </w:p>
        </w:tc>
        <w:tc>
          <w:tcPr>
            <w:tcW w:w="2960" w:type="dxa"/>
            <w:tcMar>
              <w:top w:w="28" w:type="dxa"/>
              <w:left w:w="85" w:type="dxa"/>
              <w:bottom w:w="28" w:type="dxa"/>
              <w:right w:w="85" w:type="dxa"/>
            </w:tcMar>
          </w:tcPr>
          <w:p w14:paraId="0D514B39" w14:textId="77777777" w:rsidR="007A40A0" w:rsidRDefault="007A40A0" w:rsidP="007A40A0">
            <w:pPr>
              <w:pStyle w:val="SOPtext"/>
              <w:rPr>
                <w:rFonts w:asciiTheme="minorHAnsi" w:hAnsiTheme="minorHAnsi"/>
              </w:rPr>
            </w:pPr>
          </w:p>
        </w:tc>
        <w:tc>
          <w:tcPr>
            <w:tcW w:w="821" w:type="dxa"/>
          </w:tcPr>
          <w:p w14:paraId="02BF75EB" w14:textId="61C6DF82" w:rsidR="007A40A0" w:rsidRDefault="007A40A0" w:rsidP="007A40A0">
            <w:pPr>
              <w:pStyle w:val="SOPtext"/>
              <w:rPr>
                <w:rFonts w:asciiTheme="minorHAnsi" w:hAnsiTheme="minorHAnsi"/>
                <w:b/>
              </w:rPr>
            </w:pPr>
            <w:r>
              <w:rPr>
                <w:rFonts w:asciiTheme="minorHAnsi" w:hAnsiTheme="minorHAnsi"/>
                <w:b/>
              </w:rPr>
              <w:t>Date:</w:t>
            </w:r>
          </w:p>
        </w:tc>
        <w:tc>
          <w:tcPr>
            <w:tcW w:w="1486" w:type="dxa"/>
          </w:tcPr>
          <w:p w14:paraId="061B724B" w14:textId="77777777" w:rsidR="007A40A0" w:rsidRPr="0033088F" w:rsidRDefault="007A40A0" w:rsidP="007A40A0">
            <w:pPr>
              <w:pStyle w:val="SOPtext"/>
              <w:rPr>
                <w:rFonts w:asciiTheme="minorHAnsi" w:hAnsiTheme="minorHAnsi"/>
              </w:rPr>
            </w:pPr>
          </w:p>
        </w:tc>
      </w:tr>
    </w:tbl>
    <w:p w14:paraId="763842FF" w14:textId="5221FDB6" w:rsidR="0087339B" w:rsidRDefault="0087339B" w:rsidP="00EF55B2">
      <w:pPr>
        <w:pStyle w:val="SOPtext"/>
        <w:rPr>
          <w:b/>
          <w:sz w:val="28"/>
          <w:szCs w:val="28"/>
        </w:rPr>
      </w:pPr>
    </w:p>
    <w:p w14:paraId="7D0F0C66" w14:textId="455BAABA" w:rsidR="0087339B" w:rsidRDefault="0087339B" w:rsidP="00EF55B2">
      <w:pPr>
        <w:pStyle w:val="SOPtext"/>
        <w:rPr>
          <w:b/>
          <w:sz w:val="28"/>
          <w:szCs w:val="28"/>
        </w:rPr>
      </w:pPr>
    </w:p>
    <w:p w14:paraId="1A985F26" w14:textId="628700DB" w:rsidR="0087339B" w:rsidRDefault="0087339B" w:rsidP="00EF55B2">
      <w:pPr>
        <w:pStyle w:val="SOPtext"/>
        <w:rPr>
          <w:b/>
          <w:sz w:val="28"/>
          <w:szCs w:val="28"/>
        </w:rPr>
      </w:pPr>
    </w:p>
    <w:bookmarkStart w:id="12" w:name="_Toc6479630" w:displacedByCustomXml="next"/>
    <w:bookmarkStart w:id="13" w:name="_Toc6479543" w:displacedByCustomXml="next"/>
    <w:bookmarkStart w:id="14" w:name="_Toc158459684" w:displacedByCustomXml="next"/>
    <w:bookmarkStart w:id="15" w:name="_Toc158461477" w:displacedByCustomXml="next"/>
    <w:bookmarkStart w:id="16" w:name="_Toc158461671" w:displacedByCustomXml="next"/>
    <w:bookmarkStart w:id="17" w:name="_Toc158461768" w:displacedByCustomXml="next"/>
    <w:bookmarkStart w:id="18" w:name="_Toc158524165" w:displacedByCustomXml="next"/>
    <w:sdt>
      <w:sdtPr>
        <w:rPr>
          <w:rFonts w:asciiTheme="minorHAnsi" w:eastAsia="Times New Roman" w:hAnsiTheme="minorHAnsi" w:cs="Times New Roman"/>
          <w:b/>
          <w:color w:val="auto"/>
          <w:sz w:val="24"/>
          <w:szCs w:val="20"/>
          <w:lang w:val="en-GB" w:eastAsia="zh-CN"/>
        </w:rPr>
        <w:id w:val="-936047889"/>
        <w:docPartObj>
          <w:docPartGallery w:val="Table of Contents"/>
          <w:docPartUnique/>
        </w:docPartObj>
      </w:sdtPr>
      <w:sdtEndPr>
        <w:rPr>
          <w:rFonts w:ascii="Times New (W1)" w:hAnsi="Times New Roman"/>
          <w:bCs/>
          <w:noProof/>
        </w:rPr>
      </w:sdtEndPr>
      <w:sdtContent>
        <w:p w14:paraId="7D6580AB" w14:textId="77777777" w:rsidR="0087339B" w:rsidRDefault="0087339B" w:rsidP="008F1DDE">
          <w:pPr>
            <w:pStyle w:val="TOCHeading"/>
            <w:spacing w:before="0"/>
            <w:rPr>
              <w:rFonts w:asciiTheme="minorHAnsi" w:eastAsia="Times New Roman" w:hAnsiTheme="minorHAnsi" w:cs="Times New Roman"/>
              <w:b/>
              <w:color w:val="auto"/>
              <w:sz w:val="24"/>
              <w:szCs w:val="20"/>
              <w:lang w:val="en-GB" w:eastAsia="zh-CN"/>
            </w:rPr>
          </w:pPr>
        </w:p>
        <w:p w14:paraId="66986EED" w14:textId="77777777" w:rsidR="006F65AC" w:rsidRDefault="006F65AC">
          <w:pPr>
            <w:rPr>
              <w:rFonts w:asciiTheme="minorHAnsi" w:eastAsiaTheme="majorEastAsia" w:hAnsiTheme="minorHAnsi" w:cstheme="majorBidi"/>
              <w:b/>
              <w:sz w:val="32"/>
              <w:szCs w:val="32"/>
              <w:lang w:val="en-US" w:eastAsia="en-US"/>
            </w:rPr>
          </w:pPr>
          <w:r>
            <w:rPr>
              <w:rFonts w:asciiTheme="minorHAnsi" w:hAnsiTheme="minorHAnsi"/>
              <w:b/>
            </w:rPr>
            <w:br w:type="page"/>
          </w:r>
        </w:p>
        <w:p w14:paraId="52AB81B0" w14:textId="4A6A2EF6" w:rsidR="00981FD2" w:rsidRPr="000D457E" w:rsidRDefault="000D457E" w:rsidP="008F1DDE">
          <w:pPr>
            <w:pStyle w:val="TOCHeading"/>
            <w:spacing w:before="0"/>
            <w:rPr>
              <w:rFonts w:asciiTheme="minorHAnsi" w:hAnsiTheme="minorHAnsi"/>
              <w:b/>
              <w:color w:val="auto"/>
            </w:rPr>
          </w:pPr>
          <w:r>
            <w:rPr>
              <w:rFonts w:asciiTheme="minorHAnsi" w:hAnsiTheme="minorHAnsi"/>
              <w:b/>
              <w:color w:val="auto"/>
            </w:rPr>
            <w:lastRenderedPageBreak/>
            <w:t xml:space="preserve">Table of </w:t>
          </w:r>
          <w:r w:rsidR="00981FD2" w:rsidRPr="000D457E">
            <w:rPr>
              <w:rFonts w:asciiTheme="minorHAnsi" w:hAnsiTheme="minorHAnsi"/>
              <w:b/>
              <w:color w:val="auto"/>
            </w:rPr>
            <w:t>Contents</w:t>
          </w:r>
        </w:p>
        <w:p w14:paraId="189B259D" w14:textId="77777777" w:rsidR="000D457E" w:rsidRPr="000D457E" w:rsidRDefault="000D457E" w:rsidP="008F1DDE">
          <w:pPr>
            <w:rPr>
              <w:sz w:val="12"/>
              <w:szCs w:val="12"/>
              <w:lang w:val="en-US" w:eastAsia="en-US"/>
            </w:rPr>
          </w:pPr>
        </w:p>
        <w:p w14:paraId="798C38E4" w14:textId="7857FA60" w:rsidR="003C2865" w:rsidRDefault="00981FD2">
          <w:pPr>
            <w:pStyle w:val="TOC1"/>
            <w:tabs>
              <w:tab w:val="right" w:leader="dot" w:pos="9545"/>
            </w:tabs>
            <w:rPr>
              <w:rFonts w:eastAsiaTheme="minorEastAsia" w:cstheme="minorBidi"/>
              <w:b w:val="0"/>
              <w:bCs w:val="0"/>
              <w:caps w:val="0"/>
              <w:noProof/>
              <w:kern w:val="2"/>
              <w:sz w:val="22"/>
              <w:szCs w:val="22"/>
              <w:lang w:val="en-IN"/>
              <w14:ligatures w14:val="standardContextual"/>
            </w:rPr>
          </w:pPr>
          <w:r w:rsidRPr="000D457E">
            <w:rPr>
              <w:b w:val="0"/>
              <w:bCs w:val="0"/>
              <w:caps w:val="0"/>
              <w:noProof/>
              <w:sz w:val="22"/>
              <w:szCs w:val="22"/>
            </w:rPr>
            <w:fldChar w:fldCharType="begin"/>
          </w:r>
          <w:r w:rsidRPr="000D457E">
            <w:rPr>
              <w:b w:val="0"/>
              <w:bCs w:val="0"/>
              <w:caps w:val="0"/>
              <w:noProof/>
              <w:sz w:val="22"/>
              <w:szCs w:val="22"/>
            </w:rPr>
            <w:instrText xml:space="preserve"> TOC \o "1-2" \h \z \u </w:instrText>
          </w:r>
          <w:r w:rsidRPr="000D457E">
            <w:rPr>
              <w:b w:val="0"/>
              <w:bCs w:val="0"/>
              <w:caps w:val="0"/>
              <w:noProof/>
              <w:sz w:val="22"/>
              <w:szCs w:val="22"/>
            </w:rPr>
            <w:fldChar w:fldCharType="separate"/>
          </w:r>
          <w:hyperlink w:anchor="_Toc161164374" w:history="1">
            <w:r w:rsidR="003C2865" w:rsidRPr="0003761D">
              <w:rPr>
                <w:rStyle w:val="Hyperlink"/>
                <w:noProof/>
              </w:rPr>
              <w:t>Abbreviations</w:t>
            </w:r>
            <w:r w:rsidR="003C2865">
              <w:rPr>
                <w:noProof/>
                <w:webHidden/>
              </w:rPr>
              <w:tab/>
            </w:r>
            <w:r w:rsidR="003C2865">
              <w:rPr>
                <w:noProof/>
                <w:webHidden/>
              </w:rPr>
              <w:fldChar w:fldCharType="begin"/>
            </w:r>
            <w:r w:rsidR="003C2865">
              <w:rPr>
                <w:noProof/>
                <w:webHidden/>
              </w:rPr>
              <w:instrText xml:space="preserve"> PAGEREF _Toc161164374 \h </w:instrText>
            </w:r>
            <w:r w:rsidR="003C2865">
              <w:rPr>
                <w:noProof/>
                <w:webHidden/>
              </w:rPr>
            </w:r>
            <w:r w:rsidR="003C2865">
              <w:rPr>
                <w:noProof/>
                <w:webHidden/>
              </w:rPr>
              <w:fldChar w:fldCharType="separate"/>
            </w:r>
            <w:r w:rsidR="003C2865">
              <w:rPr>
                <w:noProof/>
                <w:webHidden/>
              </w:rPr>
              <w:t>3</w:t>
            </w:r>
            <w:r w:rsidR="003C2865">
              <w:rPr>
                <w:noProof/>
                <w:webHidden/>
              </w:rPr>
              <w:fldChar w:fldCharType="end"/>
            </w:r>
          </w:hyperlink>
        </w:p>
        <w:p w14:paraId="136F7F5D" w14:textId="419812FB"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75" w:history="1">
            <w:r w:rsidR="003C2865" w:rsidRPr="0003761D">
              <w:rPr>
                <w:rStyle w:val="Hyperlink"/>
                <w:noProof/>
              </w:rPr>
              <w:t>1.</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Introduction</w:t>
            </w:r>
            <w:r w:rsidR="003C2865">
              <w:rPr>
                <w:noProof/>
                <w:webHidden/>
              </w:rPr>
              <w:tab/>
            </w:r>
            <w:r w:rsidR="003C2865">
              <w:rPr>
                <w:noProof/>
                <w:webHidden/>
              </w:rPr>
              <w:fldChar w:fldCharType="begin"/>
            </w:r>
            <w:r w:rsidR="003C2865">
              <w:rPr>
                <w:noProof/>
                <w:webHidden/>
              </w:rPr>
              <w:instrText xml:space="preserve"> PAGEREF _Toc161164375 \h </w:instrText>
            </w:r>
            <w:r w:rsidR="003C2865">
              <w:rPr>
                <w:noProof/>
                <w:webHidden/>
              </w:rPr>
            </w:r>
            <w:r w:rsidR="003C2865">
              <w:rPr>
                <w:noProof/>
                <w:webHidden/>
              </w:rPr>
              <w:fldChar w:fldCharType="separate"/>
            </w:r>
            <w:r w:rsidR="003C2865">
              <w:rPr>
                <w:noProof/>
                <w:webHidden/>
              </w:rPr>
              <w:t>4</w:t>
            </w:r>
            <w:r w:rsidR="003C2865">
              <w:rPr>
                <w:noProof/>
                <w:webHidden/>
              </w:rPr>
              <w:fldChar w:fldCharType="end"/>
            </w:r>
          </w:hyperlink>
        </w:p>
        <w:p w14:paraId="3775C211" w14:textId="2CD1F734"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76" w:history="1">
            <w:r w:rsidR="003C2865" w:rsidRPr="0003761D">
              <w:rPr>
                <w:rStyle w:val="Hyperlink"/>
                <w:noProof/>
              </w:rPr>
              <w:t>2.</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Contact List</w:t>
            </w:r>
            <w:r w:rsidR="003C2865">
              <w:rPr>
                <w:noProof/>
                <w:webHidden/>
              </w:rPr>
              <w:tab/>
            </w:r>
            <w:r w:rsidR="003C2865">
              <w:rPr>
                <w:noProof/>
                <w:webHidden/>
              </w:rPr>
              <w:fldChar w:fldCharType="begin"/>
            </w:r>
            <w:r w:rsidR="003C2865">
              <w:rPr>
                <w:noProof/>
                <w:webHidden/>
              </w:rPr>
              <w:instrText xml:space="preserve"> PAGEREF _Toc161164376 \h </w:instrText>
            </w:r>
            <w:r w:rsidR="003C2865">
              <w:rPr>
                <w:noProof/>
                <w:webHidden/>
              </w:rPr>
            </w:r>
            <w:r w:rsidR="003C2865">
              <w:rPr>
                <w:noProof/>
                <w:webHidden/>
              </w:rPr>
              <w:fldChar w:fldCharType="separate"/>
            </w:r>
            <w:r w:rsidR="003C2865">
              <w:rPr>
                <w:noProof/>
                <w:webHidden/>
              </w:rPr>
              <w:t>4</w:t>
            </w:r>
            <w:r w:rsidR="003C2865">
              <w:rPr>
                <w:noProof/>
                <w:webHidden/>
              </w:rPr>
              <w:fldChar w:fldCharType="end"/>
            </w:r>
          </w:hyperlink>
        </w:p>
        <w:p w14:paraId="3BA2D141" w14:textId="65A21E30"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77" w:history="1">
            <w:r w:rsidR="003C2865" w:rsidRPr="0003761D">
              <w:rPr>
                <w:rStyle w:val="Hyperlink"/>
                <w:noProof/>
              </w:rPr>
              <w:t>3.</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Project summary</w:t>
            </w:r>
            <w:r w:rsidR="003C2865">
              <w:rPr>
                <w:noProof/>
                <w:webHidden/>
              </w:rPr>
              <w:tab/>
            </w:r>
            <w:r w:rsidR="003C2865">
              <w:rPr>
                <w:noProof/>
                <w:webHidden/>
              </w:rPr>
              <w:fldChar w:fldCharType="begin"/>
            </w:r>
            <w:r w:rsidR="003C2865">
              <w:rPr>
                <w:noProof/>
                <w:webHidden/>
              </w:rPr>
              <w:instrText xml:space="preserve"> PAGEREF _Toc161164377 \h </w:instrText>
            </w:r>
            <w:r w:rsidR="003C2865">
              <w:rPr>
                <w:noProof/>
                <w:webHidden/>
              </w:rPr>
            </w:r>
            <w:r w:rsidR="003C2865">
              <w:rPr>
                <w:noProof/>
                <w:webHidden/>
              </w:rPr>
              <w:fldChar w:fldCharType="separate"/>
            </w:r>
            <w:r w:rsidR="003C2865">
              <w:rPr>
                <w:noProof/>
                <w:webHidden/>
              </w:rPr>
              <w:t>5</w:t>
            </w:r>
            <w:r w:rsidR="003C2865">
              <w:rPr>
                <w:noProof/>
                <w:webHidden/>
              </w:rPr>
              <w:fldChar w:fldCharType="end"/>
            </w:r>
          </w:hyperlink>
        </w:p>
        <w:p w14:paraId="70428499" w14:textId="6B88C7F9"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78" w:history="1">
            <w:r w:rsidR="003C2865" w:rsidRPr="0003761D">
              <w:rPr>
                <w:rStyle w:val="Hyperlink"/>
                <w:noProof/>
              </w:rPr>
              <w:t>3.1 Protocol summary</w:t>
            </w:r>
            <w:r w:rsidR="003C2865">
              <w:rPr>
                <w:noProof/>
                <w:webHidden/>
              </w:rPr>
              <w:tab/>
            </w:r>
            <w:r w:rsidR="003C2865">
              <w:rPr>
                <w:noProof/>
                <w:webHidden/>
              </w:rPr>
              <w:fldChar w:fldCharType="begin"/>
            </w:r>
            <w:r w:rsidR="003C2865">
              <w:rPr>
                <w:noProof/>
                <w:webHidden/>
              </w:rPr>
              <w:instrText xml:space="preserve"> PAGEREF _Toc161164378 \h </w:instrText>
            </w:r>
            <w:r w:rsidR="003C2865">
              <w:rPr>
                <w:noProof/>
                <w:webHidden/>
              </w:rPr>
            </w:r>
            <w:r w:rsidR="003C2865">
              <w:rPr>
                <w:noProof/>
                <w:webHidden/>
              </w:rPr>
              <w:fldChar w:fldCharType="separate"/>
            </w:r>
            <w:r w:rsidR="003C2865">
              <w:rPr>
                <w:noProof/>
                <w:webHidden/>
              </w:rPr>
              <w:t>5</w:t>
            </w:r>
            <w:r w:rsidR="003C2865">
              <w:rPr>
                <w:noProof/>
                <w:webHidden/>
              </w:rPr>
              <w:fldChar w:fldCharType="end"/>
            </w:r>
          </w:hyperlink>
        </w:p>
        <w:p w14:paraId="42E5E78E" w14:textId="2C57B10A"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79" w:history="1">
            <w:r w:rsidR="003C2865" w:rsidRPr="0003761D">
              <w:rPr>
                <w:rStyle w:val="Hyperlink"/>
                <w:noProof/>
              </w:rPr>
              <w:t>3.2 Role and responsibilities</w:t>
            </w:r>
            <w:r w:rsidR="003C2865">
              <w:rPr>
                <w:noProof/>
                <w:webHidden/>
              </w:rPr>
              <w:tab/>
            </w:r>
            <w:r w:rsidR="003C2865">
              <w:rPr>
                <w:noProof/>
                <w:webHidden/>
              </w:rPr>
              <w:fldChar w:fldCharType="begin"/>
            </w:r>
            <w:r w:rsidR="003C2865">
              <w:rPr>
                <w:noProof/>
                <w:webHidden/>
              </w:rPr>
              <w:instrText xml:space="preserve"> PAGEREF _Toc161164379 \h </w:instrText>
            </w:r>
            <w:r w:rsidR="003C2865">
              <w:rPr>
                <w:noProof/>
                <w:webHidden/>
              </w:rPr>
            </w:r>
            <w:r w:rsidR="003C2865">
              <w:rPr>
                <w:noProof/>
                <w:webHidden/>
              </w:rPr>
              <w:fldChar w:fldCharType="separate"/>
            </w:r>
            <w:r w:rsidR="003C2865">
              <w:rPr>
                <w:noProof/>
                <w:webHidden/>
              </w:rPr>
              <w:t>7</w:t>
            </w:r>
            <w:r w:rsidR="003C2865">
              <w:rPr>
                <w:noProof/>
                <w:webHidden/>
              </w:rPr>
              <w:fldChar w:fldCharType="end"/>
            </w:r>
          </w:hyperlink>
        </w:p>
        <w:p w14:paraId="08F103BD" w14:textId="0F72980D"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0" w:history="1">
            <w:r w:rsidR="003C2865" w:rsidRPr="0003761D">
              <w:rPr>
                <w:rStyle w:val="Hyperlink"/>
                <w:noProof/>
              </w:rPr>
              <w:t>3.3 Design Justification</w:t>
            </w:r>
            <w:r w:rsidR="003C2865">
              <w:rPr>
                <w:noProof/>
                <w:webHidden/>
              </w:rPr>
              <w:tab/>
            </w:r>
            <w:r w:rsidR="003C2865">
              <w:rPr>
                <w:noProof/>
                <w:webHidden/>
              </w:rPr>
              <w:fldChar w:fldCharType="begin"/>
            </w:r>
            <w:r w:rsidR="003C2865">
              <w:rPr>
                <w:noProof/>
                <w:webHidden/>
              </w:rPr>
              <w:instrText xml:space="preserve"> PAGEREF _Toc161164380 \h </w:instrText>
            </w:r>
            <w:r w:rsidR="003C2865">
              <w:rPr>
                <w:noProof/>
                <w:webHidden/>
              </w:rPr>
            </w:r>
            <w:r w:rsidR="003C2865">
              <w:rPr>
                <w:noProof/>
                <w:webHidden/>
              </w:rPr>
              <w:fldChar w:fldCharType="separate"/>
            </w:r>
            <w:r w:rsidR="003C2865">
              <w:rPr>
                <w:noProof/>
                <w:webHidden/>
              </w:rPr>
              <w:t>8</w:t>
            </w:r>
            <w:r w:rsidR="003C2865">
              <w:rPr>
                <w:noProof/>
                <w:webHidden/>
              </w:rPr>
              <w:fldChar w:fldCharType="end"/>
            </w:r>
          </w:hyperlink>
        </w:p>
        <w:p w14:paraId="21291246" w14:textId="52625ABD"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1" w:history="1">
            <w:r w:rsidR="003C2865" w:rsidRPr="0003761D">
              <w:rPr>
                <w:rStyle w:val="Hyperlink"/>
                <w:noProof/>
              </w:rPr>
              <w:t>3.3 Flow of data management activities across teams</w:t>
            </w:r>
            <w:r w:rsidR="003C2865">
              <w:rPr>
                <w:noProof/>
                <w:webHidden/>
              </w:rPr>
              <w:tab/>
            </w:r>
            <w:r w:rsidR="003C2865">
              <w:rPr>
                <w:noProof/>
                <w:webHidden/>
              </w:rPr>
              <w:fldChar w:fldCharType="begin"/>
            </w:r>
            <w:r w:rsidR="003C2865">
              <w:rPr>
                <w:noProof/>
                <w:webHidden/>
              </w:rPr>
              <w:instrText xml:space="preserve"> PAGEREF _Toc161164381 \h </w:instrText>
            </w:r>
            <w:r w:rsidR="003C2865">
              <w:rPr>
                <w:noProof/>
                <w:webHidden/>
              </w:rPr>
            </w:r>
            <w:r w:rsidR="003C2865">
              <w:rPr>
                <w:noProof/>
                <w:webHidden/>
              </w:rPr>
              <w:fldChar w:fldCharType="separate"/>
            </w:r>
            <w:r w:rsidR="003C2865">
              <w:rPr>
                <w:noProof/>
                <w:webHidden/>
              </w:rPr>
              <w:t>8</w:t>
            </w:r>
            <w:r w:rsidR="003C2865">
              <w:rPr>
                <w:noProof/>
                <w:webHidden/>
              </w:rPr>
              <w:fldChar w:fldCharType="end"/>
            </w:r>
          </w:hyperlink>
        </w:p>
        <w:p w14:paraId="3FAECC24" w14:textId="20038663"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82" w:history="1">
            <w:r w:rsidR="003C2865" w:rsidRPr="0003761D">
              <w:rPr>
                <w:rStyle w:val="Hyperlink"/>
                <w:noProof/>
              </w:rPr>
              <w:t>4.</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Milestones, Considerations and Blinding</w:t>
            </w:r>
            <w:r w:rsidR="003C2865">
              <w:rPr>
                <w:noProof/>
                <w:webHidden/>
              </w:rPr>
              <w:tab/>
            </w:r>
            <w:r w:rsidR="003C2865">
              <w:rPr>
                <w:noProof/>
                <w:webHidden/>
              </w:rPr>
              <w:fldChar w:fldCharType="begin"/>
            </w:r>
            <w:r w:rsidR="003C2865">
              <w:rPr>
                <w:noProof/>
                <w:webHidden/>
              </w:rPr>
              <w:instrText xml:space="preserve"> PAGEREF _Toc161164382 \h </w:instrText>
            </w:r>
            <w:r w:rsidR="003C2865">
              <w:rPr>
                <w:noProof/>
                <w:webHidden/>
              </w:rPr>
            </w:r>
            <w:r w:rsidR="003C2865">
              <w:rPr>
                <w:noProof/>
                <w:webHidden/>
              </w:rPr>
              <w:fldChar w:fldCharType="separate"/>
            </w:r>
            <w:r w:rsidR="003C2865">
              <w:rPr>
                <w:noProof/>
                <w:webHidden/>
              </w:rPr>
              <w:t>9</w:t>
            </w:r>
            <w:r w:rsidR="003C2865">
              <w:rPr>
                <w:noProof/>
                <w:webHidden/>
              </w:rPr>
              <w:fldChar w:fldCharType="end"/>
            </w:r>
          </w:hyperlink>
        </w:p>
        <w:p w14:paraId="2FDA4A36" w14:textId="0D59D7A4"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3" w:history="1">
            <w:r w:rsidR="003C2865" w:rsidRPr="0003761D">
              <w:rPr>
                <w:rStyle w:val="Hyperlink"/>
                <w:noProof/>
              </w:rPr>
              <w:t>4.1 Project and Data Milestones</w:t>
            </w:r>
            <w:r w:rsidR="003C2865">
              <w:rPr>
                <w:noProof/>
                <w:webHidden/>
              </w:rPr>
              <w:tab/>
            </w:r>
            <w:r w:rsidR="003C2865">
              <w:rPr>
                <w:noProof/>
                <w:webHidden/>
              </w:rPr>
              <w:fldChar w:fldCharType="begin"/>
            </w:r>
            <w:r w:rsidR="003C2865">
              <w:rPr>
                <w:noProof/>
                <w:webHidden/>
              </w:rPr>
              <w:instrText xml:space="preserve"> PAGEREF _Toc161164383 \h </w:instrText>
            </w:r>
            <w:r w:rsidR="003C2865">
              <w:rPr>
                <w:noProof/>
                <w:webHidden/>
              </w:rPr>
            </w:r>
            <w:r w:rsidR="003C2865">
              <w:rPr>
                <w:noProof/>
                <w:webHidden/>
              </w:rPr>
              <w:fldChar w:fldCharType="separate"/>
            </w:r>
            <w:r w:rsidR="003C2865">
              <w:rPr>
                <w:noProof/>
                <w:webHidden/>
              </w:rPr>
              <w:t>9</w:t>
            </w:r>
            <w:r w:rsidR="003C2865">
              <w:rPr>
                <w:noProof/>
                <w:webHidden/>
              </w:rPr>
              <w:fldChar w:fldCharType="end"/>
            </w:r>
          </w:hyperlink>
        </w:p>
        <w:p w14:paraId="645DB7E1" w14:textId="6342E0FB"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4" w:history="1">
            <w:r w:rsidR="003C2865" w:rsidRPr="0003761D">
              <w:rPr>
                <w:rStyle w:val="Hyperlink"/>
                <w:noProof/>
              </w:rPr>
              <w:t>4.2 Data Management Considerations</w:t>
            </w:r>
            <w:r w:rsidR="003C2865">
              <w:rPr>
                <w:noProof/>
                <w:webHidden/>
              </w:rPr>
              <w:tab/>
            </w:r>
            <w:r w:rsidR="003C2865">
              <w:rPr>
                <w:noProof/>
                <w:webHidden/>
              </w:rPr>
              <w:fldChar w:fldCharType="begin"/>
            </w:r>
            <w:r w:rsidR="003C2865">
              <w:rPr>
                <w:noProof/>
                <w:webHidden/>
              </w:rPr>
              <w:instrText xml:space="preserve"> PAGEREF _Toc161164384 \h </w:instrText>
            </w:r>
            <w:r w:rsidR="003C2865">
              <w:rPr>
                <w:noProof/>
                <w:webHidden/>
              </w:rPr>
            </w:r>
            <w:r w:rsidR="003C2865">
              <w:rPr>
                <w:noProof/>
                <w:webHidden/>
              </w:rPr>
              <w:fldChar w:fldCharType="separate"/>
            </w:r>
            <w:r w:rsidR="003C2865">
              <w:rPr>
                <w:noProof/>
                <w:webHidden/>
              </w:rPr>
              <w:t>10</w:t>
            </w:r>
            <w:r w:rsidR="003C2865">
              <w:rPr>
                <w:noProof/>
                <w:webHidden/>
              </w:rPr>
              <w:fldChar w:fldCharType="end"/>
            </w:r>
          </w:hyperlink>
        </w:p>
        <w:p w14:paraId="7A6430C4" w14:textId="3C52EF19"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5" w:history="1">
            <w:r w:rsidR="003C2865" w:rsidRPr="0003761D">
              <w:rPr>
                <w:rStyle w:val="Hyperlink"/>
                <w:noProof/>
              </w:rPr>
              <w:t>4.3 Blinding and Unblinding</w:t>
            </w:r>
            <w:r w:rsidR="003C2865">
              <w:rPr>
                <w:noProof/>
                <w:webHidden/>
              </w:rPr>
              <w:tab/>
            </w:r>
            <w:r w:rsidR="003C2865">
              <w:rPr>
                <w:noProof/>
                <w:webHidden/>
              </w:rPr>
              <w:fldChar w:fldCharType="begin"/>
            </w:r>
            <w:r w:rsidR="003C2865">
              <w:rPr>
                <w:noProof/>
                <w:webHidden/>
              </w:rPr>
              <w:instrText xml:space="preserve"> PAGEREF _Toc161164385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70AFBCF8" w14:textId="4F6A1C81"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86" w:history="1">
            <w:r w:rsidR="003C2865" w:rsidRPr="0003761D">
              <w:rPr>
                <w:rStyle w:val="Hyperlink"/>
                <w:noProof/>
              </w:rPr>
              <w:t>5.</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Project Data and Database Systems</w:t>
            </w:r>
            <w:r w:rsidR="003C2865">
              <w:rPr>
                <w:noProof/>
                <w:webHidden/>
              </w:rPr>
              <w:tab/>
            </w:r>
            <w:r w:rsidR="003C2865">
              <w:rPr>
                <w:noProof/>
                <w:webHidden/>
              </w:rPr>
              <w:fldChar w:fldCharType="begin"/>
            </w:r>
            <w:r w:rsidR="003C2865">
              <w:rPr>
                <w:noProof/>
                <w:webHidden/>
              </w:rPr>
              <w:instrText xml:space="preserve"> PAGEREF _Toc161164386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20F17A58" w14:textId="35DAD7E1"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7" w:history="1">
            <w:r w:rsidR="003C2865" w:rsidRPr="0003761D">
              <w:rPr>
                <w:rStyle w:val="Hyperlink"/>
                <w:noProof/>
              </w:rPr>
              <w:t>5.1 Project Data Set</w:t>
            </w:r>
            <w:r w:rsidR="003C2865">
              <w:rPr>
                <w:noProof/>
                <w:webHidden/>
              </w:rPr>
              <w:tab/>
            </w:r>
            <w:r w:rsidR="003C2865">
              <w:rPr>
                <w:noProof/>
                <w:webHidden/>
              </w:rPr>
              <w:fldChar w:fldCharType="begin"/>
            </w:r>
            <w:r w:rsidR="003C2865">
              <w:rPr>
                <w:noProof/>
                <w:webHidden/>
              </w:rPr>
              <w:instrText xml:space="preserve"> PAGEREF _Toc161164387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6AEF4C5F" w14:textId="1F3C5A64"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88" w:history="1">
            <w:r w:rsidR="003C2865" w:rsidRPr="0003761D">
              <w:rPr>
                <w:rStyle w:val="Hyperlink"/>
                <w:noProof/>
              </w:rPr>
              <w:t>5.2 Data management systems</w:t>
            </w:r>
            <w:r w:rsidR="003C2865">
              <w:rPr>
                <w:noProof/>
                <w:webHidden/>
              </w:rPr>
              <w:tab/>
            </w:r>
            <w:r w:rsidR="003C2865">
              <w:rPr>
                <w:noProof/>
                <w:webHidden/>
              </w:rPr>
              <w:fldChar w:fldCharType="begin"/>
            </w:r>
            <w:r w:rsidR="003C2865">
              <w:rPr>
                <w:noProof/>
                <w:webHidden/>
              </w:rPr>
              <w:instrText xml:space="preserve"> PAGEREF _Toc161164388 \h </w:instrText>
            </w:r>
            <w:r w:rsidR="003C2865">
              <w:rPr>
                <w:noProof/>
                <w:webHidden/>
              </w:rPr>
            </w:r>
            <w:r w:rsidR="003C2865">
              <w:rPr>
                <w:noProof/>
                <w:webHidden/>
              </w:rPr>
              <w:fldChar w:fldCharType="separate"/>
            </w:r>
            <w:r w:rsidR="003C2865">
              <w:rPr>
                <w:noProof/>
                <w:webHidden/>
              </w:rPr>
              <w:t>11</w:t>
            </w:r>
            <w:r w:rsidR="003C2865">
              <w:rPr>
                <w:noProof/>
                <w:webHidden/>
              </w:rPr>
              <w:fldChar w:fldCharType="end"/>
            </w:r>
          </w:hyperlink>
        </w:p>
        <w:p w14:paraId="7951C082" w14:textId="203D4725"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89" w:history="1">
            <w:r w:rsidR="003C2865" w:rsidRPr="0003761D">
              <w:rPr>
                <w:rStyle w:val="Hyperlink"/>
                <w:noProof/>
              </w:rPr>
              <w:t>6.</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Privacy, Identifiers and Linkage</w:t>
            </w:r>
            <w:r w:rsidR="003C2865">
              <w:rPr>
                <w:noProof/>
                <w:webHidden/>
              </w:rPr>
              <w:tab/>
            </w:r>
            <w:r w:rsidR="003C2865">
              <w:rPr>
                <w:noProof/>
                <w:webHidden/>
              </w:rPr>
              <w:fldChar w:fldCharType="begin"/>
            </w:r>
            <w:r w:rsidR="003C2865">
              <w:rPr>
                <w:noProof/>
                <w:webHidden/>
              </w:rPr>
              <w:instrText xml:space="preserve"> PAGEREF _Toc161164389 \h </w:instrText>
            </w:r>
            <w:r w:rsidR="003C2865">
              <w:rPr>
                <w:noProof/>
                <w:webHidden/>
              </w:rPr>
            </w:r>
            <w:r w:rsidR="003C2865">
              <w:rPr>
                <w:noProof/>
                <w:webHidden/>
              </w:rPr>
              <w:fldChar w:fldCharType="separate"/>
            </w:r>
            <w:r w:rsidR="003C2865">
              <w:rPr>
                <w:noProof/>
                <w:webHidden/>
              </w:rPr>
              <w:t>12</w:t>
            </w:r>
            <w:r w:rsidR="003C2865">
              <w:rPr>
                <w:noProof/>
                <w:webHidden/>
              </w:rPr>
              <w:fldChar w:fldCharType="end"/>
            </w:r>
          </w:hyperlink>
        </w:p>
        <w:p w14:paraId="50533FED" w14:textId="6DC567ED"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0" w:history="1">
            <w:r w:rsidR="003C2865" w:rsidRPr="0003761D">
              <w:rPr>
                <w:rStyle w:val="Hyperlink"/>
                <w:noProof/>
              </w:rPr>
              <w:t>6.1 Personal Identifying Information and Sensitive Data Handling</w:t>
            </w:r>
            <w:r w:rsidR="003C2865">
              <w:rPr>
                <w:noProof/>
                <w:webHidden/>
              </w:rPr>
              <w:tab/>
            </w:r>
            <w:r w:rsidR="003C2865">
              <w:rPr>
                <w:noProof/>
                <w:webHidden/>
              </w:rPr>
              <w:fldChar w:fldCharType="begin"/>
            </w:r>
            <w:r w:rsidR="003C2865">
              <w:rPr>
                <w:noProof/>
                <w:webHidden/>
              </w:rPr>
              <w:instrText xml:space="preserve"> PAGEREF _Toc161164390 \h </w:instrText>
            </w:r>
            <w:r w:rsidR="003C2865">
              <w:rPr>
                <w:noProof/>
                <w:webHidden/>
              </w:rPr>
            </w:r>
            <w:r w:rsidR="003C2865">
              <w:rPr>
                <w:noProof/>
                <w:webHidden/>
              </w:rPr>
              <w:fldChar w:fldCharType="separate"/>
            </w:r>
            <w:r w:rsidR="003C2865">
              <w:rPr>
                <w:noProof/>
                <w:webHidden/>
              </w:rPr>
              <w:t>12</w:t>
            </w:r>
            <w:r w:rsidR="003C2865">
              <w:rPr>
                <w:noProof/>
                <w:webHidden/>
              </w:rPr>
              <w:fldChar w:fldCharType="end"/>
            </w:r>
          </w:hyperlink>
        </w:p>
        <w:p w14:paraId="24C834F3" w14:textId="1F1C70AE"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1" w:history="1">
            <w:r w:rsidR="003C2865" w:rsidRPr="0003761D">
              <w:rPr>
                <w:rStyle w:val="Hyperlink"/>
                <w:noProof/>
              </w:rPr>
              <w:t>6,2 Unique subject identifier</w:t>
            </w:r>
            <w:r w:rsidR="003C2865">
              <w:rPr>
                <w:noProof/>
                <w:webHidden/>
              </w:rPr>
              <w:tab/>
            </w:r>
            <w:r w:rsidR="003C2865">
              <w:rPr>
                <w:noProof/>
                <w:webHidden/>
              </w:rPr>
              <w:fldChar w:fldCharType="begin"/>
            </w:r>
            <w:r w:rsidR="003C2865">
              <w:rPr>
                <w:noProof/>
                <w:webHidden/>
              </w:rPr>
              <w:instrText xml:space="preserve"> PAGEREF _Toc161164391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2FA41D8E" w14:textId="243A79E0"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2" w:history="1">
            <w:r w:rsidR="003C2865" w:rsidRPr="0003761D">
              <w:rPr>
                <w:rStyle w:val="Hyperlink"/>
                <w:noProof/>
              </w:rPr>
              <w:t>6.3 Data Linkage</w:t>
            </w:r>
            <w:r w:rsidR="003C2865">
              <w:rPr>
                <w:noProof/>
                <w:webHidden/>
              </w:rPr>
              <w:tab/>
            </w:r>
            <w:r w:rsidR="003C2865">
              <w:rPr>
                <w:noProof/>
                <w:webHidden/>
              </w:rPr>
              <w:fldChar w:fldCharType="begin"/>
            </w:r>
            <w:r w:rsidR="003C2865">
              <w:rPr>
                <w:noProof/>
                <w:webHidden/>
              </w:rPr>
              <w:instrText xml:space="preserve"> PAGEREF _Toc161164392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460E8ACE" w14:textId="18FE9623"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93" w:history="1">
            <w:r w:rsidR="003C2865" w:rsidRPr="0003761D">
              <w:rPr>
                <w:rStyle w:val="Hyperlink"/>
                <w:noProof/>
              </w:rPr>
              <w:t>7.</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Data Quality and Change Management</w:t>
            </w:r>
            <w:r w:rsidR="003C2865">
              <w:rPr>
                <w:noProof/>
                <w:webHidden/>
              </w:rPr>
              <w:tab/>
            </w:r>
            <w:r w:rsidR="003C2865">
              <w:rPr>
                <w:noProof/>
                <w:webHidden/>
              </w:rPr>
              <w:fldChar w:fldCharType="begin"/>
            </w:r>
            <w:r w:rsidR="003C2865">
              <w:rPr>
                <w:noProof/>
                <w:webHidden/>
              </w:rPr>
              <w:instrText xml:space="preserve"> PAGEREF _Toc161164393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36EFDFD9" w14:textId="52F9BA49"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4" w:history="1">
            <w:r w:rsidR="003C2865" w:rsidRPr="0003761D">
              <w:rPr>
                <w:rStyle w:val="Hyperlink"/>
                <w:noProof/>
              </w:rPr>
              <w:t>7.1 Data Quality and Review</w:t>
            </w:r>
            <w:r w:rsidR="003C2865">
              <w:rPr>
                <w:noProof/>
                <w:webHidden/>
              </w:rPr>
              <w:tab/>
            </w:r>
            <w:r w:rsidR="003C2865">
              <w:rPr>
                <w:noProof/>
                <w:webHidden/>
              </w:rPr>
              <w:fldChar w:fldCharType="begin"/>
            </w:r>
            <w:r w:rsidR="003C2865">
              <w:rPr>
                <w:noProof/>
                <w:webHidden/>
              </w:rPr>
              <w:instrText xml:space="preserve"> PAGEREF _Toc161164394 \h </w:instrText>
            </w:r>
            <w:r w:rsidR="003C2865">
              <w:rPr>
                <w:noProof/>
                <w:webHidden/>
              </w:rPr>
            </w:r>
            <w:r w:rsidR="003C2865">
              <w:rPr>
                <w:noProof/>
                <w:webHidden/>
              </w:rPr>
              <w:fldChar w:fldCharType="separate"/>
            </w:r>
            <w:r w:rsidR="003C2865">
              <w:rPr>
                <w:noProof/>
                <w:webHidden/>
              </w:rPr>
              <w:t>13</w:t>
            </w:r>
            <w:r w:rsidR="003C2865">
              <w:rPr>
                <w:noProof/>
                <w:webHidden/>
              </w:rPr>
              <w:fldChar w:fldCharType="end"/>
            </w:r>
          </w:hyperlink>
        </w:p>
        <w:p w14:paraId="2B6B4799" w14:textId="4983212F"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5" w:history="1">
            <w:r w:rsidR="003C2865" w:rsidRPr="0003761D">
              <w:rPr>
                <w:rStyle w:val="Hyperlink"/>
                <w:noProof/>
              </w:rPr>
              <w:t>7.2 Database Change Management</w:t>
            </w:r>
            <w:r w:rsidR="003C2865">
              <w:rPr>
                <w:noProof/>
                <w:webHidden/>
              </w:rPr>
              <w:tab/>
            </w:r>
            <w:r w:rsidR="003C2865">
              <w:rPr>
                <w:noProof/>
                <w:webHidden/>
              </w:rPr>
              <w:fldChar w:fldCharType="begin"/>
            </w:r>
            <w:r w:rsidR="003C2865">
              <w:rPr>
                <w:noProof/>
                <w:webHidden/>
              </w:rPr>
              <w:instrText xml:space="preserve"> PAGEREF _Toc161164395 \h </w:instrText>
            </w:r>
            <w:r w:rsidR="003C2865">
              <w:rPr>
                <w:noProof/>
                <w:webHidden/>
              </w:rPr>
            </w:r>
            <w:r w:rsidR="003C2865">
              <w:rPr>
                <w:noProof/>
                <w:webHidden/>
              </w:rPr>
              <w:fldChar w:fldCharType="separate"/>
            </w:r>
            <w:r w:rsidR="003C2865">
              <w:rPr>
                <w:noProof/>
                <w:webHidden/>
              </w:rPr>
              <w:t>15</w:t>
            </w:r>
            <w:r w:rsidR="003C2865">
              <w:rPr>
                <w:noProof/>
                <w:webHidden/>
              </w:rPr>
              <w:fldChar w:fldCharType="end"/>
            </w:r>
          </w:hyperlink>
        </w:p>
        <w:p w14:paraId="4DA68229" w14:textId="15720EF5"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396" w:history="1">
            <w:r w:rsidR="003C2865" w:rsidRPr="0003761D">
              <w:rPr>
                <w:rStyle w:val="Hyperlink"/>
                <w:noProof/>
              </w:rPr>
              <w:t>8.</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Coding, Database Reconciliation and Exports</w:t>
            </w:r>
            <w:r w:rsidR="003C2865">
              <w:rPr>
                <w:noProof/>
                <w:webHidden/>
              </w:rPr>
              <w:tab/>
            </w:r>
            <w:r w:rsidR="003C2865">
              <w:rPr>
                <w:noProof/>
                <w:webHidden/>
              </w:rPr>
              <w:fldChar w:fldCharType="begin"/>
            </w:r>
            <w:r w:rsidR="003C2865">
              <w:rPr>
                <w:noProof/>
                <w:webHidden/>
              </w:rPr>
              <w:instrText xml:space="preserve"> PAGEREF _Toc161164396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07DC46F9" w14:textId="02356C21"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7" w:history="1">
            <w:r w:rsidR="003C2865" w:rsidRPr="0003761D">
              <w:rPr>
                <w:rStyle w:val="Hyperlink"/>
                <w:noProof/>
              </w:rPr>
              <w:t>8.1 Coding Dictionaries</w:t>
            </w:r>
            <w:r w:rsidR="003C2865">
              <w:rPr>
                <w:noProof/>
                <w:webHidden/>
              </w:rPr>
              <w:tab/>
            </w:r>
            <w:r w:rsidR="003C2865">
              <w:rPr>
                <w:noProof/>
                <w:webHidden/>
              </w:rPr>
              <w:fldChar w:fldCharType="begin"/>
            </w:r>
            <w:r w:rsidR="003C2865">
              <w:rPr>
                <w:noProof/>
                <w:webHidden/>
              </w:rPr>
              <w:instrText xml:space="preserve"> PAGEREF _Toc161164397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289B7D66" w14:textId="04BF8EA0"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8" w:history="1">
            <w:r w:rsidR="003C2865" w:rsidRPr="0003761D">
              <w:rPr>
                <w:rStyle w:val="Hyperlink"/>
                <w:noProof/>
              </w:rPr>
              <w:t>8.2 Clinical and Safety Databases Reconciliation</w:t>
            </w:r>
            <w:r w:rsidR="003C2865">
              <w:rPr>
                <w:noProof/>
                <w:webHidden/>
              </w:rPr>
              <w:tab/>
            </w:r>
            <w:r w:rsidR="003C2865">
              <w:rPr>
                <w:noProof/>
                <w:webHidden/>
              </w:rPr>
              <w:fldChar w:fldCharType="begin"/>
            </w:r>
            <w:r w:rsidR="003C2865">
              <w:rPr>
                <w:noProof/>
                <w:webHidden/>
              </w:rPr>
              <w:instrText xml:space="preserve"> PAGEREF _Toc161164398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70267BB5" w14:textId="5AC81F8B"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399" w:history="1">
            <w:r w:rsidR="003C2865" w:rsidRPr="0003761D">
              <w:rPr>
                <w:rStyle w:val="Hyperlink"/>
                <w:noProof/>
              </w:rPr>
              <w:t>8.3 Data Export</w:t>
            </w:r>
            <w:r w:rsidR="003C2865">
              <w:rPr>
                <w:noProof/>
                <w:webHidden/>
              </w:rPr>
              <w:tab/>
            </w:r>
            <w:r w:rsidR="003C2865">
              <w:rPr>
                <w:noProof/>
                <w:webHidden/>
              </w:rPr>
              <w:fldChar w:fldCharType="begin"/>
            </w:r>
            <w:r w:rsidR="003C2865">
              <w:rPr>
                <w:noProof/>
                <w:webHidden/>
              </w:rPr>
              <w:instrText xml:space="preserve"> PAGEREF _Toc161164399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0F64BDCD" w14:textId="2CDCA21C"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0" w:history="1">
            <w:r w:rsidR="003C2865" w:rsidRPr="0003761D">
              <w:rPr>
                <w:rStyle w:val="Hyperlink"/>
                <w:noProof/>
              </w:rPr>
              <w:t>9.</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Database Locks and Archiving</w:t>
            </w:r>
            <w:r w:rsidR="003C2865">
              <w:rPr>
                <w:noProof/>
                <w:webHidden/>
              </w:rPr>
              <w:tab/>
            </w:r>
            <w:r w:rsidR="003C2865">
              <w:rPr>
                <w:noProof/>
                <w:webHidden/>
              </w:rPr>
              <w:fldChar w:fldCharType="begin"/>
            </w:r>
            <w:r w:rsidR="003C2865">
              <w:rPr>
                <w:noProof/>
                <w:webHidden/>
              </w:rPr>
              <w:instrText xml:space="preserve"> PAGEREF _Toc161164400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26D21C71" w14:textId="5AD634B1"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401" w:history="1">
            <w:r w:rsidR="003C2865" w:rsidRPr="0003761D">
              <w:rPr>
                <w:rStyle w:val="Hyperlink"/>
                <w:noProof/>
              </w:rPr>
              <w:t>9.1 Database Locks</w:t>
            </w:r>
            <w:r w:rsidR="003C2865">
              <w:rPr>
                <w:noProof/>
                <w:webHidden/>
              </w:rPr>
              <w:tab/>
            </w:r>
            <w:r w:rsidR="003C2865">
              <w:rPr>
                <w:noProof/>
                <w:webHidden/>
              </w:rPr>
              <w:fldChar w:fldCharType="begin"/>
            </w:r>
            <w:r w:rsidR="003C2865">
              <w:rPr>
                <w:noProof/>
                <w:webHidden/>
              </w:rPr>
              <w:instrText xml:space="preserve"> PAGEREF _Toc161164401 \h </w:instrText>
            </w:r>
            <w:r w:rsidR="003C2865">
              <w:rPr>
                <w:noProof/>
                <w:webHidden/>
              </w:rPr>
            </w:r>
            <w:r w:rsidR="003C2865">
              <w:rPr>
                <w:noProof/>
                <w:webHidden/>
              </w:rPr>
              <w:fldChar w:fldCharType="separate"/>
            </w:r>
            <w:r w:rsidR="003C2865">
              <w:rPr>
                <w:noProof/>
                <w:webHidden/>
              </w:rPr>
              <w:t>16</w:t>
            </w:r>
            <w:r w:rsidR="003C2865">
              <w:rPr>
                <w:noProof/>
                <w:webHidden/>
              </w:rPr>
              <w:fldChar w:fldCharType="end"/>
            </w:r>
          </w:hyperlink>
        </w:p>
        <w:p w14:paraId="6599F304" w14:textId="5DE8B856"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402" w:history="1">
            <w:r w:rsidR="003C2865" w:rsidRPr="0003761D">
              <w:rPr>
                <w:rStyle w:val="Hyperlink"/>
                <w:noProof/>
              </w:rPr>
              <w:t>9.2 Paper Storage and Archiving</w:t>
            </w:r>
            <w:r w:rsidR="003C2865">
              <w:rPr>
                <w:noProof/>
                <w:webHidden/>
              </w:rPr>
              <w:tab/>
            </w:r>
            <w:r w:rsidR="003C2865">
              <w:rPr>
                <w:noProof/>
                <w:webHidden/>
              </w:rPr>
              <w:fldChar w:fldCharType="begin"/>
            </w:r>
            <w:r w:rsidR="003C2865">
              <w:rPr>
                <w:noProof/>
                <w:webHidden/>
              </w:rPr>
              <w:instrText xml:space="preserve"> PAGEREF _Toc161164402 \h </w:instrText>
            </w:r>
            <w:r w:rsidR="003C2865">
              <w:rPr>
                <w:noProof/>
                <w:webHidden/>
              </w:rPr>
            </w:r>
            <w:r w:rsidR="003C2865">
              <w:rPr>
                <w:noProof/>
                <w:webHidden/>
              </w:rPr>
              <w:fldChar w:fldCharType="separate"/>
            </w:r>
            <w:r w:rsidR="003C2865">
              <w:rPr>
                <w:noProof/>
                <w:webHidden/>
              </w:rPr>
              <w:t>18</w:t>
            </w:r>
            <w:r w:rsidR="003C2865">
              <w:rPr>
                <w:noProof/>
                <w:webHidden/>
              </w:rPr>
              <w:fldChar w:fldCharType="end"/>
            </w:r>
          </w:hyperlink>
        </w:p>
        <w:p w14:paraId="5E0CC3BB" w14:textId="2CE3E244"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3" w:history="1">
            <w:r w:rsidR="003C2865" w:rsidRPr="0003761D">
              <w:rPr>
                <w:rStyle w:val="Hyperlink"/>
                <w:noProof/>
              </w:rPr>
              <w:t>10.</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Data Sharing</w:t>
            </w:r>
            <w:r w:rsidR="003C2865">
              <w:rPr>
                <w:noProof/>
                <w:webHidden/>
              </w:rPr>
              <w:tab/>
            </w:r>
            <w:r w:rsidR="003C2865">
              <w:rPr>
                <w:noProof/>
                <w:webHidden/>
              </w:rPr>
              <w:fldChar w:fldCharType="begin"/>
            </w:r>
            <w:r w:rsidR="003C2865">
              <w:rPr>
                <w:noProof/>
                <w:webHidden/>
              </w:rPr>
              <w:instrText xml:space="preserve"> PAGEREF _Toc161164403 \h </w:instrText>
            </w:r>
            <w:r w:rsidR="003C2865">
              <w:rPr>
                <w:noProof/>
                <w:webHidden/>
              </w:rPr>
            </w:r>
            <w:r w:rsidR="003C2865">
              <w:rPr>
                <w:noProof/>
                <w:webHidden/>
              </w:rPr>
              <w:fldChar w:fldCharType="separate"/>
            </w:r>
            <w:r w:rsidR="003C2865">
              <w:rPr>
                <w:noProof/>
                <w:webHidden/>
              </w:rPr>
              <w:t>18</w:t>
            </w:r>
            <w:r w:rsidR="003C2865">
              <w:rPr>
                <w:noProof/>
                <w:webHidden/>
              </w:rPr>
              <w:fldChar w:fldCharType="end"/>
            </w:r>
          </w:hyperlink>
        </w:p>
        <w:p w14:paraId="2ABDD0A0" w14:textId="55C54A6A"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4" w:history="1">
            <w:r w:rsidR="003C2865" w:rsidRPr="0003761D">
              <w:rPr>
                <w:rStyle w:val="Hyperlink"/>
                <w:noProof/>
              </w:rPr>
              <w:t>11.</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Storage and Security Measures</w:t>
            </w:r>
            <w:r w:rsidR="003C2865">
              <w:rPr>
                <w:noProof/>
                <w:webHidden/>
              </w:rPr>
              <w:tab/>
            </w:r>
            <w:r w:rsidR="003C2865">
              <w:rPr>
                <w:noProof/>
                <w:webHidden/>
              </w:rPr>
              <w:fldChar w:fldCharType="begin"/>
            </w:r>
            <w:r w:rsidR="003C2865">
              <w:rPr>
                <w:noProof/>
                <w:webHidden/>
              </w:rPr>
              <w:instrText xml:space="preserve"> PAGEREF _Toc161164404 \h </w:instrText>
            </w:r>
            <w:r w:rsidR="003C2865">
              <w:rPr>
                <w:noProof/>
                <w:webHidden/>
              </w:rPr>
            </w:r>
            <w:r w:rsidR="003C2865">
              <w:rPr>
                <w:noProof/>
                <w:webHidden/>
              </w:rPr>
              <w:fldChar w:fldCharType="separate"/>
            </w:r>
            <w:r w:rsidR="003C2865">
              <w:rPr>
                <w:noProof/>
                <w:webHidden/>
              </w:rPr>
              <w:t>18</w:t>
            </w:r>
            <w:r w:rsidR="003C2865">
              <w:rPr>
                <w:noProof/>
                <w:webHidden/>
              </w:rPr>
              <w:fldChar w:fldCharType="end"/>
            </w:r>
          </w:hyperlink>
        </w:p>
        <w:p w14:paraId="4EF94EFC" w14:textId="62B5CDA0" w:rsidR="003C2865" w:rsidRDefault="003B5430">
          <w:pPr>
            <w:pStyle w:val="TOC1"/>
            <w:tabs>
              <w:tab w:val="left" w:pos="480"/>
              <w:tab w:val="right" w:leader="dot" w:pos="9545"/>
            </w:tabs>
            <w:rPr>
              <w:rFonts w:eastAsiaTheme="minorEastAsia" w:cstheme="minorBidi"/>
              <w:b w:val="0"/>
              <w:bCs w:val="0"/>
              <w:caps w:val="0"/>
              <w:noProof/>
              <w:kern w:val="2"/>
              <w:sz w:val="22"/>
              <w:szCs w:val="22"/>
              <w:lang w:val="en-IN"/>
              <w14:ligatures w14:val="standardContextual"/>
            </w:rPr>
          </w:pPr>
          <w:hyperlink w:anchor="_Toc161164405" w:history="1">
            <w:r w:rsidR="003C2865" w:rsidRPr="0003761D">
              <w:rPr>
                <w:rStyle w:val="Hyperlink"/>
                <w:noProof/>
              </w:rPr>
              <w:t>12.</w:t>
            </w:r>
            <w:r w:rsidR="003C2865">
              <w:rPr>
                <w:rFonts w:eastAsiaTheme="minorEastAsia" w:cstheme="minorBidi"/>
                <w:b w:val="0"/>
                <w:bCs w:val="0"/>
                <w:caps w:val="0"/>
                <w:noProof/>
                <w:kern w:val="2"/>
                <w:sz w:val="22"/>
                <w:szCs w:val="22"/>
                <w:lang w:val="en-IN"/>
                <w14:ligatures w14:val="standardContextual"/>
              </w:rPr>
              <w:tab/>
            </w:r>
            <w:r w:rsidR="003C2865" w:rsidRPr="0003761D">
              <w:rPr>
                <w:rStyle w:val="Hyperlink"/>
                <w:noProof/>
              </w:rPr>
              <w:t>Additional Project information</w:t>
            </w:r>
            <w:r w:rsidR="003C2865">
              <w:rPr>
                <w:noProof/>
                <w:webHidden/>
              </w:rPr>
              <w:tab/>
            </w:r>
            <w:r w:rsidR="003C2865">
              <w:rPr>
                <w:noProof/>
                <w:webHidden/>
              </w:rPr>
              <w:fldChar w:fldCharType="begin"/>
            </w:r>
            <w:r w:rsidR="003C2865">
              <w:rPr>
                <w:noProof/>
                <w:webHidden/>
              </w:rPr>
              <w:instrText xml:space="preserve"> PAGEREF _Toc161164405 \h </w:instrText>
            </w:r>
            <w:r w:rsidR="003C2865">
              <w:rPr>
                <w:noProof/>
                <w:webHidden/>
              </w:rPr>
            </w:r>
            <w:r w:rsidR="003C2865">
              <w:rPr>
                <w:noProof/>
                <w:webHidden/>
              </w:rPr>
              <w:fldChar w:fldCharType="separate"/>
            </w:r>
            <w:r w:rsidR="003C2865">
              <w:rPr>
                <w:noProof/>
                <w:webHidden/>
              </w:rPr>
              <w:t>20</w:t>
            </w:r>
            <w:r w:rsidR="003C2865">
              <w:rPr>
                <w:noProof/>
                <w:webHidden/>
              </w:rPr>
              <w:fldChar w:fldCharType="end"/>
            </w:r>
          </w:hyperlink>
        </w:p>
        <w:p w14:paraId="4D57F09D" w14:textId="5EAD8206" w:rsidR="003C2865" w:rsidRDefault="003B5430">
          <w:pPr>
            <w:pStyle w:val="TOC2"/>
            <w:tabs>
              <w:tab w:val="right" w:leader="dot" w:pos="9545"/>
            </w:tabs>
            <w:rPr>
              <w:rFonts w:eastAsiaTheme="minorEastAsia" w:cstheme="minorBidi"/>
              <w:smallCaps w:val="0"/>
              <w:noProof/>
              <w:kern w:val="2"/>
              <w:sz w:val="22"/>
              <w:szCs w:val="22"/>
              <w:lang w:val="en-IN"/>
              <w14:ligatures w14:val="standardContextual"/>
            </w:rPr>
          </w:pPr>
          <w:hyperlink w:anchor="_Toc161164406" w:history="1">
            <w:r w:rsidR="003C2865" w:rsidRPr="0003761D">
              <w:rPr>
                <w:rStyle w:val="Hyperlink"/>
                <w:noProof/>
              </w:rPr>
              <w:t>Dynamic reference list</w:t>
            </w:r>
            <w:r w:rsidR="003C2865">
              <w:rPr>
                <w:noProof/>
                <w:webHidden/>
              </w:rPr>
              <w:tab/>
            </w:r>
            <w:r w:rsidR="003C2865">
              <w:rPr>
                <w:noProof/>
                <w:webHidden/>
              </w:rPr>
              <w:fldChar w:fldCharType="begin"/>
            </w:r>
            <w:r w:rsidR="003C2865">
              <w:rPr>
                <w:noProof/>
                <w:webHidden/>
              </w:rPr>
              <w:instrText xml:space="preserve"> PAGEREF _Toc161164406 \h </w:instrText>
            </w:r>
            <w:r w:rsidR="003C2865">
              <w:rPr>
                <w:noProof/>
                <w:webHidden/>
              </w:rPr>
            </w:r>
            <w:r w:rsidR="003C2865">
              <w:rPr>
                <w:noProof/>
                <w:webHidden/>
              </w:rPr>
              <w:fldChar w:fldCharType="separate"/>
            </w:r>
            <w:r w:rsidR="003C2865">
              <w:rPr>
                <w:noProof/>
                <w:webHidden/>
              </w:rPr>
              <w:t>20</w:t>
            </w:r>
            <w:r w:rsidR="003C2865">
              <w:rPr>
                <w:noProof/>
                <w:webHidden/>
              </w:rPr>
              <w:fldChar w:fldCharType="end"/>
            </w:r>
          </w:hyperlink>
        </w:p>
        <w:p w14:paraId="0B8E5498" w14:textId="41B6936C" w:rsidR="000D457E" w:rsidRDefault="00981FD2" w:rsidP="00491C62">
          <w:pPr>
            <w:rPr>
              <w:b/>
              <w:bCs/>
              <w:noProof/>
            </w:rPr>
          </w:pPr>
          <w:r w:rsidRPr="000D457E">
            <w:rPr>
              <w:rFonts w:asciiTheme="minorHAnsi" w:hAnsiTheme="minorHAnsi"/>
              <w:b/>
              <w:bCs/>
              <w:noProof/>
              <w:sz w:val="22"/>
              <w:szCs w:val="22"/>
            </w:rPr>
            <w:fldChar w:fldCharType="end"/>
          </w:r>
        </w:p>
      </w:sdtContent>
    </w:sdt>
    <w:p w14:paraId="1338E066" w14:textId="77777777" w:rsidR="00162363" w:rsidRDefault="00162363">
      <w:pPr>
        <w:rPr>
          <w:rFonts w:asciiTheme="minorHAnsi" w:hAnsiTheme="minorHAnsi" w:cstheme="minorHAnsi"/>
          <w:b/>
          <w:color w:val="000000" w:themeColor="text1"/>
          <w:kern w:val="28"/>
          <w:sz w:val="28"/>
          <w:szCs w:val="28"/>
          <w:lang w:val="en-US"/>
        </w:rPr>
      </w:pPr>
      <w:r>
        <w:rPr>
          <w:color w:val="000000" w:themeColor="text1"/>
        </w:rPr>
        <w:br w:type="page"/>
      </w:r>
    </w:p>
    <w:p w14:paraId="7EEE2815" w14:textId="77777777" w:rsidR="0088373F" w:rsidRDefault="0088373F" w:rsidP="00F06A3D">
      <w:pPr>
        <w:pStyle w:val="Heading1"/>
        <w:numPr>
          <w:ilvl w:val="0"/>
          <w:numId w:val="0"/>
        </w:numPr>
        <w:spacing w:before="0"/>
        <w:rPr>
          <w:color w:val="000000" w:themeColor="text1"/>
        </w:rPr>
      </w:pPr>
    </w:p>
    <w:p w14:paraId="0BCE5CA7" w14:textId="156280A6" w:rsidR="00EE5348" w:rsidRPr="0033088F" w:rsidRDefault="00FC2F42" w:rsidP="00F06A3D">
      <w:pPr>
        <w:pStyle w:val="Heading1"/>
        <w:numPr>
          <w:ilvl w:val="0"/>
          <w:numId w:val="0"/>
        </w:numPr>
        <w:spacing w:before="0"/>
        <w:rPr>
          <w:color w:val="000000" w:themeColor="text1"/>
        </w:rPr>
      </w:pPr>
      <w:bookmarkStart w:id="19" w:name="_Toc161164374"/>
      <w:r w:rsidRPr="0033088F">
        <w:rPr>
          <w:color w:val="000000" w:themeColor="text1"/>
        </w:rPr>
        <w:t>A</w:t>
      </w:r>
      <w:bookmarkEnd w:id="13"/>
      <w:bookmarkEnd w:id="12"/>
      <w:r w:rsidR="005E20BE">
        <w:rPr>
          <w:color w:val="000000" w:themeColor="text1"/>
        </w:rPr>
        <w:t>bbreviations</w:t>
      </w:r>
      <w:bookmarkEnd w:id="19"/>
    </w:p>
    <w:p w14:paraId="3C3BDF9D" w14:textId="77777777" w:rsidR="00BC3462" w:rsidRDefault="00BC3462" w:rsidP="005E20BE">
      <w:pPr>
        <w:rPr>
          <w:color w:val="000000" w:themeColor="text1"/>
          <w:lang w:val="en-US"/>
        </w:rPr>
      </w:pPr>
    </w:p>
    <w:p w14:paraId="6437202A" w14:textId="61FD4D48"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A</w:t>
      </w:r>
      <w:r w:rsidR="006B55FD">
        <w:rPr>
          <w:rFonts w:asciiTheme="minorHAnsi" w:hAnsiTheme="minorHAnsi" w:cstheme="minorHAnsi"/>
          <w:color w:val="000000" w:themeColor="text1"/>
          <w:sz w:val="22"/>
          <w:szCs w:val="18"/>
          <w:lang w:val="en-US"/>
        </w:rPr>
        <w:t>TLS</w:t>
      </w:r>
      <w:r w:rsidRPr="009F5E0B">
        <w:rPr>
          <w:rFonts w:asciiTheme="minorHAnsi" w:hAnsiTheme="minorHAnsi" w:cstheme="minorHAnsi"/>
          <w:color w:val="000000" w:themeColor="text1"/>
          <w:sz w:val="22"/>
          <w:szCs w:val="18"/>
          <w:lang w:val="en-US"/>
        </w:rPr>
        <w:tab/>
      </w:r>
      <w:r w:rsidR="006B55FD">
        <w:rPr>
          <w:rFonts w:asciiTheme="minorHAnsi" w:hAnsiTheme="minorHAnsi" w:cstheme="minorHAnsi"/>
          <w:color w:val="000000" w:themeColor="text1"/>
          <w:sz w:val="22"/>
          <w:szCs w:val="18"/>
          <w:lang w:val="en-US"/>
        </w:rPr>
        <w:t>Advanced Trauma Life support</w:t>
      </w:r>
    </w:p>
    <w:p w14:paraId="31D9D6C8" w14:textId="24F38101" w:rsidR="005E20BE" w:rsidRDefault="006B55FD"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LMIC</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Low- and Middle-Income countries</w:t>
      </w:r>
    </w:p>
    <w:p w14:paraId="1B7DE749" w14:textId="39A7E9DF" w:rsidR="002008A3" w:rsidRPr="009F5E0B" w:rsidRDefault="006B55FD"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PTC</w:t>
      </w:r>
      <w:r w:rsidR="002008A3">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Primary Trauma Care</w:t>
      </w:r>
    </w:p>
    <w:p w14:paraId="0D11833D"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CDMS</w:t>
      </w:r>
      <w:r w:rsidRPr="009F5E0B">
        <w:rPr>
          <w:rFonts w:asciiTheme="minorHAnsi" w:hAnsiTheme="minorHAnsi" w:cstheme="minorHAnsi"/>
          <w:color w:val="000000" w:themeColor="text1"/>
          <w:sz w:val="22"/>
          <w:szCs w:val="18"/>
          <w:lang w:val="en-US"/>
        </w:rPr>
        <w:tab/>
        <w:t>Clinical Data Management System</w:t>
      </w:r>
    </w:p>
    <w:p w14:paraId="1B5E8CF2"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CRF</w:t>
      </w:r>
      <w:r w:rsidRPr="009F5E0B">
        <w:rPr>
          <w:rFonts w:asciiTheme="minorHAnsi" w:hAnsiTheme="minorHAnsi" w:cstheme="minorHAnsi"/>
          <w:color w:val="000000" w:themeColor="text1"/>
          <w:sz w:val="22"/>
          <w:szCs w:val="18"/>
          <w:lang w:val="en-US"/>
        </w:rPr>
        <w:tab/>
        <w:t>Case Report Form</w:t>
      </w:r>
    </w:p>
    <w:p w14:paraId="1551D232"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CTRI</w:t>
      </w:r>
      <w:r w:rsidRPr="009F5E0B">
        <w:rPr>
          <w:rFonts w:asciiTheme="minorHAnsi" w:hAnsiTheme="minorHAnsi" w:cstheme="minorHAnsi"/>
          <w:color w:val="000000" w:themeColor="text1"/>
          <w:sz w:val="22"/>
          <w:szCs w:val="18"/>
          <w:lang w:val="en-US"/>
        </w:rPr>
        <w:tab/>
        <w:t>Clinical Trial Registry of India</w:t>
      </w:r>
    </w:p>
    <w:p w14:paraId="7EF97711" w14:textId="50330671" w:rsidR="005E20BE" w:rsidRDefault="006B55FD"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NELS</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National Emergency Life support</w:t>
      </w:r>
    </w:p>
    <w:p w14:paraId="68C510DF" w14:textId="0EB862EC" w:rsidR="003F584F" w:rsidRPr="009F5E0B"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PHTLS</w:t>
      </w:r>
      <w:r>
        <w:rPr>
          <w:rFonts w:asciiTheme="minorHAnsi" w:hAnsiTheme="minorHAnsi" w:cstheme="minorHAnsi"/>
          <w:color w:val="000000" w:themeColor="text1"/>
          <w:sz w:val="22"/>
          <w:szCs w:val="18"/>
          <w:lang w:val="en-US"/>
        </w:rPr>
        <w:tab/>
        <w:t>Pre-Hospital Trauma Life support</w:t>
      </w:r>
    </w:p>
    <w:p w14:paraId="4359BC24"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DMP</w:t>
      </w:r>
      <w:r w:rsidRPr="009F5E0B">
        <w:rPr>
          <w:rFonts w:asciiTheme="minorHAnsi" w:hAnsiTheme="minorHAnsi" w:cstheme="minorHAnsi"/>
          <w:color w:val="000000" w:themeColor="text1"/>
          <w:sz w:val="22"/>
          <w:szCs w:val="18"/>
          <w:lang w:val="en-US"/>
        </w:rPr>
        <w:tab/>
        <w:t>Data Management Plan</w:t>
      </w:r>
    </w:p>
    <w:p w14:paraId="08A4894F"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eCRF</w:t>
      </w:r>
      <w:r w:rsidRPr="009F5E0B">
        <w:rPr>
          <w:rFonts w:asciiTheme="minorHAnsi" w:hAnsiTheme="minorHAnsi" w:cstheme="minorHAnsi"/>
          <w:color w:val="000000" w:themeColor="text1"/>
          <w:sz w:val="22"/>
          <w:szCs w:val="18"/>
          <w:lang w:val="en-US"/>
        </w:rPr>
        <w:tab/>
        <w:t>Electronic Case Report Form</w:t>
      </w:r>
    </w:p>
    <w:p w14:paraId="2B3453F9" w14:textId="77777777" w:rsidR="005E20BE"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EDC</w:t>
      </w:r>
      <w:r w:rsidRPr="009F5E0B">
        <w:rPr>
          <w:rFonts w:asciiTheme="minorHAnsi" w:hAnsiTheme="minorHAnsi" w:cstheme="minorHAnsi"/>
          <w:color w:val="000000" w:themeColor="text1"/>
          <w:sz w:val="22"/>
          <w:szCs w:val="18"/>
          <w:lang w:val="en-US"/>
        </w:rPr>
        <w:tab/>
        <w:t>Electronic Data Capture</w:t>
      </w:r>
    </w:p>
    <w:p w14:paraId="6C15FDF1" w14:textId="4181A5E1"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ATCN</w:t>
      </w:r>
      <w:r>
        <w:rPr>
          <w:rFonts w:asciiTheme="minorHAnsi" w:hAnsiTheme="minorHAnsi" w:cstheme="minorHAnsi"/>
          <w:color w:val="000000" w:themeColor="text1"/>
          <w:sz w:val="22"/>
          <w:szCs w:val="18"/>
          <w:lang w:val="en-US"/>
        </w:rPr>
        <w:tab/>
        <w:t>Advanced Trauma Care for Nurses</w:t>
      </w:r>
    </w:p>
    <w:p w14:paraId="224C7AAD" w14:textId="175BE12D"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GCP</w:t>
      </w:r>
      <w:r>
        <w:rPr>
          <w:rFonts w:asciiTheme="minorHAnsi" w:hAnsiTheme="minorHAnsi" w:cstheme="minorHAnsi"/>
          <w:color w:val="000000" w:themeColor="text1"/>
          <w:sz w:val="22"/>
          <w:szCs w:val="18"/>
          <w:lang w:val="en-US"/>
        </w:rPr>
        <w:tab/>
        <w:t>Good Clinical Practices</w:t>
      </w:r>
    </w:p>
    <w:p w14:paraId="617F3AF4" w14:textId="17957FDC" w:rsidR="003F584F" w:rsidRPr="009F5E0B"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ISF</w:t>
      </w:r>
      <w:r>
        <w:rPr>
          <w:rFonts w:asciiTheme="minorHAnsi" w:hAnsiTheme="minorHAnsi" w:cstheme="minorHAnsi"/>
          <w:color w:val="000000" w:themeColor="text1"/>
          <w:sz w:val="22"/>
          <w:szCs w:val="18"/>
          <w:lang w:val="en-US"/>
        </w:rPr>
        <w:tab/>
        <w:t>Investigator Site File</w:t>
      </w:r>
    </w:p>
    <w:p w14:paraId="65886935" w14:textId="0A040434" w:rsidR="005E20BE"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TMG</w:t>
      </w:r>
      <w:r w:rsidR="005E20BE" w:rsidRPr="009F5E0B">
        <w:rPr>
          <w:rFonts w:asciiTheme="minorHAnsi" w:hAnsiTheme="minorHAnsi" w:cstheme="minorHAnsi"/>
          <w:color w:val="000000" w:themeColor="text1"/>
          <w:sz w:val="22"/>
          <w:szCs w:val="18"/>
          <w:lang w:val="en-US"/>
        </w:rPr>
        <w:tab/>
      </w:r>
      <w:r>
        <w:rPr>
          <w:rFonts w:asciiTheme="minorHAnsi" w:hAnsiTheme="minorHAnsi" w:cstheme="minorHAnsi"/>
          <w:color w:val="000000" w:themeColor="text1"/>
          <w:sz w:val="22"/>
          <w:szCs w:val="18"/>
          <w:lang w:val="en-US"/>
        </w:rPr>
        <w:t>Trial Management Group</w:t>
      </w:r>
    </w:p>
    <w:p w14:paraId="4A3C8A43" w14:textId="64C29DD1"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DMC</w:t>
      </w:r>
      <w:r>
        <w:rPr>
          <w:rFonts w:asciiTheme="minorHAnsi" w:hAnsiTheme="minorHAnsi" w:cstheme="minorHAnsi"/>
          <w:color w:val="000000" w:themeColor="text1"/>
          <w:sz w:val="22"/>
          <w:szCs w:val="18"/>
          <w:lang w:val="en-US"/>
        </w:rPr>
        <w:tab/>
        <w:t>Data Monitoring Committee</w:t>
      </w:r>
    </w:p>
    <w:p w14:paraId="7847FE1C" w14:textId="4D3615E8" w:rsidR="003F584F" w:rsidRDefault="003F584F" w:rsidP="005E20BE">
      <w:pPr>
        <w:rPr>
          <w:rFonts w:asciiTheme="minorHAnsi" w:hAnsiTheme="minorHAnsi" w:cstheme="minorHAnsi"/>
          <w:color w:val="000000" w:themeColor="text1"/>
          <w:sz w:val="22"/>
          <w:szCs w:val="18"/>
          <w:lang w:val="en-US"/>
        </w:rPr>
      </w:pPr>
      <w:r>
        <w:rPr>
          <w:rFonts w:asciiTheme="minorHAnsi" w:hAnsiTheme="minorHAnsi" w:cstheme="minorHAnsi"/>
          <w:color w:val="000000" w:themeColor="text1"/>
          <w:sz w:val="22"/>
          <w:szCs w:val="18"/>
          <w:lang w:val="en-US"/>
        </w:rPr>
        <w:t>TSC</w:t>
      </w:r>
      <w:r>
        <w:rPr>
          <w:rFonts w:asciiTheme="minorHAnsi" w:hAnsiTheme="minorHAnsi" w:cstheme="minorHAnsi"/>
          <w:color w:val="000000" w:themeColor="text1"/>
          <w:sz w:val="22"/>
          <w:szCs w:val="18"/>
          <w:lang w:val="en-US"/>
        </w:rPr>
        <w:tab/>
        <w:t>Trial Steering Committee</w:t>
      </w:r>
    </w:p>
    <w:p w14:paraId="3D38FC75"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GDPR</w:t>
      </w:r>
      <w:r w:rsidRPr="009F5E0B">
        <w:rPr>
          <w:rFonts w:asciiTheme="minorHAnsi" w:hAnsiTheme="minorHAnsi" w:cstheme="minorHAnsi"/>
          <w:color w:val="000000" w:themeColor="text1"/>
          <w:sz w:val="22"/>
          <w:szCs w:val="18"/>
          <w:lang w:val="en-US"/>
        </w:rPr>
        <w:tab/>
        <w:t>General Data Protection Regulation (European Union)</w:t>
      </w:r>
    </w:p>
    <w:p w14:paraId="4E39E50D"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GDS</w:t>
      </w:r>
      <w:r w:rsidRPr="009F5E0B">
        <w:rPr>
          <w:rFonts w:asciiTheme="minorHAnsi" w:hAnsiTheme="minorHAnsi" w:cstheme="minorHAnsi"/>
          <w:color w:val="000000" w:themeColor="text1"/>
          <w:sz w:val="22"/>
          <w:szCs w:val="18"/>
          <w:lang w:val="en-US"/>
        </w:rPr>
        <w:tab/>
        <w:t>Data management system used by George Clinical</w:t>
      </w:r>
    </w:p>
    <w:p w14:paraId="1E1507AE"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GUI</w:t>
      </w:r>
      <w:r w:rsidRPr="009F5E0B">
        <w:rPr>
          <w:rFonts w:asciiTheme="minorHAnsi" w:hAnsiTheme="minorHAnsi" w:cstheme="minorHAnsi"/>
          <w:color w:val="000000" w:themeColor="text1"/>
          <w:sz w:val="22"/>
          <w:szCs w:val="18"/>
          <w:lang w:val="en-US"/>
        </w:rPr>
        <w:tab/>
        <w:t>Graphical User Interface</w:t>
      </w:r>
    </w:p>
    <w:p w14:paraId="4D9CFAC9"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LPFV</w:t>
      </w:r>
      <w:r w:rsidRPr="009F5E0B">
        <w:rPr>
          <w:rFonts w:asciiTheme="minorHAnsi" w:hAnsiTheme="minorHAnsi" w:cstheme="minorHAnsi"/>
          <w:color w:val="000000" w:themeColor="text1"/>
          <w:sz w:val="22"/>
          <w:szCs w:val="18"/>
          <w:lang w:val="en-US"/>
        </w:rPr>
        <w:tab/>
        <w:t>Last Participant First Visit</w:t>
      </w:r>
    </w:p>
    <w:p w14:paraId="1A4DD414"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LPLV</w:t>
      </w:r>
      <w:r w:rsidRPr="009F5E0B">
        <w:rPr>
          <w:rFonts w:asciiTheme="minorHAnsi" w:hAnsiTheme="minorHAnsi" w:cstheme="minorHAnsi"/>
          <w:color w:val="000000" w:themeColor="text1"/>
          <w:sz w:val="22"/>
          <w:szCs w:val="18"/>
          <w:lang w:val="en-US"/>
        </w:rPr>
        <w:tab/>
        <w:t>Last Participant Last Visit</w:t>
      </w:r>
    </w:p>
    <w:p w14:paraId="36CDBBB0"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MOP</w:t>
      </w:r>
      <w:r w:rsidRPr="009F5E0B">
        <w:rPr>
          <w:rFonts w:asciiTheme="minorHAnsi" w:hAnsiTheme="minorHAnsi" w:cstheme="minorHAnsi"/>
          <w:color w:val="000000" w:themeColor="text1"/>
          <w:sz w:val="22"/>
          <w:szCs w:val="18"/>
          <w:lang w:val="en-US"/>
        </w:rPr>
        <w:tab/>
        <w:t>Manual of Operations</w:t>
      </w:r>
    </w:p>
    <w:p w14:paraId="0DA6202A"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NA</w:t>
      </w:r>
      <w:r w:rsidRPr="009F5E0B">
        <w:rPr>
          <w:rFonts w:asciiTheme="minorHAnsi" w:hAnsiTheme="minorHAnsi" w:cstheme="minorHAnsi"/>
          <w:color w:val="000000" w:themeColor="text1"/>
          <w:sz w:val="22"/>
          <w:szCs w:val="18"/>
          <w:lang w:val="en-US"/>
        </w:rPr>
        <w:tab/>
        <w:t>Not Applicable</w:t>
      </w:r>
    </w:p>
    <w:p w14:paraId="7F3CEAB1"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PII</w:t>
      </w:r>
      <w:r w:rsidRPr="009F5E0B">
        <w:rPr>
          <w:rFonts w:asciiTheme="minorHAnsi" w:hAnsiTheme="minorHAnsi" w:cstheme="minorHAnsi"/>
          <w:color w:val="000000" w:themeColor="text1"/>
          <w:sz w:val="22"/>
          <w:szCs w:val="18"/>
          <w:lang w:val="en-US"/>
        </w:rPr>
        <w:tab/>
        <w:t>Personal Identifying Information</w:t>
      </w:r>
    </w:p>
    <w:p w14:paraId="5F04782B"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QC</w:t>
      </w:r>
      <w:r w:rsidRPr="009F5E0B">
        <w:rPr>
          <w:rFonts w:asciiTheme="minorHAnsi" w:hAnsiTheme="minorHAnsi" w:cstheme="minorHAnsi"/>
          <w:color w:val="000000" w:themeColor="text1"/>
          <w:sz w:val="22"/>
          <w:szCs w:val="18"/>
          <w:lang w:val="en-US"/>
        </w:rPr>
        <w:tab/>
        <w:t>Quality Control</w:t>
      </w:r>
    </w:p>
    <w:p w14:paraId="3E76AADE"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SAE</w:t>
      </w:r>
      <w:r w:rsidRPr="009F5E0B">
        <w:rPr>
          <w:rFonts w:asciiTheme="minorHAnsi" w:hAnsiTheme="minorHAnsi" w:cstheme="minorHAnsi"/>
          <w:color w:val="000000" w:themeColor="text1"/>
          <w:sz w:val="22"/>
          <w:szCs w:val="18"/>
          <w:lang w:val="en-US"/>
        </w:rPr>
        <w:tab/>
        <w:t>Serious Adverse Event</w:t>
      </w:r>
    </w:p>
    <w:p w14:paraId="6985CBCE"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SDV</w:t>
      </w:r>
      <w:r w:rsidRPr="009F5E0B">
        <w:rPr>
          <w:rFonts w:asciiTheme="minorHAnsi" w:hAnsiTheme="minorHAnsi" w:cstheme="minorHAnsi"/>
          <w:color w:val="000000" w:themeColor="text1"/>
          <w:sz w:val="22"/>
          <w:szCs w:val="18"/>
          <w:lang w:val="en-US"/>
        </w:rPr>
        <w:tab/>
        <w:t>Source Data Verification</w:t>
      </w:r>
    </w:p>
    <w:p w14:paraId="4CE890C7"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TGI</w:t>
      </w:r>
      <w:r w:rsidRPr="009F5E0B">
        <w:rPr>
          <w:rFonts w:asciiTheme="minorHAnsi" w:hAnsiTheme="minorHAnsi" w:cstheme="minorHAnsi"/>
          <w:color w:val="000000" w:themeColor="text1"/>
          <w:sz w:val="22"/>
          <w:szCs w:val="18"/>
          <w:lang w:val="en-US"/>
        </w:rPr>
        <w:tab/>
        <w:t>The George Institute</w:t>
      </w:r>
    </w:p>
    <w:p w14:paraId="1106EE33"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UAT</w:t>
      </w:r>
      <w:r w:rsidRPr="009F5E0B">
        <w:rPr>
          <w:rFonts w:asciiTheme="minorHAnsi" w:hAnsiTheme="minorHAnsi" w:cstheme="minorHAnsi"/>
          <w:color w:val="000000" w:themeColor="text1"/>
          <w:sz w:val="22"/>
          <w:szCs w:val="18"/>
          <w:lang w:val="en-US"/>
        </w:rPr>
        <w:tab/>
        <w:t>User Acceptance Testing</w:t>
      </w:r>
    </w:p>
    <w:p w14:paraId="51ECCE14" w14:textId="77777777" w:rsidR="005E20BE" w:rsidRPr="009F5E0B" w:rsidRDefault="005E20BE" w:rsidP="005E20BE">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t>URL</w:t>
      </w:r>
      <w:r w:rsidRPr="009F5E0B">
        <w:rPr>
          <w:rFonts w:asciiTheme="minorHAnsi" w:hAnsiTheme="minorHAnsi" w:cstheme="minorHAnsi"/>
          <w:color w:val="000000" w:themeColor="text1"/>
          <w:sz w:val="22"/>
          <w:szCs w:val="18"/>
          <w:lang w:val="en-US"/>
        </w:rPr>
        <w:tab/>
        <w:t>Uniform Resource Locator</w:t>
      </w:r>
    </w:p>
    <w:p w14:paraId="22AB2194" w14:textId="2219D99A" w:rsidR="00F449FA" w:rsidRDefault="00F449FA" w:rsidP="009F5E0B">
      <w:pPr>
        <w:rPr>
          <w:rFonts w:asciiTheme="minorHAnsi" w:hAnsiTheme="minorHAnsi" w:cstheme="minorHAnsi"/>
          <w:color w:val="000000" w:themeColor="text1"/>
          <w:sz w:val="22"/>
          <w:szCs w:val="18"/>
          <w:lang w:val="en-US"/>
        </w:rPr>
      </w:pPr>
      <w:r w:rsidRPr="009F5E0B">
        <w:rPr>
          <w:rFonts w:asciiTheme="minorHAnsi" w:hAnsiTheme="minorHAnsi" w:cstheme="minorHAnsi"/>
          <w:color w:val="000000" w:themeColor="text1"/>
          <w:sz w:val="22"/>
          <w:szCs w:val="18"/>
          <w:lang w:val="en-US"/>
        </w:rPr>
        <w:br w:type="page"/>
      </w:r>
    </w:p>
    <w:p w14:paraId="54BDB5E5" w14:textId="4D1D232E" w:rsidR="001273F1" w:rsidRDefault="001273F1" w:rsidP="009F5E0B">
      <w:pPr>
        <w:rPr>
          <w:rFonts w:asciiTheme="minorHAnsi" w:hAnsiTheme="minorHAnsi" w:cstheme="minorHAnsi"/>
          <w:color w:val="000000" w:themeColor="text1"/>
          <w:sz w:val="22"/>
          <w:szCs w:val="18"/>
          <w:lang w:val="en-US"/>
        </w:rPr>
      </w:pPr>
    </w:p>
    <w:p w14:paraId="2B3909F6" w14:textId="0415B7EA" w:rsidR="001273F1" w:rsidRPr="001273F1" w:rsidRDefault="001273F1" w:rsidP="0088373F">
      <w:pPr>
        <w:pStyle w:val="Heading1"/>
        <w:jc w:val="left"/>
        <w:rPr>
          <w:color w:val="000000" w:themeColor="text1"/>
        </w:rPr>
      </w:pPr>
      <w:bookmarkStart w:id="20" w:name="_Toc161164375"/>
      <w:bookmarkStart w:id="21" w:name="_Toc6479545"/>
      <w:bookmarkStart w:id="22" w:name="_Toc6479632"/>
      <w:r w:rsidRPr="001273F1">
        <w:rPr>
          <w:color w:val="000000" w:themeColor="text1"/>
        </w:rPr>
        <w:t>Introduction</w:t>
      </w:r>
      <w:bookmarkEnd w:id="20"/>
    </w:p>
    <w:p w14:paraId="1AF5A5E4" w14:textId="799F515E" w:rsidR="001273F1" w:rsidRPr="001273F1" w:rsidRDefault="001273F1" w:rsidP="00C919C4">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This Data Management Plan (DMP) specifies the tools and processes that will be used by The George Institute in the generation of the clinical database from project set-up through to database lock and then to data archival, data sharing or data destruction. This document may be revised during course of project to address changing needs of the project.  Revisions to the DMP will be reviewed and approved before changes are implemented.</w:t>
      </w:r>
    </w:p>
    <w:p w14:paraId="5CE9E7F4" w14:textId="3F777B54" w:rsidR="001273F1" w:rsidRPr="001273F1" w:rsidRDefault="001273F1" w:rsidP="00C919C4">
      <w:pPr>
        <w:spacing w:line="276" w:lineRule="auto"/>
        <w:ind w:left="284"/>
        <w:jc w:val="both"/>
        <w:rPr>
          <w:rFonts w:asciiTheme="minorHAnsi" w:hAnsiTheme="minorHAnsi" w:cstheme="minorHAnsi"/>
          <w:sz w:val="22"/>
          <w:szCs w:val="18"/>
        </w:rPr>
      </w:pPr>
      <w:r w:rsidRPr="001273F1">
        <w:rPr>
          <w:rFonts w:asciiTheme="minorHAnsi" w:hAnsiTheme="minorHAnsi" w:cstheme="minorHAnsi"/>
          <w:sz w:val="22"/>
          <w:szCs w:val="18"/>
        </w:rPr>
        <w:t xml:space="preserve">The original DMP and any revisions will be filed in </w:t>
      </w:r>
      <w:r w:rsidR="007A40A0">
        <w:rPr>
          <w:rFonts w:asciiTheme="minorHAnsi" w:hAnsiTheme="minorHAnsi" w:cstheme="minorHAnsi"/>
          <w:sz w:val="22"/>
          <w:szCs w:val="18"/>
        </w:rPr>
        <w:t xml:space="preserve">this document and will be kept with data management </w:t>
      </w:r>
      <w:proofErr w:type="gramStart"/>
      <w:r w:rsidR="007A40A0">
        <w:rPr>
          <w:rFonts w:asciiTheme="minorHAnsi" w:hAnsiTheme="minorHAnsi" w:cstheme="minorHAnsi"/>
          <w:sz w:val="22"/>
          <w:szCs w:val="18"/>
        </w:rPr>
        <w:t xml:space="preserve">team </w:t>
      </w:r>
      <w:r w:rsidRPr="001273F1">
        <w:rPr>
          <w:rFonts w:asciiTheme="minorHAnsi" w:hAnsiTheme="minorHAnsi" w:cstheme="minorHAnsi"/>
          <w:sz w:val="22"/>
          <w:szCs w:val="18"/>
        </w:rPr>
        <w:t>.</w:t>
      </w:r>
      <w:proofErr w:type="gramEnd"/>
      <w:r w:rsidRPr="001273F1">
        <w:rPr>
          <w:rFonts w:asciiTheme="minorHAnsi" w:hAnsiTheme="minorHAnsi" w:cstheme="minorHAnsi"/>
          <w:sz w:val="22"/>
          <w:szCs w:val="18"/>
        </w:rPr>
        <w:t xml:space="preserve"> A copy of the DMP and any revisions will be provided to the Sponsor/ Chief Investigator and to the project team members.  </w:t>
      </w:r>
    </w:p>
    <w:p w14:paraId="663D4819" w14:textId="77777777" w:rsidR="00762823" w:rsidRPr="0033088F" w:rsidRDefault="00762823" w:rsidP="0088373F">
      <w:pPr>
        <w:pStyle w:val="Heading1"/>
        <w:jc w:val="left"/>
        <w:rPr>
          <w:color w:val="000000" w:themeColor="text1"/>
        </w:rPr>
      </w:pPr>
      <w:bookmarkStart w:id="23" w:name="_Toc161164376"/>
      <w:r w:rsidRPr="0033088F">
        <w:rPr>
          <w:color w:val="000000" w:themeColor="text1"/>
        </w:rPr>
        <w:t>Contact List</w:t>
      </w:r>
      <w:bookmarkEnd w:id="21"/>
      <w:bookmarkEnd w:id="22"/>
      <w:bookmarkEnd w:id="23"/>
      <w:bookmarkEnd w:id="18"/>
      <w:bookmarkEnd w:id="17"/>
      <w:bookmarkEnd w:id="16"/>
      <w:bookmarkEnd w:id="15"/>
      <w:bookmarkEnd w:id="14"/>
    </w:p>
    <w:p w14:paraId="5803C989" w14:textId="77777777" w:rsidR="00026F8B" w:rsidRPr="0033088F" w:rsidRDefault="00026F8B" w:rsidP="00026F8B">
      <w:pPr>
        <w:pStyle w:val="NoSpacing"/>
        <w:rPr>
          <w:color w:val="000000" w:themeColor="text1"/>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71"/>
        <w:gridCol w:w="1647"/>
        <w:gridCol w:w="3872"/>
      </w:tblGrid>
      <w:tr w:rsidR="007F3669" w:rsidRPr="00E76E5F" w14:paraId="2CDAEDBB" w14:textId="1ACB2786" w:rsidTr="00C919C4">
        <w:trPr>
          <w:jc w:val="center"/>
        </w:trPr>
        <w:tc>
          <w:tcPr>
            <w:tcW w:w="1555" w:type="dxa"/>
          </w:tcPr>
          <w:p w14:paraId="24578089" w14:textId="77777777" w:rsidR="007F3669" w:rsidRPr="00E76E5F" w:rsidRDefault="007F3669" w:rsidP="00D159B3">
            <w:pPr>
              <w:pStyle w:val="SOPtext"/>
              <w:rPr>
                <w:b/>
              </w:rPr>
            </w:pPr>
            <w:r w:rsidRPr="00E76E5F">
              <w:rPr>
                <w:b/>
              </w:rPr>
              <w:t>Task</w:t>
            </w:r>
          </w:p>
        </w:tc>
        <w:tc>
          <w:tcPr>
            <w:tcW w:w="2471" w:type="dxa"/>
          </w:tcPr>
          <w:p w14:paraId="4BEAD399" w14:textId="77777777" w:rsidR="007F3669" w:rsidRPr="00E76E5F" w:rsidRDefault="007F3669" w:rsidP="00D159B3">
            <w:pPr>
              <w:pStyle w:val="SOPtext"/>
              <w:rPr>
                <w:b/>
              </w:rPr>
            </w:pPr>
            <w:r w:rsidRPr="00E76E5F">
              <w:rPr>
                <w:b/>
              </w:rPr>
              <w:t>Contact Person</w:t>
            </w:r>
          </w:p>
        </w:tc>
        <w:tc>
          <w:tcPr>
            <w:tcW w:w="1647" w:type="dxa"/>
          </w:tcPr>
          <w:p w14:paraId="0AC46788" w14:textId="77777777" w:rsidR="007F3669" w:rsidRPr="00E76E5F" w:rsidRDefault="007F3669" w:rsidP="00D159B3">
            <w:pPr>
              <w:pStyle w:val="SOPtext"/>
              <w:rPr>
                <w:b/>
              </w:rPr>
            </w:pPr>
            <w:r>
              <w:rPr>
                <w:b/>
              </w:rPr>
              <w:t>Organisation</w:t>
            </w:r>
          </w:p>
        </w:tc>
        <w:tc>
          <w:tcPr>
            <w:tcW w:w="3872" w:type="dxa"/>
          </w:tcPr>
          <w:p w14:paraId="7EB7F8C6" w14:textId="3CD1F387" w:rsidR="007F3669" w:rsidRDefault="007F3669" w:rsidP="00D159B3">
            <w:pPr>
              <w:pStyle w:val="SOPtext"/>
              <w:rPr>
                <w:b/>
              </w:rPr>
            </w:pPr>
            <w:r>
              <w:rPr>
                <w:b/>
              </w:rPr>
              <w:t>Email</w:t>
            </w:r>
          </w:p>
        </w:tc>
      </w:tr>
      <w:tr w:rsidR="00C919C4" w:rsidRPr="00D3759E" w14:paraId="0FAAB630" w14:textId="77777777" w:rsidTr="00C919C4">
        <w:trPr>
          <w:jc w:val="center"/>
        </w:trPr>
        <w:tc>
          <w:tcPr>
            <w:tcW w:w="1555" w:type="dxa"/>
          </w:tcPr>
          <w:p w14:paraId="5C79770A" w14:textId="3DD80380" w:rsidR="00C919C4" w:rsidRDefault="00C919C4" w:rsidP="00C919C4">
            <w:pPr>
              <w:pStyle w:val="SOPtext"/>
            </w:pPr>
            <w:r>
              <w:t>P. Investigator</w:t>
            </w:r>
          </w:p>
        </w:tc>
        <w:tc>
          <w:tcPr>
            <w:tcW w:w="2471" w:type="dxa"/>
          </w:tcPr>
          <w:p w14:paraId="3AD8AABA" w14:textId="199CD629" w:rsidR="00C919C4" w:rsidRDefault="00C919C4" w:rsidP="00C919C4">
            <w:pPr>
              <w:pStyle w:val="SOPtext"/>
            </w:pPr>
            <w:r>
              <w:t>Vivekanand Jha</w:t>
            </w:r>
          </w:p>
        </w:tc>
        <w:tc>
          <w:tcPr>
            <w:tcW w:w="1647" w:type="dxa"/>
          </w:tcPr>
          <w:p w14:paraId="251A7139" w14:textId="203131D3" w:rsidR="00C919C4" w:rsidRDefault="00C919C4" w:rsidP="00C919C4">
            <w:pPr>
              <w:pStyle w:val="SOPtext"/>
            </w:pPr>
            <w:r>
              <w:t>TGI, New Delhi</w:t>
            </w:r>
          </w:p>
        </w:tc>
        <w:tc>
          <w:tcPr>
            <w:tcW w:w="3872" w:type="dxa"/>
          </w:tcPr>
          <w:p w14:paraId="02764E69" w14:textId="188FD7FC" w:rsidR="00C919C4" w:rsidRDefault="003B5430" w:rsidP="00C919C4">
            <w:pPr>
              <w:pStyle w:val="SOPtext"/>
            </w:pPr>
            <w:hyperlink r:id="rId16" w:history="1">
              <w:r w:rsidR="00BA24F9" w:rsidRPr="006E32A9">
                <w:rPr>
                  <w:rStyle w:val="Hyperlink"/>
                </w:rPr>
                <w:t>vjha@georgeinstitute.org.in</w:t>
              </w:r>
            </w:hyperlink>
            <w:r w:rsidR="00BA24F9">
              <w:t xml:space="preserve"> </w:t>
            </w:r>
          </w:p>
        </w:tc>
      </w:tr>
      <w:tr w:rsidR="00BA24F9" w:rsidRPr="00D3759E" w14:paraId="693F8CCD" w14:textId="72CFBBE3" w:rsidTr="00C919C4">
        <w:trPr>
          <w:jc w:val="center"/>
        </w:trPr>
        <w:tc>
          <w:tcPr>
            <w:tcW w:w="1555" w:type="dxa"/>
          </w:tcPr>
          <w:p w14:paraId="552DE674" w14:textId="0DFFB2C8" w:rsidR="00BA24F9" w:rsidRPr="00D3759E" w:rsidRDefault="00BA24F9" w:rsidP="00BA24F9">
            <w:pPr>
              <w:pStyle w:val="SOPtext"/>
            </w:pPr>
            <w:r>
              <w:t>Investigator</w:t>
            </w:r>
          </w:p>
        </w:tc>
        <w:tc>
          <w:tcPr>
            <w:tcW w:w="2471" w:type="dxa"/>
          </w:tcPr>
          <w:p w14:paraId="2FC832EC" w14:textId="77777777" w:rsidR="00BA24F9" w:rsidRPr="00C919C4" w:rsidRDefault="00BA24F9" w:rsidP="00BA24F9">
            <w:pPr>
              <w:rPr>
                <w:rFonts w:ascii="Calibri" w:eastAsiaTheme="majorEastAsia" w:hAnsi="Calibri" w:cstheme="minorHAnsi"/>
                <w:color w:val="000000" w:themeColor="text1"/>
                <w:sz w:val="22"/>
                <w:szCs w:val="23"/>
                <w:lang w:val="en-AU" w:eastAsia="en-US"/>
              </w:rPr>
            </w:pPr>
            <w:r w:rsidRPr="00C919C4">
              <w:rPr>
                <w:rFonts w:ascii="Calibri" w:eastAsiaTheme="majorEastAsia" w:hAnsi="Calibri" w:cstheme="minorHAnsi"/>
                <w:color w:val="000000" w:themeColor="text1"/>
                <w:sz w:val="22"/>
                <w:szCs w:val="23"/>
                <w:lang w:val="en-AU" w:eastAsia="en-US"/>
              </w:rPr>
              <w:t>Martin Gerdin Wärnberg</w:t>
            </w:r>
          </w:p>
          <w:p w14:paraId="5CEECCAD" w14:textId="46E08E84" w:rsidR="00BA24F9" w:rsidRPr="00D3759E" w:rsidRDefault="00BA24F9" w:rsidP="00BA24F9">
            <w:pPr>
              <w:pStyle w:val="SOPtext"/>
            </w:pPr>
          </w:p>
        </w:tc>
        <w:tc>
          <w:tcPr>
            <w:tcW w:w="1647" w:type="dxa"/>
          </w:tcPr>
          <w:p w14:paraId="502EEF33" w14:textId="7299F23F" w:rsidR="00BA24F9" w:rsidRPr="00D3759E" w:rsidRDefault="00BA24F9" w:rsidP="00BA24F9">
            <w:pPr>
              <w:pStyle w:val="SOPtext"/>
            </w:pPr>
            <w:proofErr w:type="spellStart"/>
            <w:r w:rsidRPr="003D2392">
              <w:rPr>
                <w:rFonts w:asciiTheme="minorHAnsi" w:hAnsiTheme="minorHAnsi"/>
                <w:szCs w:val="22"/>
              </w:rPr>
              <w:t>karolinska</w:t>
            </w:r>
            <w:proofErr w:type="spellEnd"/>
            <w:r w:rsidRPr="003D2392">
              <w:rPr>
                <w:rFonts w:asciiTheme="minorHAnsi" w:hAnsiTheme="minorHAnsi"/>
                <w:szCs w:val="22"/>
              </w:rPr>
              <w:t xml:space="preserve"> </w:t>
            </w:r>
            <w:proofErr w:type="spellStart"/>
            <w:r w:rsidRPr="003D2392">
              <w:rPr>
                <w:rFonts w:asciiTheme="minorHAnsi" w:hAnsiTheme="minorHAnsi"/>
                <w:szCs w:val="22"/>
              </w:rPr>
              <w:t>institutet</w:t>
            </w:r>
            <w:proofErr w:type="spellEnd"/>
          </w:p>
        </w:tc>
        <w:tc>
          <w:tcPr>
            <w:tcW w:w="3872" w:type="dxa"/>
          </w:tcPr>
          <w:p w14:paraId="2667EC53" w14:textId="036EB149" w:rsidR="00BA24F9" w:rsidRDefault="003B5430" w:rsidP="00BA24F9">
            <w:pPr>
              <w:pStyle w:val="SOPtext"/>
            </w:pPr>
            <w:hyperlink r:id="rId17" w:history="1">
              <w:r w:rsidR="00BA24F9" w:rsidRPr="006E32A9">
                <w:rPr>
                  <w:rStyle w:val="Hyperlink"/>
                </w:rPr>
                <w:t>martin.gerdin@ki.se</w:t>
              </w:r>
            </w:hyperlink>
            <w:r w:rsidR="00BA24F9">
              <w:t xml:space="preserve"> </w:t>
            </w:r>
          </w:p>
        </w:tc>
      </w:tr>
      <w:tr w:rsidR="00BA24F9" w:rsidRPr="00D3759E" w14:paraId="32E2DD4C" w14:textId="77777777" w:rsidTr="00C919C4">
        <w:trPr>
          <w:jc w:val="center"/>
        </w:trPr>
        <w:tc>
          <w:tcPr>
            <w:tcW w:w="1555" w:type="dxa"/>
          </w:tcPr>
          <w:p w14:paraId="05BF5DC1" w14:textId="210DA62E" w:rsidR="00BA24F9" w:rsidRPr="00D3759E" w:rsidRDefault="00BA24F9" w:rsidP="00BA24F9">
            <w:pPr>
              <w:pStyle w:val="SOPtext"/>
            </w:pPr>
            <w:r>
              <w:t>Project Lead</w:t>
            </w:r>
          </w:p>
        </w:tc>
        <w:tc>
          <w:tcPr>
            <w:tcW w:w="2471" w:type="dxa"/>
          </w:tcPr>
          <w:p w14:paraId="197C5C4E" w14:textId="1D3698E4" w:rsidR="00BA24F9" w:rsidRDefault="00BA24F9" w:rsidP="00BA24F9">
            <w:pPr>
              <w:pStyle w:val="SOPtext"/>
            </w:pPr>
            <w:r>
              <w:t>Abhinav Bassi</w:t>
            </w:r>
          </w:p>
        </w:tc>
        <w:tc>
          <w:tcPr>
            <w:tcW w:w="1647" w:type="dxa"/>
          </w:tcPr>
          <w:p w14:paraId="52EDCFBC" w14:textId="51D413D8" w:rsidR="00BA24F9" w:rsidRDefault="00BA24F9" w:rsidP="00BA24F9">
            <w:pPr>
              <w:pStyle w:val="SOPtext"/>
            </w:pPr>
            <w:proofErr w:type="spellStart"/>
            <w:r>
              <w:t>Tgi</w:t>
            </w:r>
            <w:proofErr w:type="spellEnd"/>
            <w:r>
              <w:t>, New Delhi</w:t>
            </w:r>
          </w:p>
        </w:tc>
        <w:tc>
          <w:tcPr>
            <w:tcW w:w="3872" w:type="dxa"/>
          </w:tcPr>
          <w:p w14:paraId="0847505E" w14:textId="475CF058" w:rsidR="00BA24F9" w:rsidRDefault="003B5430" w:rsidP="00BA24F9">
            <w:pPr>
              <w:pStyle w:val="SOPtext"/>
            </w:pPr>
            <w:hyperlink r:id="rId18" w:history="1">
              <w:r w:rsidR="00BA24F9" w:rsidRPr="006B3EC8">
                <w:rPr>
                  <w:rStyle w:val="Hyperlink"/>
                </w:rPr>
                <w:t>abassi@georgeinstitute.org.in</w:t>
              </w:r>
            </w:hyperlink>
          </w:p>
        </w:tc>
      </w:tr>
      <w:tr w:rsidR="00BA24F9" w:rsidRPr="00D3759E" w14:paraId="2672FCE9" w14:textId="51934BF5" w:rsidTr="00C919C4">
        <w:trPr>
          <w:jc w:val="center"/>
        </w:trPr>
        <w:tc>
          <w:tcPr>
            <w:tcW w:w="1555" w:type="dxa"/>
          </w:tcPr>
          <w:p w14:paraId="4522766A" w14:textId="77777777" w:rsidR="00BA24F9" w:rsidRPr="00D3759E" w:rsidRDefault="00BA24F9" w:rsidP="00BA24F9">
            <w:pPr>
              <w:pStyle w:val="SOPtext"/>
            </w:pPr>
            <w:r w:rsidRPr="00D3759E">
              <w:t>Data management</w:t>
            </w:r>
          </w:p>
        </w:tc>
        <w:tc>
          <w:tcPr>
            <w:tcW w:w="2471" w:type="dxa"/>
          </w:tcPr>
          <w:p w14:paraId="05A43B1A" w14:textId="64A8B096" w:rsidR="00BA24F9" w:rsidRDefault="00BA24F9" w:rsidP="00BA24F9">
            <w:pPr>
              <w:pStyle w:val="SOPtext"/>
            </w:pPr>
            <w:r>
              <w:t>Bijini Bahuleyan</w:t>
            </w:r>
          </w:p>
          <w:p w14:paraId="5625A24A" w14:textId="0362F02A" w:rsidR="00BA24F9" w:rsidRPr="00D3759E" w:rsidRDefault="00BA24F9" w:rsidP="00BA24F9">
            <w:pPr>
              <w:pStyle w:val="SOPtext"/>
            </w:pPr>
            <w:r>
              <w:t>Mr. Manoj Kumar Soni</w:t>
            </w:r>
          </w:p>
        </w:tc>
        <w:tc>
          <w:tcPr>
            <w:tcW w:w="1647" w:type="dxa"/>
          </w:tcPr>
          <w:p w14:paraId="67C0DB01" w14:textId="77777777" w:rsidR="00BA24F9" w:rsidRDefault="00BA24F9" w:rsidP="00BA24F9">
            <w:pPr>
              <w:pStyle w:val="SOPtext"/>
            </w:pPr>
            <w:r>
              <w:t>TGI, Hyderabad</w:t>
            </w:r>
          </w:p>
          <w:p w14:paraId="7CCFCC4B" w14:textId="00A2BB58" w:rsidR="00BA24F9" w:rsidRPr="00D3759E" w:rsidRDefault="00BA24F9" w:rsidP="00BA24F9">
            <w:pPr>
              <w:pStyle w:val="SOPtext"/>
            </w:pPr>
            <w:r>
              <w:t>TGI, New Delhi</w:t>
            </w:r>
          </w:p>
        </w:tc>
        <w:tc>
          <w:tcPr>
            <w:tcW w:w="3872" w:type="dxa"/>
          </w:tcPr>
          <w:p w14:paraId="1C528E4E" w14:textId="020EF260" w:rsidR="00BA24F9" w:rsidRDefault="003B5430" w:rsidP="00BA24F9">
            <w:pPr>
              <w:pStyle w:val="SOPtext"/>
            </w:pPr>
            <w:hyperlink r:id="rId19" w:history="1">
              <w:r w:rsidR="00BA24F9" w:rsidRPr="006B3EC8">
                <w:rPr>
                  <w:rStyle w:val="Hyperlink"/>
                </w:rPr>
                <w:t>bbahuleyan@georgeinstitute.org.in</w:t>
              </w:r>
            </w:hyperlink>
            <w:r w:rsidR="00BA24F9">
              <w:t xml:space="preserve"> </w:t>
            </w:r>
          </w:p>
          <w:p w14:paraId="1AD5E859" w14:textId="7EFC971C" w:rsidR="00BA24F9" w:rsidRDefault="003B5430" w:rsidP="00BA24F9">
            <w:pPr>
              <w:pStyle w:val="SOPtext"/>
            </w:pPr>
            <w:hyperlink r:id="rId20" w:history="1">
              <w:r w:rsidR="00BA24F9" w:rsidRPr="006B3EC8">
                <w:rPr>
                  <w:rStyle w:val="Hyperlink"/>
                </w:rPr>
                <w:t>Msoni@georgeinstitute.org.in</w:t>
              </w:r>
            </w:hyperlink>
          </w:p>
        </w:tc>
      </w:tr>
      <w:tr w:rsidR="00BA24F9" w:rsidRPr="00D3759E" w14:paraId="24BA57E0" w14:textId="1B3F58DB" w:rsidTr="00C919C4">
        <w:trPr>
          <w:jc w:val="center"/>
        </w:trPr>
        <w:tc>
          <w:tcPr>
            <w:tcW w:w="1555" w:type="dxa"/>
          </w:tcPr>
          <w:p w14:paraId="245D2D58" w14:textId="77777777" w:rsidR="00BA24F9" w:rsidRPr="00D3759E" w:rsidRDefault="00BA24F9" w:rsidP="00BA24F9">
            <w:pPr>
              <w:pStyle w:val="SOPtext"/>
            </w:pPr>
            <w:r w:rsidRPr="00D3759E">
              <w:t>Statistical analysis</w:t>
            </w:r>
          </w:p>
        </w:tc>
        <w:tc>
          <w:tcPr>
            <w:tcW w:w="2471" w:type="dxa"/>
          </w:tcPr>
          <w:p w14:paraId="25A15360" w14:textId="52B5E6A5" w:rsidR="00BA24F9" w:rsidRPr="00D3759E" w:rsidRDefault="00BA24F9" w:rsidP="00BA24F9">
            <w:pPr>
              <w:pStyle w:val="SOPtext"/>
            </w:pPr>
          </w:p>
        </w:tc>
        <w:tc>
          <w:tcPr>
            <w:tcW w:w="1647" w:type="dxa"/>
          </w:tcPr>
          <w:p w14:paraId="39084B83" w14:textId="6344F2A0" w:rsidR="00BA24F9" w:rsidRPr="00D3759E" w:rsidRDefault="00BA24F9" w:rsidP="00BA24F9">
            <w:pPr>
              <w:pStyle w:val="SOPtext"/>
            </w:pPr>
            <w:r>
              <w:t>TGI, New Delhi</w:t>
            </w:r>
          </w:p>
        </w:tc>
        <w:tc>
          <w:tcPr>
            <w:tcW w:w="3872" w:type="dxa"/>
          </w:tcPr>
          <w:p w14:paraId="684077B6" w14:textId="275E1DA9" w:rsidR="00BA24F9" w:rsidRDefault="00BA24F9" w:rsidP="00BA24F9">
            <w:pPr>
              <w:pStyle w:val="SOPtext"/>
            </w:pPr>
          </w:p>
        </w:tc>
      </w:tr>
      <w:tr w:rsidR="00BA24F9" w:rsidRPr="00D3759E" w14:paraId="755EFD4E" w14:textId="0C3D7D21" w:rsidTr="00C919C4">
        <w:trPr>
          <w:jc w:val="center"/>
        </w:trPr>
        <w:tc>
          <w:tcPr>
            <w:tcW w:w="1555" w:type="dxa"/>
          </w:tcPr>
          <w:p w14:paraId="7944D63B" w14:textId="6A3205A1" w:rsidR="00BA24F9" w:rsidRDefault="00BA24F9" w:rsidP="00BA24F9">
            <w:pPr>
              <w:pStyle w:val="SOPtext"/>
            </w:pPr>
            <w:r>
              <w:t>Database development</w:t>
            </w:r>
          </w:p>
        </w:tc>
        <w:tc>
          <w:tcPr>
            <w:tcW w:w="2471" w:type="dxa"/>
          </w:tcPr>
          <w:p w14:paraId="60DB7F4E" w14:textId="2ABDE98F" w:rsidR="00BA24F9" w:rsidRDefault="00BA24F9" w:rsidP="00BA24F9">
            <w:pPr>
              <w:pStyle w:val="SOPtext"/>
            </w:pPr>
            <w:r w:rsidRPr="00A55734">
              <w:t>Martin Gerdin Wärnberg</w:t>
            </w:r>
          </w:p>
        </w:tc>
        <w:tc>
          <w:tcPr>
            <w:tcW w:w="1647" w:type="dxa"/>
          </w:tcPr>
          <w:p w14:paraId="5FAFC680" w14:textId="3C7E6AF1" w:rsidR="00BA24F9" w:rsidRDefault="00BA24F9" w:rsidP="00BA24F9">
            <w:pPr>
              <w:pStyle w:val="SOPtext"/>
            </w:pPr>
          </w:p>
        </w:tc>
        <w:tc>
          <w:tcPr>
            <w:tcW w:w="3872" w:type="dxa"/>
          </w:tcPr>
          <w:p w14:paraId="2DF5FFB4" w14:textId="60469B87" w:rsidR="00BA24F9" w:rsidRDefault="003B5430" w:rsidP="00BA24F9">
            <w:pPr>
              <w:pStyle w:val="SOPtext"/>
            </w:pPr>
            <w:hyperlink r:id="rId21" w:history="1">
              <w:r w:rsidR="00BA24F9" w:rsidRPr="006B3EC8">
                <w:rPr>
                  <w:rStyle w:val="Hyperlink"/>
                </w:rPr>
                <w:t>martin.gerdin@ki.se</w:t>
              </w:r>
            </w:hyperlink>
            <w:r w:rsidR="00BA24F9">
              <w:t xml:space="preserve"> </w:t>
            </w:r>
          </w:p>
        </w:tc>
      </w:tr>
      <w:tr w:rsidR="00BA24F9" w:rsidRPr="00D3759E" w14:paraId="5CCFDB64" w14:textId="71F740C0" w:rsidTr="00C919C4">
        <w:trPr>
          <w:jc w:val="center"/>
        </w:trPr>
        <w:tc>
          <w:tcPr>
            <w:tcW w:w="1555" w:type="dxa"/>
          </w:tcPr>
          <w:p w14:paraId="2F9D4B25" w14:textId="00E1C313" w:rsidR="00BA24F9" w:rsidRPr="00D3759E" w:rsidRDefault="00BA24F9" w:rsidP="00BA24F9">
            <w:pPr>
              <w:pStyle w:val="SOPtext"/>
            </w:pPr>
            <w:r>
              <w:t>Project management</w:t>
            </w:r>
          </w:p>
        </w:tc>
        <w:tc>
          <w:tcPr>
            <w:tcW w:w="2471" w:type="dxa"/>
          </w:tcPr>
          <w:p w14:paraId="40588782" w14:textId="447CDD2F" w:rsidR="00BA24F9" w:rsidRDefault="00BA24F9" w:rsidP="00BA24F9">
            <w:pPr>
              <w:pStyle w:val="SOPtext"/>
            </w:pPr>
            <w:r>
              <w:t>Samriddhi Ranjan</w:t>
            </w:r>
          </w:p>
        </w:tc>
        <w:tc>
          <w:tcPr>
            <w:tcW w:w="1647" w:type="dxa"/>
          </w:tcPr>
          <w:p w14:paraId="1F53617E" w14:textId="7A7E98AB" w:rsidR="00BA24F9" w:rsidRDefault="00BA24F9" w:rsidP="00BA24F9">
            <w:pPr>
              <w:pStyle w:val="SOPtext"/>
            </w:pPr>
            <w:r>
              <w:t>TGI, New Delhi</w:t>
            </w:r>
          </w:p>
        </w:tc>
        <w:tc>
          <w:tcPr>
            <w:tcW w:w="3872" w:type="dxa"/>
          </w:tcPr>
          <w:p w14:paraId="357C032E" w14:textId="4DC8AE37" w:rsidR="00BA24F9" w:rsidRDefault="003B5430" w:rsidP="00BA24F9">
            <w:pPr>
              <w:pStyle w:val="SOPtext"/>
            </w:pPr>
            <w:hyperlink r:id="rId22" w:history="1">
              <w:r w:rsidR="00BA24F9" w:rsidRPr="006B3EC8">
                <w:rPr>
                  <w:rStyle w:val="Hyperlink"/>
                </w:rPr>
                <w:t>SRanjan@georgeinstitute.org.in</w:t>
              </w:r>
            </w:hyperlink>
            <w:r w:rsidR="00BA24F9">
              <w:t xml:space="preserve"> </w:t>
            </w:r>
          </w:p>
        </w:tc>
      </w:tr>
      <w:tr w:rsidR="00BA24F9" w:rsidRPr="0033088F" w14:paraId="2BF5A173" w14:textId="7192D83F" w:rsidTr="00C919C4">
        <w:trPr>
          <w:jc w:val="center"/>
        </w:trPr>
        <w:tc>
          <w:tcPr>
            <w:tcW w:w="1555" w:type="dxa"/>
          </w:tcPr>
          <w:p w14:paraId="677D0866" w14:textId="2441621A" w:rsidR="00BA24F9" w:rsidRDefault="00BA24F9" w:rsidP="00BA24F9">
            <w:pPr>
              <w:pStyle w:val="SOPtext"/>
            </w:pPr>
            <w:r>
              <w:t>Funder and co-Sponsor</w:t>
            </w:r>
          </w:p>
        </w:tc>
        <w:tc>
          <w:tcPr>
            <w:tcW w:w="2471" w:type="dxa"/>
          </w:tcPr>
          <w:p w14:paraId="42B82545" w14:textId="1444F691" w:rsidR="00BA24F9" w:rsidRPr="0033088F" w:rsidRDefault="00BA24F9" w:rsidP="00BA24F9">
            <w:pPr>
              <w:pStyle w:val="SOPtext"/>
            </w:pPr>
          </w:p>
        </w:tc>
        <w:tc>
          <w:tcPr>
            <w:tcW w:w="1647" w:type="dxa"/>
          </w:tcPr>
          <w:p w14:paraId="2D7A9758" w14:textId="58497D1B" w:rsidR="00BA24F9" w:rsidRPr="0033088F" w:rsidRDefault="00BA24F9" w:rsidP="00BA24F9">
            <w:pPr>
              <w:pStyle w:val="SOPtext"/>
            </w:pPr>
            <w:r>
              <w:rPr>
                <w:rFonts w:ascii="LMRoman10-Regular-Identity-H" w:hAnsi="LMRoman10-Regular-Identity-H" w:cs="LMRoman10-Regular-Identity-H"/>
                <w:szCs w:val="22"/>
                <w:lang w:val="en-IN"/>
              </w:rPr>
              <w:t>Swedish Research Council</w:t>
            </w:r>
          </w:p>
        </w:tc>
        <w:tc>
          <w:tcPr>
            <w:tcW w:w="3872" w:type="dxa"/>
          </w:tcPr>
          <w:p w14:paraId="297ECF3E" w14:textId="029E0643" w:rsidR="00BA24F9" w:rsidRDefault="00BA24F9" w:rsidP="00BA24F9">
            <w:pPr>
              <w:pStyle w:val="SOPtext"/>
            </w:pPr>
          </w:p>
        </w:tc>
      </w:tr>
    </w:tbl>
    <w:p w14:paraId="2DBC9BEA" w14:textId="1527DE82" w:rsidR="00770A78" w:rsidRDefault="00770A78" w:rsidP="00314E8A">
      <w:pPr>
        <w:rPr>
          <w:rFonts w:asciiTheme="minorHAnsi" w:hAnsiTheme="minorHAnsi" w:cstheme="minorHAnsi"/>
          <w:color w:val="000000" w:themeColor="text1"/>
          <w:lang w:val="en-AU"/>
        </w:rPr>
      </w:pPr>
    </w:p>
    <w:p w14:paraId="6729D0C0" w14:textId="77777777" w:rsidR="0088373F" w:rsidRPr="0088373F" w:rsidRDefault="0088373F" w:rsidP="0088373F">
      <w:pPr>
        <w:rPr>
          <w:lang w:val="en-US"/>
        </w:rPr>
      </w:pPr>
      <w:bookmarkStart w:id="24" w:name="_Toc6479546"/>
      <w:bookmarkStart w:id="25" w:name="_Toc6479633"/>
    </w:p>
    <w:p w14:paraId="6730D490" w14:textId="4062D7C6" w:rsidR="00791127" w:rsidRDefault="00391B42" w:rsidP="00791127">
      <w:pPr>
        <w:pStyle w:val="Heading1"/>
        <w:spacing w:before="0"/>
        <w:rPr>
          <w:color w:val="000000" w:themeColor="text1"/>
        </w:rPr>
      </w:pPr>
      <w:bookmarkStart w:id="26" w:name="_Toc161164377"/>
      <w:r>
        <w:rPr>
          <w:color w:val="000000" w:themeColor="text1"/>
        </w:rPr>
        <w:lastRenderedPageBreak/>
        <w:t>Project</w:t>
      </w:r>
      <w:r w:rsidR="000D4006">
        <w:rPr>
          <w:color w:val="000000" w:themeColor="text1"/>
        </w:rPr>
        <w:t xml:space="preserve"> </w:t>
      </w:r>
      <w:r>
        <w:rPr>
          <w:color w:val="000000" w:themeColor="text1"/>
        </w:rPr>
        <w:t>summary</w:t>
      </w:r>
      <w:bookmarkEnd w:id="26"/>
    </w:p>
    <w:p w14:paraId="4790DB11" w14:textId="74F27039" w:rsidR="00791127" w:rsidRPr="00791127" w:rsidRDefault="0088373F" w:rsidP="00961280">
      <w:pPr>
        <w:pStyle w:val="Heading2"/>
        <w:rPr>
          <w:color w:val="000000" w:themeColor="text1"/>
        </w:rPr>
      </w:pPr>
      <w:bookmarkStart w:id="27" w:name="_Toc161164378"/>
      <w:r>
        <w:t xml:space="preserve">3.1 </w:t>
      </w:r>
      <w:r w:rsidR="00791127">
        <w:t>Protocol summary</w:t>
      </w:r>
      <w:bookmarkEnd w:id="27"/>
    </w:p>
    <w:tbl>
      <w:tblPr>
        <w:tblStyle w:val="TableGrid"/>
        <w:tblW w:w="0" w:type="auto"/>
        <w:jc w:val="center"/>
        <w:tblLook w:val="04A0" w:firstRow="1" w:lastRow="0" w:firstColumn="1" w:lastColumn="0" w:noHBand="0" w:noVBand="1"/>
      </w:tblPr>
      <w:tblGrid>
        <w:gridCol w:w="2518"/>
        <w:gridCol w:w="6724"/>
      </w:tblGrid>
      <w:tr w:rsidR="00391B42" w:rsidRPr="00A43A20" w14:paraId="7ECFC9EE" w14:textId="77777777" w:rsidTr="0088373F">
        <w:trPr>
          <w:jc w:val="center"/>
        </w:trPr>
        <w:tc>
          <w:tcPr>
            <w:tcW w:w="2518" w:type="dxa"/>
          </w:tcPr>
          <w:p w14:paraId="5E485793"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Study title</w:t>
            </w:r>
          </w:p>
        </w:tc>
        <w:tc>
          <w:tcPr>
            <w:tcW w:w="6724" w:type="dxa"/>
          </w:tcPr>
          <w:p w14:paraId="18548DC7" w14:textId="1D756DE2" w:rsidR="00391B42" w:rsidRPr="00A43A20" w:rsidRDefault="0067670A" w:rsidP="008C026C">
            <w:pPr>
              <w:rPr>
                <w:rFonts w:asciiTheme="minorHAnsi" w:hAnsiTheme="minorHAnsi" w:cstheme="minorHAnsi"/>
                <w:sz w:val="22"/>
                <w:szCs w:val="22"/>
              </w:rPr>
            </w:pPr>
            <w:r w:rsidRPr="00731A58">
              <w:rPr>
                <w:rFonts w:asciiTheme="minorHAnsi" w:hAnsiTheme="minorHAnsi" w:cstheme="minorHAnsi"/>
                <w:sz w:val="22"/>
                <w:szCs w:val="22"/>
              </w:rPr>
              <w:t>Effects of Advanced Trauma Life Support® Training Compared to Standard Care on Adult Trauma Patient Outcomes: A Cluster Randomised Trial</w:t>
            </w:r>
          </w:p>
        </w:tc>
      </w:tr>
      <w:tr w:rsidR="00391B42" w:rsidRPr="00A43A20" w14:paraId="01126B89" w14:textId="77777777" w:rsidTr="0088373F">
        <w:trPr>
          <w:jc w:val="center"/>
        </w:trPr>
        <w:tc>
          <w:tcPr>
            <w:tcW w:w="2518" w:type="dxa"/>
          </w:tcPr>
          <w:p w14:paraId="0482A9F9"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Running title</w:t>
            </w:r>
          </w:p>
        </w:tc>
        <w:tc>
          <w:tcPr>
            <w:tcW w:w="6724" w:type="dxa"/>
          </w:tcPr>
          <w:p w14:paraId="23BF6856" w14:textId="262B94F7" w:rsidR="00391B42" w:rsidRPr="00A43A20" w:rsidRDefault="0067670A" w:rsidP="008C026C">
            <w:pPr>
              <w:pStyle w:val="BodyText"/>
              <w:spacing w:after="0"/>
              <w:rPr>
                <w:rFonts w:asciiTheme="minorHAnsi" w:hAnsiTheme="minorHAnsi" w:cstheme="minorHAnsi"/>
                <w:sz w:val="22"/>
                <w:szCs w:val="22"/>
              </w:rPr>
            </w:pPr>
            <w:r>
              <w:rPr>
                <w:rFonts w:asciiTheme="minorHAnsi" w:hAnsiTheme="minorHAnsi" w:cstheme="minorHAnsi"/>
                <w:sz w:val="22"/>
                <w:szCs w:val="22"/>
              </w:rPr>
              <w:t>ATLS Study</w:t>
            </w:r>
          </w:p>
        </w:tc>
      </w:tr>
      <w:tr w:rsidR="00391B42" w:rsidRPr="00A43A20" w14:paraId="1B2A7355" w14:textId="77777777" w:rsidTr="0088373F">
        <w:trPr>
          <w:jc w:val="center"/>
        </w:trPr>
        <w:tc>
          <w:tcPr>
            <w:tcW w:w="2518" w:type="dxa"/>
          </w:tcPr>
          <w:p w14:paraId="3AB41467"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Version Number and Date:</w:t>
            </w:r>
          </w:p>
        </w:tc>
        <w:tc>
          <w:tcPr>
            <w:tcW w:w="6724" w:type="dxa"/>
          </w:tcPr>
          <w:p w14:paraId="297F7EA6" w14:textId="456AA8F8" w:rsidR="00391B42" w:rsidRPr="00A43A20" w:rsidRDefault="0067670A" w:rsidP="008C026C">
            <w:pPr>
              <w:pStyle w:val="BodyText"/>
              <w:spacing w:after="0"/>
              <w:rPr>
                <w:rFonts w:asciiTheme="minorHAnsi" w:hAnsiTheme="minorHAnsi" w:cstheme="minorHAnsi"/>
                <w:sz w:val="22"/>
                <w:szCs w:val="22"/>
              </w:rPr>
            </w:pPr>
            <w:r>
              <w:rPr>
                <w:rFonts w:asciiTheme="minorHAnsi" w:hAnsiTheme="minorHAnsi" w:cstheme="minorHAnsi"/>
                <w:sz w:val="22"/>
                <w:szCs w:val="22"/>
              </w:rPr>
              <w:t>0.6.1</w:t>
            </w:r>
            <w:r w:rsidR="00391B42" w:rsidRPr="00A43A20">
              <w:rPr>
                <w:rFonts w:asciiTheme="minorHAnsi" w:hAnsiTheme="minorHAnsi" w:cstheme="minorHAnsi"/>
                <w:sz w:val="22"/>
                <w:szCs w:val="22"/>
              </w:rPr>
              <w:t xml:space="preserve">, </w:t>
            </w:r>
            <w:r>
              <w:rPr>
                <w:rFonts w:asciiTheme="minorHAnsi" w:hAnsiTheme="minorHAnsi" w:cstheme="minorHAnsi"/>
                <w:sz w:val="22"/>
                <w:szCs w:val="22"/>
              </w:rPr>
              <w:t>22</w:t>
            </w:r>
            <w:r w:rsidR="00391B42" w:rsidRPr="00A43A20">
              <w:rPr>
                <w:rFonts w:asciiTheme="minorHAnsi" w:hAnsiTheme="minorHAnsi" w:cstheme="minorHAnsi"/>
                <w:sz w:val="22"/>
                <w:szCs w:val="22"/>
              </w:rPr>
              <w:t xml:space="preserve"> </w:t>
            </w:r>
            <w:r>
              <w:rPr>
                <w:rFonts w:asciiTheme="minorHAnsi" w:hAnsiTheme="minorHAnsi" w:cstheme="minorHAnsi"/>
                <w:sz w:val="22"/>
                <w:szCs w:val="22"/>
              </w:rPr>
              <w:t>February</w:t>
            </w:r>
            <w:r w:rsidR="00391B42" w:rsidRPr="00A43A20">
              <w:rPr>
                <w:rFonts w:asciiTheme="minorHAnsi" w:hAnsiTheme="minorHAnsi" w:cstheme="minorHAnsi"/>
                <w:sz w:val="22"/>
                <w:szCs w:val="22"/>
              </w:rPr>
              <w:t>, 202</w:t>
            </w:r>
            <w:r>
              <w:rPr>
                <w:rFonts w:asciiTheme="minorHAnsi" w:hAnsiTheme="minorHAnsi" w:cstheme="minorHAnsi"/>
                <w:sz w:val="22"/>
                <w:szCs w:val="22"/>
              </w:rPr>
              <w:t>4</w:t>
            </w:r>
          </w:p>
        </w:tc>
      </w:tr>
      <w:tr w:rsidR="00391B42" w:rsidRPr="00A43A20" w14:paraId="38A411A7" w14:textId="77777777" w:rsidTr="0088373F">
        <w:trPr>
          <w:jc w:val="center"/>
        </w:trPr>
        <w:tc>
          <w:tcPr>
            <w:tcW w:w="2518" w:type="dxa"/>
          </w:tcPr>
          <w:p w14:paraId="4697533A"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Funder:</w:t>
            </w:r>
          </w:p>
        </w:tc>
        <w:tc>
          <w:tcPr>
            <w:tcW w:w="6724" w:type="dxa"/>
          </w:tcPr>
          <w:p w14:paraId="3660BF9F" w14:textId="015B7767" w:rsidR="00391B42" w:rsidRPr="00A43A20" w:rsidRDefault="0067670A" w:rsidP="008C026C">
            <w:pPr>
              <w:pStyle w:val="BodyText"/>
              <w:spacing w:after="0"/>
              <w:rPr>
                <w:rFonts w:asciiTheme="minorHAnsi" w:hAnsiTheme="minorHAnsi" w:cstheme="minorHAnsi"/>
                <w:sz w:val="22"/>
                <w:szCs w:val="22"/>
              </w:rPr>
            </w:pPr>
            <w:r w:rsidRPr="003D2392">
              <w:rPr>
                <w:rFonts w:asciiTheme="minorHAnsi" w:hAnsiTheme="minorHAnsi" w:cstheme="minorHAnsi"/>
                <w:sz w:val="22"/>
                <w:szCs w:val="22"/>
                <w:lang w:val="en-AU"/>
              </w:rPr>
              <w:t>Swedish Research Council</w:t>
            </w:r>
          </w:p>
        </w:tc>
      </w:tr>
      <w:tr w:rsidR="00391B42" w:rsidRPr="00A43A20" w14:paraId="33744173" w14:textId="77777777" w:rsidTr="0088373F">
        <w:trPr>
          <w:jc w:val="center"/>
        </w:trPr>
        <w:tc>
          <w:tcPr>
            <w:tcW w:w="2518" w:type="dxa"/>
          </w:tcPr>
          <w:p w14:paraId="0945F3CF" w14:textId="1898A733"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 xml:space="preserve">Study </w:t>
            </w:r>
            <w:r w:rsidR="00741D60" w:rsidRPr="001273F1">
              <w:rPr>
                <w:rFonts w:asciiTheme="minorHAnsi" w:hAnsiTheme="minorHAnsi" w:cstheme="minorHAnsi"/>
                <w:b/>
                <w:bCs/>
                <w:sz w:val="22"/>
                <w:szCs w:val="22"/>
              </w:rPr>
              <w:t>Principal Investigator</w:t>
            </w:r>
            <w:r w:rsidRPr="001273F1">
              <w:rPr>
                <w:rFonts w:asciiTheme="minorHAnsi" w:hAnsiTheme="minorHAnsi" w:cstheme="minorHAnsi"/>
                <w:b/>
                <w:bCs/>
                <w:sz w:val="22"/>
                <w:szCs w:val="22"/>
              </w:rPr>
              <w:t>:</w:t>
            </w:r>
          </w:p>
        </w:tc>
        <w:tc>
          <w:tcPr>
            <w:tcW w:w="6724" w:type="dxa"/>
          </w:tcPr>
          <w:p w14:paraId="5BA71241" w14:textId="69FE2183" w:rsidR="00391B42" w:rsidRPr="0067670A" w:rsidRDefault="0067670A" w:rsidP="0067670A">
            <w:pPr>
              <w:pStyle w:val="Title"/>
              <w:jc w:val="left"/>
              <w:rPr>
                <w:rFonts w:asciiTheme="minorHAnsi" w:hAnsiTheme="minorHAnsi" w:cstheme="minorHAnsi"/>
                <w:b w:val="0"/>
                <w:sz w:val="22"/>
                <w:szCs w:val="22"/>
              </w:rPr>
            </w:pPr>
            <w:r w:rsidRPr="0067670A">
              <w:rPr>
                <w:rFonts w:asciiTheme="minorHAnsi" w:hAnsiTheme="minorHAnsi" w:cstheme="minorHAnsi"/>
                <w:b w:val="0"/>
                <w:sz w:val="22"/>
                <w:szCs w:val="22"/>
              </w:rPr>
              <w:t xml:space="preserve">Dr Vivekanand Jha, </w:t>
            </w:r>
            <w:r w:rsidR="00391B42" w:rsidRPr="0067670A">
              <w:rPr>
                <w:rFonts w:asciiTheme="minorHAnsi" w:hAnsiTheme="minorHAnsi" w:cstheme="minorHAnsi"/>
                <w:b w:val="0"/>
                <w:sz w:val="22"/>
                <w:szCs w:val="22"/>
              </w:rPr>
              <w:t>New Delhi</w:t>
            </w:r>
          </w:p>
        </w:tc>
      </w:tr>
      <w:tr w:rsidR="00391B42" w:rsidRPr="00A43A20" w14:paraId="147A4973" w14:textId="77777777" w:rsidTr="0088373F">
        <w:trPr>
          <w:jc w:val="center"/>
        </w:trPr>
        <w:tc>
          <w:tcPr>
            <w:tcW w:w="2518" w:type="dxa"/>
          </w:tcPr>
          <w:p w14:paraId="0DFF9998"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Sponsor</w:t>
            </w:r>
          </w:p>
        </w:tc>
        <w:tc>
          <w:tcPr>
            <w:tcW w:w="6724" w:type="dxa"/>
          </w:tcPr>
          <w:p w14:paraId="21B41444" w14:textId="12BDBB07" w:rsidR="00391B42" w:rsidRPr="00A43A20" w:rsidRDefault="0067670A" w:rsidP="008C026C">
            <w:pPr>
              <w:pStyle w:val="BodyText"/>
              <w:spacing w:after="0"/>
              <w:rPr>
                <w:rFonts w:asciiTheme="minorHAnsi" w:hAnsiTheme="minorHAnsi" w:cstheme="minorHAnsi"/>
                <w:sz w:val="22"/>
                <w:szCs w:val="22"/>
              </w:rPr>
            </w:pPr>
            <w:proofErr w:type="spellStart"/>
            <w:r w:rsidRPr="003D2392">
              <w:rPr>
                <w:rFonts w:asciiTheme="minorHAnsi" w:hAnsiTheme="minorHAnsi" w:cstheme="minorHAnsi"/>
                <w:sz w:val="22"/>
                <w:szCs w:val="22"/>
              </w:rPr>
              <w:t>karolinska</w:t>
            </w:r>
            <w:proofErr w:type="spellEnd"/>
            <w:r w:rsidRPr="003D2392">
              <w:rPr>
                <w:rFonts w:asciiTheme="minorHAnsi" w:hAnsiTheme="minorHAnsi" w:cstheme="minorHAnsi"/>
                <w:sz w:val="22"/>
                <w:szCs w:val="22"/>
              </w:rPr>
              <w:t xml:space="preserve"> </w:t>
            </w:r>
            <w:proofErr w:type="spellStart"/>
            <w:r w:rsidRPr="003D2392">
              <w:rPr>
                <w:rFonts w:asciiTheme="minorHAnsi" w:hAnsiTheme="minorHAnsi" w:cstheme="minorHAnsi"/>
                <w:sz w:val="22"/>
                <w:szCs w:val="22"/>
              </w:rPr>
              <w:t>institutet</w:t>
            </w:r>
            <w:proofErr w:type="spellEnd"/>
          </w:p>
        </w:tc>
      </w:tr>
      <w:tr w:rsidR="00391B42" w:rsidRPr="00A43A20" w14:paraId="2A390E87" w14:textId="77777777" w:rsidTr="0088373F">
        <w:trPr>
          <w:jc w:val="center"/>
        </w:trPr>
        <w:tc>
          <w:tcPr>
            <w:tcW w:w="2518" w:type="dxa"/>
          </w:tcPr>
          <w:p w14:paraId="326084F7" w14:textId="1231345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 xml:space="preserve">Data Coordinating </w:t>
            </w:r>
            <w:r w:rsidR="00741D60" w:rsidRPr="001273F1">
              <w:rPr>
                <w:rFonts w:asciiTheme="minorHAnsi" w:hAnsiTheme="minorHAnsi" w:cstheme="minorHAnsi"/>
                <w:b/>
                <w:bCs/>
                <w:sz w:val="22"/>
                <w:szCs w:val="22"/>
              </w:rPr>
              <w:t>Centre</w:t>
            </w:r>
          </w:p>
        </w:tc>
        <w:tc>
          <w:tcPr>
            <w:tcW w:w="6724" w:type="dxa"/>
          </w:tcPr>
          <w:p w14:paraId="3BD9B672" w14:textId="77777777" w:rsidR="00391B42" w:rsidRPr="00A43A20" w:rsidRDefault="00391B42" w:rsidP="008C026C">
            <w:pPr>
              <w:pStyle w:val="BodyText"/>
              <w:spacing w:after="0"/>
              <w:rPr>
                <w:rFonts w:asciiTheme="minorHAnsi" w:hAnsiTheme="minorHAnsi" w:cstheme="minorHAnsi"/>
                <w:sz w:val="22"/>
                <w:szCs w:val="22"/>
              </w:rPr>
            </w:pPr>
            <w:r w:rsidRPr="00A43A20">
              <w:rPr>
                <w:rFonts w:asciiTheme="minorHAnsi" w:hAnsiTheme="minorHAnsi" w:cstheme="minorHAnsi"/>
                <w:sz w:val="22"/>
                <w:szCs w:val="22"/>
              </w:rPr>
              <w:t>The George Institute for Global Health, New Delhi</w:t>
            </w:r>
          </w:p>
        </w:tc>
      </w:tr>
      <w:tr w:rsidR="00391B42" w:rsidRPr="00A43A20" w14:paraId="6C499950" w14:textId="77777777" w:rsidTr="0088373F">
        <w:trPr>
          <w:jc w:val="center"/>
        </w:trPr>
        <w:tc>
          <w:tcPr>
            <w:tcW w:w="2518" w:type="dxa"/>
          </w:tcPr>
          <w:p w14:paraId="69EF2616" w14:textId="1D4561CE" w:rsidR="00391B42" w:rsidRPr="001273F1" w:rsidRDefault="0067670A" w:rsidP="008C026C">
            <w:pPr>
              <w:pStyle w:val="BodyText2"/>
              <w:jc w:val="left"/>
              <w:rPr>
                <w:rFonts w:asciiTheme="minorHAnsi" w:hAnsiTheme="minorHAnsi" w:cstheme="minorHAnsi"/>
                <w:b/>
                <w:bCs/>
                <w:sz w:val="22"/>
                <w:szCs w:val="22"/>
              </w:rPr>
            </w:pPr>
            <w:r>
              <w:rPr>
                <w:rFonts w:asciiTheme="minorHAnsi" w:hAnsiTheme="minorHAnsi" w:cstheme="minorHAnsi"/>
                <w:b/>
                <w:bCs/>
                <w:sz w:val="22"/>
                <w:szCs w:val="22"/>
              </w:rPr>
              <w:t>Primary Contact</w:t>
            </w:r>
          </w:p>
        </w:tc>
        <w:tc>
          <w:tcPr>
            <w:tcW w:w="6724" w:type="dxa"/>
          </w:tcPr>
          <w:p w14:paraId="4E8AFB44" w14:textId="77777777" w:rsidR="0067670A" w:rsidRPr="00B2313C" w:rsidRDefault="0067670A" w:rsidP="0067670A">
            <w:pPr>
              <w:pStyle w:val="Title"/>
              <w:jc w:val="left"/>
              <w:rPr>
                <w:rFonts w:asciiTheme="minorHAnsi" w:hAnsiTheme="minorHAnsi" w:cstheme="minorHAnsi"/>
                <w:b w:val="0"/>
                <w:sz w:val="22"/>
                <w:szCs w:val="22"/>
              </w:rPr>
            </w:pPr>
            <w:r w:rsidRPr="00B2313C">
              <w:rPr>
                <w:rFonts w:asciiTheme="minorHAnsi" w:hAnsiTheme="minorHAnsi" w:cstheme="minorHAnsi"/>
                <w:b w:val="0"/>
                <w:sz w:val="22"/>
                <w:szCs w:val="22"/>
              </w:rPr>
              <w:t>Dr Abhinav Bassi</w:t>
            </w:r>
          </w:p>
          <w:p w14:paraId="44D62F0D" w14:textId="77777777" w:rsidR="0067670A" w:rsidRPr="00B2313C" w:rsidRDefault="0067670A" w:rsidP="0067670A">
            <w:pPr>
              <w:pStyle w:val="Title"/>
              <w:jc w:val="left"/>
              <w:rPr>
                <w:rFonts w:asciiTheme="minorHAnsi" w:hAnsiTheme="minorHAnsi" w:cstheme="minorHAnsi"/>
                <w:b w:val="0"/>
                <w:sz w:val="22"/>
                <w:szCs w:val="22"/>
                <w:shd w:val="clear" w:color="auto" w:fill="FFFFFF"/>
              </w:rPr>
            </w:pPr>
            <w:r w:rsidRPr="00B2313C">
              <w:rPr>
                <w:rFonts w:asciiTheme="minorHAnsi" w:hAnsiTheme="minorHAnsi" w:cstheme="minorHAnsi"/>
                <w:b w:val="0"/>
                <w:sz w:val="22"/>
                <w:szCs w:val="22"/>
                <w:shd w:val="clear" w:color="auto" w:fill="FFFFFF"/>
              </w:rPr>
              <w:t>Senior Research Fellow and Operations Lead - CORE India</w:t>
            </w:r>
          </w:p>
          <w:p w14:paraId="67D7ED45" w14:textId="77777777" w:rsidR="0067670A" w:rsidRPr="00B2313C" w:rsidRDefault="0067670A" w:rsidP="0067670A">
            <w:pPr>
              <w:pStyle w:val="Title"/>
              <w:jc w:val="left"/>
              <w:rPr>
                <w:rFonts w:asciiTheme="minorHAnsi" w:hAnsiTheme="minorHAnsi" w:cstheme="minorHAnsi"/>
                <w:b w:val="0"/>
                <w:sz w:val="22"/>
                <w:szCs w:val="22"/>
                <w:shd w:val="clear" w:color="auto" w:fill="FFFFFF"/>
              </w:rPr>
            </w:pPr>
            <w:r w:rsidRPr="00B2313C">
              <w:rPr>
                <w:rFonts w:asciiTheme="minorHAnsi" w:hAnsiTheme="minorHAnsi" w:cstheme="minorHAnsi"/>
                <w:b w:val="0"/>
                <w:sz w:val="22"/>
                <w:szCs w:val="22"/>
                <w:shd w:val="clear" w:color="auto" w:fill="FFFFFF"/>
              </w:rPr>
              <w:t>Dr Samriddhi Ranjan</w:t>
            </w:r>
          </w:p>
          <w:p w14:paraId="1694FA0E" w14:textId="61B67151" w:rsidR="00391B42" w:rsidRPr="00A43A20" w:rsidRDefault="0067670A" w:rsidP="0067670A">
            <w:pPr>
              <w:pStyle w:val="BodyText"/>
              <w:spacing w:after="0"/>
              <w:rPr>
                <w:rFonts w:asciiTheme="minorHAnsi" w:hAnsiTheme="minorHAnsi" w:cstheme="minorHAnsi"/>
                <w:sz w:val="22"/>
                <w:szCs w:val="22"/>
              </w:rPr>
            </w:pPr>
            <w:r w:rsidRPr="00B2313C">
              <w:rPr>
                <w:rFonts w:asciiTheme="minorHAnsi" w:hAnsiTheme="minorHAnsi" w:cstheme="minorHAnsi"/>
                <w:sz w:val="22"/>
                <w:szCs w:val="22"/>
                <w:shd w:val="clear" w:color="auto" w:fill="FFFFFF"/>
              </w:rPr>
              <w:t>Project Manager</w:t>
            </w:r>
          </w:p>
        </w:tc>
      </w:tr>
      <w:tr w:rsidR="00391B42" w:rsidRPr="00A43A20" w14:paraId="014FE639" w14:textId="77777777" w:rsidTr="0088373F">
        <w:trPr>
          <w:jc w:val="center"/>
        </w:trPr>
        <w:tc>
          <w:tcPr>
            <w:tcW w:w="2518" w:type="dxa"/>
          </w:tcPr>
          <w:p w14:paraId="5E8B9509" w14:textId="77777777" w:rsidR="00391B42" w:rsidRPr="001273F1" w:rsidRDefault="00391B42" w:rsidP="008C026C">
            <w:pPr>
              <w:pStyle w:val="BodyText2"/>
              <w:jc w:val="left"/>
              <w:rPr>
                <w:rFonts w:asciiTheme="minorHAnsi" w:hAnsiTheme="minorHAnsi" w:cstheme="minorHAnsi"/>
                <w:b/>
                <w:bCs/>
                <w:sz w:val="22"/>
                <w:szCs w:val="22"/>
              </w:rPr>
            </w:pPr>
            <w:r w:rsidRPr="001273F1">
              <w:rPr>
                <w:rFonts w:asciiTheme="minorHAnsi" w:hAnsiTheme="minorHAnsi" w:cstheme="minorHAnsi"/>
                <w:b/>
                <w:bCs/>
                <w:sz w:val="22"/>
                <w:szCs w:val="22"/>
              </w:rPr>
              <w:t>Trial coordinating centre</w:t>
            </w:r>
          </w:p>
        </w:tc>
        <w:tc>
          <w:tcPr>
            <w:tcW w:w="6724" w:type="dxa"/>
          </w:tcPr>
          <w:p w14:paraId="2BE16797" w14:textId="4A5E3225" w:rsidR="00391B42" w:rsidRPr="00A43A20" w:rsidRDefault="0067670A" w:rsidP="008C026C">
            <w:pPr>
              <w:pStyle w:val="BodyText"/>
              <w:spacing w:after="0"/>
              <w:rPr>
                <w:rFonts w:asciiTheme="minorHAnsi" w:hAnsiTheme="minorHAnsi" w:cstheme="minorHAnsi"/>
                <w:sz w:val="22"/>
                <w:szCs w:val="22"/>
              </w:rPr>
            </w:pPr>
            <w:r>
              <w:rPr>
                <w:rFonts w:asciiTheme="minorHAnsi" w:hAnsiTheme="minorHAnsi" w:cstheme="minorHAnsi"/>
                <w:sz w:val="22"/>
                <w:szCs w:val="22"/>
              </w:rPr>
              <w:t>TGI, New Delhi</w:t>
            </w:r>
          </w:p>
        </w:tc>
      </w:tr>
      <w:tr w:rsidR="00391B42" w:rsidRPr="00A43A20" w14:paraId="08FC050A" w14:textId="77777777" w:rsidTr="0088373F">
        <w:trPr>
          <w:jc w:val="center"/>
        </w:trPr>
        <w:tc>
          <w:tcPr>
            <w:tcW w:w="2518" w:type="dxa"/>
          </w:tcPr>
          <w:p w14:paraId="713FCE6E"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Background</w:t>
            </w:r>
          </w:p>
        </w:tc>
        <w:tc>
          <w:tcPr>
            <w:tcW w:w="6724" w:type="dxa"/>
          </w:tcPr>
          <w:p w14:paraId="37DF34DE" w14:textId="4EDA7407" w:rsidR="00391B42" w:rsidRPr="00F7631F" w:rsidRDefault="00F7631F" w:rsidP="00F7631F">
            <w:pPr>
              <w:pStyle w:val="BodyText"/>
              <w:spacing w:before="180" w:after="180"/>
              <w:jc w:val="both"/>
              <w:rPr>
                <w:rFonts w:ascii="LMRoman10-Regular-Identity-H" w:hAnsi="LMRoman10-Regular-Identity-H" w:cs="LMRoman10-Regular-Identity-H"/>
                <w:sz w:val="22"/>
                <w:szCs w:val="22"/>
                <w:lang w:val="en-IN"/>
              </w:rPr>
            </w:pPr>
            <w:r w:rsidRPr="00F7631F">
              <w:rPr>
                <w:rFonts w:ascii="LMRoman10-Regular-Identity-H" w:hAnsi="LMRoman10-Regular-Identity-H" w:cs="LMRoman10-Regular-Identity-H"/>
                <w:sz w:val="22"/>
                <w:szCs w:val="22"/>
                <w:lang w:val="en-IN"/>
              </w:rPr>
              <w:t xml:space="preserve">Several trauma life support training programmes have been developed to improve the early management of patients in the hospital by providing a structured framework for assessment and treatment. The proprietary Advanced Trauma Life Support® (ATLS®) is the most established trauma life support training programme and more than one million physicians in over 80 countries have been trained in the programme since the first course in 1978. In the US and many other countries training in ATLS® is virtually mandatory for trauma care physicians. Uptake in low- and </w:t>
            </w:r>
            <w:proofErr w:type="gramStart"/>
            <w:r w:rsidRPr="00F7631F">
              <w:rPr>
                <w:rFonts w:ascii="LMRoman10-Regular-Identity-H" w:hAnsi="LMRoman10-Regular-Identity-H" w:cs="LMRoman10-Regular-Identity-H"/>
                <w:sz w:val="22"/>
                <w:szCs w:val="22"/>
                <w:lang w:val="en-IN"/>
              </w:rPr>
              <w:t>middle income</w:t>
            </w:r>
            <w:proofErr w:type="gramEnd"/>
            <w:r w:rsidRPr="00F7631F">
              <w:rPr>
                <w:rFonts w:ascii="LMRoman10-Regular-Identity-H" w:hAnsi="LMRoman10-Regular-Identity-H" w:cs="LMRoman10-Regular-Identity-H"/>
                <w:sz w:val="22"/>
                <w:szCs w:val="22"/>
                <w:lang w:val="en-IN"/>
              </w:rPr>
              <w:t xml:space="preserve"> countries (LMIC) has been slow, potentially due to high costs.</w:t>
            </w:r>
          </w:p>
        </w:tc>
      </w:tr>
      <w:tr w:rsidR="00391B42" w:rsidRPr="00A43A20" w14:paraId="4C08F18C" w14:textId="77777777" w:rsidTr="0088373F">
        <w:trPr>
          <w:jc w:val="center"/>
        </w:trPr>
        <w:tc>
          <w:tcPr>
            <w:tcW w:w="2518" w:type="dxa"/>
          </w:tcPr>
          <w:p w14:paraId="475A02AF"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Rationale</w:t>
            </w:r>
          </w:p>
        </w:tc>
        <w:tc>
          <w:tcPr>
            <w:tcW w:w="6724" w:type="dxa"/>
          </w:tcPr>
          <w:p w14:paraId="5A48D41A" w14:textId="77777777" w:rsidR="00E05616" w:rsidRDefault="00E05616" w:rsidP="008C026C">
            <w:pPr>
              <w:tabs>
                <w:tab w:val="left" w:pos="1955"/>
              </w:tabs>
              <w:rPr>
                <w:rFonts w:asciiTheme="minorHAnsi" w:hAnsiTheme="minorHAnsi" w:cstheme="minorHAnsi"/>
                <w:sz w:val="22"/>
                <w:szCs w:val="22"/>
              </w:rPr>
            </w:pPr>
            <w:r w:rsidRPr="0067670A">
              <w:rPr>
                <w:rFonts w:asciiTheme="minorHAnsi" w:hAnsiTheme="minorHAnsi" w:cstheme="minorHAnsi"/>
                <w:sz w:val="22"/>
                <w:szCs w:val="22"/>
              </w:rPr>
              <w:t>Trauma is a massive global health issue. Many training programmes have been</w:t>
            </w:r>
            <w:r>
              <w:rPr>
                <w:rFonts w:asciiTheme="minorHAnsi" w:hAnsiTheme="minorHAnsi" w:cstheme="minorHAnsi"/>
                <w:sz w:val="22"/>
                <w:szCs w:val="22"/>
              </w:rPr>
              <w:t xml:space="preserve"> </w:t>
            </w:r>
            <w:r w:rsidRPr="0067670A">
              <w:rPr>
                <w:rFonts w:asciiTheme="minorHAnsi" w:hAnsiTheme="minorHAnsi" w:cstheme="minorHAnsi"/>
                <w:sz w:val="22"/>
                <w:szCs w:val="22"/>
              </w:rPr>
              <w:t>developed to help physicians in the initial management of trauma patients. Among these</w:t>
            </w:r>
            <w:r>
              <w:rPr>
                <w:rFonts w:asciiTheme="minorHAnsi" w:hAnsiTheme="minorHAnsi" w:cstheme="minorHAnsi"/>
                <w:sz w:val="22"/>
                <w:szCs w:val="22"/>
              </w:rPr>
              <w:t xml:space="preserve"> </w:t>
            </w:r>
            <w:r w:rsidRPr="0067670A">
              <w:rPr>
                <w:rFonts w:asciiTheme="minorHAnsi" w:hAnsiTheme="minorHAnsi" w:cstheme="minorHAnsi"/>
                <w:sz w:val="22"/>
                <w:szCs w:val="22"/>
              </w:rPr>
              <w:t>programmes, Advanced Trauma Life Support</w:t>
            </w:r>
            <w:r w:rsidRPr="0067670A">
              <w:rPr>
                <w:rFonts w:asciiTheme="minorHAnsi" w:hAnsiTheme="minorHAnsi" w:cstheme="minorHAnsi" w:hint="eastAsia"/>
                <w:sz w:val="22"/>
                <w:szCs w:val="22"/>
              </w:rPr>
              <w:t>®</w:t>
            </w:r>
            <w:r w:rsidRPr="0067670A">
              <w:rPr>
                <w:rFonts w:asciiTheme="minorHAnsi" w:hAnsiTheme="minorHAnsi" w:cstheme="minorHAnsi"/>
                <w:sz w:val="22"/>
                <w:szCs w:val="22"/>
              </w:rPr>
              <w:t xml:space="preserve"> (ATLS</w:t>
            </w:r>
            <w:r w:rsidRPr="0067670A">
              <w:rPr>
                <w:rFonts w:asciiTheme="minorHAnsi" w:hAnsiTheme="minorHAnsi" w:cstheme="minorHAnsi" w:hint="eastAsia"/>
                <w:sz w:val="22"/>
                <w:szCs w:val="22"/>
              </w:rPr>
              <w:t>®</w:t>
            </w:r>
            <w:r w:rsidRPr="0067670A">
              <w:rPr>
                <w:rFonts w:asciiTheme="minorHAnsi" w:hAnsiTheme="minorHAnsi" w:cstheme="minorHAnsi"/>
                <w:sz w:val="22"/>
                <w:szCs w:val="22"/>
              </w:rPr>
              <w:t>) is the most popular, having trained</w:t>
            </w:r>
            <w:r>
              <w:rPr>
                <w:rFonts w:asciiTheme="minorHAnsi" w:hAnsiTheme="minorHAnsi" w:cstheme="minorHAnsi"/>
                <w:sz w:val="22"/>
                <w:szCs w:val="22"/>
              </w:rPr>
              <w:t xml:space="preserve"> </w:t>
            </w:r>
            <w:r w:rsidRPr="0067670A">
              <w:rPr>
                <w:rFonts w:asciiTheme="minorHAnsi" w:hAnsiTheme="minorHAnsi" w:cstheme="minorHAnsi"/>
                <w:sz w:val="22"/>
                <w:szCs w:val="22"/>
              </w:rPr>
              <w:t>over one million physicians worldwide. Despite its widespread use, there are no controlled</w:t>
            </w:r>
            <w:r>
              <w:rPr>
                <w:rFonts w:asciiTheme="minorHAnsi" w:hAnsiTheme="minorHAnsi" w:cstheme="minorHAnsi"/>
                <w:sz w:val="22"/>
                <w:szCs w:val="22"/>
              </w:rPr>
              <w:t xml:space="preserve"> </w:t>
            </w:r>
            <w:r w:rsidRPr="0067670A">
              <w:rPr>
                <w:rFonts w:asciiTheme="minorHAnsi" w:hAnsiTheme="minorHAnsi" w:cstheme="minorHAnsi"/>
                <w:sz w:val="22"/>
                <w:szCs w:val="22"/>
              </w:rPr>
              <w:t>trials showing that ATLS</w:t>
            </w:r>
            <w:r w:rsidRPr="0067670A">
              <w:rPr>
                <w:rFonts w:asciiTheme="minorHAnsi" w:hAnsiTheme="minorHAnsi" w:cstheme="minorHAnsi" w:hint="eastAsia"/>
                <w:sz w:val="22"/>
                <w:szCs w:val="22"/>
              </w:rPr>
              <w:t>®</w:t>
            </w:r>
            <w:r w:rsidRPr="0067670A">
              <w:rPr>
                <w:rFonts w:asciiTheme="minorHAnsi" w:hAnsiTheme="minorHAnsi" w:cstheme="minorHAnsi"/>
                <w:sz w:val="22"/>
                <w:szCs w:val="22"/>
              </w:rPr>
              <w:t xml:space="preserve"> improves patient outcomes.</w:t>
            </w:r>
            <w:r w:rsidRPr="00A43A20">
              <w:rPr>
                <w:rFonts w:asciiTheme="minorHAnsi" w:hAnsiTheme="minorHAnsi" w:cstheme="minorHAnsi"/>
                <w:sz w:val="22"/>
                <w:szCs w:val="22"/>
              </w:rPr>
              <w:t xml:space="preserve"> </w:t>
            </w:r>
          </w:p>
          <w:p w14:paraId="69A879D9" w14:textId="77777777" w:rsidR="00E05616" w:rsidRDefault="00E05616" w:rsidP="008C026C">
            <w:pPr>
              <w:tabs>
                <w:tab w:val="left" w:pos="1955"/>
              </w:tabs>
              <w:rPr>
                <w:rFonts w:asciiTheme="minorHAnsi" w:hAnsiTheme="minorHAnsi" w:cstheme="minorHAnsi"/>
                <w:sz w:val="22"/>
                <w:szCs w:val="22"/>
              </w:rPr>
            </w:pPr>
          </w:p>
          <w:p w14:paraId="6C02D167" w14:textId="5D598FD0" w:rsidR="00E05616" w:rsidRDefault="00E05616" w:rsidP="00E05616">
            <w:pPr>
              <w:autoSpaceDE w:val="0"/>
              <w:autoSpaceDN w:val="0"/>
              <w:adjustRightInd w:val="0"/>
              <w:rPr>
                <w:rFonts w:ascii="LMRoman10-Regular-Identity-H" w:hAnsi="LMRoman10-Regular-Identity-H" w:cs="LMRoman10-Regular-Identity-H"/>
                <w:sz w:val="22"/>
                <w:szCs w:val="22"/>
                <w:lang w:val="en-IN"/>
              </w:rPr>
            </w:pPr>
            <w:r>
              <w:rPr>
                <w:rFonts w:ascii="LMRoman10-Bold-Identity-H" w:hAnsi="LMRoman10-Bold-Identity-H" w:cs="LMRoman10-Bold-Identity-H"/>
                <w:b/>
                <w:bCs/>
                <w:sz w:val="22"/>
                <w:szCs w:val="22"/>
                <w:lang w:val="en-IN"/>
              </w:rPr>
              <w:t xml:space="preserve">Aim: </w:t>
            </w:r>
            <w:r>
              <w:rPr>
                <w:rFonts w:ascii="LMRoman10-Regular-Identity-H" w:hAnsi="LMRoman10-Regular-Identity-H" w:cs="LMRoman10-Regular-Identity-H"/>
                <w:sz w:val="22"/>
                <w:szCs w:val="22"/>
                <w:lang w:val="en-IN"/>
              </w:rPr>
              <w:t>To compare the effects of ATLS</w:t>
            </w:r>
            <w:r>
              <w:rPr>
                <w:rFonts w:ascii="LMRoman8-Regular-Identity-H" w:eastAsia="LMRoman8-Regular-Identity-H" w:hAnsi="LMRoman10-Bold-Identity-H" w:cs="LMRoman8-Regular-Identity-H" w:hint="eastAsia"/>
                <w:sz w:val="15"/>
                <w:szCs w:val="15"/>
                <w:lang w:val="en-IN"/>
              </w:rPr>
              <w:t>®</w:t>
            </w:r>
            <w:r>
              <w:rPr>
                <w:rFonts w:ascii="LMRoman8-Regular-Identity-H" w:eastAsia="LMRoman8-Regular-Identity-H" w:hAnsi="LMRoman10-Bold-Identity-H" w:cs="LMRoman8-Regular-Identity-H"/>
                <w:sz w:val="15"/>
                <w:szCs w:val="15"/>
                <w:lang w:val="en-IN"/>
              </w:rPr>
              <w:t xml:space="preserve"> </w:t>
            </w:r>
            <w:r>
              <w:rPr>
                <w:rFonts w:ascii="LMRoman10-Regular-Identity-H" w:hAnsi="LMRoman10-Regular-Identity-H" w:cs="LMRoman10-Regular-Identity-H"/>
                <w:sz w:val="22"/>
                <w:szCs w:val="22"/>
                <w:lang w:val="en-IN"/>
              </w:rPr>
              <w:t>training with standard care on outcomes in adult trauma patients.</w:t>
            </w:r>
          </w:p>
          <w:p w14:paraId="028F3C4C" w14:textId="4FEEF7E0" w:rsidR="00391B42" w:rsidRPr="00A43A20" w:rsidRDefault="00E05616" w:rsidP="00E05616">
            <w:pPr>
              <w:tabs>
                <w:tab w:val="left" w:pos="1955"/>
              </w:tabs>
              <w:rPr>
                <w:rFonts w:asciiTheme="minorHAnsi" w:hAnsiTheme="minorHAnsi" w:cstheme="minorHAnsi"/>
                <w:b/>
                <w:sz w:val="22"/>
                <w:szCs w:val="22"/>
              </w:rPr>
            </w:pPr>
            <w:r>
              <w:rPr>
                <w:rFonts w:ascii="LMRoman10-Bold-Identity-H" w:hAnsi="LMRoman10-Bold-Identity-H" w:cs="LMRoman10-Bold-Identity-H"/>
                <w:b/>
                <w:bCs/>
                <w:sz w:val="22"/>
                <w:szCs w:val="22"/>
                <w:lang w:val="en-IN"/>
              </w:rPr>
              <w:t xml:space="preserve">Primary Outcome: </w:t>
            </w:r>
            <w:r>
              <w:rPr>
                <w:rFonts w:ascii="LMRoman10-Regular-Identity-H" w:hAnsi="LMRoman10-Regular-Identity-H" w:cs="LMRoman10-Regular-Identity-H"/>
                <w:sz w:val="22"/>
                <w:szCs w:val="22"/>
                <w:lang w:val="en-IN"/>
              </w:rPr>
              <w:t>All-cause mortality within 30 days of arrival at the emergency department.</w:t>
            </w:r>
          </w:p>
        </w:tc>
      </w:tr>
      <w:tr w:rsidR="00391B42" w:rsidRPr="00A43A20" w14:paraId="76DFCA75" w14:textId="77777777" w:rsidTr="0088373F">
        <w:trPr>
          <w:jc w:val="center"/>
        </w:trPr>
        <w:tc>
          <w:tcPr>
            <w:tcW w:w="2518" w:type="dxa"/>
          </w:tcPr>
          <w:p w14:paraId="0E275BB6"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Population</w:t>
            </w:r>
          </w:p>
        </w:tc>
        <w:tc>
          <w:tcPr>
            <w:tcW w:w="6724" w:type="dxa"/>
          </w:tcPr>
          <w:p w14:paraId="16F6030D" w14:textId="1C841656" w:rsidR="00391B42" w:rsidRPr="004D3A79" w:rsidRDefault="004D3A79" w:rsidP="004D3A79">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 xml:space="preserve">Adult trauma patients </w:t>
            </w:r>
            <w:ins w:id="28" w:author="Samriddhi Ranjan" w:date="2024-03-13T11:42:00Z">
              <w:r w:rsidR="00582B36">
                <w:rPr>
                  <w:rFonts w:ascii="LMRoman10-Regular-Identity-H" w:hAnsi="LMRoman10-Regular-Identity-H" w:cs="LMRoman10-Regular-Identity-H"/>
                  <w:sz w:val="22"/>
                  <w:szCs w:val="22"/>
                  <w:lang w:val="en-IN"/>
                </w:rPr>
                <w:t xml:space="preserve">above 15 years of age </w:t>
              </w:r>
            </w:ins>
            <w:r>
              <w:rPr>
                <w:rFonts w:ascii="LMRoman10-Regular-Identity-H" w:hAnsi="LMRoman10-Regular-Identity-H" w:cs="LMRoman10-Regular-Identity-H"/>
                <w:sz w:val="22"/>
                <w:szCs w:val="22"/>
                <w:lang w:val="en-IN"/>
              </w:rPr>
              <w:t>presenting to the emergency department of a participating hospital.</w:t>
            </w:r>
          </w:p>
        </w:tc>
      </w:tr>
      <w:tr w:rsidR="00391B42" w:rsidRPr="00A43A20" w14:paraId="112B195D" w14:textId="77777777" w:rsidTr="0088373F">
        <w:trPr>
          <w:jc w:val="center"/>
        </w:trPr>
        <w:tc>
          <w:tcPr>
            <w:tcW w:w="2518" w:type="dxa"/>
          </w:tcPr>
          <w:p w14:paraId="0266E850"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Intervention</w:t>
            </w:r>
          </w:p>
        </w:tc>
        <w:tc>
          <w:tcPr>
            <w:tcW w:w="6724" w:type="dxa"/>
          </w:tcPr>
          <w:p w14:paraId="40EAF7A4" w14:textId="0D86AB13" w:rsidR="00391B42" w:rsidRPr="00A43A20" w:rsidRDefault="004D3A79" w:rsidP="004D3A79">
            <w:pPr>
              <w:autoSpaceDE w:val="0"/>
              <w:autoSpaceDN w:val="0"/>
              <w:adjustRightInd w:val="0"/>
              <w:rPr>
                <w:rFonts w:asciiTheme="minorHAnsi" w:hAnsiTheme="minorHAnsi" w:cstheme="minorHAnsi"/>
                <w:b/>
                <w:sz w:val="22"/>
                <w:szCs w:val="22"/>
              </w:rPr>
            </w:pPr>
            <w:r>
              <w:rPr>
                <w:rFonts w:ascii="LMRoman10-Regular-Identity-H" w:hAnsi="LMRoman10-Regular-Identity-H" w:cs="LMRoman10-Regular-Identity-H"/>
                <w:sz w:val="22"/>
                <w:szCs w:val="22"/>
                <w:lang w:val="en-IN"/>
              </w:rPr>
              <w:t>The intervention will be ATLS</w:t>
            </w:r>
            <w:r>
              <w:rPr>
                <w:rFonts w:ascii="LMRoman8-Regular-Identity-H" w:eastAsia="LMRoman8-Regular-Identity-H" w:hAnsi="LMRoman10-Regular-Identity-H" w:cs="LMRoman8-Regular-Identity-H" w:hint="eastAsia"/>
                <w:sz w:val="15"/>
                <w:szCs w:val="15"/>
                <w:lang w:val="en-IN"/>
              </w:rPr>
              <w:t>®</w:t>
            </w:r>
            <w:r>
              <w:rPr>
                <w:rFonts w:ascii="LMRoman8-Regular-Identity-H" w:eastAsia="LMRoman8-Regular-Identity-H" w:hAnsi="LMRoman10-Regular-Identity-H" w:cs="LMRoman8-Regular-Identity-H"/>
                <w:sz w:val="15"/>
                <w:szCs w:val="15"/>
                <w:lang w:val="en-IN"/>
              </w:rPr>
              <w:t xml:space="preserve"> </w:t>
            </w:r>
            <w:r>
              <w:rPr>
                <w:rFonts w:ascii="LMRoman10-Regular-Identity-H" w:hAnsi="LMRoman10-Regular-Identity-H" w:cs="LMRoman10-Regular-Identity-H"/>
                <w:sz w:val="22"/>
                <w:szCs w:val="22"/>
                <w:lang w:val="en-IN"/>
              </w:rPr>
              <w:t xml:space="preserve">training, a proprietary </w:t>
            </w:r>
            <w:proofErr w:type="gramStart"/>
            <w:r>
              <w:rPr>
                <w:rFonts w:ascii="LMRoman10-Regular-Identity-H" w:hAnsi="LMRoman10-Regular-Identity-H" w:cs="LMRoman10-Regular-Identity-H"/>
                <w:sz w:val="22"/>
                <w:szCs w:val="22"/>
                <w:lang w:val="en-IN"/>
              </w:rPr>
              <w:t>2.5 day</w:t>
            </w:r>
            <w:proofErr w:type="gramEnd"/>
            <w:r>
              <w:rPr>
                <w:rFonts w:ascii="LMRoman10-Regular-Identity-H" w:hAnsi="LMRoman10-Regular-Identity-H" w:cs="LMRoman10-Regular-Identity-H"/>
                <w:sz w:val="22"/>
                <w:szCs w:val="22"/>
                <w:lang w:val="en-IN"/>
              </w:rPr>
              <w:t xml:space="preserve"> course teaching a standardised approach to trauma patient care using the concepts of a primary and secondary survey. Physicians will be trained in an accredited ATLS</w:t>
            </w:r>
            <w:r>
              <w:rPr>
                <w:rFonts w:ascii="LMRoman8-Regular-Identity-H" w:eastAsia="LMRoman8-Regular-Identity-H" w:hAnsi="LMRoman10-Regular-Identity-H" w:cs="LMRoman8-Regular-Identity-H" w:hint="eastAsia"/>
                <w:sz w:val="15"/>
                <w:szCs w:val="15"/>
                <w:lang w:val="en-IN"/>
              </w:rPr>
              <w:t>®</w:t>
            </w:r>
            <w:r>
              <w:rPr>
                <w:rFonts w:ascii="LMRoman8-Regular-Identity-H" w:eastAsia="LMRoman8-Regular-Identity-H" w:hAnsi="LMRoman10-Regular-Identity-H" w:cs="LMRoman8-Regular-Identity-H"/>
                <w:sz w:val="15"/>
                <w:szCs w:val="15"/>
                <w:lang w:val="en-IN"/>
              </w:rPr>
              <w:t xml:space="preserve"> </w:t>
            </w:r>
            <w:r>
              <w:rPr>
                <w:rFonts w:ascii="LMRoman10-Regular-Identity-H" w:hAnsi="LMRoman10-Regular-Identity-H" w:cs="LMRoman10-Regular-Identity-H"/>
                <w:sz w:val="22"/>
                <w:szCs w:val="22"/>
                <w:lang w:val="en-IN"/>
              </w:rPr>
              <w:t>training facility in India.</w:t>
            </w:r>
          </w:p>
        </w:tc>
      </w:tr>
      <w:tr w:rsidR="00391B42" w:rsidRPr="00A43A20" w14:paraId="5F4FA15E" w14:textId="77777777" w:rsidTr="0088373F">
        <w:trPr>
          <w:jc w:val="center"/>
        </w:trPr>
        <w:tc>
          <w:tcPr>
            <w:tcW w:w="2518" w:type="dxa"/>
          </w:tcPr>
          <w:p w14:paraId="3D78B38A"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Control</w:t>
            </w:r>
          </w:p>
        </w:tc>
        <w:tc>
          <w:tcPr>
            <w:tcW w:w="6724" w:type="dxa"/>
          </w:tcPr>
          <w:p w14:paraId="5A8C9C28" w14:textId="6AB49B01" w:rsidR="00391B42" w:rsidRPr="00A43A20" w:rsidRDefault="00430BBF" w:rsidP="008C026C">
            <w:pPr>
              <w:tabs>
                <w:tab w:val="left" w:pos="1955"/>
              </w:tabs>
              <w:rPr>
                <w:rFonts w:asciiTheme="minorHAnsi" w:hAnsiTheme="minorHAnsi" w:cstheme="minorHAnsi"/>
                <w:sz w:val="22"/>
                <w:szCs w:val="22"/>
              </w:rPr>
            </w:pPr>
            <w:r>
              <w:rPr>
                <w:rFonts w:asciiTheme="minorHAnsi" w:hAnsiTheme="minorHAnsi" w:cstheme="minorHAnsi"/>
                <w:sz w:val="22"/>
                <w:szCs w:val="22"/>
              </w:rPr>
              <w:t>Standard Care</w:t>
            </w:r>
          </w:p>
        </w:tc>
      </w:tr>
      <w:tr w:rsidR="00391B42" w:rsidRPr="00A43A20" w14:paraId="17072D10" w14:textId="77777777" w:rsidTr="0088373F">
        <w:trPr>
          <w:jc w:val="center"/>
        </w:trPr>
        <w:tc>
          <w:tcPr>
            <w:tcW w:w="2518" w:type="dxa"/>
          </w:tcPr>
          <w:p w14:paraId="0CEE7023"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Drug distribution</w:t>
            </w:r>
          </w:p>
        </w:tc>
        <w:tc>
          <w:tcPr>
            <w:tcW w:w="6724" w:type="dxa"/>
          </w:tcPr>
          <w:p w14:paraId="5CCF47ED" w14:textId="24C7200D" w:rsidR="00391B42" w:rsidRPr="00A43A20" w:rsidRDefault="004D3A79" w:rsidP="008C026C">
            <w:pPr>
              <w:tabs>
                <w:tab w:val="left" w:pos="1955"/>
              </w:tabs>
              <w:rPr>
                <w:rFonts w:asciiTheme="minorHAnsi" w:hAnsiTheme="minorHAnsi" w:cstheme="minorHAnsi"/>
                <w:sz w:val="22"/>
                <w:szCs w:val="22"/>
              </w:rPr>
            </w:pPr>
            <w:r>
              <w:rPr>
                <w:rFonts w:asciiTheme="minorHAnsi" w:hAnsiTheme="minorHAnsi" w:cstheme="minorHAnsi"/>
                <w:sz w:val="22"/>
                <w:szCs w:val="22"/>
              </w:rPr>
              <w:t>NA</w:t>
            </w:r>
          </w:p>
        </w:tc>
      </w:tr>
      <w:tr w:rsidR="00391B42" w:rsidRPr="00A43A20" w14:paraId="42257B0C" w14:textId="77777777" w:rsidTr="0088373F">
        <w:trPr>
          <w:jc w:val="center"/>
        </w:trPr>
        <w:tc>
          <w:tcPr>
            <w:tcW w:w="2518" w:type="dxa"/>
          </w:tcPr>
          <w:p w14:paraId="095869C0"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Outcomes</w:t>
            </w:r>
          </w:p>
        </w:tc>
        <w:tc>
          <w:tcPr>
            <w:tcW w:w="6724" w:type="dxa"/>
          </w:tcPr>
          <w:p w14:paraId="5CDB2299" w14:textId="77777777" w:rsidR="004D3A79" w:rsidRDefault="00162363" w:rsidP="004D3A79">
            <w:pPr>
              <w:autoSpaceDE w:val="0"/>
              <w:autoSpaceDN w:val="0"/>
              <w:adjustRightInd w:val="0"/>
              <w:rPr>
                <w:rFonts w:ascii="LMRoman10-Regular-Identity-H" w:hAnsi="LMRoman10-Regular-Identity-H" w:cs="LMRoman10-Regular-Identity-H"/>
                <w:sz w:val="22"/>
                <w:szCs w:val="22"/>
                <w:lang w:val="en-IN"/>
              </w:rPr>
            </w:pPr>
            <w:r w:rsidRPr="00162363">
              <w:rPr>
                <w:rFonts w:asciiTheme="minorHAnsi" w:hAnsiTheme="minorHAnsi" w:cstheme="minorHAnsi"/>
                <w:sz w:val="22"/>
                <w:szCs w:val="22"/>
              </w:rPr>
              <w:t xml:space="preserve">Primary outcome: </w:t>
            </w:r>
            <w:r w:rsidR="004D3A79">
              <w:rPr>
                <w:rFonts w:ascii="LMRoman10-Regular-Identity-H" w:hAnsi="LMRoman10-Regular-Identity-H" w:cs="LMRoman10-Regular-Identity-H"/>
                <w:sz w:val="22"/>
                <w:szCs w:val="22"/>
                <w:lang w:val="en-IN"/>
              </w:rPr>
              <w:t>The primary outcome will be all-cause mortality within 30 days of arrival at the emergency department.</w:t>
            </w:r>
          </w:p>
          <w:p w14:paraId="57717F83" w14:textId="77777777" w:rsidR="004D3A79" w:rsidRDefault="004D3A79" w:rsidP="004D3A79">
            <w:pPr>
              <w:autoSpaceDE w:val="0"/>
              <w:autoSpaceDN w:val="0"/>
              <w:adjustRightInd w:val="0"/>
              <w:rPr>
                <w:rFonts w:asciiTheme="minorHAnsi" w:hAnsiTheme="minorHAnsi" w:cstheme="minorHAnsi"/>
                <w:sz w:val="22"/>
                <w:szCs w:val="22"/>
              </w:rPr>
            </w:pPr>
          </w:p>
          <w:p w14:paraId="0052E25D" w14:textId="77777777" w:rsidR="004D3A79" w:rsidRDefault="00162363" w:rsidP="004D3A79">
            <w:pPr>
              <w:autoSpaceDE w:val="0"/>
              <w:autoSpaceDN w:val="0"/>
              <w:adjustRightInd w:val="0"/>
              <w:rPr>
                <w:rFonts w:asciiTheme="minorHAnsi" w:hAnsiTheme="minorHAnsi" w:cstheme="minorHAnsi"/>
                <w:sz w:val="22"/>
                <w:szCs w:val="22"/>
              </w:rPr>
            </w:pPr>
            <w:r w:rsidRPr="00162363">
              <w:rPr>
                <w:rFonts w:asciiTheme="minorHAnsi" w:hAnsiTheme="minorHAnsi" w:cstheme="minorHAnsi"/>
                <w:sz w:val="22"/>
                <w:szCs w:val="22"/>
              </w:rPr>
              <w:lastRenderedPageBreak/>
              <w:t>Secondary outcomes:</w:t>
            </w:r>
          </w:p>
          <w:p w14:paraId="0741FFFE" w14:textId="77777777" w:rsidR="004D3A79" w:rsidRDefault="004D3A79" w:rsidP="00D527DC">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All-cause mortality within 24 hours and three months of arrival at the emergency department. Data on this outcome will be collected in the same way as for the primary outcome.</w:t>
            </w:r>
          </w:p>
          <w:p w14:paraId="3A619E38" w14:textId="77777777" w:rsidR="004D3A79" w:rsidRDefault="004D3A79" w:rsidP="006C78F6">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In-hospital mortality within 30 days of arrival at the emergency department. Data on this outcome will be collected in the same way as for the primary outcome.</w:t>
            </w:r>
          </w:p>
          <w:p w14:paraId="751390FF" w14:textId="77777777" w:rsidR="004D3A79" w:rsidRDefault="004D3A79" w:rsidP="00480FCF">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14:paraId="09A26226" w14:textId="77777777" w:rsidR="004D3A79" w:rsidRDefault="004D3A79" w:rsidP="00B67482">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14:paraId="2B51EE29" w14:textId="77777777" w:rsidR="004D3A79" w:rsidRDefault="004D3A79" w:rsidP="001235C4">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Return to work at 30 days and three months after arrival at the emergency department. Data on this outcome will be collected in person if the patient is still in hospital, or by phone if the patient has been discharged.</w:t>
            </w:r>
          </w:p>
          <w:p w14:paraId="37F034A3" w14:textId="77777777" w:rsidR="004D3A79" w:rsidRDefault="004D3A79" w:rsidP="00BF5AC9">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 xml:space="preserve">Length of emergency department stay. Data on this outcome will be collected from patient hospital records. </w:t>
            </w:r>
          </w:p>
          <w:p w14:paraId="20C66980" w14:textId="77777777" w:rsidR="004D3A79" w:rsidRDefault="004D3A79" w:rsidP="009C52CF">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Length of hospital stay. Data on this outcome will be collected from patient hospital records.</w:t>
            </w:r>
          </w:p>
          <w:p w14:paraId="24B3BE16" w14:textId="77777777" w:rsidR="004D3A79" w:rsidRDefault="004D3A79" w:rsidP="00FE1D6A">
            <w:pPr>
              <w:pStyle w:val="ListParagraph"/>
              <w:numPr>
                <w:ilvl w:val="0"/>
                <w:numId w:val="25"/>
              </w:numPr>
              <w:autoSpaceDE w:val="0"/>
              <w:autoSpaceDN w:val="0"/>
              <w:adjustRightInd w:val="0"/>
              <w:rPr>
                <w:rFonts w:ascii="LMRoman10-Regular-Identity-H" w:hAnsi="LMRoman10-Regular-Identity-H" w:cs="LMRoman10-Regular-Identity-H"/>
                <w:sz w:val="22"/>
                <w:szCs w:val="22"/>
                <w:lang w:val="en-IN"/>
              </w:rPr>
            </w:pPr>
            <w:r w:rsidRPr="004D3A79">
              <w:rPr>
                <w:rFonts w:ascii="LMRoman10-Regular-Identity-H" w:hAnsi="LMRoman10-Regular-Identity-H" w:cs="LMRoman10-Regular-Identity-H"/>
                <w:sz w:val="22"/>
                <w:szCs w:val="22"/>
                <w:lang w:val="en-IN"/>
              </w:rPr>
              <w:t xml:space="preserve">Intensive care unit admission. Data on this outcome will be collected from patient hospital records. </w:t>
            </w:r>
          </w:p>
          <w:p w14:paraId="51338FEE" w14:textId="65D0E8A9" w:rsidR="00391B42" w:rsidRPr="004D3A79" w:rsidRDefault="004D3A79" w:rsidP="004D3A79">
            <w:pPr>
              <w:pStyle w:val="ListParagraph"/>
              <w:numPr>
                <w:ilvl w:val="0"/>
                <w:numId w:val="25"/>
              </w:numPr>
              <w:autoSpaceDE w:val="0"/>
              <w:autoSpaceDN w:val="0"/>
              <w:adjustRightInd w:val="0"/>
              <w:rPr>
                <w:rFonts w:asciiTheme="minorHAnsi" w:hAnsiTheme="minorHAnsi" w:cstheme="minorHAnsi"/>
                <w:sz w:val="22"/>
                <w:szCs w:val="22"/>
              </w:rPr>
            </w:pPr>
            <w:r w:rsidRPr="004D3A79">
              <w:rPr>
                <w:rFonts w:ascii="LMRoman10-Regular-Identity-H" w:hAnsi="LMRoman10-Regular-Identity-H" w:cs="LMRoman10-Regular-Identity-H"/>
                <w:sz w:val="22"/>
                <w:szCs w:val="22"/>
                <w:lang w:val="en-IN"/>
              </w:rPr>
              <w:t>Length of intensive care unit stay. Data on this outcome will be collected from patient hospital records.</w:t>
            </w:r>
            <w:r w:rsidR="00162363" w:rsidRPr="004D3A79">
              <w:rPr>
                <w:rFonts w:asciiTheme="minorHAnsi" w:hAnsiTheme="minorHAnsi" w:cstheme="minorHAnsi"/>
                <w:sz w:val="22"/>
                <w:szCs w:val="22"/>
              </w:rPr>
              <w:t xml:space="preserve"> </w:t>
            </w:r>
          </w:p>
        </w:tc>
      </w:tr>
      <w:tr w:rsidR="00391B42" w:rsidRPr="00A43A20" w14:paraId="7B7B623D" w14:textId="77777777" w:rsidTr="0088373F">
        <w:trPr>
          <w:jc w:val="center"/>
        </w:trPr>
        <w:tc>
          <w:tcPr>
            <w:tcW w:w="2518" w:type="dxa"/>
          </w:tcPr>
          <w:p w14:paraId="32EE502E"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lastRenderedPageBreak/>
              <w:t>Expected SAE</w:t>
            </w:r>
          </w:p>
        </w:tc>
        <w:tc>
          <w:tcPr>
            <w:tcW w:w="6724" w:type="dxa"/>
          </w:tcPr>
          <w:p w14:paraId="419A2864" w14:textId="77777777" w:rsidR="00430BBF" w:rsidRDefault="00430BBF" w:rsidP="00430BBF">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Any untoward medical occurrence in a trial participant that:</w:t>
            </w:r>
          </w:p>
          <w:p w14:paraId="520C618A" w14:textId="77777777" w:rsidR="00430BBF" w:rsidRDefault="00430BBF" w:rsidP="00430BBF">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 leads to death</w:t>
            </w:r>
          </w:p>
          <w:p w14:paraId="4006C379" w14:textId="77777777" w:rsidR="00430BBF" w:rsidRDefault="00430BBF" w:rsidP="00430BBF">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 is life-threatening</w:t>
            </w:r>
          </w:p>
          <w:p w14:paraId="5E85D8B7" w14:textId="77777777" w:rsidR="00430BBF" w:rsidRDefault="00430BBF" w:rsidP="00430BBF">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 requires inpatient hospitalization or prolongation of existing hospitalization</w:t>
            </w:r>
          </w:p>
          <w:p w14:paraId="4FD7C390" w14:textId="77777777" w:rsidR="00430BBF" w:rsidRDefault="00430BBF" w:rsidP="00430BBF">
            <w:pPr>
              <w:autoSpaceDE w:val="0"/>
              <w:autoSpaceDN w:val="0"/>
              <w:adjustRightInd w:val="0"/>
              <w:rPr>
                <w:rFonts w:ascii="LMRoman10-Regular-Identity-H" w:hAnsi="LMRoman10-Regular-Identity-H" w:cs="LMRoman10-Regular-Identity-H"/>
                <w:sz w:val="22"/>
                <w:szCs w:val="22"/>
                <w:lang w:val="en-IN"/>
              </w:rPr>
            </w:pPr>
            <w:r>
              <w:rPr>
                <w:rFonts w:ascii="LMRoman10-Regular-Identity-H" w:hAnsi="LMRoman10-Regular-Identity-H" w:cs="LMRoman10-Regular-Identity-H"/>
                <w:sz w:val="22"/>
                <w:szCs w:val="22"/>
                <w:lang w:val="en-IN"/>
              </w:rPr>
              <w:t>• results in persistent or significant disability or incapacity</w:t>
            </w:r>
          </w:p>
          <w:p w14:paraId="7B86BFDC" w14:textId="23765869" w:rsidR="00391B42" w:rsidRPr="00A43A20" w:rsidRDefault="00430BBF" w:rsidP="00430BBF">
            <w:pPr>
              <w:tabs>
                <w:tab w:val="left" w:pos="1955"/>
              </w:tabs>
              <w:rPr>
                <w:rFonts w:asciiTheme="minorHAnsi" w:hAnsiTheme="minorHAnsi" w:cstheme="minorHAnsi"/>
                <w:sz w:val="22"/>
                <w:szCs w:val="22"/>
              </w:rPr>
            </w:pPr>
            <w:r>
              <w:rPr>
                <w:rFonts w:ascii="LMRoman10-Regular-Identity-H" w:hAnsi="LMRoman10-Regular-Identity-H" w:cs="LMRoman10-Regular-Identity-H"/>
                <w:sz w:val="22"/>
                <w:szCs w:val="22"/>
                <w:lang w:val="en-IN"/>
              </w:rPr>
              <w:t>• results in a congenital anomaly/malformation</w:t>
            </w:r>
          </w:p>
        </w:tc>
      </w:tr>
      <w:tr w:rsidR="00391B42" w:rsidRPr="00A43A20" w14:paraId="50087A24" w14:textId="77777777" w:rsidTr="0088373F">
        <w:trPr>
          <w:jc w:val="center"/>
        </w:trPr>
        <w:tc>
          <w:tcPr>
            <w:tcW w:w="2518" w:type="dxa"/>
          </w:tcPr>
          <w:p w14:paraId="4774C029" w14:textId="715D52A6"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Randomization</w:t>
            </w:r>
          </w:p>
        </w:tc>
        <w:tc>
          <w:tcPr>
            <w:tcW w:w="6724" w:type="dxa"/>
          </w:tcPr>
          <w:p w14:paraId="64FCC46D" w14:textId="20AD242F" w:rsidR="00391B42" w:rsidRPr="00A43A20" w:rsidRDefault="00214260" w:rsidP="008C026C">
            <w:pPr>
              <w:tabs>
                <w:tab w:val="left" w:pos="1955"/>
              </w:tabs>
              <w:rPr>
                <w:rFonts w:asciiTheme="minorHAnsi" w:hAnsiTheme="minorHAnsi" w:cstheme="minorHAnsi"/>
                <w:sz w:val="22"/>
                <w:szCs w:val="22"/>
              </w:rPr>
            </w:pPr>
            <w:r>
              <w:rPr>
                <w:rFonts w:asciiTheme="minorHAnsi" w:hAnsiTheme="minorHAnsi" w:cstheme="minorHAnsi"/>
                <w:sz w:val="22"/>
                <w:szCs w:val="22"/>
              </w:rPr>
              <w:t>Cluster randomization within batches</w:t>
            </w:r>
          </w:p>
        </w:tc>
      </w:tr>
      <w:tr w:rsidR="00391B42" w:rsidRPr="00A43A20" w14:paraId="10A99A3B" w14:textId="77777777" w:rsidTr="0088373F">
        <w:trPr>
          <w:jc w:val="center"/>
        </w:trPr>
        <w:tc>
          <w:tcPr>
            <w:tcW w:w="2518" w:type="dxa"/>
          </w:tcPr>
          <w:p w14:paraId="70428A2C" w14:textId="77777777" w:rsidR="00391B42" w:rsidRPr="001273F1" w:rsidRDefault="00391B42" w:rsidP="008C026C">
            <w:pPr>
              <w:tabs>
                <w:tab w:val="left" w:pos="1955"/>
              </w:tabs>
              <w:rPr>
                <w:rFonts w:asciiTheme="minorHAnsi" w:hAnsiTheme="minorHAnsi" w:cstheme="minorHAnsi"/>
                <w:b/>
                <w:bCs/>
                <w:sz w:val="22"/>
                <w:szCs w:val="22"/>
              </w:rPr>
            </w:pPr>
            <w:r w:rsidRPr="001273F1">
              <w:rPr>
                <w:rFonts w:asciiTheme="minorHAnsi" w:hAnsiTheme="minorHAnsi" w:cstheme="minorHAnsi"/>
                <w:b/>
                <w:bCs/>
                <w:sz w:val="22"/>
                <w:szCs w:val="22"/>
              </w:rPr>
              <w:t>Follow-up time points</w:t>
            </w:r>
          </w:p>
        </w:tc>
        <w:tc>
          <w:tcPr>
            <w:tcW w:w="6724" w:type="dxa"/>
          </w:tcPr>
          <w:p w14:paraId="43BBA4AF" w14:textId="68C9CCD9" w:rsidR="00391B42" w:rsidRPr="00A43A20" w:rsidRDefault="00430BBF" w:rsidP="008C026C">
            <w:pPr>
              <w:tabs>
                <w:tab w:val="left" w:pos="1955"/>
              </w:tabs>
              <w:rPr>
                <w:rFonts w:asciiTheme="minorHAnsi" w:hAnsiTheme="minorHAnsi" w:cstheme="minorHAnsi"/>
                <w:sz w:val="22"/>
                <w:szCs w:val="22"/>
              </w:rPr>
            </w:pPr>
            <w:r>
              <w:rPr>
                <w:rFonts w:asciiTheme="minorHAnsi" w:hAnsiTheme="minorHAnsi" w:cstheme="minorHAnsi"/>
                <w:sz w:val="22"/>
                <w:szCs w:val="22"/>
              </w:rPr>
              <w:t>Daily, 24 hours, 30 days, 90 days</w:t>
            </w:r>
            <w:r w:rsidR="00391B42" w:rsidRPr="00A43A20">
              <w:rPr>
                <w:rFonts w:asciiTheme="minorHAnsi" w:hAnsiTheme="minorHAnsi" w:cstheme="minorHAnsi"/>
                <w:sz w:val="22"/>
                <w:szCs w:val="22"/>
              </w:rPr>
              <w:t xml:space="preserve"> </w:t>
            </w:r>
          </w:p>
        </w:tc>
      </w:tr>
      <w:tr w:rsidR="00391B42" w:rsidRPr="00A43A20" w14:paraId="642F2CFB" w14:textId="77777777" w:rsidTr="0088373F">
        <w:trPr>
          <w:jc w:val="center"/>
        </w:trPr>
        <w:tc>
          <w:tcPr>
            <w:tcW w:w="2518" w:type="dxa"/>
          </w:tcPr>
          <w:p w14:paraId="558E75F1"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Follow-up activities</w:t>
            </w:r>
          </w:p>
        </w:tc>
        <w:tc>
          <w:tcPr>
            <w:tcW w:w="6724" w:type="dxa"/>
          </w:tcPr>
          <w:p w14:paraId="554F7458" w14:textId="01BD5107" w:rsidR="00391B42" w:rsidRPr="00A43A20" w:rsidRDefault="00430BBF" w:rsidP="008C026C">
            <w:pPr>
              <w:tabs>
                <w:tab w:val="left" w:pos="1955"/>
              </w:tabs>
              <w:rPr>
                <w:rFonts w:asciiTheme="minorHAnsi" w:hAnsiTheme="minorHAnsi" w:cstheme="minorHAnsi"/>
                <w:sz w:val="22"/>
                <w:szCs w:val="22"/>
              </w:rPr>
            </w:pPr>
            <w:r>
              <w:rPr>
                <w:rFonts w:asciiTheme="minorHAnsi" w:hAnsiTheme="minorHAnsi" w:cstheme="minorHAnsi"/>
                <w:sz w:val="22"/>
                <w:szCs w:val="22"/>
              </w:rPr>
              <w:t>Mortality data collection</w:t>
            </w:r>
          </w:p>
        </w:tc>
      </w:tr>
      <w:tr w:rsidR="00391B42" w:rsidRPr="00A43A20" w14:paraId="78386669" w14:textId="77777777" w:rsidTr="0088373F">
        <w:trPr>
          <w:jc w:val="center"/>
        </w:trPr>
        <w:tc>
          <w:tcPr>
            <w:tcW w:w="2518" w:type="dxa"/>
          </w:tcPr>
          <w:p w14:paraId="00DD914C"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 xml:space="preserve">Sample size </w:t>
            </w:r>
          </w:p>
        </w:tc>
        <w:tc>
          <w:tcPr>
            <w:tcW w:w="6724" w:type="dxa"/>
          </w:tcPr>
          <w:p w14:paraId="4F1BCA9A" w14:textId="6E5F3159" w:rsidR="00391B42" w:rsidRPr="00A43A20" w:rsidRDefault="00214260" w:rsidP="008C026C">
            <w:pPr>
              <w:tabs>
                <w:tab w:val="left" w:pos="1955"/>
              </w:tabs>
              <w:rPr>
                <w:rFonts w:asciiTheme="minorHAnsi" w:hAnsiTheme="minorHAnsi" w:cstheme="minorHAnsi"/>
                <w:sz w:val="22"/>
                <w:szCs w:val="22"/>
              </w:rPr>
            </w:pPr>
            <w:r>
              <w:rPr>
                <w:rFonts w:asciiTheme="minorHAnsi" w:hAnsiTheme="minorHAnsi" w:cstheme="minorHAnsi"/>
                <w:sz w:val="22"/>
                <w:szCs w:val="22"/>
              </w:rPr>
              <w:t>4320</w:t>
            </w:r>
            <w:r w:rsidR="00391B42" w:rsidRPr="00A43A20">
              <w:rPr>
                <w:rFonts w:asciiTheme="minorHAnsi" w:hAnsiTheme="minorHAnsi" w:cstheme="minorHAnsi"/>
                <w:sz w:val="22"/>
                <w:szCs w:val="22"/>
              </w:rPr>
              <w:t xml:space="preserve"> </w:t>
            </w:r>
          </w:p>
        </w:tc>
      </w:tr>
      <w:tr w:rsidR="00391B42" w:rsidRPr="00A43A20" w14:paraId="286598E8" w14:textId="77777777" w:rsidTr="0088373F">
        <w:trPr>
          <w:jc w:val="center"/>
        </w:trPr>
        <w:tc>
          <w:tcPr>
            <w:tcW w:w="2518" w:type="dxa"/>
          </w:tcPr>
          <w:p w14:paraId="26BDC81A"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Sites</w:t>
            </w:r>
          </w:p>
        </w:tc>
        <w:tc>
          <w:tcPr>
            <w:tcW w:w="6724" w:type="dxa"/>
          </w:tcPr>
          <w:p w14:paraId="59B24DF5" w14:textId="2F4E9DBF" w:rsidR="00391B42" w:rsidRPr="00A43A20" w:rsidRDefault="00214260" w:rsidP="008C026C">
            <w:pPr>
              <w:tabs>
                <w:tab w:val="left" w:pos="1955"/>
              </w:tabs>
              <w:rPr>
                <w:rFonts w:asciiTheme="minorHAnsi" w:hAnsiTheme="minorHAnsi" w:cstheme="minorHAnsi"/>
                <w:sz w:val="22"/>
                <w:szCs w:val="22"/>
              </w:rPr>
            </w:pPr>
            <w:r>
              <w:rPr>
                <w:rFonts w:asciiTheme="minorHAnsi" w:hAnsiTheme="minorHAnsi" w:cstheme="minorHAnsi"/>
                <w:sz w:val="22"/>
                <w:szCs w:val="22"/>
              </w:rPr>
              <w:t>30</w:t>
            </w:r>
            <w:r w:rsidR="00391B42" w:rsidRPr="00A43A20">
              <w:rPr>
                <w:rFonts w:asciiTheme="minorHAnsi" w:hAnsiTheme="minorHAnsi" w:cstheme="minorHAnsi"/>
                <w:sz w:val="22"/>
                <w:szCs w:val="22"/>
              </w:rPr>
              <w:t xml:space="preserve"> </w:t>
            </w:r>
            <w:ins w:id="29" w:author="Samriddhi Ranjan" w:date="2024-03-13T11:43:00Z">
              <w:r w:rsidR="00582B36">
                <w:rPr>
                  <w:rFonts w:asciiTheme="minorHAnsi" w:hAnsiTheme="minorHAnsi" w:cstheme="minorHAnsi"/>
                  <w:sz w:val="22"/>
                  <w:szCs w:val="22"/>
                </w:rPr>
                <w:t>(</w:t>
              </w:r>
            </w:ins>
            <w:ins w:id="30" w:author="Samriddhi Ranjan" w:date="2024-03-13T11:44:00Z">
              <w:r w:rsidR="00582B36">
                <w:rPr>
                  <w:rFonts w:asciiTheme="minorHAnsi" w:hAnsiTheme="minorHAnsi" w:cstheme="minorHAnsi"/>
                  <w:sz w:val="22"/>
                  <w:szCs w:val="22"/>
                </w:rPr>
                <w:t>In 6 batches)</w:t>
              </w:r>
            </w:ins>
          </w:p>
        </w:tc>
      </w:tr>
      <w:tr w:rsidR="00391B42" w:rsidRPr="00A43A20" w14:paraId="47CCA593" w14:textId="77777777" w:rsidTr="0088373F">
        <w:trPr>
          <w:jc w:val="center"/>
        </w:trPr>
        <w:tc>
          <w:tcPr>
            <w:tcW w:w="2518" w:type="dxa"/>
          </w:tcPr>
          <w:p w14:paraId="5CA7BB25"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Data capture</w:t>
            </w:r>
          </w:p>
        </w:tc>
        <w:tc>
          <w:tcPr>
            <w:tcW w:w="6724" w:type="dxa"/>
          </w:tcPr>
          <w:p w14:paraId="29C3637E" w14:textId="56DC83CB" w:rsidR="00391B42" w:rsidRPr="00A43A20" w:rsidRDefault="00391B42" w:rsidP="008C026C">
            <w:pPr>
              <w:tabs>
                <w:tab w:val="left" w:pos="1955"/>
              </w:tabs>
              <w:rPr>
                <w:rFonts w:asciiTheme="minorHAnsi" w:hAnsiTheme="minorHAnsi" w:cstheme="minorHAnsi"/>
                <w:sz w:val="22"/>
                <w:szCs w:val="22"/>
              </w:rPr>
            </w:pPr>
            <w:r w:rsidRPr="00A43A20">
              <w:rPr>
                <w:rFonts w:asciiTheme="minorHAnsi" w:hAnsiTheme="minorHAnsi" w:cstheme="minorHAnsi"/>
                <w:sz w:val="22"/>
                <w:szCs w:val="22"/>
              </w:rPr>
              <w:t xml:space="preserve">Electronic data capture (EDC) </w:t>
            </w:r>
            <w:r w:rsidR="00214260">
              <w:rPr>
                <w:rFonts w:asciiTheme="minorHAnsi" w:hAnsiTheme="minorHAnsi" w:cstheme="minorHAnsi"/>
                <w:sz w:val="22"/>
                <w:szCs w:val="22"/>
              </w:rPr>
              <w:t>using REDCap</w:t>
            </w:r>
          </w:p>
        </w:tc>
      </w:tr>
      <w:tr w:rsidR="00391B42" w:rsidRPr="00A43A20" w14:paraId="7E3FDD62" w14:textId="77777777" w:rsidTr="0088373F">
        <w:trPr>
          <w:jc w:val="center"/>
        </w:trPr>
        <w:tc>
          <w:tcPr>
            <w:tcW w:w="2518" w:type="dxa"/>
          </w:tcPr>
          <w:p w14:paraId="10F8D937" w14:textId="77777777" w:rsidR="00391B42" w:rsidRPr="00A43A20" w:rsidRDefault="00391B42" w:rsidP="008C026C">
            <w:pPr>
              <w:tabs>
                <w:tab w:val="left" w:pos="1955"/>
              </w:tabs>
              <w:rPr>
                <w:rFonts w:asciiTheme="minorHAnsi" w:hAnsiTheme="minorHAnsi" w:cstheme="minorHAnsi"/>
                <w:b/>
                <w:sz w:val="22"/>
                <w:szCs w:val="22"/>
              </w:rPr>
            </w:pPr>
            <w:r w:rsidRPr="00A43A20">
              <w:rPr>
                <w:rFonts w:asciiTheme="minorHAnsi" w:hAnsiTheme="minorHAnsi" w:cstheme="minorHAnsi"/>
                <w:b/>
                <w:sz w:val="22"/>
                <w:szCs w:val="22"/>
              </w:rPr>
              <w:t>Data monitoring</w:t>
            </w:r>
          </w:p>
        </w:tc>
        <w:tc>
          <w:tcPr>
            <w:tcW w:w="6724" w:type="dxa"/>
          </w:tcPr>
          <w:p w14:paraId="35B1BA2B" w14:textId="293CFEEC" w:rsidR="00391B42" w:rsidRPr="00A43A20" w:rsidRDefault="00214260" w:rsidP="008C026C">
            <w:pPr>
              <w:tabs>
                <w:tab w:val="left" w:pos="1955"/>
              </w:tabs>
              <w:rPr>
                <w:rFonts w:asciiTheme="minorHAnsi" w:hAnsiTheme="minorHAnsi" w:cstheme="minorHAnsi"/>
                <w:sz w:val="22"/>
                <w:szCs w:val="22"/>
              </w:rPr>
            </w:pPr>
            <w:proofErr w:type="spellStart"/>
            <w:r>
              <w:rPr>
                <w:rFonts w:asciiTheme="minorHAnsi" w:hAnsiTheme="minorHAnsi" w:cstheme="minorHAnsi"/>
                <w:sz w:val="22"/>
                <w:szCs w:val="22"/>
              </w:rPr>
              <w:t>REDCap</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PowerBI</w:t>
            </w:r>
            <w:proofErr w:type="spellEnd"/>
            <w:r>
              <w:rPr>
                <w:rFonts w:asciiTheme="minorHAnsi" w:hAnsiTheme="minorHAnsi" w:cstheme="minorHAnsi"/>
                <w:sz w:val="22"/>
                <w:szCs w:val="22"/>
              </w:rPr>
              <w:t>/MS Excel</w:t>
            </w:r>
          </w:p>
        </w:tc>
      </w:tr>
    </w:tbl>
    <w:p w14:paraId="3C22E084" w14:textId="74D33764" w:rsidR="0088373F" w:rsidRDefault="0088373F" w:rsidP="0088373F"/>
    <w:p w14:paraId="6600DD74" w14:textId="77777777" w:rsidR="0088373F" w:rsidRDefault="0088373F" w:rsidP="0088373F"/>
    <w:p w14:paraId="31EF20D4" w14:textId="72E451CB" w:rsidR="000D4006" w:rsidRPr="006866FB" w:rsidRDefault="00791127" w:rsidP="00961280">
      <w:pPr>
        <w:pStyle w:val="Heading2"/>
      </w:pPr>
      <w:bookmarkStart w:id="31" w:name="_Toc161164379"/>
      <w:r>
        <w:lastRenderedPageBreak/>
        <w:t xml:space="preserve">3.2 </w:t>
      </w:r>
      <w:r w:rsidR="000D4006" w:rsidRPr="006866FB">
        <w:t>Role and responsibilities</w:t>
      </w:r>
      <w:bookmarkEnd w:id="31"/>
    </w:p>
    <w:p w14:paraId="3DCB36B0" w14:textId="77777777" w:rsidR="000D4006" w:rsidRPr="006866FB" w:rsidRDefault="000D4006" w:rsidP="000D4006">
      <w:pPr>
        <w:jc w:val="both"/>
        <w:rPr>
          <w:rFonts w:asciiTheme="minorHAnsi" w:hAnsiTheme="minorHAnsi" w:cstheme="minorHAnsi"/>
          <w:b/>
          <w:bCs/>
          <w:sz w:val="22"/>
          <w:szCs w:val="22"/>
        </w:rPr>
      </w:pPr>
    </w:p>
    <w:tbl>
      <w:tblPr>
        <w:tblStyle w:val="TableGrid"/>
        <w:tblW w:w="0" w:type="auto"/>
        <w:jc w:val="center"/>
        <w:tblLook w:val="04A0" w:firstRow="1" w:lastRow="0" w:firstColumn="1" w:lastColumn="0" w:noHBand="0" w:noVBand="1"/>
      </w:tblPr>
      <w:tblGrid>
        <w:gridCol w:w="3227"/>
        <w:gridCol w:w="5386"/>
      </w:tblGrid>
      <w:tr w:rsidR="000D4006" w:rsidRPr="006866FB" w14:paraId="7F4367C6" w14:textId="77777777" w:rsidTr="0088373F">
        <w:trPr>
          <w:tblHeader/>
          <w:jc w:val="center"/>
        </w:trPr>
        <w:tc>
          <w:tcPr>
            <w:tcW w:w="3227" w:type="dxa"/>
          </w:tcPr>
          <w:p w14:paraId="37FDD754" w14:textId="77777777" w:rsidR="000D4006" w:rsidRPr="006866FB" w:rsidRDefault="000D4006" w:rsidP="00BE6F29">
            <w:pPr>
              <w:rPr>
                <w:rFonts w:asciiTheme="minorHAnsi" w:hAnsiTheme="minorHAnsi" w:cstheme="minorHAnsi"/>
                <w:b/>
                <w:sz w:val="22"/>
                <w:szCs w:val="22"/>
              </w:rPr>
            </w:pPr>
            <w:r w:rsidRPr="006866FB">
              <w:rPr>
                <w:rFonts w:asciiTheme="minorHAnsi" w:hAnsiTheme="minorHAnsi" w:cstheme="minorHAnsi"/>
                <w:b/>
                <w:sz w:val="22"/>
                <w:szCs w:val="22"/>
              </w:rPr>
              <w:t>Role</w:t>
            </w:r>
          </w:p>
        </w:tc>
        <w:tc>
          <w:tcPr>
            <w:tcW w:w="5386" w:type="dxa"/>
          </w:tcPr>
          <w:p w14:paraId="203A7FBE" w14:textId="77777777" w:rsidR="000D4006" w:rsidRPr="0088373F" w:rsidRDefault="000D4006" w:rsidP="0088373F">
            <w:pPr>
              <w:spacing w:line="276" w:lineRule="auto"/>
              <w:rPr>
                <w:rFonts w:asciiTheme="minorHAnsi" w:hAnsiTheme="minorHAnsi" w:cstheme="minorHAnsi"/>
                <w:b/>
                <w:sz w:val="22"/>
                <w:szCs w:val="22"/>
              </w:rPr>
            </w:pPr>
            <w:r w:rsidRPr="0088373F">
              <w:rPr>
                <w:rFonts w:asciiTheme="minorHAnsi" w:hAnsiTheme="minorHAnsi" w:cstheme="minorHAnsi"/>
                <w:b/>
                <w:sz w:val="22"/>
                <w:szCs w:val="22"/>
              </w:rPr>
              <w:t>Responsibility</w:t>
            </w:r>
          </w:p>
        </w:tc>
      </w:tr>
      <w:tr w:rsidR="000D4006" w:rsidRPr="006866FB" w14:paraId="51F8ABB4" w14:textId="77777777" w:rsidTr="0088373F">
        <w:trPr>
          <w:jc w:val="center"/>
        </w:trPr>
        <w:tc>
          <w:tcPr>
            <w:tcW w:w="3227" w:type="dxa"/>
          </w:tcPr>
          <w:p w14:paraId="57F10945" w14:textId="48D4879E" w:rsidR="000D4006" w:rsidRPr="0088373F" w:rsidRDefault="00C37437" w:rsidP="00BE6F29">
            <w:pPr>
              <w:rPr>
                <w:rFonts w:asciiTheme="minorHAnsi" w:hAnsiTheme="minorHAnsi" w:cstheme="minorHAnsi"/>
                <w:b/>
                <w:sz w:val="22"/>
                <w:szCs w:val="22"/>
              </w:rPr>
            </w:pPr>
            <w:r>
              <w:rPr>
                <w:rFonts w:asciiTheme="minorHAnsi" w:hAnsiTheme="minorHAnsi" w:cstheme="minorHAnsi"/>
                <w:b/>
                <w:sz w:val="22"/>
                <w:szCs w:val="22"/>
              </w:rPr>
              <w:t>Project Lead</w:t>
            </w:r>
          </w:p>
        </w:tc>
        <w:tc>
          <w:tcPr>
            <w:tcW w:w="5386" w:type="dxa"/>
          </w:tcPr>
          <w:p w14:paraId="54FD7D19"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CRF</w:t>
            </w:r>
          </w:p>
          <w:p w14:paraId="1BB50A8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database design specification</w:t>
            </w:r>
          </w:p>
          <w:p w14:paraId="0B621D8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validation of databases</w:t>
            </w:r>
          </w:p>
          <w:p w14:paraId="4E13DC99"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user-roles</w:t>
            </w:r>
          </w:p>
          <w:p w14:paraId="6B02AC86"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CRF manual</w:t>
            </w:r>
          </w:p>
          <w:p w14:paraId="60A193CD"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data review plan</w:t>
            </w:r>
          </w:p>
          <w:p w14:paraId="31B01AE1"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database lock</w:t>
            </w:r>
          </w:p>
          <w:p w14:paraId="4C0409C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-Approve Statistical analysis plan</w:t>
            </w:r>
          </w:p>
        </w:tc>
      </w:tr>
      <w:tr w:rsidR="000D4006" w:rsidRPr="006866FB" w14:paraId="302865B9" w14:textId="77777777" w:rsidTr="0088373F">
        <w:trPr>
          <w:jc w:val="center"/>
        </w:trPr>
        <w:tc>
          <w:tcPr>
            <w:tcW w:w="3227" w:type="dxa"/>
          </w:tcPr>
          <w:p w14:paraId="4BDFF500"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 xml:space="preserve">Database designer </w:t>
            </w:r>
          </w:p>
        </w:tc>
        <w:tc>
          <w:tcPr>
            <w:tcW w:w="5386" w:type="dxa"/>
          </w:tcPr>
          <w:p w14:paraId="69C6EE51" w14:textId="36155CC1"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 Designing the database in </w:t>
            </w:r>
            <w:r w:rsidR="00C37437">
              <w:rPr>
                <w:rFonts w:asciiTheme="minorHAnsi" w:hAnsiTheme="minorHAnsi" w:cstheme="minorHAnsi"/>
                <w:sz w:val="22"/>
                <w:szCs w:val="22"/>
              </w:rPr>
              <w:t>REDCap</w:t>
            </w:r>
          </w:p>
          <w:p w14:paraId="0FB19A28"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-Integration of databases</w:t>
            </w:r>
          </w:p>
          <w:p w14:paraId="2B73A642"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-Database validation </w:t>
            </w:r>
          </w:p>
          <w:p w14:paraId="0EBDEE86"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-Support for any database related issues through the trial</w:t>
            </w:r>
          </w:p>
          <w:p w14:paraId="2774352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-Impact analysis for change control</w:t>
            </w:r>
          </w:p>
        </w:tc>
      </w:tr>
      <w:tr w:rsidR="000D4006" w:rsidRPr="006866FB" w14:paraId="750D9B6C" w14:textId="77777777" w:rsidTr="0088373F">
        <w:trPr>
          <w:jc w:val="center"/>
        </w:trPr>
        <w:tc>
          <w:tcPr>
            <w:tcW w:w="3227" w:type="dxa"/>
          </w:tcPr>
          <w:p w14:paraId="18D33F67"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Data manager</w:t>
            </w:r>
          </w:p>
        </w:tc>
        <w:tc>
          <w:tcPr>
            <w:tcW w:w="5386" w:type="dxa"/>
          </w:tcPr>
          <w:p w14:paraId="7B341A0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-Provide approved database design specifications</w:t>
            </w:r>
          </w:p>
          <w:p w14:paraId="18D83114" w14:textId="7617B04F"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-Validate database</w:t>
            </w:r>
          </w:p>
          <w:p w14:paraId="71BE677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-Site, </w:t>
            </w:r>
            <w:proofErr w:type="gramStart"/>
            <w:r w:rsidRPr="0088373F">
              <w:rPr>
                <w:rFonts w:asciiTheme="minorHAnsi" w:hAnsiTheme="minorHAnsi" w:cstheme="minorHAnsi"/>
                <w:sz w:val="22"/>
                <w:szCs w:val="22"/>
              </w:rPr>
              <w:t>user</w:t>
            </w:r>
            <w:proofErr w:type="gramEnd"/>
            <w:r w:rsidRPr="0088373F">
              <w:rPr>
                <w:rFonts w:asciiTheme="minorHAnsi" w:hAnsiTheme="minorHAnsi" w:cstheme="minorHAnsi"/>
                <w:sz w:val="22"/>
                <w:szCs w:val="22"/>
              </w:rPr>
              <w:t xml:space="preserve"> and role management</w:t>
            </w:r>
          </w:p>
          <w:p w14:paraId="5E40341E"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-Execute data review </w:t>
            </w:r>
          </w:p>
          <w:p w14:paraId="601C4C65"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-Generate and share monthly reports</w:t>
            </w:r>
          </w:p>
          <w:p w14:paraId="38ABB54E"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-Query management</w:t>
            </w:r>
          </w:p>
          <w:p w14:paraId="2E57396B" w14:textId="2B23B3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-Final data </w:t>
            </w:r>
            <w:r w:rsidR="00C37437">
              <w:rPr>
                <w:rFonts w:asciiTheme="minorHAnsi" w:hAnsiTheme="minorHAnsi" w:cstheme="minorHAnsi"/>
                <w:sz w:val="22"/>
                <w:szCs w:val="22"/>
              </w:rPr>
              <w:t>export</w:t>
            </w:r>
          </w:p>
          <w:p w14:paraId="0B41C41F" w14:textId="08862BD7" w:rsidR="000D4006" w:rsidRPr="0088373F" w:rsidRDefault="000D4006" w:rsidP="00C37437">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-Subject </w:t>
            </w:r>
            <w:r w:rsidR="00C37437">
              <w:rPr>
                <w:rFonts w:asciiTheme="minorHAnsi" w:hAnsiTheme="minorHAnsi" w:cstheme="minorHAnsi"/>
                <w:sz w:val="22"/>
                <w:szCs w:val="22"/>
              </w:rPr>
              <w:t>lock/Study lock</w:t>
            </w:r>
          </w:p>
        </w:tc>
      </w:tr>
      <w:tr w:rsidR="000D4006" w:rsidRPr="006866FB" w14:paraId="684E2FF8" w14:textId="77777777" w:rsidTr="0088373F">
        <w:trPr>
          <w:jc w:val="center"/>
        </w:trPr>
        <w:tc>
          <w:tcPr>
            <w:tcW w:w="3227" w:type="dxa"/>
          </w:tcPr>
          <w:p w14:paraId="261066FC"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Database administrator (System admin)</w:t>
            </w:r>
          </w:p>
        </w:tc>
        <w:tc>
          <w:tcPr>
            <w:tcW w:w="5386" w:type="dxa"/>
          </w:tcPr>
          <w:p w14:paraId="5E4BA8FD"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-New Study set up</w:t>
            </w:r>
          </w:p>
          <w:p w14:paraId="179ECAC7"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-Trouble shooting in access</w:t>
            </w:r>
          </w:p>
          <w:p w14:paraId="41D5F81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-Approval of new users</w:t>
            </w:r>
          </w:p>
          <w:p w14:paraId="489BE60C"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-System security</w:t>
            </w:r>
          </w:p>
          <w:p w14:paraId="1FD523B7"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-Database lock</w:t>
            </w:r>
          </w:p>
          <w:p w14:paraId="4EC7F6A6"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-Database backup/recovery</w:t>
            </w:r>
          </w:p>
        </w:tc>
      </w:tr>
      <w:tr w:rsidR="000D4006" w:rsidRPr="006866FB" w14:paraId="3EC460FD" w14:textId="77777777" w:rsidTr="0088373F">
        <w:trPr>
          <w:jc w:val="center"/>
        </w:trPr>
        <w:tc>
          <w:tcPr>
            <w:tcW w:w="3227" w:type="dxa"/>
          </w:tcPr>
          <w:p w14:paraId="1A932BFD"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Clinical monitor</w:t>
            </w:r>
          </w:p>
        </w:tc>
        <w:tc>
          <w:tcPr>
            <w:tcW w:w="5386" w:type="dxa"/>
          </w:tcPr>
          <w:p w14:paraId="1B0B5C28"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Site initiation and training</w:t>
            </w:r>
          </w:p>
          <w:p w14:paraId="1DDB3CCE"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Source data verification</w:t>
            </w:r>
          </w:p>
          <w:p w14:paraId="3A1124FA" w14:textId="2680C025"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Raise queries</w:t>
            </w:r>
          </w:p>
        </w:tc>
      </w:tr>
      <w:tr w:rsidR="000D4006" w:rsidRPr="006866FB" w14:paraId="60014297" w14:textId="77777777" w:rsidTr="0088373F">
        <w:trPr>
          <w:jc w:val="center"/>
        </w:trPr>
        <w:tc>
          <w:tcPr>
            <w:tcW w:w="3227" w:type="dxa"/>
          </w:tcPr>
          <w:p w14:paraId="0EC99F68"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 xml:space="preserve">Project manager </w:t>
            </w:r>
          </w:p>
        </w:tc>
        <w:tc>
          <w:tcPr>
            <w:tcW w:w="5386" w:type="dxa"/>
          </w:tcPr>
          <w:p w14:paraId="4056E0F7"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-Overall trial conduct</w:t>
            </w:r>
          </w:p>
        </w:tc>
      </w:tr>
      <w:tr w:rsidR="000D4006" w:rsidRPr="001C0633" w14:paraId="19BD2CE0" w14:textId="77777777" w:rsidTr="0088373F">
        <w:trPr>
          <w:jc w:val="center"/>
        </w:trPr>
        <w:tc>
          <w:tcPr>
            <w:tcW w:w="3227" w:type="dxa"/>
          </w:tcPr>
          <w:p w14:paraId="1940F5DB" w14:textId="77777777" w:rsidR="000D4006" w:rsidRPr="0088373F" w:rsidRDefault="000D4006" w:rsidP="00BE6F29">
            <w:pPr>
              <w:rPr>
                <w:rFonts w:asciiTheme="minorHAnsi" w:hAnsiTheme="minorHAnsi" w:cstheme="minorHAnsi"/>
                <w:b/>
                <w:sz w:val="22"/>
                <w:szCs w:val="22"/>
              </w:rPr>
            </w:pPr>
            <w:r w:rsidRPr="0088373F">
              <w:rPr>
                <w:rFonts w:asciiTheme="minorHAnsi" w:hAnsiTheme="minorHAnsi" w:cstheme="minorHAnsi"/>
                <w:b/>
                <w:sz w:val="22"/>
                <w:szCs w:val="22"/>
              </w:rPr>
              <w:t>Statistician</w:t>
            </w:r>
          </w:p>
        </w:tc>
        <w:tc>
          <w:tcPr>
            <w:tcW w:w="5386" w:type="dxa"/>
          </w:tcPr>
          <w:p w14:paraId="6C248A3A"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-Development of Statistical analysis plan</w:t>
            </w:r>
          </w:p>
          <w:p w14:paraId="50D7D1B3"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 xml:space="preserve">-Prepare interim report </w:t>
            </w:r>
          </w:p>
          <w:p w14:paraId="029498F9" w14:textId="77777777" w:rsidR="000D4006" w:rsidRPr="0088373F" w:rsidRDefault="000D4006" w:rsidP="0088373F">
            <w:pPr>
              <w:spacing w:line="276" w:lineRule="auto"/>
              <w:rPr>
                <w:rFonts w:asciiTheme="minorHAnsi" w:hAnsiTheme="minorHAnsi" w:cstheme="minorHAnsi"/>
                <w:sz w:val="22"/>
                <w:szCs w:val="22"/>
              </w:rPr>
            </w:pPr>
            <w:r w:rsidRPr="0088373F">
              <w:rPr>
                <w:rFonts w:asciiTheme="minorHAnsi" w:hAnsiTheme="minorHAnsi" w:cstheme="minorHAnsi"/>
                <w:sz w:val="22"/>
                <w:szCs w:val="22"/>
              </w:rPr>
              <w:t>-Execution of analysis</w:t>
            </w:r>
          </w:p>
        </w:tc>
      </w:tr>
    </w:tbl>
    <w:p w14:paraId="096F4B7F" w14:textId="4DCCF664" w:rsidR="000D4006" w:rsidRDefault="000D4006" w:rsidP="000D4006">
      <w:pPr>
        <w:rPr>
          <w:lang w:val="en-US"/>
        </w:rPr>
      </w:pPr>
    </w:p>
    <w:p w14:paraId="07F30A9E" w14:textId="77777777" w:rsidR="007A40A0" w:rsidRDefault="007A40A0" w:rsidP="000D4006">
      <w:pPr>
        <w:rPr>
          <w:lang w:val="en-US"/>
        </w:rPr>
      </w:pPr>
    </w:p>
    <w:p w14:paraId="7DF732C5" w14:textId="77777777" w:rsidR="007A40A0" w:rsidRDefault="007A40A0" w:rsidP="000D4006">
      <w:pPr>
        <w:rPr>
          <w:lang w:val="en-US"/>
        </w:rPr>
      </w:pPr>
    </w:p>
    <w:p w14:paraId="1A2A8661" w14:textId="77777777" w:rsidR="007A40A0" w:rsidRDefault="007A40A0" w:rsidP="000D4006">
      <w:pPr>
        <w:rPr>
          <w:lang w:val="en-US"/>
        </w:rPr>
      </w:pPr>
    </w:p>
    <w:p w14:paraId="3E306639" w14:textId="77777777" w:rsidR="007A40A0" w:rsidRDefault="007A40A0" w:rsidP="000D4006">
      <w:pPr>
        <w:rPr>
          <w:lang w:val="en-US"/>
        </w:rPr>
      </w:pPr>
    </w:p>
    <w:p w14:paraId="73FC128E" w14:textId="77777777" w:rsidR="007A40A0" w:rsidRDefault="007A40A0" w:rsidP="000D4006">
      <w:pPr>
        <w:rPr>
          <w:lang w:val="en-US"/>
        </w:rPr>
      </w:pPr>
    </w:p>
    <w:p w14:paraId="30A1F080" w14:textId="77777777" w:rsidR="007A40A0" w:rsidRDefault="007A40A0" w:rsidP="000D4006">
      <w:pPr>
        <w:rPr>
          <w:lang w:val="en-US"/>
        </w:rPr>
      </w:pPr>
    </w:p>
    <w:p w14:paraId="52F8DD0E" w14:textId="77777777" w:rsidR="007A40A0" w:rsidRDefault="007A40A0" w:rsidP="000D4006">
      <w:pPr>
        <w:rPr>
          <w:lang w:val="en-US"/>
        </w:rPr>
      </w:pPr>
    </w:p>
    <w:p w14:paraId="02F8DC8C" w14:textId="77777777" w:rsidR="007A40A0" w:rsidRDefault="007A40A0" w:rsidP="000D4006">
      <w:pPr>
        <w:rPr>
          <w:lang w:val="en-US"/>
        </w:rPr>
      </w:pPr>
    </w:p>
    <w:p w14:paraId="0DB00182" w14:textId="66B8ECE4" w:rsidR="000D4006" w:rsidRDefault="00791127" w:rsidP="00961280">
      <w:pPr>
        <w:pStyle w:val="Heading2"/>
      </w:pPr>
      <w:bookmarkStart w:id="32" w:name="_Toc161164380"/>
      <w:r>
        <w:lastRenderedPageBreak/>
        <w:t xml:space="preserve">3.3 </w:t>
      </w:r>
      <w:r w:rsidR="001841BC">
        <w:t>Design Justification</w:t>
      </w:r>
      <w:bookmarkEnd w:id="32"/>
    </w:p>
    <w:p w14:paraId="34369ECF" w14:textId="19E077DB" w:rsidR="000D4006" w:rsidRDefault="000D4006" w:rsidP="000D4006">
      <w:pPr>
        <w:rPr>
          <w:b/>
        </w:rPr>
      </w:pPr>
      <w:r>
        <w:t xml:space="preserve"> </w:t>
      </w:r>
    </w:p>
    <w:p w14:paraId="05DD6067" w14:textId="1A31B4A0" w:rsidR="0088373F" w:rsidRDefault="001841BC" w:rsidP="0088373F">
      <w:pPr>
        <w:ind w:firstLine="426"/>
        <w:rPr>
          <w:rFonts w:asciiTheme="minorHAnsi" w:hAnsiTheme="minorHAnsi" w:cstheme="minorHAnsi"/>
          <w:sz w:val="20"/>
        </w:rPr>
      </w:pPr>
      <w:r w:rsidRPr="001841BC">
        <w:rPr>
          <w:rFonts w:asciiTheme="minorHAnsi" w:hAnsiTheme="minorHAnsi" w:cstheme="minorHAnsi"/>
          <w:noProof/>
          <w:sz w:val="20"/>
        </w:rPr>
        <w:drawing>
          <wp:inline distT="0" distB="0" distL="0" distR="0" wp14:anchorId="7FEB21EE" wp14:editId="388CE9BD">
            <wp:extent cx="6067425" cy="3060065"/>
            <wp:effectExtent l="0" t="0" r="9525" b="6985"/>
            <wp:docPr id="107673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8587" name=""/>
                    <pic:cNvPicPr/>
                  </pic:nvPicPr>
                  <pic:blipFill>
                    <a:blip r:embed="rId23"/>
                    <a:stretch>
                      <a:fillRect/>
                    </a:stretch>
                  </pic:blipFill>
                  <pic:spPr>
                    <a:xfrm>
                      <a:off x="0" y="0"/>
                      <a:ext cx="6067425" cy="3060065"/>
                    </a:xfrm>
                    <a:prstGeom prst="rect">
                      <a:avLst/>
                    </a:prstGeom>
                  </pic:spPr>
                </pic:pic>
              </a:graphicData>
            </a:graphic>
          </wp:inline>
        </w:drawing>
      </w:r>
    </w:p>
    <w:p w14:paraId="7E018C0B" w14:textId="38AE01A2" w:rsidR="0088373F" w:rsidRDefault="0088373F" w:rsidP="0088373F">
      <w:pPr>
        <w:ind w:firstLine="426"/>
        <w:rPr>
          <w:rFonts w:asciiTheme="minorHAnsi" w:hAnsiTheme="minorHAnsi" w:cstheme="minorHAnsi"/>
          <w:sz w:val="20"/>
        </w:rPr>
      </w:pPr>
    </w:p>
    <w:p w14:paraId="06816AD0" w14:textId="46AB04F6" w:rsidR="0088373F" w:rsidRDefault="0088373F" w:rsidP="0088373F">
      <w:pPr>
        <w:ind w:firstLine="426"/>
        <w:rPr>
          <w:rFonts w:asciiTheme="minorHAnsi" w:hAnsiTheme="minorHAnsi" w:cstheme="minorHAnsi"/>
          <w:sz w:val="20"/>
        </w:rPr>
      </w:pPr>
    </w:p>
    <w:p w14:paraId="29EA2237" w14:textId="266AE34E" w:rsidR="0088373F" w:rsidRDefault="0088373F" w:rsidP="0088373F">
      <w:pPr>
        <w:ind w:firstLine="426"/>
        <w:rPr>
          <w:rFonts w:asciiTheme="minorHAnsi" w:hAnsiTheme="minorHAnsi" w:cstheme="minorHAnsi"/>
          <w:sz w:val="20"/>
        </w:rPr>
      </w:pPr>
    </w:p>
    <w:p w14:paraId="6D9EF3AF" w14:textId="75A7C4B8" w:rsidR="0088373F" w:rsidRDefault="0088373F" w:rsidP="0088373F">
      <w:pPr>
        <w:ind w:firstLine="426"/>
        <w:rPr>
          <w:rFonts w:asciiTheme="minorHAnsi" w:hAnsiTheme="minorHAnsi" w:cstheme="minorHAnsi"/>
          <w:sz w:val="20"/>
        </w:rPr>
      </w:pPr>
    </w:p>
    <w:p w14:paraId="4032C4CC" w14:textId="6CE582A4" w:rsidR="0088373F" w:rsidRDefault="0088373F" w:rsidP="0088373F">
      <w:pPr>
        <w:ind w:firstLine="426"/>
        <w:rPr>
          <w:rFonts w:asciiTheme="minorHAnsi" w:hAnsiTheme="minorHAnsi" w:cstheme="minorHAnsi"/>
          <w:sz w:val="20"/>
        </w:rPr>
      </w:pPr>
    </w:p>
    <w:p w14:paraId="3BD1B6A1" w14:textId="475285C8" w:rsidR="0088373F" w:rsidRDefault="0088373F" w:rsidP="0088373F">
      <w:pPr>
        <w:ind w:firstLine="426"/>
        <w:rPr>
          <w:rFonts w:asciiTheme="minorHAnsi" w:hAnsiTheme="minorHAnsi" w:cstheme="minorHAnsi"/>
          <w:sz w:val="20"/>
        </w:rPr>
      </w:pPr>
    </w:p>
    <w:p w14:paraId="43E3321B" w14:textId="56263C9E" w:rsidR="0088373F" w:rsidRDefault="0088373F" w:rsidP="0088373F">
      <w:pPr>
        <w:ind w:firstLine="426"/>
        <w:rPr>
          <w:rFonts w:asciiTheme="minorHAnsi" w:hAnsiTheme="minorHAnsi" w:cstheme="minorHAnsi"/>
          <w:sz w:val="20"/>
        </w:rPr>
      </w:pPr>
    </w:p>
    <w:p w14:paraId="13F06F57" w14:textId="46F6FFD4" w:rsidR="0088373F" w:rsidRDefault="0088373F" w:rsidP="0088373F">
      <w:pPr>
        <w:ind w:firstLine="426"/>
        <w:rPr>
          <w:rFonts w:asciiTheme="minorHAnsi" w:hAnsiTheme="minorHAnsi" w:cstheme="minorHAnsi"/>
          <w:sz w:val="20"/>
        </w:rPr>
      </w:pPr>
    </w:p>
    <w:p w14:paraId="47DA9DE0" w14:textId="1EC7BF8D" w:rsidR="0088373F" w:rsidRDefault="0088373F" w:rsidP="001841BC">
      <w:pPr>
        <w:rPr>
          <w:rFonts w:asciiTheme="minorHAnsi" w:hAnsiTheme="minorHAnsi" w:cstheme="minorHAnsi"/>
          <w:sz w:val="20"/>
        </w:rPr>
      </w:pPr>
    </w:p>
    <w:p w14:paraId="700C4B41" w14:textId="3B47CEE4" w:rsidR="0088373F" w:rsidRDefault="0088373F" w:rsidP="0088373F">
      <w:pPr>
        <w:ind w:firstLine="426"/>
        <w:rPr>
          <w:rFonts w:asciiTheme="minorHAnsi" w:hAnsiTheme="minorHAnsi" w:cstheme="minorHAnsi"/>
          <w:sz w:val="20"/>
        </w:rPr>
      </w:pPr>
    </w:p>
    <w:p w14:paraId="4CD8CA08" w14:textId="77777777" w:rsidR="0088373F" w:rsidRDefault="0088373F" w:rsidP="0088373F">
      <w:pPr>
        <w:ind w:firstLine="426"/>
        <w:rPr>
          <w:rFonts w:asciiTheme="minorHAnsi" w:hAnsiTheme="minorHAnsi" w:cstheme="minorHAnsi"/>
          <w:sz w:val="20"/>
        </w:rPr>
      </w:pPr>
    </w:p>
    <w:p w14:paraId="34D85449" w14:textId="35D2F50D" w:rsidR="000D4006" w:rsidRPr="002F2E45" w:rsidRDefault="00791127" w:rsidP="00961280">
      <w:pPr>
        <w:pStyle w:val="Heading2"/>
      </w:pPr>
      <w:bookmarkStart w:id="33" w:name="_Toc109579167"/>
      <w:bookmarkStart w:id="34" w:name="_Toc161164381"/>
      <w:r>
        <w:t xml:space="preserve">3.3 </w:t>
      </w:r>
      <w:r w:rsidR="000D4006" w:rsidRPr="002F2E45">
        <w:t xml:space="preserve">Flow of data management activities across </w:t>
      </w:r>
      <w:r w:rsidR="000D4006">
        <w:t>teams</w:t>
      </w:r>
      <w:bookmarkEnd w:id="33"/>
      <w:bookmarkEnd w:id="34"/>
    </w:p>
    <w:p w14:paraId="6A264E6E" w14:textId="77777777" w:rsidR="000D4006" w:rsidRPr="00435F56" w:rsidRDefault="000D4006" w:rsidP="000D4006">
      <w:pPr>
        <w:rPr>
          <w:lang w:val="en-US"/>
        </w:rPr>
      </w:pPr>
    </w:p>
    <w:p w14:paraId="5A9BD0F7" w14:textId="77777777" w:rsidR="000D4006" w:rsidRDefault="000D4006" w:rsidP="000D4006">
      <w:pPr>
        <w:rPr>
          <w:lang w:val="en-US"/>
        </w:rPr>
      </w:pPr>
      <w:r>
        <w:rPr>
          <w:b/>
          <w:noProof/>
          <w:lang w:eastAsia="en-IN"/>
        </w:rPr>
        <w:drawing>
          <wp:inline distT="0" distB="0" distL="0" distR="0" wp14:anchorId="2DE61A18" wp14:editId="2DA20F1B">
            <wp:extent cx="5969000" cy="2794000"/>
            <wp:effectExtent l="0" t="0" r="0" b="254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6AC6900" w14:textId="77777777" w:rsidR="000D4006" w:rsidRDefault="000D4006" w:rsidP="000D4006">
      <w:pPr>
        <w:rPr>
          <w:lang w:val="en-US"/>
        </w:rPr>
      </w:pPr>
    </w:p>
    <w:p w14:paraId="3F44F39A" w14:textId="77777777" w:rsidR="000D4006" w:rsidRDefault="000D4006" w:rsidP="000D4006">
      <w:pPr>
        <w:rPr>
          <w:lang w:val="en-US"/>
        </w:rPr>
      </w:pPr>
    </w:p>
    <w:p w14:paraId="141EA642" w14:textId="1DA04993" w:rsidR="0091763C" w:rsidRPr="0033088F" w:rsidRDefault="000764AE" w:rsidP="005A7539">
      <w:pPr>
        <w:pStyle w:val="Heading1"/>
        <w:spacing w:before="0"/>
        <w:jc w:val="left"/>
        <w:rPr>
          <w:color w:val="000000" w:themeColor="text1"/>
        </w:rPr>
      </w:pPr>
      <w:bookmarkStart w:id="35" w:name="_Toc161164382"/>
      <w:r>
        <w:rPr>
          <w:color w:val="000000" w:themeColor="text1"/>
        </w:rPr>
        <w:lastRenderedPageBreak/>
        <w:t>Milestones</w:t>
      </w:r>
      <w:r w:rsidR="00004B45">
        <w:rPr>
          <w:color w:val="000000" w:themeColor="text1"/>
        </w:rPr>
        <w:t xml:space="preserve">, </w:t>
      </w:r>
      <w:r w:rsidR="0091763C" w:rsidRPr="0033088F">
        <w:rPr>
          <w:color w:val="000000" w:themeColor="text1"/>
        </w:rPr>
        <w:t>Considerations</w:t>
      </w:r>
      <w:bookmarkEnd w:id="24"/>
      <w:bookmarkEnd w:id="25"/>
      <w:r w:rsidR="00004B45">
        <w:rPr>
          <w:color w:val="000000" w:themeColor="text1"/>
        </w:rPr>
        <w:t xml:space="preserve"> and Blinding</w:t>
      </w:r>
      <w:bookmarkEnd w:id="35"/>
    </w:p>
    <w:p w14:paraId="76DCF1D0" w14:textId="690E0162" w:rsidR="00894763" w:rsidRPr="0033088F" w:rsidRDefault="005A7539" w:rsidP="00961280">
      <w:pPr>
        <w:pStyle w:val="Heading2"/>
      </w:pPr>
      <w:bookmarkStart w:id="36" w:name="_Toc161164383"/>
      <w:r>
        <w:t xml:space="preserve">4.1 </w:t>
      </w:r>
      <w:r w:rsidR="00603E47">
        <w:t xml:space="preserve">Project </w:t>
      </w:r>
      <w:r w:rsidR="000A75B1">
        <w:t xml:space="preserve">and Data </w:t>
      </w:r>
      <w:r w:rsidR="000764AE">
        <w:t>Milestones</w:t>
      </w:r>
      <w:bookmarkEnd w:id="36"/>
    </w:p>
    <w:p w14:paraId="1535AF7A" w14:textId="73A15C7A" w:rsidR="004E0911" w:rsidRDefault="002A07F1" w:rsidP="005A7539">
      <w:pPr>
        <w:pStyle w:val="SOPtext"/>
        <w:ind w:firstLine="284"/>
      </w:pPr>
      <w:r w:rsidRPr="002A07F1">
        <w:t xml:space="preserve">A summary of </w:t>
      </w:r>
      <w:r>
        <w:t>key</w:t>
      </w:r>
      <w:r w:rsidRPr="002A07F1">
        <w:t xml:space="preserve"> </w:t>
      </w:r>
      <w:r>
        <w:t xml:space="preserve">project and </w:t>
      </w:r>
      <w:r w:rsidRPr="002A07F1">
        <w:t xml:space="preserve">data </w:t>
      </w:r>
      <w:r>
        <w:t>milestones</w:t>
      </w:r>
      <w:r w:rsidRPr="002A07F1">
        <w:t xml:space="preserve"> are provided in the table below.</w:t>
      </w:r>
    </w:p>
    <w:p w14:paraId="076E882E" w14:textId="77777777" w:rsidR="00E76E5F" w:rsidRDefault="00E76E5F" w:rsidP="004E0911">
      <w:pPr>
        <w:rPr>
          <w:rFonts w:asciiTheme="minorHAnsi" w:hAnsiTheme="minorHAnsi" w:cstheme="minorHAnsi"/>
          <w:color w:val="000000" w:themeColor="text1"/>
          <w:lang w:val="en-US"/>
        </w:rPr>
      </w:pPr>
    </w:p>
    <w:tbl>
      <w:tblPr>
        <w:tblStyle w:val="TableGrid"/>
        <w:tblW w:w="0" w:type="auto"/>
        <w:tblInd w:w="-5" w:type="dxa"/>
        <w:tblLook w:val="04A0" w:firstRow="1" w:lastRow="0" w:firstColumn="1" w:lastColumn="0" w:noHBand="0" w:noVBand="1"/>
      </w:tblPr>
      <w:tblGrid>
        <w:gridCol w:w="3187"/>
        <w:gridCol w:w="2106"/>
        <w:gridCol w:w="2241"/>
        <w:gridCol w:w="2016"/>
      </w:tblGrid>
      <w:tr w:rsidR="00790049" w:rsidRPr="00002FE8" w14:paraId="3C5E8324" w14:textId="6FA976E7" w:rsidTr="00E17ED4">
        <w:trPr>
          <w:trHeight w:val="397"/>
          <w:tblHeader/>
        </w:trPr>
        <w:tc>
          <w:tcPr>
            <w:tcW w:w="3252" w:type="dxa"/>
            <w:vAlign w:val="center"/>
          </w:tcPr>
          <w:p w14:paraId="366B0129" w14:textId="691AE22A" w:rsidR="00790049" w:rsidRPr="00790049" w:rsidRDefault="00790049" w:rsidP="00E17ED4">
            <w:pPr>
              <w:pStyle w:val="SOPtext"/>
              <w:jc w:val="center"/>
              <w:rPr>
                <w:rFonts w:cs="Calibri"/>
                <w:b/>
                <w:szCs w:val="22"/>
              </w:rPr>
            </w:pPr>
            <w:r w:rsidRPr="00790049">
              <w:rPr>
                <w:rFonts w:cs="Calibri"/>
                <w:b/>
                <w:szCs w:val="22"/>
              </w:rPr>
              <w:t>Milestone/Task</w:t>
            </w:r>
          </w:p>
        </w:tc>
        <w:tc>
          <w:tcPr>
            <w:tcW w:w="2131" w:type="dxa"/>
            <w:vAlign w:val="center"/>
          </w:tcPr>
          <w:p w14:paraId="28F730FD" w14:textId="7D1F3349" w:rsidR="00790049" w:rsidRPr="00790049" w:rsidRDefault="00790049" w:rsidP="00E17ED4">
            <w:pPr>
              <w:pStyle w:val="SOPtext"/>
              <w:jc w:val="center"/>
              <w:rPr>
                <w:rFonts w:cs="Calibri"/>
                <w:b/>
                <w:szCs w:val="22"/>
              </w:rPr>
            </w:pPr>
            <w:r w:rsidRPr="00790049">
              <w:rPr>
                <w:rFonts w:cs="Calibri"/>
                <w:b/>
                <w:szCs w:val="22"/>
              </w:rPr>
              <w:t>Responsibility</w:t>
            </w:r>
          </w:p>
        </w:tc>
        <w:tc>
          <w:tcPr>
            <w:tcW w:w="2294" w:type="dxa"/>
            <w:vAlign w:val="center"/>
          </w:tcPr>
          <w:p w14:paraId="4218616E" w14:textId="15EB3F7E" w:rsidR="00790049" w:rsidRPr="00790049" w:rsidRDefault="00790049" w:rsidP="00E17ED4">
            <w:pPr>
              <w:pStyle w:val="SOPtext"/>
              <w:jc w:val="center"/>
              <w:rPr>
                <w:rFonts w:cs="Calibri"/>
                <w:b/>
                <w:szCs w:val="22"/>
              </w:rPr>
            </w:pPr>
            <w:r w:rsidRPr="00790049">
              <w:rPr>
                <w:rFonts w:cs="Calibri"/>
                <w:b/>
                <w:szCs w:val="22"/>
              </w:rPr>
              <w:t>Planned Date</w:t>
            </w:r>
          </w:p>
        </w:tc>
        <w:tc>
          <w:tcPr>
            <w:tcW w:w="2067" w:type="dxa"/>
            <w:vAlign w:val="center"/>
          </w:tcPr>
          <w:p w14:paraId="53436CD6" w14:textId="75503D36" w:rsidR="00790049" w:rsidRPr="00790049" w:rsidRDefault="00790049" w:rsidP="00E17ED4">
            <w:pPr>
              <w:pStyle w:val="SOPtext"/>
              <w:jc w:val="center"/>
              <w:rPr>
                <w:rFonts w:cs="Calibri"/>
                <w:b/>
                <w:szCs w:val="22"/>
              </w:rPr>
            </w:pPr>
            <w:r w:rsidRPr="00790049">
              <w:rPr>
                <w:rFonts w:cs="Calibri"/>
                <w:b/>
                <w:szCs w:val="22"/>
              </w:rPr>
              <w:t>Actual Date</w:t>
            </w:r>
          </w:p>
        </w:tc>
      </w:tr>
      <w:tr w:rsidR="00990A6A" w:rsidRPr="00002FE8" w14:paraId="1772B20E" w14:textId="5CB31D64" w:rsidTr="00990A6A">
        <w:trPr>
          <w:trHeight w:val="397"/>
        </w:trPr>
        <w:tc>
          <w:tcPr>
            <w:tcW w:w="9744" w:type="dxa"/>
            <w:gridSpan w:val="4"/>
            <w:shd w:val="clear" w:color="auto" w:fill="F2F2F2" w:themeFill="background1" w:themeFillShade="F2"/>
            <w:vAlign w:val="center"/>
          </w:tcPr>
          <w:p w14:paraId="5E7B6263" w14:textId="134734D8" w:rsidR="00990A6A" w:rsidRPr="00002FE8" w:rsidRDefault="00990A6A" w:rsidP="00B66A39">
            <w:pPr>
              <w:pStyle w:val="SOPtext"/>
              <w:rPr>
                <w:rFonts w:cs="Calibri"/>
                <w:b/>
                <w:szCs w:val="22"/>
              </w:rPr>
            </w:pPr>
            <w:r w:rsidRPr="00002FE8">
              <w:rPr>
                <w:rFonts w:cs="Calibri"/>
                <w:b/>
                <w:szCs w:val="22"/>
              </w:rPr>
              <w:t>Project Milestones</w:t>
            </w:r>
          </w:p>
        </w:tc>
      </w:tr>
      <w:tr w:rsidR="00790049" w:rsidRPr="00002FE8" w14:paraId="505FC73A" w14:textId="3E7A60BB" w:rsidTr="00790049">
        <w:tc>
          <w:tcPr>
            <w:tcW w:w="3252" w:type="dxa"/>
            <w:vAlign w:val="center"/>
          </w:tcPr>
          <w:p w14:paraId="10D9CF2D" w14:textId="77777777" w:rsidR="00790049" w:rsidRPr="00002FE8" w:rsidRDefault="00790049" w:rsidP="00BE0182">
            <w:pPr>
              <w:pStyle w:val="SOPtext"/>
              <w:spacing w:line="276" w:lineRule="auto"/>
              <w:rPr>
                <w:rFonts w:cs="Calibri"/>
                <w:szCs w:val="22"/>
              </w:rPr>
            </w:pPr>
            <w:r w:rsidRPr="00002FE8">
              <w:rPr>
                <w:rFonts w:cs="Calibri"/>
                <w:szCs w:val="22"/>
              </w:rPr>
              <w:t>Final protocol</w:t>
            </w:r>
          </w:p>
        </w:tc>
        <w:tc>
          <w:tcPr>
            <w:tcW w:w="2131" w:type="dxa"/>
          </w:tcPr>
          <w:p w14:paraId="7E2DDD20" w14:textId="1654CAC2" w:rsidR="00790049" w:rsidRPr="00002FE8" w:rsidRDefault="00661F2B" w:rsidP="00B66A39">
            <w:pPr>
              <w:pStyle w:val="SOPtext"/>
              <w:rPr>
                <w:rFonts w:cs="Calibri"/>
                <w:szCs w:val="22"/>
              </w:rPr>
            </w:pPr>
            <w:r>
              <w:rPr>
                <w:rFonts w:cs="Calibri"/>
                <w:szCs w:val="22"/>
              </w:rPr>
              <w:t>Chief Investigator</w:t>
            </w:r>
          </w:p>
        </w:tc>
        <w:tc>
          <w:tcPr>
            <w:tcW w:w="2294" w:type="dxa"/>
          </w:tcPr>
          <w:p w14:paraId="0EEDB5B0" w14:textId="541C3F50" w:rsidR="00790049" w:rsidRPr="00002FE8" w:rsidRDefault="00790049" w:rsidP="00B66A39">
            <w:pPr>
              <w:pStyle w:val="SOPtext"/>
              <w:rPr>
                <w:rFonts w:cs="Calibri"/>
                <w:szCs w:val="22"/>
              </w:rPr>
            </w:pPr>
          </w:p>
        </w:tc>
        <w:tc>
          <w:tcPr>
            <w:tcW w:w="2067" w:type="dxa"/>
          </w:tcPr>
          <w:p w14:paraId="77DDCDEE" w14:textId="77A37068" w:rsidR="00790049" w:rsidRPr="00002FE8" w:rsidRDefault="00790049" w:rsidP="00B66A39">
            <w:pPr>
              <w:pStyle w:val="SOPtext"/>
              <w:rPr>
                <w:rFonts w:cs="Calibri"/>
                <w:szCs w:val="22"/>
              </w:rPr>
            </w:pPr>
          </w:p>
        </w:tc>
      </w:tr>
      <w:tr w:rsidR="00790049" w:rsidRPr="00002FE8" w14:paraId="0CE60DFD" w14:textId="13322829" w:rsidTr="00790049">
        <w:tc>
          <w:tcPr>
            <w:tcW w:w="3252" w:type="dxa"/>
            <w:vAlign w:val="center"/>
          </w:tcPr>
          <w:p w14:paraId="056ACEF2" w14:textId="77777777" w:rsidR="00790049" w:rsidRPr="00002FE8" w:rsidRDefault="00790049" w:rsidP="00BE0182">
            <w:pPr>
              <w:pStyle w:val="SOPtext"/>
              <w:spacing w:line="276" w:lineRule="auto"/>
              <w:rPr>
                <w:rFonts w:cs="Calibri"/>
                <w:szCs w:val="22"/>
              </w:rPr>
            </w:pPr>
            <w:r w:rsidRPr="00002FE8">
              <w:rPr>
                <w:rFonts w:cs="Calibri"/>
                <w:szCs w:val="22"/>
              </w:rPr>
              <w:t>Ethics committee approval</w:t>
            </w:r>
          </w:p>
        </w:tc>
        <w:tc>
          <w:tcPr>
            <w:tcW w:w="2131" w:type="dxa"/>
          </w:tcPr>
          <w:p w14:paraId="65726073" w14:textId="115AC5AB" w:rsidR="00790049" w:rsidRPr="00002FE8" w:rsidRDefault="009D639C" w:rsidP="00B66A39">
            <w:pPr>
              <w:pStyle w:val="SOPtext"/>
              <w:rPr>
                <w:rFonts w:cs="Calibri"/>
                <w:szCs w:val="22"/>
              </w:rPr>
            </w:pPr>
            <w:r>
              <w:rPr>
                <w:rFonts w:cs="Calibri"/>
                <w:szCs w:val="22"/>
              </w:rPr>
              <w:t>TGI</w:t>
            </w:r>
          </w:p>
        </w:tc>
        <w:tc>
          <w:tcPr>
            <w:tcW w:w="2294" w:type="dxa"/>
          </w:tcPr>
          <w:p w14:paraId="6D91C957" w14:textId="40891188" w:rsidR="00790049" w:rsidRPr="00002FE8" w:rsidRDefault="00790049" w:rsidP="00B66A39">
            <w:pPr>
              <w:pStyle w:val="SOPtext"/>
              <w:rPr>
                <w:rFonts w:cs="Calibri"/>
                <w:szCs w:val="22"/>
              </w:rPr>
            </w:pPr>
          </w:p>
        </w:tc>
        <w:tc>
          <w:tcPr>
            <w:tcW w:w="2067" w:type="dxa"/>
          </w:tcPr>
          <w:p w14:paraId="063B7AC0" w14:textId="77777777" w:rsidR="00790049" w:rsidRPr="00002FE8" w:rsidRDefault="00790049" w:rsidP="00B66A39">
            <w:pPr>
              <w:pStyle w:val="SOPtext"/>
              <w:rPr>
                <w:rFonts w:cs="Calibri"/>
                <w:szCs w:val="22"/>
              </w:rPr>
            </w:pPr>
          </w:p>
        </w:tc>
      </w:tr>
      <w:tr w:rsidR="00790049" w:rsidRPr="00002FE8" w14:paraId="07144F2F" w14:textId="32E0C0A9" w:rsidTr="00790049">
        <w:tc>
          <w:tcPr>
            <w:tcW w:w="3252" w:type="dxa"/>
            <w:vAlign w:val="center"/>
          </w:tcPr>
          <w:p w14:paraId="5ECFB2F9" w14:textId="751815F4" w:rsidR="00790049" w:rsidRPr="00002FE8" w:rsidRDefault="00790049" w:rsidP="00BE0182">
            <w:pPr>
              <w:pStyle w:val="SOPtext"/>
              <w:spacing w:line="276" w:lineRule="auto"/>
              <w:rPr>
                <w:rFonts w:cs="Calibri"/>
                <w:szCs w:val="22"/>
              </w:rPr>
            </w:pPr>
            <w:r w:rsidRPr="00002FE8">
              <w:rPr>
                <w:rFonts w:cs="Calibri"/>
                <w:szCs w:val="22"/>
              </w:rPr>
              <w:t>Data collection start (</w:t>
            </w:r>
            <w:proofErr w:type="spellStart"/>
            <w:r w:rsidRPr="00002FE8">
              <w:rPr>
                <w:rFonts w:cs="Calibri"/>
                <w:szCs w:val="22"/>
              </w:rPr>
              <w:t>eg.</w:t>
            </w:r>
            <w:proofErr w:type="spellEnd"/>
            <w:r w:rsidRPr="00002FE8">
              <w:rPr>
                <w:rFonts w:cs="Calibri"/>
                <w:szCs w:val="22"/>
              </w:rPr>
              <w:t xml:space="preserve"> FPFV)</w:t>
            </w:r>
          </w:p>
        </w:tc>
        <w:tc>
          <w:tcPr>
            <w:tcW w:w="2131" w:type="dxa"/>
          </w:tcPr>
          <w:p w14:paraId="6111E5AD" w14:textId="0B0BED50" w:rsidR="00790049" w:rsidRPr="00002FE8" w:rsidRDefault="006A377C" w:rsidP="00B66A39">
            <w:pPr>
              <w:pStyle w:val="SOPtext"/>
              <w:rPr>
                <w:rFonts w:cs="Calibri"/>
                <w:szCs w:val="22"/>
              </w:rPr>
            </w:pPr>
            <w:r>
              <w:rPr>
                <w:rFonts w:cs="Calibri"/>
                <w:szCs w:val="22"/>
              </w:rPr>
              <w:t>Clinical Sites</w:t>
            </w:r>
          </w:p>
        </w:tc>
        <w:tc>
          <w:tcPr>
            <w:tcW w:w="2294" w:type="dxa"/>
          </w:tcPr>
          <w:p w14:paraId="06A51B48" w14:textId="0C417B36" w:rsidR="00790049" w:rsidRPr="00002FE8" w:rsidRDefault="00790049" w:rsidP="00B66A39">
            <w:pPr>
              <w:pStyle w:val="SOPtext"/>
              <w:rPr>
                <w:rFonts w:cs="Calibri"/>
                <w:szCs w:val="22"/>
              </w:rPr>
            </w:pPr>
          </w:p>
        </w:tc>
        <w:tc>
          <w:tcPr>
            <w:tcW w:w="2067" w:type="dxa"/>
          </w:tcPr>
          <w:p w14:paraId="734BF3F9" w14:textId="5AB5D1E1" w:rsidR="00790049" w:rsidRPr="00002FE8" w:rsidRDefault="00790049" w:rsidP="00B66A39">
            <w:pPr>
              <w:pStyle w:val="SOPtext"/>
              <w:rPr>
                <w:rFonts w:cs="Calibri"/>
                <w:szCs w:val="22"/>
              </w:rPr>
            </w:pPr>
          </w:p>
        </w:tc>
      </w:tr>
      <w:tr w:rsidR="00790049" w:rsidRPr="00002FE8" w14:paraId="62EDC716" w14:textId="43DB9CD4" w:rsidTr="00790049">
        <w:tc>
          <w:tcPr>
            <w:tcW w:w="3252" w:type="dxa"/>
            <w:vAlign w:val="center"/>
          </w:tcPr>
          <w:p w14:paraId="39CA5C75" w14:textId="3ADBBA1D" w:rsidR="00790049" w:rsidRPr="00002FE8" w:rsidRDefault="00790049" w:rsidP="00BE0182">
            <w:pPr>
              <w:pStyle w:val="SOPtext"/>
              <w:spacing w:line="276" w:lineRule="auto"/>
              <w:rPr>
                <w:rFonts w:cs="Calibri"/>
                <w:color w:val="FF0000"/>
                <w:szCs w:val="22"/>
              </w:rPr>
            </w:pPr>
            <w:r w:rsidRPr="00002FE8">
              <w:rPr>
                <w:rFonts w:cs="Calibri"/>
                <w:szCs w:val="22"/>
              </w:rPr>
              <w:t>Data collection end (</w:t>
            </w:r>
            <w:proofErr w:type="spellStart"/>
            <w:r w:rsidRPr="00002FE8">
              <w:rPr>
                <w:rFonts w:cs="Calibri"/>
                <w:szCs w:val="22"/>
              </w:rPr>
              <w:t>eg.</w:t>
            </w:r>
            <w:proofErr w:type="spellEnd"/>
            <w:r w:rsidRPr="00002FE8">
              <w:rPr>
                <w:rFonts w:cs="Calibri"/>
                <w:szCs w:val="22"/>
              </w:rPr>
              <w:t xml:space="preserve"> LPLV)</w:t>
            </w:r>
          </w:p>
        </w:tc>
        <w:tc>
          <w:tcPr>
            <w:tcW w:w="2131" w:type="dxa"/>
          </w:tcPr>
          <w:p w14:paraId="2904E4B6" w14:textId="0ACA328B" w:rsidR="00790049" w:rsidRPr="006A377C" w:rsidRDefault="006A377C" w:rsidP="00B66A39">
            <w:pPr>
              <w:pStyle w:val="SOPtext"/>
              <w:rPr>
                <w:rFonts w:cs="Calibri"/>
                <w:color w:val="auto"/>
                <w:szCs w:val="22"/>
              </w:rPr>
            </w:pPr>
            <w:r>
              <w:rPr>
                <w:rFonts w:cs="Calibri"/>
                <w:color w:val="auto"/>
                <w:szCs w:val="22"/>
              </w:rPr>
              <w:t>Clinical Sites</w:t>
            </w:r>
          </w:p>
        </w:tc>
        <w:tc>
          <w:tcPr>
            <w:tcW w:w="2294" w:type="dxa"/>
          </w:tcPr>
          <w:p w14:paraId="2349D7F0" w14:textId="47206B42" w:rsidR="00790049" w:rsidRPr="00002FE8" w:rsidRDefault="00790049" w:rsidP="00B66A39">
            <w:pPr>
              <w:pStyle w:val="SOPtext"/>
              <w:rPr>
                <w:rFonts w:cs="Calibri"/>
                <w:color w:val="FF0000"/>
                <w:szCs w:val="22"/>
              </w:rPr>
            </w:pPr>
          </w:p>
        </w:tc>
        <w:tc>
          <w:tcPr>
            <w:tcW w:w="2067" w:type="dxa"/>
          </w:tcPr>
          <w:p w14:paraId="5B1C5724" w14:textId="77777777" w:rsidR="00790049" w:rsidRPr="00002FE8" w:rsidRDefault="00790049" w:rsidP="00B66A39">
            <w:pPr>
              <w:pStyle w:val="SOPtext"/>
              <w:rPr>
                <w:rFonts w:cs="Calibri"/>
                <w:color w:val="FF0000"/>
                <w:szCs w:val="22"/>
              </w:rPr>
            </w:pPr>
          </w:p>
        </w:tc>
      </w:tr>
      <w:tr w:rsidR="00790049" w:rsidRPr="00002FE8" w14:paraId="776E7DB2" w14:textId="6947F005" w:rsidTr="00790049">
        <w:tc>
          <w:tcPr>
            <w:tcW w:w="3252" w:type="dxa"/>
            <w:vAlign w:val="center"/>
          </w:tcPr>
          <w:p w14:paraId="1A7AD94E" w14:textId="48ED034A" w:rsidR="00790049" w:rsidRPr="00002FE8" w:rsidRDefault="00790049" w:rsidP="00BE0182">
            <w:pPr>
              <w:pStyle w:val="SOPtext"/>
              <w:spacing w:line="276" w:lineRule="auto"/>
              <w:rPr>
                <w:rFonts w:cs="Calibri"/>
                <w:color w:val="FF0000"/>
                <w:szCs w:val="22"/>
              </w:rPr>
            </w:pPr>
            <w:r w:rsidRPr="00002FE8">
              <w:rPr>
                <w:rFonts w:cs="Calibri"/>
                <w:szCs w:val="22"/>
              </w:rPr>
              <w:t>Database lock</w:t>
            </w:r>
          </w:p>
        </w:tc>
        <w:tc>
          <w:tcPr>
            <w:tcW w:w="2131" w:type="dxa"/>
          </w:tcPr>
          <w:p w14:paraId="58B824A0" w14:textId="0F9EDFBE" w:rsidR="00790049" w:rsidRPr="00002FE8" w:rsidRDefault="006A377C" w:rsidP="00B66A39">
            <w:pPr>
              <w:pStyle w:val="SOPtext"/>
              <w:rPr>
                <w:rFonts w:cs="Calibri"/>
                <w:color w:val="FF0000"/>
                <w:szCs w:val="22"/>
              </w:rPr>
            </w:pPr>
            <w:r w:rsidRPr="006A377C">
              <w:rPr>
                <w:rFonts w:cs="Calibri"/>
                <w:color w:val="auto"/>
                <w:szCs w:val="22"/>
              </w:rPr>
              <w:t>Data Manager</w:t>
            </w:r>
          </w:p>
        </w:tc>
        <w:tc>
          <w:tcPr>
            <w:tcW w:w="2294" w:type="dxa"/>
          </w:tcPr>
          <w:p w14:paraId="75EF4672" w14:textId="41BF95FF" w:rsidR="00790049" w:rsidRPr="00002FE8" w:rsidRDefault="00790049" w:rsidP="00B66A39">
            <w:pPr>
              <w:pStyle w:val="SOPtext"/>
              <w:rPr>
                <w:rFonts w:cs="Calibri"/>
                <w:color w:val="FF0000"/>
                <w:szCs w:val="22"/>
              </w:rPr>
            </w:pPr>
          </w:p>
        </w:tc>
        <w:tc>
          <w:tcPr>
            <w:tcW w:w="2067" w:type="dxa"/>
          </w:tcPr>
          <w:p w14:paraId="07CFD7E5" w14:textId="77777777" w:rsidR="00790049" w:rsidRPr="00002FE8" w:rsidRDefault="00790049" w:rsidP="00B66A39">
            <w:pPr>
              <w:pStyle w:val="SOPtext"/>
              <w:rPr>
                <w:rFonts w:cs="Calibri"/>
                <w:color w:val="FF0000"/>
                <w:szCs w:val="22"/>
              </w:rPr>
            </w:pPr>
          </w:p>
        </w:tc>
      </w:tr>
      <w:tr w:rsidR="00790049" w:rsidRPr="00002FE8" w14:paraId="6C391556" w14:textId="4B9A2B21" w:rsidTr="00790049">
        <w:tc>
          <w:tcPr>
            <w:tcW w:w="3252" w:type="dxa"/>
            <w:vAlign w:val="center"/>
          </w:tcPr>
          <w:p w14:paraId="6B3C90FC" w14:textId="0D8042E3" w:rsidR="00790049" w:rsidRPr="00002FE8" w:rsidRDefault="00790049" w:rsidP="00BE0182">
            <w:pPr>
              <w:pStyle w:val="SOPtext"/>
              <w:spacing w:line="276" w:lineRule="auto"/>
              <w:rPr>
                <w:rFonts w:cs="Calibri"/>
                <w:color w:val="auto"/>
                <w:szCs w:val="22"/>
              </w:rPr>
            </w:pPr>
            <w:r w:rsidRPr="00002FE8">
              <w:rPr>
                <w:rFonts w:cs="Calibri"/>
                <w:szCs w:val="22"/>
              </w:rPr>
              <w:t>Statistical report</w:t>
            </w:r>
          </w:p>
        </w:tc>
        <w:tc>
          <w:tcPr>
            <w:tcW w:w="2131" w:type="dxa"/>
          </w:tcPr>
          <w:p w14:paraId="0D931361" w14:textId="30B017E3" w:rsidR="00790049" w:rsidRPr="00002FE8" w:rsidRDefault="006A377C" w:rsidP="001E4995">
            <w:pPr>
              <w:pStyle w:val="SOPtext"/>
              <w:rPr>
                <w:rFonts w:cs="Calibri"/>
                <w:color w:val="FF0000"/>
                <w:szCs w:val="22"/>
              </w:rPr>
            </w:pPr>
            <w:r w:rsidRPr="006A377C">
              <w:rPr>
                <w:rFonts w:cs="Calibri"/>
                <w:color w:val="auto"/>
                <w:szCs w:val="22"/>
              </w:rPr>
              <w:t>Statistician</w:t>
            </w:r>
          </w:p>
        </w:tc>
        <w:tc>
          <w:tcPr>
            <w:tcW w:w="2294" w:type="dxa"/>
          </w:tcPr>
          <w:p w14:paraId="5E5B3625" w14:textId="6DEA3B5D" w:rsidR="00790049" w:rsidRPr="00002FE8" w:rsidRDefault="00790049" w:rsidP="001E4995">
            <w:pPr>
              <w:pStyle w:val="SOPtext"/>
              <w:rPr>
                <w:rFonts w:cs="Calibri"/>
                <w:color w:val="FF0000"/>
                <w:szCs w:val="22"/>
              </w:rPr>
            </w:pPr>
          </w:p>
        </w:tc>
        <w:tc>
          <w:tcPr>
            <w:tcW w:w="2067" w:type="dxa"/>
          </w:tcPr>
          <w:p w14:paraId="74758101" w14:textId="77777777" w:rsidR="00790049" w:rsidRPr="00002FE8" w:rsidRDefault="00790049" w:rsidP="001E4995">
            <w:pPr>
              <w:pStyle w:val="SOPtext"/>
              <w:rPr>
                <w:rFonts w:cs="Calibri"/>
                <w:color w:val="FF0000"/>
                <w:szCs w:val="22"/>
              </w:rPr>
            </w:pPr>
          </w:p>
        </w:tc>
      </w:tr>
      <w:tr w:rsidR="00790049" w:rsidRPr="00002FE8" w14:paraId="5B727C3A" w14:textId="5AE2F268" w:rsidTr="00790049">
        <w:tc>
          <w:tcPr>
            <w:tcW w:w="3252" w:type="dxa"/>
            <w:vAlign w:val="center"/>
          </w:tcPr>
          <w:p w14:paraId="0FA871B6" w14:textId="0C92B085" w:rsidR="00790049" w:rsidRPr="00002FE8" w:rsidRDefault="00790049" w:rsidP="00BE0182">
            <w:pPr>
              <w:pStyle w:val="SOPtext"/>
              <w:spacing w:line="276" w:lineRule="auto"/>
              <w:rPr>
                <w:rFonts w:cs="Calibri"/>
                <w:color w:val="auto"/>
                <w:szCs w:val="22"/>
              </w:rPr>
            </w:pPr>
            <w:r w:rsidRPr="00002FE8">
              <w:rPr>
                <w:rFonts w:cs="Calibri"/>
                <w:szCs w:val="22"/>
              </w:rPr>
              <w:t>Project closure</w:t>
            </w:r>
          </w:p>
        </w:tc>
        <w:tc>
          <w:tcPr>
            <w:tcW w:w="2131" w:type="dxa"/>
          </w:tcPr>
          <w:p w14:paraId="684BA689" w14:textId="0388F425" w:rsidR="00790049" w:rsidRPr="00002FE8" w:rsidRDefault="006A377C" w:rsidP="001E4995">
            <w:pPr>
              <w:pStyle w:val="SOPtext"/>
              <w:rPr>
                <w:rFonts w:cs="Calibri"/>
                <w:color w:val="FF0000"/>
                <w:szCs w:val="22"/>
              </w:rPr>
            </w:pPr>
            <w:r w:rsidRPr="006A377C">
              <w:rPr>
                <w:rFonts w:cs="Calibri"/>
                <w:color w:val="auto"/>
                <w:szCs w:val="22"/>
              </w:rPr>
              <w:t>Study PI</w:t>
            </w:r>
          </w:p>
        </w:tc>
        <w:tc>
          <w:tcPr>
            <w:tcW w:w="2294" w:type="dxa"/>
          </w:tcPr>
          <w:p w14:paraId="4C1EFA3B" w14:textId="4DF455EC" w:rsidR="00790049" w:rsidRPr="00002FE8" w:rsidRDefault="00790049" w:rsidP="001E4995">
            <w:pPr>
              <w:pStyle w:val="SOPtext"/>
              <w:rPr>
                <w:rFonts w:cs="Calibri"/>
                <w:color w:val="FF0000"/>
                <w:szCs w:val="22"/>
              </w:rPr>
            </w:pPr>
          </w:p>
        </w:tc>
        <w:tc>
          <w:tcPr>
            <w:tcW w:w="2067" w:type="dxa"/>
          </w:tcPr>
          <w:p w14:paraId="4F7A611D" w14:textId="77777777" w:rsidR="00790049" w:rsidRPr="00002FE8" w:rsidRDefault="00790049" w:rsidP="001E4995">
            <w:pPr>
              <w:pStyle w:val="SOPtext"/>
              <w:rPr>
                <w:rFonts w:cs="Calibri"/>
                <w:color w:val="FF0000"/>
                <w:szCs w:val="22"/>
              </w:rPr>
            </w:pPr>
          </w:p>
        </w:tc>
      </w:tr>
      <w:tr w:rsidR="00790049" w:rsidRPr="00002FE8" w14:paraId="2855D370" w14:textId="24EC6D81" w:rsidTr="00790049">
        <w:tc>
          <w:tcPr>
            <w:tcW w:w="3252" w:type="dxa"/>
            <w:vAlign w:val="center"/>
          </w:tcPr>
          <w:p w14:paraId="76BA6FCE" w14:textId="728A9EAD" w:rsidR="00790049" w:rsidRPr="00002FE8" w:rsidRDefault="00790049" w:rsidP="00BE0182">
            <w:pPr>
              <w:pStyle w:val="SOPtext"/>
              <w:spacing w:line="276" w:lineRule="auto"/>
              <w:rPr>
                <w:rFonts w:cs="Calibri"/>
                <w:color w:val="auto"/>
                <w:szCs w:val="22"/>
              </w:rPr>
            </w:pPr>
            <w:r w:rsidRPr="00002FE8">
              <w:rPr>
                <w:rFonts w:cs="Calibri"/>
                <w:szCs w:val="22"/>
              </w:rPr>
              <w:t>Publication</w:t>
            </w:r>
          </w:p>
        </w:tc>
        <w:tc>
          <w:tcPr>
            <w:tcW w:w="2131" w:type="dxa"/>
          </w:tcPr>
          <w:p w14:paraId="048363FB" w14:textId="0BBDB277" w:rsidR="00790049" w:rsidRPr="00002FE8" w:rsidRDefault="006A377C" w:rsidP="001E4995">
            <w:pPr>
              <w:pStyle w:val="SOPtext"/>
              <w:rPr>
                <w:rFonts w:cs="Calibri"/>
                <w:color w:val="FF0000"/>
                <w:szCs w:val="22"/>
              </w:rPr>
            </w:pPr>
            <w:r w:rsidRPr="006A377C">
              <w:rPr>
                <w:rFonts w:cs="Calibri"/>
                <w:color w:val="auto"/>
                <w:szCs w:val="22"/>
              </w:rPr>
              <w:t>Study Team</w:t>
            </w:r>
          </w:p>
        </w:tc>
        <w:tc>
          <w:tcPr>
            <w:tcW w:w="2294" w:type="dxa"/>
          </w:tcPr>
          <w:p w14:paraId="69602419" w14:textId="31911162" w:rsidR="00790049" w:rsidRPr="00002FE8" w:rsidRDefault="00790049" w:rsidP="001E4995">
            <w:pPr>
              <w:pStyle w:val="SOPtext"/>
              <w:rPr>
                <w:rFonts w:cs="Calibri"/>
                <w:color w:val="FF0000"/>
                <w:szCs w:val="22"/>
              </w:rPr>
            </w:pPr>
          </w:p>
        </w:tc>
        <w:tc>
          <w:tcPr>
            <w:tcW w:w="2067" w:type="dxa"/>
          </w:tcPr>
          <w:p w14:paraId="1D31AAC8" w14:textId="77777777" w:rsidR="00790049" w:rsidRPr="00002FE8" w:rsidRDefault="00790049" w:rsidP="001E4995">
            <w:pPr>
              <w:pStyle w:val="SOPtext"/>
              <w:rPr>
                <w:rFonts w:cs="Calibri"/>
                <w:color w:val="FF0000"/>
                <w:szCs w:val="22"/>
              </w:rPr>
            </w:pPr>
          </w:p>
        </w:tc>
      </w:tr>
      <w:tr w:rsidR="00790049" w:rsidRPr="00002FE8" w14:paraId="361D8930" w14:textId="157187FC" w:rsidTr="00790049">
        <w:tc>
          <w:tcPr>
            <w:tcW w:w="3252" w:type="dxa"/>
            <w:vAlign w:val="center"/>
          </w:tcPr>
          <w:p w14:paraId="682D232B" w14:textId="6A207CB8" w:rsidR="00790049" w:rsidRPr="00002FE8" w:rsidRDefault="00790049" w:rsidP="00BE0182">
            <w:pPr>
              <w:pStyle w:val="SOPtext"/>
              <w:spacing w:line="276" w:lineRule="auto"/>
              <w:rPr>
                <w:rFonts w:cs="Calibri"/>
                <w:color w:val="auto"/>
                <w:szCs w:val="22"/>
              </w:rPr>
            </w:pPr>
            <w:r w:rsidRPr="00002FE8">
              <w:rPr>
                <w:rFonts w:cs="Calibri"/>
                <w:color w:val="auto"/>
                <w:szCs w:val="22"/>
              </w:rPr>
              <w:t>Archive</w:t>
            </w:r>
          </w:p>
        </w:tc>
        <w:tc>
          <w:tcPr>
            <w:tcW w:w="2131" w:type="dxa"/>
          </w:tcPr>
          <w:p w14:paraId="26AB1066" w14:textId="11C83F9D" w:rsidR="00790049" w:rsidRPr="00002FE8" w:rsidRDefault="006A377C" w:rsidP="001E4995">
            <w:pPr>
              <w:pStyle w:val="SOPtext"/>
              <w:rPr>
                <w:rFonts w:cs="Calibri"/>
                <w:color w:val="FF0000"/>
                <w:szCs w:val="22"/>
              </w:rPr>
            </w:pPr>
            <w:r w:rsidRPr="006A377C">
              <w:rPr>
                <w:rFonts w:cs="Calibri"/>
                <w:color w:val="auto"/>
                <w:szCs w:val="22"/>
              </w:rPr>
              <w:t>D</w:t>
            </w:r>
            <w:r w:rsidR="00D043D4">
              <w:rPr>
                <w:rFonts w:cs="Calibri"/>
                <w:color w:val="auto"/>
                <w:szCs w:val="22"/>
              </w:rPr>
              <w:t>ata</w:t>
            </w:r>
            <w:r>
              <w:rPr>
                <w:rFonts w:cs="Calibri"/>
                <w:color w:val="auto"/>
                <w:szCs w:val="22"/>
              </w:rPr>
              <w:t xml:space="preserve"> </w:t>
            </w:r>
            <w:r w:rsidR="004864C6">
              <w:rPr>
                <w:rFonts w:cs="Calibri"/>
                <w:color w:val="auto"/>
                <w:szCs w:val="22"/>
              </w:rPr>
              <w:t>Manager</w:t>
            </w:r>
          </w:p>
        </w:tc>
        <w:tc>
          <w:tcPr>
            <w:tcW w:w="2294" w:type="dxa"/>
          </w:tcPr>
          <w:p w14:paraId="0BA0E27D" w14:textId="25549D7E" w:rsidR="00790049" w:rsidRPr="00002FE8" w:rsidRDefault="00790049" w:rsidP="001E4995">
            <w:pPr>
              <w:pStyle w:val="SOPtext"/>
              <w:rPr>
                <w:rFonts w:cs="Calibri"/>
                <w:color w:val="FF0000"/>
                <w:szCs w:val="22"/>
              </w:rPr>
            </w:pPr>
          </w:p>
        </w:tc>
        <w:tc>
          <w:tcPr>
            <w:tcW w:w="2067" w:type="dxa"/>
          </w:tcPr>
          <w:p w14:paraId="3F7A9368" w14:textId="77777777" w:rsidR="00790049" w:rsidRPr="00002FE8" w:rsidRDefault="00790049" w:rsidP="001E4995">
            <w:pPr>
              <w:pStyle w:val="SOPtext"/>
              <w:rPr>
                <w:rFonts w:cs="Calibri"/>
                <w:color w:val="FF0000"/>
                <w:szCs w:val="22"/>
              </w:rPr>
            </w:pPr>
          </w:p>
        </w:tc>
      </w:tr>
      <w:tr w:rsidR="00790049" w:rsidRPr="00002FE8" w14:paraId="23CF5AB2" w14:textId="5C75D3D9" w:rsidTr="00790049">
        <w:tc>
          <w:tcPr>
            <w:tcW w:w="3252" w:type="dxa"/>
            <w:vAlign w:val="center"/>
          </w:tcPr>
          <w:p w14:paraId="10F90E6A" w14:textId="1DA96E48" w:rsidR="00790049" w:rsidRPr="00002FE8" w:rsidRDefault="00790049" w:rsidP="00BE0182">
            <w:pPr>
              <w:pStyle w:val="SOPtext"/>
              <w:spacing w:line="276" w:lineRule="auto"/>
              <w:rPr>
                <w:rFonts w:cs="Calibri"/>
                <w:color w:val="auto"/>
                <w:szCs w:val="22"/>
              </w:rPr>
            </w:pPr>
            <w:r w:rsidRPr="00002FE8">
              <w:rPr>
                <w:rFonts w:cs="Calibri"/>
                <w:szCs w:val="22"/>
              </w:rPr>
              <w:t>Data shar</w:t>
            </w:r>
            <w:r>
              <w:rPr>
                <w:rFonts w:cs="Calibri"/>
                <w:szCs w:val="22"/>
              </w:rPr>
              <w:t>ing</w:t>
            </w:r>
          </w:p>
        </w:tc>
        <w:tc>
          <w:tcPr>
            <w:tcW w:w="2131" w:type="dxa"/>
          </w:tcPr>
          <w:p w14:paraId="3DAABD25" w14:textId="3C1CDB5D" w:rsidR="00790049" w:rsidRPr="00002FE8" w:rsidRDefault="009D639C" w:rsidP="001E4995">
            <w:pPr>
              <w:pStyle w:val="SOPtext"/>
              <w:rPr>
                <w:rFonts w:cs="Calibri"/>
                <w:color w:val="FF0000"/>
                <w:szCs w:val="22"/>
              </w:rPr>
            </w:pPr>
            <w:r w:rsidRPr="009D639C">
              <w:rPr>
                <w:rFonts w:cs="Calibri"/>
                <w:color w:val="auto"/>
                <w:szCs w:val="22"/>
              </w:rPr>
              <w:t>Investigator</w:t>
            </w:r>
          </w:p>
        </w:tc>
        <w:tc>
          <w:tcPr>
            <w:tcW w:w="2294" w:type="dxa"/>
          </w:tcPr>
          <w:p w14:paraId="5A26F69A" w14:textId="3A2AA9CA" w:rsidR="00790049" w:rsidRPr="00002FE8" w:rsidRDefault="00790049" w:rsidP="001E4995">
            <w:pPr>
              <w:pStyle w:val="SOPtext"/>
              <w:rPr>
                <w:rFonts w:cs="Calibri"/>
                <w:color w:val="FF0000"/>
                <w:szCs w:val="22"/>
              </w:rPr>
            </w:pPr>
          </w:p>
        </w:tc>
        <w:tc>
          <w:tcPr>
            <w:tcW w:w="2067" w:type="dxa"/>
          </w:tcPr>
          <w:p w14:paraId="2F4D0838" w14:textId="77777777" w:rsidR="00790049" w:rsidRPr="00002FE8" w:rsidRDefault="00790049" w:rsidP="001E4995">
            <w:pPr>
              <w:pStyle w:val="SOPtext"/>
              <w:rPr>
                <w:rFonts w:cs="Calibri"/>
                <w:color w:val="FF0000"/>
                <w:szCs w:val="22"/>
              </w:rPr>
            </w:pPr>
          </w:p>
        </w:tc>
      </w:tr>
      <w:tr w:rsidR="00990A6A" w:rsidRPr="00002FE8" w14:paraId="0AE7B288" w14:textId="394124C3" w:rsidTr="00990A6A">
        <w:trPr>
          <w:trHeight w:val="397"/>
        </w:trPr>
        <w:tc>
          <w:tcPr>
            <w:tcW w:w="9744" w:type="dxa"/>
            <w:gridSpan w:val="4"/>
            <w:shd w:val="clear" w:color="auto" w:fill="F2F2F2" w:themeFill="background1" w:themeFillShade="F2"/>
            <w:vAlign w:val="center"/>
          </w:tcPr>
          <w:p w14:paraId="132C0D35" w14:textId="68A891D1" w:rsidR="00990A6A" w:rsidRPr="00002FE8" w:rsidRDefault="00990A6A" w:rsidP="001E4995">
            <w:pPr>
              <w:pStyle w:val="SOPtext"/>
              <w:rPr>
                <w:rFonts w:cs="Calibri"/>
                <w:b/>
                <w:szCs w:val="22"/>
              </w:rPr>
            </w:pPr>
            <w:r w:rsidRPr="00002FE8">
              <w:rPr>
                <w:rFonts w:cs="Calibri"/>
                <w:b/>
                <w:szCs w:val="22"/>
              </w:rPr>
              <w:t>Data Management Tasks</w:t>
            </w:r>
          </w:p>
        </w:tc>
      </w:tr>
      <w:tr w:rsidR="00790049" w:rsidRPr="00002FE8" w14:paraId="36D781A9" w14:textId="1C035EDB" w:rsidTr="00790049">
        <w:tc>
          <w:tcPr>
            <w:tcW w:w="3252" w:type="dxa"/>
            <w:vAlign w:val="center"/>
          </w:tcPr>
          <w:p w14:paraId="6C38EBF3" w14:textId="39B62534" w:rsidR="00790049" w:rsidRPr="00002FE8" w:rsidRDefault="00790049" w:rsidP="00BE0182">
            <w:pPr>
              <w:pStyle w:val="SOPtext"/>
              <w:spacing w:line="276" w:lineRule="auto"/>
              <w:rPr>
                <w:rFonts w:cs="Calibri"/>
                <w:szCs w:val="22"/>
              </w:rPr>
            </w:pPr>
            <w:r w:rsidRPr="00002FE8">
              <w:rPr>
                <w:rFonts w:cs="Calibri"/>
                <w:szCs w:val="22"/>
              </w:rPr>
              <w:t>Randomisation databas</w:t>
            </w:r>
            <w:r w:rsidR="00D043D4">
              <w:rPr>
                <w:rFonts w:cs="Calibri"/>
                <w:szCs w:val="22"/>
              </w:rPr>
              <w:t>e</w:t>
            </w:r>
          </w:p>
        </w:tc>
        <w:tc>
          <w:tcPr>
            <w:tcW w:w="2131" w:type="dxa"/>
          </w:tcPr>
          <w:p w14:paraId="5EC0A9A2" w14:textId="4EACAE46" w:rsidR="00790049" w:rsidRPr="00002FE8" w:rsidRDefault="00D043D4" w:rsidP="001E4995">
            <w:pPr>
              <w:pStyle w:val="SOPtext"/>
              <w:rPr>
                <w:rFonts w:cs="Calibri"/>
                <w:szCs w:val="22"/>
              </w:rPr>
            </w:pPr>
            <w:r>
              <w:rPr>
                <w:rFonts w:cs="Calibri"/>
                <w:szCs w:val="22"/>
              </w:rPr>
              <w:t>Study team/</w:t>
            </w:r>
            <w:r w:rsidR="006A377C">
              <w:rPr>
                <w:rFonts w:cs="Calibri"/>
                <w:szCs w:val="22"/>
              </w:rPr>
              <w:t xml:space="preserve">DM </w:t>
            </w:r>
            <w:r w:rsidR="004864C6">
              <w:rPr>
                <w:rFonts w:cs="Calibri"/>
                <w:szCs w:val="22"/>
              </w:rPr>
              <w:t>M</w:t>
            </w:r>
            <w:r w:rsidR="009D639C">
              <w:rPr>
                <w:rFonts w:cs="Calibri"/>
                <w:szCs w:val="22"/>
              </w:rPr>
              <w:t>anager</w:t>
            </w:r>
          </w:p>
        </w:tc>
        <w:tc>
          <w:tcPr>
            <w:tcW w:w="2294" w:type="dxa"/>
          </w:tcPr>
          <w:p w14:paraId="20389C79" w14:textId="203BC04A" w:rsidR="00790049" w:rsidRPr="00002FE8" w:rsidRDefault="00790049" w:rsidP="001E4995">
            <w:pPr>
              <w:pStyle w:val="SOPtext"/>
              <w:rPr>
                <w:rFonts w:cs="Calibri"/>
                <w:szCs w:val="22"/>
              </w:rPr>
            </w:pPr>
          </w:p>
        </w:tc>
        <w:tc>
          <w:tcPr>
            <w:tcW w:w="2067" w:type="dxa"/>
          </w:tcPr>
          <w:p w14:paraId="485ABEAA" w14:textId="11C07B02" w:rsidR="00790049" w:rsidRPr="00002FE8" w:rsidRDefault="00790049" w:rsidP="001E4995">
            <w:pPr>
              <w:pStyle w:val="SOPtext"/>
              <w:rPr>
                <w:rFonts w:cs="Calibri"/>
                <w:szCs w:val="22"/>
              </w:rPr>
            </w:pPr>
          </w:p>
        </w:tc>
      </w:tr>
      <w:tr w:rsidR="00790049" w:rsidRPr="00002FE8" w14:paraId="3EDEFB80" w14:textId="5C51680E" w:rsidTr="00790049">
        <w:tc>
          <w:tcPr>
            <w:tcW w:w="3252" w:type="dxa"/>
            <w:vAlign w:val="center"/>
          </w:tcPr>
          <w:p w14:paraId="3256A1E6" w14:textId="43F21CA0" w:rsidR="00790049" w:rsidRPr="00002FE8" w:rsidRDefault="00790049" w:rsidP="00BE0182">
            <w:pPr>
              <w:pStyle w:val="SOPtext"/>
              <w:spacing w:line="276" w:lineRule="auto"/>
              <w:rPr>
                <w:rFonts w:cs="Calibri"/>
                <w:szCs w:val="22"/>
              </w:rPr>
            </w:pPr>
            <w:r w:rsidRPr="00002FE8">
              <w:rPr>
                <w:rFonts w:cs="Calibri"/>
                <w:szCs w:val="22"/>
              </w:rPr>
              <w:t>Data collection form/ CRF design</w:t>
            </w:r>
          </w:p>
        </w:tc>
        <w:tc>
          <w:tcPr>
            <w:tcW w:w="2131" w:type="dxa"/>
          </w:tcPr>
          <w:p w14:paraId="408DC494" w14:textId="7F62CBA9" w:rsidR="00790049" w:rsidRPr="00002FE8" w:rsidRDefault="00D043D4" w:rsidP="001E4995">
            <w:pPr>
              <w:pStyle w:val="SOPtext"/>
              <w:rPr>
                <w:rFonts w:cs="Calibri"/>
                <w:szCs w:val="22"/>
              </w:rPr>
            </w:pPr>
            <w:r>
              <w:rPr>
                <w:rFonts w:cs="Calibri"/>
                <w:szCs w:val="22"/>
              </w:rPr>
              <w:t>Project Manager</w:t>
            </w:r>
          </w:p>
        </w:tc>
        <w:tc>
          <w:tcPr>
            <w:tcW w:w="2294" w:type="dxa"/>
          </w:tcPr>
          <w:p w14:paraId="19BB3B4F" w14:textId="278CCFC6" w:rsidR="00790049" w:rsidRPr="00002FE8" w:rsidRDefault="00790049" w:rsidP="001E4995">
            <w:pPr>
              <w:pStyle w:val="SOPtext"/>
              <w:rPr>
                <w:rFonts w:cs="Calibri"/>
                <w:szCs w:val="22"/>
              </w:rPr>
            </w:pPr>
          </w:p>
        </w:tc>
        <w:tc>
          <w:tcPr>
            <w:tcW w:w="2067" w:type="dxa"/>
          </w:tcPr>
          <w:p w14:paraId="3A11DB4B" w14:textId="2F4C9214" w:rsidR="00790049" w:rsidRPr="00002FE8" w:rsidRDefault="00790049" w:rsidP="001E4995">
            <w:pPr>
              <w:pStyle w:val="SOPtext"/>
              <w:rPr>
                <w:rFonts w:cs="Calibri"/>
                <w:szCs w:val="22"/>
              </w:rPr>
            </w:pPr>
          </w:p>
        </w:tc>
      </w:tr>
      <w:tr w:rsidR="008B41DA" w:rsidRPr="00002FE8" w14:paraId="3E796953" w14:textId="5A16AFE6" w:rsidTr="00790049">
        <w:tc>
          <w:tcPr>
            <w:tcW w:w="3252" w:type="dxa"/>
            <w:vAlign w:val="center"/>
          </w:tcPr>
          <w:p w14:paraId="1A767312" w14:textId="3A40F327" w:rsidR="008B41DA" w:rsidRPr="00002FE8" w:rsidRDefault="008B41DA" w:rsidP="008B41DA">
            <w:pPr>
              <w:pStyle w:val="SOPtext"/>
              <w:spacing w:line="276" w:lineRule="auto"/>
              <w:rPr>
                <w:rFonts w:cs="Calibri"/>
                <w:szCs w:val="22"/>
              </w:rPr>
            </w:pPr>
            <w:r w:rsidRPr="00002FE8">
              <w:rPr>
                <w:rFonts w:cs="Calibri"/>
                <w:szCs w:val="22"/>
              </w:rPr>
              <w:t>Database design and build</w:t>
            </w:r>
          </w:p>
        </w:tc>
        <w:tc>
          <w:tcPr>
            <w:tcW w:w="2131" w:type="dxa"/>
          </w:tcPr>
          <w:p w14:paraId="4D292752" w14:textId="74C1A6B2" w:rsidR="008B41DA" w:rsidRPr="00002FE8" w:rsidRDefault="00D043D4" w:rsidP="008B41DA">
            <w:pPr>
              <w:pStyle w:val="SOPtext"/>
              <w:rPr>
                <w:rFonts w:cs="Calibri"/>
                <w:szCs w:val="22"/>
              </w:rPr>
            </w:pPr>
            <w:r>
              <w:rPr>
                <w:rFonts w:cs="Calibri"/>
                <w:szCs w:val="22"/>
              </w:rPr>
              <w:t>Data Manager</w:t>
            </w:r>
          </w:p>
        </w:tc>
        <w:tc>
          <w:tcPr>
            <w:tcW w:w="2294" w:type="dxa"/>
          </w:tcPr>
          <w:p w14:paraId="3ED64DF4" w14:textId="3C4C1448" w:rsidR="008B41DA" w:rsidRPr="00002FE8" w:rsidRDefault="008B41DA" w:rsidP="008B41DA">
            <w:pPr>
              <w:pStyle w:val="SOPtext"/>
              <w:rPr>
                <w:rFonts w:cs="Calibri"/>
                <w:szCs w:val="22"/>
              </w:rPr>
            </w:pPr>
          </w:p>
        </w:tc>
        <w:tc>
          <w:tcPr>
            <w:tcW w:w="2067" w:type="dxa"/>
          </w:tcPr>
          <w:p w14:paraId="3366FAB9" w14:textId="600BB5D8" w:rsidR="008B41DA" w:rsidRPr="00002FE8" w:rsidRDefault="008B41DA" w:rsidP="008B41DA">
            <w:pPr>
              <w:pStyle w:val="SOPtext"/>
              <w:rPr>
                <w:rFonts w:cs="Calibri"/>
                <w:szCs w:val="22"/>
              </w:rPr>
            </w:pPr>
          </w:p>
        </w:tc>
      </w:tr>
      <w:tr w:rsidR="008B41DA" w:rsidRPr="00002FE8" w14:paraId="2BDBE8C7" w14:textId="10AD61D4" w:rsidTr="00790049">
        <w:tc>
          <w:tcPr>
            <w:tcW w:w="3252" w:type="dxa"/>
            <w:vAlign w:val="center"/>
          </w:tcPr>
          <w:p w14:paraId="7FA7D703" w14:textId="68BCEE84" w:rsidR="008B41DA" w:rsidRPr="00002FE8" w:rsidRDefault="008B41DA" w:rsidP="008B41DA">
            <w:pPr>
              <w:pStyle w:val="SOPtext"/>
              <w:spacing w:line="276" w:lineRule="auto"/>
              <w:rPr>
                <w:rFonts w:cs="Calibri"/>
                <w:szCs w:val="22"/>
              </w:rPr>
            </w:pPr>
            <w:r w:rsidRPr="00002FE8">
              <w:rPr>
                <w:rFonts w:cs="Calibri"/>
                <w:color w:val="auto"/>
                <w:szCs w:val="22"/>
              </w:rPr>
              <w:t>Edit check programming</w:t>
            </w:r>
          </w:p>
        </w:tc>
        <w:tc>
          <w:tcPr>
            <w:tcW w:w="2131" w:type="dxa"/>
          </w:tcPr>
          <w:p w14:paraId="64F07843" w14:textId="2D920155" w:rsidR="008B41DA" w:rsidRPr="00002FE8" w:rsidRDefault="00D043D4" w:rsidP="008B41DA">
            <w:pPr>
              <w:pStyle w:val="SOPtext"/>
              <w:rPr>
                <w:rFonts w:cs="Calibri"/>
                <w:szCs w:val="22"/>
              </w:rPr>
            </w:pPr>
            <w:r>
              <w:rPr>
                <w:rFonts w:cs="Calibri"/>
                <w:szCs w:val="22"/>
              </w:rPr>
              <w:t>Data Manager</w:t>
            </w:r>
          </w:p>
        </w:tc>
        <w:tc>
          <w:tcPr>
            <w:tcW w:w="2294" w:type="dxa"/>
          </w:tcPr>
          <w:p w14:paraId="78428B03" w14:textId="6480878A" w:rsidR="008B41DA" w:rsidRPr="00002FE8" w:rsidRDefault="008B41DA" w:rsidP="008B41DA">
            <w:pPr>
              <w:pStyle w:val="SOPtext"/>
              <w:rPr>
                <w:rFonts w:cs="Calibri"/>
                <w:szCs w:val="22"/>
              </w:rPr>
            </w:pPr>
          </w:p>
        </w:tc>
        <w:tc>
          <w:tcPr>
            <w:tcW w:w="2067" w:type="dxa"/>
          </w:tcPr>
          <w:p w14:paraId="668EB497" w14:textId="4DB2EED0" w:rsidR="008B41DA" w:rsidRPr="00002FE8" w:rsidRDefault="008B41DA" w:rsidP="008B41DA">
            <w:pPr>
              <w:pStyle w:val="SOPtext"/>
              <w:rPr>
                <w:rFonts w:cs="Calibri"/>
                <w:szCs w:val="22"/>
              </w:rPr>
            </w:pPr>
          </w:p>
        </w:tc>
      </w:tr>
      <w:tr w:rsidR="008B41DA" w:rsidRPr="00002FE8" w14:paraId="645A83B7" w14:textId="0BB2F600" w:rsidTr="00790049">
        <w:tc>
          <w:tcPr>
            <w:tcW w:w="3252" w:type="dxa"/>
            <w:vAlign w:val="center"/>
          </w:tcPr>
          <w:p w14:paraId="31225CD8" w14:textId="42F9E0FB" w:rsidR="008B41DA" w:rsidRPr="00002FE8" w:rsidRDefault="008B41DA" w:rsidP="008B41DA">
            <w:pPr>
              <w:pStyle w:val="SOPtext"/>
              <w:spacing w:line="276" w:lineRule="auto"/>
              <w:rPr>
                <w:rFonts w:cs="Calibri"/>
                <w:szCs w:val="22"/>
              </w:rPr>
            </w:pPr>
            <w:r w:rsidRPr="00002FE8">
              <w:rPr>
                <w:rFonts w:cs="Calibri"/>
                <w:color w:val="auto"/>
                <w:szCs w:val="22"/>
              </w:rPr>
              <w:t>Database and edit check testing/ UAT</w:t>
            </w:r>
          </w:p>
        </w:tc>
        <w:tc>
          <w:tcPr>
            <w:tcW w:w="2131" w:type="dxa"/>
          </w:tcPr>
          <w:p w14:paraId="0E508E82" w14:textId="43EA2115" w:rsidR="008B41DA" w:rsidRPr="00002FE8" w:rsidRDefault="006A377C" w:rsidP="008B41DA">
            <w:pPr>
              <w:pStyle w:val="SOPtext"/>
              <w:rPr>
                <w:rFonts w:cs="Calibri"/>
                <w:szCs w:val="22"/>
              </w:rPr>
            </w:pPr>
            <w:r>
              <w:rPr>
                <w:rFonts w:cs="Calibri"/>
                <w:szCs w:val="22"/>
              </w:rPr>
              <w:t>D</w:t>
            </w:r>
            <w:r w:rsidR="009D639C">
              <w:rPr>
                <w:rFonts w:cs="Calibri"/>
                <w:szCs w:val="22"/>
              </w:rPr>
              <w:t xml:space="preserve">ata </w:t>
            </w:r>
            <w:r w:rsidR="007B2558">
              <w:rPr>
                <w:rFonts w:cs="Calibri"/>
                <w:szCs w:val="22"/>
              </w:rPr>
              <w:t>M</w:t>
            </w:r>
            <w:r w:rsidR="009D639C">
              <w:rPr>
                <w:rFonts w:cs="Calibri"/>
                <w:szCs w:val="22"/>
              </w:rPr>
              <w:t>anager</w:t>
            </w:r>
          </w:p>
        </w:tc>
        <w:tc>
          <w:tcPr>
            <w:tcW w:w="2294" w:type="dxa"/>
          </w:tcPr>
          <w:p w14:paraId="4377C201" w14:textId="77387E08" w:rsidR="008B41DA" w:rsidRPr="00002FE8" w:rsidRDefault="008B41DA" w:rsidP="008B41DA">
            <w:pPr>
              <w:pStyle w:val="SOPtext"/>
              <w:rPr>
                <w:rFonts w:cs="Calibri"/>
                <w:szCs w:val="22"/>
              </w:rPr>
            </w:pPr>
          </w:p>
        </w:tc>
        <w:tc>
          <w:tcPr>
            <w:tcW w:w="2067" w:type="dxa"/>
          </w:tcPr>
          <w:p w14:paraId="6B941C1D" w14:textId="31DC9B24" w:rsidR="008B41DA" w:rsidRPr="00002FE8" w:rsidRDefault="008B41DA" w:rsidP="008B41DA">
            <w:pPr>
              <w:pStyle w:val="SOPtext"/>
              <w:rPr>
                <w:rFonts w:cs="Calibri"/>
                <w:szCs w:val="22"/>
              </w:rPr>
            </w:pPr>
          </w:p>
        </w:tc>
      </w:tr>
      <w:tr w:rsidR="00790049" w:rsidRPr="00002FE8" w14:paraId="4C23BA46" w14:textId="2C0774A1" w:rsidTr="00790049">
        <w:tc>
          <w:tcPr>
            <w:tcW w:w="3252" w:type="dxa"/>
            <w:vAlign w:val="center"/>
          </w:tcPr>
          <w:p w14:paraId="1EB1C428" w14:textId="1A06A0C1" w:rsidR="00790049" w:rsidRPr="00002FE8" w:rsidRDefault="00790049" w:rsidP="00BE0182">
            <w:pPr>
              <w:pStyle w:val="SOPtext"/>
              <w:spacing w:line="276" w:lineRule="auto"/>
              <w:rPr>
                <w:rFonts w:cs="Calibri"/>
                <w:szCs w:val="22"/>
              </w:rPr>
            </w:pPr>
            <w:r w:rsidRPr="00002FE8">
              <w:rPr>
                <w:rFonts w:cs="Calibri"/>
                <w:color w:val="auto"/>
                <w:szCs w:val="22"/>
              </w:rPr>
              <w:t>Database go-live</w:t>
            </w:r>
          </w:p>
        </w:tc>
        <w:tc>
          <w:tcPr>
            <w:tcW w:w="2131" w:type="dxa"/>
          </w:tcPr>
          <w:p w14:paraId="24BF0448" w14:textId="17AD4623" w:rsidR="00790049" w:rsidRPr="00002FE8" w:rsidRDefault="006A377C" w:rsidP="001E4995">
            <w:pPr>
              <w:pStyle w:val="SOPtext"/>
              <w:rPr>
                <w:rFonts w:cs="Calibri"/>
                <w:szCs w:val="22"/>
              </w:rPr>
            </w:pPr>
            <w:r>
              <w:rPr>
                <w:rFonts w:cs="Calibri"/>
                <w:szCs w:val="22"/>
              </w:rPr>
              <w:t>D</w:t>
            </w:r>
            <w:r w:rsidR="00D043D4">
              <w:rPr>
                <w:rFonts w:cs="Calibri"/>
                <w:szCs w:val="22"/>
              </w:rPr>
              <w:t>ata</w:t>
            </w:r>
            <w:r>
              <w:rPr>
                <w:rFonts w:cs="Calibri"/>
                <w:szCs w:val="22"/>
              </w:rPr>
              <w:t xml:space="preserve"> </w:t>
            </w:r>
            <w:r w:rsidR="009D639C">
              <w:rPr>
                <w:rFonts w:cs="Calibri"/>
                <w:szCs w:val="22"/>
              </w:rPr>
              <w:t>manager</w:t>
            </w:r>
          </w:p>
        </w:tc>
        <w:tc>
          <w:tcPr>
            <w:tcW w:w="2294" w:type="dxa"/>
          </w:tcPr>
          <w:p w14:paraId="4F13F826" w14:textId="5907C8B7" w:rsidR="00790049" w:rsidRPr="00002FE8" w:rsidRDefault="00790049" w:rsidP="001E4995">
            <w:pPr>
              <w:pStyle w:val="SOPtext"/>
              <w:rPr>
                <w:rFonts w:cs="Calibri"/>
                <w:szCs w:val="22"/>
              </w:rPr>
            </w:pPr>
          </w:p>
        </w:tc>
        <w:tc>
          <w:tcPr>
            <w:tcW w:w="2067" w:type="dxa"/>
          </w:tcPr>
          <w:p w14:paraId="35121423" w14:textId="4D47DD76" w:rsidR="00790049" w:rsidRPr="00002FE8" w:rsidRDefault="00790049" w:rsidP="001E4995">
            <w:pPr>
              <w:pStyle w:val="SOPtext"/>
              <w:rPr>
                <w:rFonts w:cs="Calibri"/>
                <w:szCs w:val="22"/>
              </w:rPr>
            </w:pPr>
          </w:p>
        </w:tc>
      </w:tr>
      <w:tr w:rsidR="00790049" w:rsidRPr="00002FE8" w14:paraId="48AEEF53" w14:textId="119B5FC7" w:rsidTr="00790049">
        <w:tc>
          <w:tcPr>
            <w:tcW w:w="3252" w:type="dxa"/>
            <w:vAlign w:val="center"/>
          </w:tcPr>
          <w:p w14:paraId="2624BCE1" w14:textId="0B51CC41" w:rsidR="00790049" w:rsidRPr="00002FE8" w:rsidRDefault="00790049" w:rsidP="00BE0182">
            <w:pPr>
              <w:pStyle w:val="SOPtext"/>
              <w:spacing w:line="276" w:lineRule="auto"/>
              <w:rPr>
                <w:rFonts w:cs="Calibri"/>
                <w:szCs w:val="22"/>
              </w:rPr>
            </w:pPr>
            <w:r w:rsidRPr="00002FE8">
              <w:rPr>
                <w:rFonts w:cs="Calibri"/>
                <w:color w:val="auto"/>
                <w:szCs w:val="22"/>
              </w:rPr>
              <w:t>Report design and build</w:t>
            </w:r>
          </w:p>
        </w:tc>
        <w:tc>
          <w:tcPr>
            <w:tcW w:w="2131" w:type="dxa"/>
          </w:tcPr>
          <w:p w14:paraId="6A6ED9FA" w14:textId="57BF1A88" w:rsidR="00790049" w:rsidRPr="00002FE8" w:rsidRDefault="006A377C" w:rsidP="001E4995">
            <w:pPr>
              <w:pStyle w:val="SOPtext"/>
              <w:rPr>
                <w:rFonts w:cs="Calibri"/>
                <w:szCs w:val="22"/>
              </w:rPr>
            </w:pPr>
            <w:r>
              <w:rPr>
                <w:rFonts w:cs="Calibri"/>
                <w:szCs w:val="22"/>
              </w:rPr>
              <w:t>D</w:t>
            </w:r>
            <w:r w:rsidR="009D639C">
              <w:rPr>
                <w:rFonts w:cs="Calibri"/>
                <w:szCs w:val="22"/>
              </w:rPr>
              <w:t xml:space="preserve">ata </w:t>
            </w:r>
            <w:r w:rsidR="007B2558">
              <w:rPr>
                <w:rFonts w:cs="Calibri"/>
                <w:szCs w:val="22"/>
              </w:rPr>
              <w:t>M</w:t>
            </w:r>
            <w:r w:rsidR="009D639C">
              <w:rPr>
                <w:rFonts w:cs="Calibri"/>
                <w:szCs w:val="22"/>
              </w:rPr>
              <w:t>anager</w:t>
            </w:r>
          </w:p>
        </w:tc>
        <w:tc>
          <w:tcPr>
            <w:tcW w:w="2294" w:type="dxa"/>
          </w:tcPr>
          <w:p w14:paraId="39AD4EA5" w14:textId="50D4321B" w:rsidR="00790049" w:rsidRPr="00002FE8" w:rsidRDefault="00790049" w:rsidP="001E4995">
            <w:pPr>
              <w:pStyle w:val="SOPtext"/>
              <w:rPr>
                <w:rFonts w:cs="Calibri"/>
                <w:szCs w:val="22"/>
              </w:rPr>
            </w:pPr>
          </w:p>
        </w:tc>
        <w:tc>
          <w:tcPr>
            <w:tcW w:w="2067" w:type="dxa"/>
          </w:tcPr>
          <w:p w14:paraId="10B61FB3" w14:textId="1AABEDF3" w:rsidR="00790049" w:rsidRPr="00002FE8" w:rsidRDefault="00790049" w:rsidP="001E4995">
            <w:pPr>
              <w:pStyle w:val="SOPtext"/>
              <w:rPr>
                <w:rFonts w:cs="Calibri"/>
                <w:szCs w:val="22"/>
              </w:rPr>
            </w:pPr>
          </w:p>
        </w:tc>
      </w:tr>
      <w:tr w:rsidR="00790049" w:rsidRPr="00002FE8" w14:paraId="19110808" w14:textId="35EAD7AA" w:rsidTr="00790049">
        <w:tc>
          <w:tcPr>
            <w:tcW w:w="3252" w:type="dxa"/>
            <w:vAlign w:val="center"/>
          </w:tcPr>
          <w:p w14:paraId="613D81F5" w14:textId="0B8B5F7A" w:rsidR="00790049" w:rsidRPr="00002FE8" w:rsidRDefault="00C47222" w:rsidP="00BE0182">
            <w:pPr>
              <w:pStyle w:val="SOPtext"/>
              <w:spacing w:line="276" w:lineRule="auto"/>
              <w:rPr>
                <w:rFonts w:cs="Calibri"/>
                <w:szCs w:val="22"/>
              </w:rPr>
            </w:pPr>
            <w:r>
              <w:rPr>
                <w:rFonts w:cs="Calibri"/>
                <w:color w:val="auto"/>
                <w:szCs w:val="22"/>
              </w:rPr>
              <w:t>Project report runs/ preparation</w:t>
            </w:r>
          </w:p>
        </w:tc>
        <w:tc>
          <w:tcPr>
            <w:tcW w:w="2131" w:type="dxa"/>
          </w:tcPr>
          <w:p w14:paraId="0FAF8A3E" w14:textId="49A8F335" w:rsidR="00790049" w:rsidRPr="00002FE8" w:rsidRDefault="006A377C" w:rsidP="001E4995">
            <w:pPr>
              <w:pStyle w:val="SOPtext"/>
              <w:rPr>
                <w:rFonts w:cs="Calibri"/>
                <w:szCs w:val="22"/>
              </w:rPr>
            </w:pPr>
            <w:r>
              <w:rPr>
                <w:rFonts w:cs="Calibri"/>
                <w:szCs w:val="22"/>
              </w:rPr>
              <w:t>D</w:t>
            </w:r>
            <w:r w:rsidR="009D639C">
              <w:rPr>
                <w:rFonts w:cs="Calibri"/>
                <w:szCs w:val="22"/>
              </w:rPr>
              <w:t xml:space="preserve">ata </w:t>
            </w:r>
            <w:r w:rsidR="007B2558">
              <w:rPr>
                <w:rFonts w:cs="Calibri"/>
                <w:szCs w:val="22"/>
              </w:rPr>
              <w:t>M</w:t>
            </w:r>
            <w:r w:rsidR="009D639C">
              <w:rPr>
                <w:rFonts w:cs="Calibri"/>
                <w:szCs w:val="22"/>
              </w:rPr>
              <w:t>anager</w:t>
            </w:r>
          </w:p>
        </w:tc>
        <w:tc>
          <w:tcPr>
            <w:tcW w:w="2294" w:type="dxa"/>
          </w:tcPr>
          <w:p w14:paraId="5C573820" w14:textId="62D16230" w:rsidR="00790049" w:rsidRPr="00002FE8" w:rsidRDefault="00790049" w:rsidP="001E4995">
            <w:pPr>
              <w:pStyle w:val="SOPtext"/>
              <w:rPr>
                <w:rFonts w:cs="Calibri"/>
                <w:szCs w:val="22"/>
              </w:rPr>
            </w:pPr>
          </w:p>
        </w:tc>
        <w:tc>
          <w:tcPr>
            <w:tcW w:w="2067" w:type="dxa"/>
          </w:tcPr>
          <w:p w14:paraId="0D607319" w14:textId="779323CD" w:rsidR="00790049" w:rsidRPr="00002FE8" w:rsidRDefault="00790049" w:rsidP="001E4995">
            <w:pPr>
              <w:pStyle w:val="SOPtext"/>
              <w:rPr>
                <w:rFonts w:cs="Calibri"/>
                <w:szCs w:val="22"/>
              </w:rPr>
            </w:pPr>
          </w:p>
        </w:tc>
      </w:tr>
      <w:tr w:rsidR="00790049" w:rsidRPr="00002FE8" w14:paraId="79946822" w14:textId="482C2D7F" w:rsidTr="00790049">
        <w:tc>
          <w:tcPr>
            <w:tcW w:w="3252" w:type="dxa"/>
            <w:vAlign w:val="center"/>
          </w:tcPr>
          <w:p w14:paraId="410E92B0" w14:textId="3BAD1C9D" w:rsidR="00790049" w:rsidRPr="00002FE8" w:rsidRDefault="00790049" w:rsidP="00BE0182">
            <w:pPr>
              <w:pStyle w:val="SOPtext"/>
              <w:spacing w:line="276" w:lineRule="auto"/>
              <w:rPr>
                <w:rFonts w:cs="Calibri"/>
                <w:szCs w:val="22"/>
              </w:rPr>
            </w:pPr>
            <w:r w:rsidRPr="00002FE8">
              <w:rPr>
                <w:rFonts w:cs="Calibri"/>
                <w:szCs w:val="22"/>
              </w:rPr>
              <w:t>Data exports/ extracts</w:t>
            </w:r>
          </w:p>
        </w:tc>
        <w:tc>
          <w:tcPr>
            <w:tcW w:w="2131" w:type="dxa"/>
          </w:tcPr>
          <w:p w14:paraId="671E4473" w14:textId="3D214BB5" w:rsidR="00790049" w:rsidRPr="00002FE8" w:rsidRDefault="006A377C" w:rsidP="005D4DD9">
            <w:pPr>
              <w:pStyle w:val="SOPtext"/>
              <w:rPr>
                <w:rFonts w:cs="Calibri"/>
                <w:szCs w:val="22"/>
              </w:rPr>
            </w:pPr>
            <w:r>
              <w:rPr>
                <w:rFonts w:cs="Calibri"/>
                <w:szCs w:val="22"/>
              </w:rPr>
              <w:t>Data Manager</w:t>
            </w:r>
          </w:p>
        </w:tc>
        <w:tc>
          <w:tcPr>
            <w:tcW w:w="2294" w:type="dxa"/>
          </w:tcPr>
          <w:p w14:paraId="0F34D9CE" w14:textId="15B0A8E0" w:rsidR="00790049" w:rsidRPr="00002FE8" w:rsidRDefault="00790049" w:rsidP="005D4DD9">
            <w:pPr>
              <w:pStyle w:val="SOPtext"/>
              <w:rPr>
                <w:rFonts w:cs="Calibri"/>
                <w:szCs w:val="22"/>
              </w:rPr>
            </w:pPr>
          </w:p>
        </w:tc>
        <w:tc>
          <w:tcPr>
            <w:tcW w:w="2067" w:type="dxa"/>
          </w:tcPr>
          <w:p w14:paraId="61DA2971" w14:textId="77777777" w:rsidR="00790049" w:rsidRPr="00002FE8" w:rsidRDefault="00790049" w:rsidP="005D4DD9">
            <w:pPr>
              <w:pStyle w:val="SOPtext"/>
              <w:rPr>
                <w:rFonts w:cs="Calibri"/>
                <w:szCs w:val="22"/>
              </w:rPr>
            </w:pPr>
          </w:p>
        </w:tc>
      </w:tr>
      <w:tr w:rsidR="00790049" w:rsidRPr="00002FE8" w14:paraId="6F2F7052" w14:textId="0974B8C2" w:rsidTr="00790049">
        <w:tc>
          <w:tcPr>
            <w:tcW w:w="3252" w:type="dxa"/>
          </w:tcPr>
          <w:p w14:paraId="108D5123" w14:textId="0CAA72C3" w:rsidR="00790049" w:rsidRPr="00002FE8" w:rsidRDefault="00790049" w:rsidP="00BE0182">
            <w:pPr>
              <w:pStyle w:val="SOPtext"/>
              <w:spacing w:line="276" w:lineRule="auto"/>
              <w:rPr>
                <w:rFonts w:cs="Calibri"/>
                <w:szCs w:val="22"/>
              </w:rPr>
            </w:pPr>
            <w:r w:rsidRPr="00002FE8">
              <w:rPr>
                <w:rFonts w:cs="Calibri"/>
                <w:szCs w:val="22"/>
              </w:rPr>
              <w:t>Safety/medical review</w:t>
            </w:r>
          </w:p>
        </w:tc>
        <w:tc>
          <w:tcPr>
            <w:tcW w:w="2131" w:type="dxa"/>
          </w:tcPr>
          <w:p w14:paraId="186E6C3B" w14:textId="5322876A" w:rsidR="00790049" w:rsidRPr="00002FE8" w:rsidRDefault="004864C6" w:rsidP="005D4DD9">
            <w:pPr>
              <w:pStyle w:val="SOPtext"/>
              <w:rPr>
                <w:rFonts w:cs="Calibri"/>
                <w:szCs w:val="22"/>
              </w:rPr>
            </w:pPr>
            <w:r>
              <w:rPr>
                <w:rFonts w:cs="Calibri"/>
                <w:szCs w:val="22"/>
              </w:rPr>
              <w:t>Chief Investigator</w:t>
            </w:r>
            <w:r w:rsidR="006A377C">
              <w:rPr>
                <w:rFonts w:cs="Calibri"/>
                <w:szCs w:val="22"/>
              </w:rPr>
              <w:t xml:space="preserve"> and </w:t>
            </w:r>
            <w:r w:rsidR="00391B42">
              <w:rPr>
                <w:rFonts w:cs="Calibri"/>
                <w:szCs w:val="22"/>
              </w:rPr>
              <w:t>CDSA team. DSMB appointed for the study</w:t>
            </w:r>
          </w:p>
        </w:tc>
        <w:tc>
          <w:tcPr>
            <w:tcW w:w="2294" w:type="dxa"/>
          </w:tcPr>
          <w:p w14:paraId="5F3AD5F8" w14:textId="27B89760" w:rsidR="00790049" w:rsidRPr="00002FE8" w:rsidRDefault="00790049" w:rsidP="005D4DD9">
            <w:pPr>
              <w:pStyle w:val="SOPtext"/>
              <w:rPr>
                <w:rFonts w:cs="Calibri"/>
                <w:szCs w:val="22"/>
              </w:rPr>
            </w:pPr>
          </w:p>
        </w:tc>
        <w:tc>
          <w:tcPr>
            <w:tcW w:w="2067" w:type="dxa"/>
          </w:tcPr>
          <w:p w14:paraId="5DE0A2BF" w14:textId="354B6042" w:rsidR="00790049" w:rsidRPr="00002FE8" w:rsidRDefault="00790049" w:rsidP="005D4DD9">
            <w:pPr>
              <w:pStyle w:val="SOPtext"/>
              <w:rPr>
                <w:rFonts w:cs="Calibri"/>
                <w:szCs w:val="22"/>
              </w:rPr>
            </w:pPr>
          </w:p>
        </w:tc>
      </w:tr>
      <w:tr w:rsidR="00790049" w:rsidRPr="00002FE8" w14:paraId="233169AD" w14:textId="0DD0630A" w:rsidTr="00790049">
        <w:tc>
          <w:tcPr>
            <w:tcW w:w="3252" w:type="dxa"/>
          </w:tcPr>
          <w:p w14:paraId="5A073685" w14:textId="02016A53" w:rsidR="00790049" w:rsidRPr="00002FE8" w:rsidRDefault="00790049" w:rsidP="00BE0182">
            <w:pPr>
              <w:pStyle w:val="SOPtext"/>
              <w:spacing w:line="276" w:lineRule="auto"/>
              <w:rPr>
                <w:rFonts w:cs="Calibri"/>
                <w:szCs w:val="22"/>
              </w:rPr>
            </w:pPr>
            <w:r w:rsidRPr="00002FE8">
              <w:rPr>
                <w:rFonts w:cs="Calibri"/>
                <w:szCs w:val="22"/>
              </w:rPr>
              <w:t>Query generation, tracking and resolution</w:t>
            </w:r>
          </w:p>
        </w:tc>
        <w:tc>
          <w:tcPr>
            <w:tcW w:w="2131" w:type="dxa"/>
          </w:tcPr>
          <w:p w14:paraId="61C36D6C" w14:textId="119F28BD" w:rsidR="00790049" w:rsidRPr="00002FE8" w:rsidRDefault="00D043D4" w:rsidP="005D4DD9">
            <w:pPr>
              <w:pStyle w:val="SOPtext"/>
              <w:rPr>
                <w:rFonts w:cs="Calibri"/>
                <w:szCs w:val="22"/>
              </w:rPr>
            </w:pPr>
            <w:r>
              <w:rPr>
                <w:rFonts w:cs="Calibri"/>
                <w:szCs w:val="22"/>
              </w:rPr>
              <w:t>Clinical Sites and Project</w:t>
            </w:r>
            <w:r w:rsidR="006A377C">
              <w:rPr>
                <w:rFonts w:cs="Calibri"/>
                <w:szCs w:val="22"/>
              </w:rPr>
              <w:t xml:space="preserve"> </w:t>
            </w:r>
            <w:r>
              <w:rPr>
                <w:rFonts w:cs="Calibri"/>
                <w:szCs w:val="22"/>
              </w:rPr>
              <w:t>m</w:t>
            </w:r>
            <w:r w:rsidR="006A377C">
              <w:rPr>
                <w:rFonts w:cs="Calibri"/>
                <w:szCs w:val="22"/>
              </w:rPr>
              <w:t>anager</w:t>
            </w:r>
          </w:p>
        </w:tc>
        <w:tc>
          <w:tcPr>
            <w:tcW w:w="2294" w:type="dxa"/>
          </w:tcPr>
          <w:p w14:paraId="2149B1A9" w14:textId="6F93F7B8" w:rsidR="00790049" w:rsidRPr="00002FE8" w:rsidRDefault="00790049" w:rsidP="005D4DD9">
            <w:pPr>
              <w:pStyle w:val="SOPtext"/>
              <w:rPr>
                <w:rFonts w:cs="Calibri"/>
                <w:szCs w:val="22"/>
              </w:rPr>
            </w:pPr>
          </w:p>
        </w:tc>
        <w:tc>
          <w:tcPr>
            <w:tcW w:w="2067" w:type="dxa"/>
          </w:tcPr>
          <w:p w14:paraId="0E742E75" w14:textId="77777777" w:rsidR="00790049" w:rsidRPr="00002FE8" w:rsidRDefault="00790049" w:rsidP="005D4DD9">
            <w:pPr>
              <w:pStyle w:val="SOPtext"/>
              <w:rPr>
                <w:rFonts w:cs="Calibri"/>
                <w:szCs w:val="22"/>
              </w:rPr>
            </w:pPr>
          </w:p>
        </w:tc>
      </w:tr>
      <w:tr w:rsidR="00790049" w:rsidRPr="00002FE8" w14:paraId="359CA4EA" w14:textId="1A26FE58" w:rsidTr="00790049">
        <w:tc>
          <w:tcPr>
            <w:tcW w:w="3252" w:type="dxa"/>
          </w:tcPr>
          <w:p w14:paraId="1F0FF5A0" w14:textId="0B58B092" w:rsidR="00790049" w:rsidRPr="00002FE8" w:rsidRDefault="00790049" w:rsidP="00BE0182">
            <w:pPr>
              <w:pStyle w:val="SOPtext"/>
              <w:spacing w:line="276" w:lineRule="auto"/>
              <w:rPr>
                <w:rFonts w:cs="Calibri"/>
                <w:szCs w:val="22"/>
              </w:rPr>
            </w:pPr>
            <w:r w:rsidRPr="00002FE8">
              <w:rPr>
                <w:rFonts w:cs="Calibri"/>
                <w:szCs w:val="22"/>
              </w:rPr>
              <w:t>Coding</w:t>
            </w:r>
          </w:p>
        </w:tc>
        <w:tc>
          <w:tcPr>
            <w:tcW w:w="2131" w:type="dxa"/>
          </w:tcPr>
          <w:p w14:paraId="424EAF33" w14:textId="472D50E6" w:rsidR="00790049" w:rsidRPr="00002FE8" w:rsidRDefault="006A377C" w:rsidP="005D4DD9">
            <w:pPr>
              <w:pStyle w:val="SOPtext"/>
              <w:rPr>
                <w:rFonts w:cs="Calibri"/>
                <w:szCs w:val="22"/>
              </w:rPr>
            </w:pPr>
            <w:r>
              <w:rPr>
                <w:rFonts w:cs="Calibri"/>
                <w:szCs w:val="22"/>
              </w:rPr>
              <w:t>N</w:t>
            </w:r>
            <w:r w:rsidR="00A46DD6">
              <w:rPr>
                <w:rFonts w:cs="Calibri"/>
                <w:szCs w:val="22"/>
              </w:rPr>
              <w:t>ot applicable</w:t>
            </w:r>
          </w:p>
        </w:tc>
        <w:tc>
          <w:tcPr>
            <w:tcW w:w="2294" w:type="dxa"/>
          </w:tcPr>
          <w:p w14:paraId="5FA41A95" w14:textId="77777777" w:rsidR="00790049" w:rsidRPr="00002FE8" w:rsidRDefault="00790049" w:rsidP="005D4DD9">
            <w:pPr>
              <w:pStyle w:val="SOPtext"/>
              <w:rPr>
                <w:rFonts w:cs="Calibri"/>
                <w:szCs w:val="22"/>
              </w:rPr>
            </w:pPr>
          </w:p>
        </w:tc>
        <w:tc>
          <w:tcPr>
            <w:tcW w:w="2067" w:type="dxa"/>
          </w:tcPr>
          <w:p w14:paraId="64F84684" w14:textId="77777777" w:rsidR="00790049" w:rsidRPr="00002FE8" w:rsidRDefault="00790049" w:rsidP="005D4DD9">
            <w:pPr>
              <w:pStyle w:val="SOPtext"/>
              <w:rPr>
                <w:rFonts w:cs="Calibri"/>
                <w:szCs w:val="22"/>
              </w:rPr>
            </w:pPr>
          </w:p>
        </w:tc>
      </w:tr>
      <w:tr w:rsidR="00790049" w:rsidRPr="00002FE8" w14:paraId="541B2ED4" w14:textId="23B619E9" w:rsidTr="00790049">
        <w:tc>
          <w:tcPr>
            <w:tcW w:w="3252" w:type="dxa"/>
          </w:tcPr>
          <w:p w14:paraId="497685F8" w14:textId="647A9047" w:rsidR="00790049" w:rsidRPr="00002FE8" w:rsidRDefault="00790049" w:rsidP="00BE0182">
            <w:pPr>
              <w:pStyle w:val="SOPtext"/>
              <w:spacing w:line="276" w:lineRule="auto"/>
              <w:rPr>
                <w:rFonts w:cs="Calibri"/>
                <w:szCs w:val="22"/>
              </w:rPr>
            </w:pPr>
            <w:r w:rsidRPr="00002FE8">
              <w:rPr>
                <w:rFonts w:cs="Calibri"/>
                <w:szCs w:val="22"/>
              </w:rPr>
              <w:t>Clinical and safety database reconciliation</w:t>
            </w:r>
          </w:p>
        </w:tc>
        <w:tc>
          <w:tcPr>
            <w:tcW w:w="2131" w:type="dxa"/>
          </w:tcPr>
          <w:p w14:paraId="723BFF5C" w14:textId="79E229E2" w:rsidR="00790049" w:rsidRPr="00002FE8" w:rsidRDefault="009D639C" w:rsidP="005D4DD9">
            <w:pPr>
              <w:pStyle w:val="SOPtext"/>
              <w:rPr>
                <w:rFonts w:cs="Calibri"/>
                <w:szCs w:val="22"/>
              </w:rPr>
            </w:pPr>
            <w:r>
              <w:rPr>
                <w:rFonts w:cs="Calibri"/>
                <w:szCs w:val="22"/>
              </w:rPr>
              <w:t>Not applicable</w:t>
            </w:r>
          </w:p>
        </w:tc>
        <w:tc>
          <w:tcPr>
            <w:tcW w:w="2294" w:type="dxa"/>
          </w:tcPr>
          <w:p w14:paraId="62FE62A5" w14:textId="68C89654" w:rsidR="00790049" w:rsidRPr="00002FE8" w:rsidRDefault="00790049" w:rsidP="005D4DD9">
            <w:pPr>
              <w:pStyle w:val="SOPtext"/>
              <w:rPr>
                <w:rFonts w:cs="Calibri"/>
                <w:szCs w:val="22"/>
              </w:rPr>
            </w:pPr>
          </w:p>
        </w:tc>
        <w:tc>
          <w:tcPr>
            <w:tcW w:w="2067" w:type="dxa"/>
          </w:tcPr>
          <w:p w14:paraId="1C0CBEF6" w14:textId="77777777" w:rsidR="00790049" w:rsidRPr="00002FE8" w:rsidRDefault="00790049" w:rsidP="005D4DD9">
            <w:pPr>
              <w:pStyle w:val="SOPtext"/>
              <w:rPr>
                <w:rFonts w:cs="Calibri"/>
                <w:szCs w:val="22"/>
              </w:rPr>
            </w:pPr>
          </w:p>
        </w:tc>
      </w:tr>
      <w:tr w:rsidR="00790049" w:rsidRPr="00002FE8" w14:paraId="007DC359" w14:textId="3006A980" w:rsidTr="00790049">
        <w:tc>
          <w:tcPr>
            <w:tcW w:w="3252" w:type="dxa"/>
            <w:vAlign w:val="center"/>
          </w:tcPr>
          <w:p w14:paraId="31E06185" w14:textId="7DEFD60E" w:rsidR="00790049" w:rsidRPr="00002FE8" w:rsidRDefault="00790049" w:rsidP="00BE0182">
            <w:pPr>
              <w:pStyle w:val="SOPtext"/>
              <w:spacing w:line="276" w:lineRule="auto"/>
              <w:rPr>
                <w:rFonts w:cs="Calibri"/>
                <w:szCs w:val="22"/>
              </w:rPr>
            </w:pPr>
            <w:r w:rsidRPr="00002FE8">
              <w:rPr>
                <w:rFonts w:cs="Calibri"/>
                <w:szCs w:val="22"/>
              </w:rPr>
              <w:t xml:space="preserve">Paper form/ document storage &amp; archive </w:t>
            </w:r>
          </w:p>
        </w:tc>
        <w:tc>
          <w:tcPr>
            <w:tcW w:w="2131" w:type="dxa"/>
          </w:tcPr>
          <w:p w14:paraId="2B30C695" w14:textId="08CA88D9" w:rsidR="00790049" w:rsidRPr="00002FE8" w:rsidRDefault="009D639C" w:rsidP="005D4DD9">
            <w:pPr>
              <w:pStyle w:val="SOPtext"/>
              <w:rPr>
                <w:rFonts w:cs="Calibri"/>
                <w:szCs w:val="22"/>
              </w:rPr>
            </w:pPr>
            <w:r>
              <w:rPr>
                <w:rFonts w:cs="Calibri"/>
                <w:szCs w:val="22"/>
              </w:rPr>
              <w:t>Clinical sites</w:t>
            </w:r>
            <w:r w:rsidR="006A377C">
              <w:rPr>
                <w:rFonts w:cs="Calibri"/>
                <w:szCs w:val="22"/>
              </w:rPr>
              <w:t xml:space="preserve"> Team</w:t>
            </w:r>
          </w:p>
        </w:tc>
        <w:tc>
          <w:tcPr>
            <w:tcW w:w="2294" w:type="dxa"/>
          </w:tcPr>
          <w:p w14:paraId="0809F161" w14:textId="1A933061" w:rsidR="00790049" w:rsidRPr="00002FE8" w:rsidRDefault="00790049" w:rsidP="005D4DD9">
            <w:pPr>
              <w:pStyle w:val="SOPtext"/>
              <w:rPr>
                <w:rFonts w:cs="Calibri"/>
                <w:szCs w:val="22"/>
              </w:rPr>
            </w:pPr>
          </w:p>
        </w:tc>
        <w:tc>
          <w:tcPr>
            <w:tcW w:w="2067" w:type="dxa"/>
          </w:tcPr>
          <w:p w14:paraId="0AA16DF1" w14:textId="77777777" w:rsidR="00790049" w:rsidRPr="00002FE8" w:rsidRDefault="00790049" w:rsidP="005D4DD9">
            <w:pPr>
              <w:pStyle w:val="SOPtext"/>
              <w:rPr>
                <w:rFonts w:cs="Calibri"/>
                <w:szCs w:val="22"/>
              </w:rPr>
            </w:pPr>
          </w:p>
        </w:tc>
      </w:tr>
      <w:tr w:rsidR="00790049" w:rsidRPr="00002FE8" w14:paraId="1E89888F" w14:textId="6E03733D" w:rsidTr="00790049">
        <w:tc>
          <w:tcPr>
            <w:tcW w:w="3252" w:type="dxa"/>
            <w:vAlign w:val="center"/>
          </w:tcPr>
          <w:p w14:paraId="707A4752" w14:textId="74F3C441" w:rsidR="00790049" w:rsidRPr="00002FE8" w:rsidRDefault="00790049" w:rsidP="00BE0182">
            <w:pPr>
              <w:pStyle w:val="SOPtext"/>
              <w:spacing w:line="276" w:lineRule="auto"/>
              <w:rPr>
                <w:rFonts w:cs="Calibri"/>
                <w:szCs w:val="22"/>
              </w:rPr>
            </w:pPr>
            <w:r w:rsidRPr="00002FE8">
              <w:rPr>
                <w:rFonts w:cs="Calibri"/>
                <w:szCs w:val="22"/>
              </w:rPr>
              <w:t>Electronic archive</w:t>
            </w:r>
          </w:p>
        </w:tc>
        <w:tc>
          <w:tcPr>
            <w:tcW w:w="2131" w:type="dxa"/>
          </w:tcPr>
          <w:p w14:paraId="1E0EFEE4" w14:textId="4EDB3EF5" w:rsidR="00790049" w:rsidRPr="00002FE8" w:rsidRDefault="006A377C" w:rsidP="005D4DD9">
            <w:pPr>
              <w:pStyle w:val="SOPtext"/>
              <w:rPr>
                <w:rFonts w:cs="Calibri"/>
                <w:szCs w:val="22"/>
              </w:rPr>
            </w:pPr>
            <w:r>
              <w:rPr>
                <w:rFonts w:cs="Calibri"/>
                <w:szCs w:val="22"/>
              </w:rPr>
              <w:t>Data Manager</w:t>
            </w:r>
          </w:p>
        </w:tc>
        <w:tc>
          <w:tcPr>
            <w:tcW w:w="2294" w:type="dxa"/>
          </w:tcPr>
          <w:p w14:paraId="40552C19" w14:textId="1BB3A752" w:rsidR="00790049" w:rsidRPr="00002FE8" w:rsidRDefault="00790049" w:rsidP="005D4DD9">
            <w:pPr>
              <w:pStyle w:val="SOPtext"/>
              <w:rPr>
                <w:rFonts w:cs="Calibri"/>
                <w:szCs w:val="22"/>
              </w:rPr>
            </w:pPr>
          </w:p>
        </w:tc>
        <w:tc>
          <w:tcPr>
            <w:tcW w:w="2067" w:type="dxa"/>
          </w:tcPr>
          <w:p w14:paraId="1568F050" w14:textId="77777777" w:rsidR="00790049" w:rsidRPr="00002FE8" w:rsidRDefault="00790049" w:rsidP="005D4DD9">
            <w:pPr>
              <w:pStyle w:val="SOPtext"/>
              <w:rPr>
                <w:rFonts w:cs="Calibri"/>
                <w:szCs w:val="22"/>
              </w:rPr>
            </w:pPr>
          </w:p>
        </w:tc>
      </w:tr>
      <w:tr w:rsidR="00790049" w:rsidRPr="00002FE8" w14:paraId="50885ED6" w14:textId="75D7D7FE" w:rsidTr="00790049">
        <w:tc>
          <w:tcPr>
            <w:tcW w:w="3252" w:type="dxa"/>
            <w:vAlign w:val="center"/>
          </w:tcPr>
          <w:p w14:paraId="284CB70A" w14:textId="4E06BFE1" w:rsidR="00790049" w:rsidRPr="00002FE8" w:rsidRDefault="00790049" w:rsidP="00BE0182">
            <w:pPr>
              <w:pStyle w:val="SOPtext"/>
              <w:spacing w:line="276" w:lineRule="auto"/>
              <w:rPr>
                <w:rFonts w:cs="Calibri"/>
                <w:szCs w:val="22"/>
              </w:rPr>
            </w:pPr>
            <w:r w:rsidRPr="00002FE8">
              <w:rPr>
                <w:rFonts w:cs="Calibri"/>
                <w:szCs w:val="22"/>
              </w:rPr>
              <w:t>Data destruction</w:t>
            </w:r>
          </w:p>
        </w:tc>
        <w:tc>
          <w:tcPr>
            <w:tcW w:w="2131" w:type="dxa"/>
          </w:tcPr>
          <w:p w14:paraId="2216BFF2" w14:textId="7B3C7CB0" w:rsidR="00790049" w:rsidRPr="00002FE8" w:rsidRDefault="00790049" w:rsidP="005D4DD9">
            <w:pPr>
              <w:pStyle w:val="SOPtext"/>
              <w:rPr>
                <w:rFonts w:cs="Calibri"/>
                <w:szCs w:val="22"/>
              </w:rPr>
            </w:pPr>
          </w:p>
        </w:tc>
        <w:tc>
          <w:tcPr>
            <w:tcW w:w="2294" w:type="dxa"/>
          </w:tcPr>
          <w:p w14:paraId="5DCE5B10" w14:textId="77777777" w:rsidR="00790049" w:rsidRPr="00002FE8" w:rsidRDefault="00790049" w:rsidP="005D4DD9">
            <w:pPr>
              <w:pStyle w:val="SOPtext"/>
              <w:rPr>
                <w:rFonts w:cs="Calibri"/>
                <w:szCs w:val="22"/>
              </w:rPr>
            </w:pPr>
          </w:p>
        </w:tc>
        <w:tc>
          <w:tcPr>
            <w:tcW w:w="2067" w:type="dxa"/>
          </w:tcPr>
          <w:p w14:paraId="74862E8B" w14:textId="77777777" w:rsidR="00790049" w:rsidRPr="00002FE8" w:rsidRDefault="00790049" w:rsidP="005D4DD9">
            <w:pPr>
              <w:pStyle w:val="SOPtext"/>
              <w:rPr>
                <w:rFonts w:cs="Calibri"/>
                <w:szCs w:val="22"/>
              </w:rPr>
            </w:pPr>
          </w:p>
        </w:tc>
      </w:tr>
    </w:tbl>
    <w:p w14:paraId="068811C1" w14:textId="77777777" w:rsidR="001D419A" w:rsidRPr="0033088F" w:rsidRDefault="001D419A" w:rsidP="004E0911">
      <w:pPr>
        <w:rPr>
          <w:rFonts w:asciiTheme="minorHAnsi" w:hAnsiTheme="minorHAnsi" w:cstheme="minorHAnsi"/>
          <w:color w:val="000000" w:themeColor="text1"/>
          <w:lang w:val="en-US"/>
        </w:rPr>
      </w:pPr>
    </w:p>
    <w:p w14:paraId="2D1DD954" w14:textId="0F08886C" w:rsidR="0091763C" w:rsidRPr="001B07D3" w:rsidRDefault="005A7539" w:rsidP="00961280">
      <w:pPr>
        <w:pStyle w:val="Heading2"/>
      </w:pPr>
      <w:bookmarkStart w:id="37" w:name="_Toc6479549"/>
      <w:bookmarkStart w:id="38" w:name="_Toc6479636"/>
      <w:bookmarkStart w:id="39" w:name="_Toc161164384"/>
      <w:r>
        <w:lastRenderedPageBreak/>
        <w:t xml:space="preserve">4.2 </w:t>
      </w:r>
      <w:r w:rsidR="0091763C" w:rsidRPr="001B07D3">
        <w:t>Data Management Considerations</w:t>
      </w:r>
      <w:bookmarkEnd w:id="37"/>
      <w:bookmarkEnd w:id="38"/>
      <w:bookmarkEnd w:id="39"/>
    </w:p>
    <w:p w14:paraId="6D27388A" w14:textId="77777777" w:rsidR="0091763C" w:rsidRPr="0033088F" w:rsidRDefault="00C70B7E" w:rsidP="00FC73A2">
      <w:pPr>
        <w:pStyle w:val="SOPtext"/>
      </w:pPr>
      <w:r w:rsidRPr="0033088F">
        <w:t>A summary of all the</w:t>
      </w:r>
      <w:r w:rsidR="0091763C" w:rsidRPr="0033088F">
        <w:t xml:space="preserve"> data management </w:t>
      </w:r>
      <w:r w:rsidRPr="0033088F">
        <w:t xml:space="preserve">considerations </w:t>
      </w:r>
      <w:r w:rsidR="0091763C" w:rsidRPr="0033088F">
        <w:t xml:space="preserve">that </w:t>
      </w:r>
      <w:r w:rsidRPr="0033088F">
        <w:t>are likely to impact</w:t>
      </w:r>
      <w:r w:rsidR="0091763C" w:rsidRPr="0033088F">
        <w:t xml:space="preserve"> data collection, storage, use or sharing for</w:t>
      </w:r>
      <w:r w:rsidRPr="0033088F">
        <w:t xml:space="preserve"> this </w:t>
      </w:r>
      <w:r w:rsidR="00384C89">
        <w:t>project</w:t>
      </w:r>
      <w:r w:rsidRPr="0033088F">
        <w:t xml:space="preserve"> are provided in the table below.</w:t>
      </w:r>
    </w:p>
    <w:p w14:paraId="14B0FBD9" w14:textId="77777777" w:rsidR="00650C32" w:rsidRDefault="00650C32" w:rsidP="00FC73A2">
      <w:pPr>
        <w:pStyle w:val="SOPtext"/>
        <w:rPr>
          <w:lang w:val="en-US"/>
        </w:rPr>
      </w:pPr>
    </w:p>
    <w:tbl>
      <w:tblPr>
        <w:tblStyle w:val="TableGrid"/>
        <w:tblW w:w="9752" w:type="dxa"/>
        <w:tblLook w:val="04A0" w:firstRow="1" w:lastRow="0" w:firstColumn="1" w:lastColumn="0" w:noHBand="0" w:noVBand="1"/>
      </w:tblPr>
      <w:tblGrid>
        <w:gridCol w:w="2474"/>
        <w:gridCol w:w="1279"/>
        <w:gridCol w:w="5999"/>
      </w:tblGrid>
      <w:tr w:rsidR="006B5CA4" w:rsidRPr="003453B0" w14:paraId="277D9D74" w14:textId="77777777" w:rsidTr="001273F1">
        <w:trPr>
          <w:tblHeader/>
        </w:trPr>
        <w:tc>
          <w:tcPr>
            <w:tcW w:w="2547" w:type="dxa"/>
            <w:vAlign w:val="center"/>
          </w:tcPr>
          <w:p w14:paraId="64BA7518" w14:textId="77777777" w:rsidR="006B5CA4" w:rsidRPr="003453B0" w:rsidRDefault="001F71B0" w:rsidP="001273F1">
            <w:pPr>
              <w:pStyle w:val="SOPtext"/>
              <w:rPr>
                <w:b/>
                <w:lang w:val="en-US"/>
              </w:rPr>
            </w:pPr>
            <w:r>
              <w:rPr>
                <w:b/>
              </w:rPr>
              <w:t xml:space="preserve">Data Management </w:t>
            </w:r>
            <w:r w:rsidR="006B5CA4" w:rsidRPr="003453B0">
              <w:rPr>
                <w:b/>
              </w:rPr>
              <w:t>Factor</w:t>
            </w:r>
          </w:p>
        </w:tc>
        <w:tc>
          <w:tcPr>
            <w:tcW w:w="850" w:type="dxa"/>
            <w:vAlign w:val="center"/>
          </w:tcPr>
          <w:p w14:paraId="602AFB93" w14:textId="77777777" w:rsidR="006B5CA4" w:rsidRPr="003453B0" w:rsidRDefault="00C069DE" w:rsidP="001273F1">
            <w:pPr>
              <w:pStyle w:val="SOPtext"/>
              <w:jc w:val="center"/>
              <w:rPr>
                <w:b/>
                <w:lang w:val="en-US"/>
              </w:rPr>
            </w:pPr>
            <w:r>
              <w:rPr>
                <w:b/>
                <w:lang w:val="en-US"/>
              </w:rPr>
              <w:t>Applicable?</w:t>
            </w:r>
          </w:p>
        </w:tc>
        <w:tc>
          <w:tcPr>
            <w:tcW w:w="6355" w:type="dxa"/>
            <w:vAlign w:val="center"/>
          </w:tcPr>
          <w:p w14:paraId="6C0218C8" w14:textId="77777777" w:rsidR="006B5CA4" w:rsidRPr="003453B0" w:rsidRDefault="006B5CA4" w:rsidP="001273F1">
            <w:pPr>
              <w:pStyle w:val="SOPtext"/>
              <w:rPr>
                <w:b/>
                <w:lang w:val="en-US"/>
              </w:rPr>
            </w:pPr>
            <w:r w:rsidRPr="003453B0">
              <w:rPr>
                <w:b/>
                <w:lang w:val="en-US"/>
              </w:rPr>
              <w:t xml:space="preserve">If </w:t>
            </w:r>
            <w:proofErr w:type="gramStart"/>
            <w:r w:rsidRPr="003453B0">
              <w:rPr>
                <w:b/>
                <w:lang w:val="en-US"/>
              </w:rPr>
              <w:t>Yes</w:t>
            </w:r>
            <w:proofErr w:type="gramEnd"/>
            <w:r w:rsidRPr="003453B0">
              <w:rPr>
                <w:b/>
                <w:lang w:val="en-US"/>
              </w:rPr>
              <w:t xml:space="preserve">, </w:t>
            </w:r>
          </w:p>
        </w:tc>
      </w:tr>
      <w:tr w:rsidR="007514D6" w:rsidRPr="007514D6" w14:paraId="112DB4C1" w14:textId="77777777" w:rsidTr="001273F1">
        <w:trPr>
          <w:trHeight w:val="403"/>
        </w:trPr>
        <w:tc>
          <w:tcPr>
            <w:tcW w:w="2547" w:type="dxa"/>
            <w:vAlign w:val="center"/>
          </w:tcPr>
          <w:p w14:paraId="252C1BD4" w14:textId="00F49281" w:rsidR="003B6115" w:rsidRPr="007514D6" w:rsidRDefault="003B6115" w:rsidP="001273F1">
            <w:pPr>
              <w:pStyle w:val="SOPtext"/>
              <w:rPr>
                <w:color w:val="auto"/>
                <w:lang w:val="en-US"/>
              </w:rPr>
            </w:pPr>
            <w:r w:rsidRPr="007514D6">
              <w:rPr>
                <w:color w:val="auto"/>
                <w:lang w:val="en-US"/>
              </w:rPr>
              <w:t>Consent</w:t>
            </w:r>
          </w:p>
        </w:tc>
        <w:tc>
          <w:tcPr>
            <w:tcW w:w="850" w:type="dxa"/>
            <w:vAlign w:val="center"/>
          </w:tcPr>
          <w:p w14:paraId="283457FA" w14:textId="3448C0C7" w:rsidR="003B6115" w:rsidRPr="007514D6" w:rsidRDefault="003B6115" w:rsidP="001273F1">
            <w:pPr>
              <w:pStyle w:val="SOPtext"/>
              <w:jc w:val="center"/>
              <w:rPr>
                <w:color w:val="auto"/>
                <w:lang w:val="en-US"/>
              </w:rPr>
            </w:pPr>
            <w:r w:rsidRPr="007514D6">
              <w:rPr>
                <w:color w:val="auto"/>
                <w:lang w:val="en-US"/>
              </w:rPr>
              <w:t>Yes</w:t>
            </w:r>
          </w:p>
        </w:tc>
        <w:tc>
          <w:tcPr>
            <w:tcW w:w="6355" w:type="dxa"/>
            <w:vAlign w:val="center"/>
          </w:tcPr>
          <w:p w14:paraId="7B1FE1FE" w14:textId="3890DF4D" w:rsidR="003B6115" w:rsidRPr="00642DE8" w:rsidRDefault="00E63D42" w:rsidP="001273F1">
            <w:pPr>
              <w:pStyle w:val="SOPtext"/>
              <w:jc w:val="both"/>
              <w:rPr>
                <w:color w:val="0070C0"/>
                <w:lang w:val="en-US"/>
              </w:rPr>
            </w:pPr>
            <w:r w:rsidRPr="00E63D42">
              <w:rPr>
                <w:color w:val="auto"/>
                <w:lang w:val="en-US"/>
              </w:rPr>
              <w:t>Consent is obtained</w:t>
            </w:r>
            <w:r w:rsidR="00A91D01">
              <w:rPr>
                <w:color w:val="auto"/>
                <w:lang w:val="en-US"/>
              </w:rPr>
              <w:t xml:space="preserve"> on Paper form</w:t>
            </w:r>
            <w:r w:rsidR="00661F2B">
              <w:rPr>
                <w:color w:val="auto"/>
                <w:lang w:val="en-US"/>
              </w:rPr>
              <w:t xml:space="preserve"> and kept in clinical sites.</w:t>
            </w:r>
          </w:p>
        </w:tc>
      </w:tr>
      <w:tr w:rsidR="006B5CA4" w14:paraId="64E051BC" w14:textId="77777777" w:rsidTr="001273F1">
        <w:trPr>
          <w:trHeight w:val="403"/>
        </w:trPr>
        <w:tc>
          <w:tcPr>
            <w:tcW w:w="2547" w:type="dxa"/>
            <w:vAlign w:val="center"/>
          </w:tcPr>
          <w:p w14:paraId="190E3B18" w14:textId="77777777" w:rsidR="006B5CA4" w:rsidRPr="006B5CA4" w:rsidRDefault="006B5CA4" w:rsidP="001273F1">
            <w:pPr>
              <w:pStyle w:val="SOPtext"/>
              <w:rPr>
                <w:lang w:val="en-US"/>
              </w:rPr>
            </w:pPr>
            <w:r w:rsidRPr="006B5CA4">
              <w:rPr>
                <w:lang w:val="en-US"/>
              </w:rPr>
              <w:t>Blinding</w:t>
            </w:r>
          </w:p>
        </w:tc>
        <w:tc>
          <w:tcPr>
            <w:tcW w:w="850" w:type="dxa"/>
            <w:vAlign w:val="center"/>
          </w:tcPr>
          <w:p w14:paraId="51FDB3ED" w14:textId="515C3010" w:rsidR="006B5CA4" w:rsidRDefault="009E1113" w:rsidP="001273F1">
            <w:pPr>
              <w:pStyle w:val="SOPtext"/>
              <w:jc w:val="center"/>
              <w:rPr>
                <w:lang w:val="en-US"/>
              </w:rPr>
            </w:pPr>
            <w:r>
              <w:rPr>
                <w:lang w:val="en-US"/>
              </w:rPr>
              <w:t>No</w:t>
            </w:r>
          </w:p>
        </w:tc>
        <w:tc>
          <w:tcPr>
            <w:tcW w:w="6355" w:type="dxa"/>
            <w:vAlign w:val="center"/>
          </w:tcPr>
          <w:p w14:paraId="0CEC6B62" w14:textId="536556EF" w:rsidR="006B5CA4" w:rsidRPr="00642DE8" w:rsidRDefault="009E1113" w:rsidP="001273F1">
            <w:pPr>
              <w:pStyle w:val="SOPtext"/>
              <w:rPr>
                <w:color w:val="0070C0"/>
                <w:lang w:val="en-US"/>
              </w:rPr>
            </w:pPr>
            <w:r>
              <w:rPr>
                <w:szCs w:val="22"/>
              </w:rPr>
              <w:t>NA</w:t>
            </w:r>
          </w:p>
        </w:tc>
      </w:tr>
      <w:tr w:rsidR="006B5CA4" w14:paraId="4BD02125" w14:textId="77777777" w:rsidTr="001273F1">
        <w:trPr>
          <w:trHeight w:val="409"/>
        </w:trPr>
        <w:tc>
          <w:tcPr>
            <w:tcW w:w="2547" w:type="dxa"/>
            <w:vAlign w:val="center"/>
          </w:tcPr>
          <w:p w14:paraId="0CAC8FE9" w14:textId="0269207A" w:rsidR="006B5CA4" w:rsidRDefault="006B5CA4" w:rsidP="001273F1">
            <w:pPr>
              <w:pStyle w:val="SOPtext"/>
              <w:rPr>
                <w:lang w:val="en-US"/>
              </w:rPr>
            </w:pPr>
            <w:r>
              <w:rPr>
                <w:lang w:val="en-US"/>
              </w:rPr>
              <w:t>Randomi</w:t>
            </w:r>
            <w:r w:rsidR="00D71973">
              <w:rPr>
                <w:lang w:val="en-US"/>
              </w:rPr>
              <w:t>z</w:t>
            </w:r>
            <w:r>
              <w:rPr>
                <w:lang w:val="en-US"/>
              </w:rPr>
              <w:t>ation</w:t>
            </w:r>
          </w:p>
        </w:tc>
        <w:tc>
          <w:tcPr>
            <w:tcW w:w="850" w:type="dxa"/>
            <w:vAlign w:val="center"/>
          </w:tcPr>
          <w:p w14:paraId="5319A5BA" w14:textId="3408A609" w:rsidR="006B5CA4" w:rsidRDefault="006B5CA4" w:rsidP="001273F1">
            <w:pPr>
              <w:pStyle w:val="SOPtext"/>
              <w:jc w:val="center"/>
              <w:rPr>
                <w:lang w:val="en-US"/>
              </w:rPr>
            </w:pPr>
            <w:r>
              <w:rPr>
                <w:lang w:val="en-US"/>
              </w:rPr>
              <w:t>Yes</w:t>
            </w:r>
          </w:p>
        </w:tc>
        <w:tc>
          <w:tcPr>
            <w:tcW w:w="6355" w:type="dxa"/>
            <w:vAlign w:val="center"/>
          </w:tcPr>
          <w:p w14:paraId="19F7A05F" w14:textId="14202BE4" w:rsidR="00E35738" w:rsidRPr="00391B42" w:rsidRDefault="00582B36" w:rsidP="001273F1">
            <w:pPr>
              <w:pStyle w:val="SOPtext"/>
              <w:rPr>
                <w:color w:val="0070C0"/>
                <w:lang w:val="en-US"/>
              </w:rPr>
            </w:pPr>
            <w:ins w:id="40" w:author="Samriddhi Ranjan" w:date="2024-03-13T11:46:00Z">
              <w:r>
                <w:rPr>
                  <w:color w:val="0070C0"/>
                  <w:lang w:val="en-US"/>
                </w:rPr>
                <w:t>Randomiza</w:t>
              </w:r>
            </w:ins>
            <w:ins w:id="41" w:author="Samriddhi Ranjan" w:date="2024-03-13T11:47:00Z">
              <w:r>
                <w:rPr>
                  <w:color w:val="0070C0"/>
                  <w:lang w:val="en-US"/>
                </w:rPr>
                <w:t xml:space="preserve">tion will </w:t>
              </w:r>
            </w:ins>
            <w:ins w:id="42" w:author="Samriddhi Ranjan" w:date="2024-03-13T16:39:00Z">
              <w:r w:rsidR="00247291">
                <w:rPr>
                  <w:color w:val="0070C0"/>
                  <w:lang w:val="en-US"/>
                </w:rPr>
                <w:t xml:space="preserve">be </w:t>
              </w:r>
            </w:ins>
            <w:ins w:id="43" w:author="Samriddhi Ranjan" w:date="2024-03-13T11:47:00Z">
              <w:r>
                <w:rPr>
                  <w:color w:val="0070C0"/>
                  <w:lang w:val="en-US"/>
                </w:rPr>
                <w:t xml:space="preserve">done for the </w:t>
              </w:r>
            </w:ins>
            <w:ins w:id="44" w:author="Samriddhi Ranjan" w:date="2024-03-13T16:39:00Z">
              <w:r w:rsidR="00247291">
                <w:rPr>
                  <w:color w:val="0070C0"/>
                  <w:lang w:val="en-US"/>
                </w:rPr>
                <w:t xml:space="preserve">hospital </w:t>
              </w:r>
            </w:ins>
            <w:ins w:id="45" w:author="Samriddhi Ranjan" w:date="2024-03-13T11:47:00Z">
              <w:r>
                <w:rPr>
                  <w:color w:val="0070C0"/>
                  <w:lang w:val="en-US"/>
                </w:rPr>
                <w:t>batches</w:t>
              </w:r>
            </w:ins>
          </w:p>
        </w:tc>
      </w:tr>
      <w:tr w:rsidR="00D44B74" w14:paraId="5FA0CED2" w14:textId="77777777" w:rsidTr="001273F1">
        <w:trPr>
          <w:trHeight w:val="416"/>
        </w:trPr>
        <w:tc>
          <w:tcPr>
            <w:tcW w:w="2547" w:type="dxa"/>
            <w:vAlign w:val="center"/>
          </w:tcPr>
          <w:p w14:paraId="0A9470F8" w14:textId="77777777" w:rsidR="00D44B74" w:rsidRDefault="00D44B74" w:rsidP="001273F1">
            <w:pPr>
              <w:pStyle w:val="SOPtext"/>
              <w:rPr>
                <w:lang w:val="en-US"/>
              </w:rPr>
            </w:pPr>
            <w:r>
              <w:rPr>
                <w:lang w:val="en-US"/>
              </w:rPr>
              <w:t>Drug intervention</w:t>
            </w:r>
          </w:p>
        </w:tc>
        <w:tc>
          <w:tcPr>
            <w:tcW w:w="850" w:type="dxa"/>
            <w:vAlign w:val="center"/>
          </w:tcPr>
          <w:p w14:paraId="7BBE9C7A" w14:textId="72BC3414" w:rsidR="00D44B74" w:rsidRPr="006B5CA4" w:rsidRDefault="009E1113"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5A85F1F9" w14:textId="0ED28866" w:rsidR="003C2E64" w:rsidRPr="003C2E64" w:rsidRDefault="009E1113" w:rsidP="001273F1">
            <w:pPr>
              <w:pStyle w:val="SOPtext"/>
              <w:rPr>
                <w:color w:val="0070C0"/>
              </w:rPr>
            </w:pPr>
            <w:r>
              <w:rPr>
                <w:szCs w:val="22"/>
              </w:rPr>
              <w:t>NA</w:t>
            </w:r>
          </w:p>
        </w:tc>
      </w:tr>
      <w:tr w:rsidR="00862755" w14:paraId="405477A7" w14:textId="77777777" w:rsidTr="001273F1">
        <w:trPr>
          <w:trHeight w:val="1135"/>
        </w:trPr>
        <w:tc>
          <w:tcPr>
            <w:tcW w:w="2547" w:type="dxa"/>
            <w:vAlign w:val="center"/>
          </w:tcPr>
          <w:p w14:paraId="7423973D" w14:textId="7D701412" w:rsidR="00862755" w:rsidRDefault="00862755" w:rsidP="001273F1">
            <w:pPr>
              <w:pStyle w:val="SOPtext"/>
              <w:rPr>
                <w:lang w:val="en-US"/>
              </w:rPr>
            </w:pPr>
            <w:r>
              <w:rPr>
                <w:lang w:val="en-US"/>
              </w:rPr>
              <w:t xml:space="preserve">Data or participants are from outside </w:t>
            </w:r>
            <w:r w:rsidR="00D26F6A">
              <w:rPr>
                <w:lang w:val="en-US"/>
              </w:rPr>
              <w:t>India</w:t>
            </w:r>
          </w:p>
        </w:tc>
        <w:tc>
          <w:tcPr>
            <w:tcW w:w="850" w:type="dxa"/>
            <w:vAlign w:val="center"/>
          </w:tcPr>
          <w:p w14:paraId="146DF879" w14:textId="270A6FB0" w:rsidR="00862755" w:rsidRPr="006B5CA4" w:rsidRDefault="00D26F6A"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70710E17" w14:textId="6A6DA1DD" w:rsidR="003E6E2F" w:rsidRDefault="002248D6" w:rsidP="001273F1">
            <w:pPr>
              <w:pStyle w:val="SOPtext"/>
              <w:rPr>
                <w:color w:val="0070C0"/>
                <w:lang w:val="en-US"/>
              </w:rPr>
            </w:pPr>
            <w:r w:rsidRPr="002248D6">
              <w:rPr>
                <w:color w:val="auto"/>
                <w:lang w:val="en-GB"/>
              </w:rPr>
              <w:t>N</w:t>
            </w:r>
            <w:r w:rsidR="009E1113">
              <w:rPr>
                <w:color w:val="auto"/>
                <w:lang w:val="en-GB"/>
              </w:rPr>
              <w:t>A</w:t>
            </w:r>
          </w:p>
          <w:p w14:paraId="4BD187D3" w14:textId="343A9FBE" w:rsidR="00862755" w:rsidRPr="00642DE8" w:rsidRDefault="00862755" w:rsidP="001273F1">
            <w:pPr>
              <w:pStyle w:val="SOPtext"/>
              <w:rPr>
                <w:color w:val="0070C0"/>
                <w:lang w:val="en-US"/>
              </w:rPr>
            </w:pPr>
          </w:p>
        </w:tc>
      </w:tr>
      <w:tr w:rsidR="00D44B74" w14:paraId="2D11B19C" w14:textId="77777777" w:rsidTr="001273F1">
        <w:trPr>
          <w:trHeight w:val="691"/>
        </w:trPr>
        <w:tc>
          <w:tcPr>
            <w:tcW w:w="2547" w:type="dxa"/>
            <w:vAlign w:val="center"/>
          </w:tcPr>
          <w:p w14:paraId="372B47AC" w14:textId="77777777" w:rsidR="00D44B74" w:rsidRDefault="00D44B74" w:rsidP="001273F1">
            <w:pPr>
              <w:pStyle w:val="SOPtext"/>
              <w:rPr>
                <w:lang w:val="en-US"/>
              </w:rPr>
            </w:pPr>
            <w:r>
              <w:rPr>
                <w:lang w:val="en-US"/>
              </w:rPr>
              <w:t>Language other than English required</w:t>
            </w:r>
          </w:p>
        </w:tc>
        <w:tc>
          <w:tcPr>
            <w:tcW w:w="850" w:type="dxa"/>
            <w:vAlign w:val="center"/>
          </w:tcPr>
          <w:p w14:paraId="12697538" w14:textId="74B8A542" w:rsidR="00D44B74" w:rsidRPr="006B5CA4" w:rsidRDefault="009E1113"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72C28FC0" w14:textId="26A68BB0" w:rsidR="00D44B74" w:rsidRPr="00642DE8" w:rsidRDefault="009E1113" w:rsidP="001273F1">
            <w:pPr>
              <w:pStyle w:val="SOPtext"/>
              <w:rPr>
                <w:color w:val="0070C0"/>
                <w:lang w:val="en-US"/>
              </w:rPr>
            </w:pPr>
            <w:r>
              <w:rPr>
                <w:color w:val="auto"/>
                <w:lang w:val="en-US"/>
              </w:rPr>
              <w:t>NA</w:t>
            </w:r>
          </w:p>
        </w:tc>
      </w:tr>
      <w:tr w:rsidR="00A95F04" w14:paraId="249DE3B7" w14:textId="77777777" w:rsidTr="001273F1">
        <w:trPr>
          <w:trHeight w:val="400"/>
        </w:trPr>
        <w:tc>
          <w:tcPr>
            <w:tcW w:w="2547" w:type="dxa"/>
            <w:vAlign w:val="center"/>
          </w:tcPr>
          <w:p w14:paraId="112C544F" w14:textId="77777777" w:rsidR="00A95F04" w:rsidRDefault="00A95F04" w:rsidP="001273F1">
            <w:pPr>
              <w:pStyle w:val="SOPtext"/>
              <w:rPr>
                <w:lang w:val="en-US"/>
              </w:rPr>
            </w:pPr>
            <w:r>
              <w:rPr>
                <w:lang w:val="en-US"/>
              </w:rPr>
              <w:t>Paper data collection forms</w:t>
            </w:r>
          </w:p>
        </w:tc>
        <w:tc>
          <w:tcPr>
            <w:tcW w:w="850" w:type="dxa"/>
            <w:vAlign w:val="center"/>
          </w:tcPr>
          <w:p w14:paraId="6CAB252D" w14:textId="3B295FB8" w:rsidR="00A95F04" w:rsidRPr="006B5CA4" w:rsidRDefault="002248D6"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Yes</w:t>
            </w:r>
          </w:p>
        </w:tc>
        <w:tc>
          <w:tcPr>
            <w:tcW w:w="6355" w:type="dxa"/>
            <w:vAlign w:val="center"/>
          </w:tcPr>
          <w:p w14:paraId="7CBE1E50" w14:textId="5E49B0D5" w:rsidR="00A95F04" w:rsidRPr="000069E8" w:rsidRDefault="00A95F04" w:rsidP="001273F1">
            <w:pPr>
              <w:pStyle w:val="SOPtext"/>
              <w:rPr>
                <w:color w:val="auto"/>
                <w:lang w:val="en-US"/>
              </w:rPr>
            </w:pPr>
          </w:p>
        </w:tc>
      </w:tr>
      <w:tr w:rsidR="00A95F04" w14:paraId="213C91A2" w14:textId="77777777" w:rsidTr="001273F1">
        <w:trPr>
          <w:trHeight w:val="704"/>
        </w:trPr>
        <w:tc>
          <w:tcPr>
            <w:tcW w:w="2547" w:type="dxa"/>
            <w:vAlign w:val="center"/>
          </w:tcPr>
          <w:p w14:paraId="5835B8AC" w14:textId="77777777" w:rsidR="00A95F04" w:rsidRPr="00E23C3C" w:rsidRDefault="00A95F04" w:rsidP="001273F1">
            <w:pPr>
              <w:pStyle w:val="SOPtext"/>
              <w:ind w:right="220"/>
              <w:rPr>
                <w:highlight w:val="yellow"/>
                <w:lang w:val="en-US"/>
              </w:rPr>
            </w:pPr>
            <w:r w:rsidRPr="003A0BF4">
              <w:rPr>
                <w:lang w:val="en-US"/>
              </w:rPr>
              <w:t>PII/ sensitive data collection and processing</w:t>
            </w:r>
          </w:p>
        </w:tc>
        <w:tc>
          <w:tcPr>
            <w:tcW w:w="850" w:type="dxa"/>
            <w:vAlign w:val="center"/>
          </w:tcPr>
          <w:p w14:paraId="1FFA8C7B" w14:textId="29A30D0D" w:rsidR="00A95F04" w:rsidRPr="006B5CA4" w:rsidRDefault="009E1113"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Yes</w:t>
            </w:r>
          </w:p>
        </w:tc>
        <w:tc>
          <w:tcPr>
            <w:tcW w:w="6355" w:type="dxa"/>
            <w:vAlign w:val="center"/>
          </w:tcPr>
          <w:p w14:paraId="69EC1709" w14:textId="09C250A9" w:rsidR="00A95F04" w:rsidRPr="00642DE8" w:rsidRDefault="009E1113" w:rsidP="001273F1">
            <w:pPr>
              <w:pStyle w:val="SOPtext"/>
              <w:rPr>
                <w:color w:val="0070C0"/>
                <w:lang w:val="en-US"/>
              </w:rPr>
            </w:pPr>
            <w:r>
              <w:rPr>
                <w:color w:val="auto"/>
                <w:lang w:val="en-US"/>
              </w:rPr>
              <w:t>Name of the patient is being collected. Database access will be with authorized personnel and this variable will be excluded before export of the data.</w:t>
            </w:r>
          </w:p>
        </w:tc>
      </w:tr>
      <w:tr w:rsidR="00A95F04" w:rsidRPr="006829F5" w14:paraId="348188FA" w14:textId="77777777" w:rsidTr="001273F1">
        <w:trPr>
          <w:trHeight w:val="393"/>
        </w:trPr>
        <w:tc>
          <w:tcPr>
            <w:tcW w:w="2547" w:type="dxa"/>
            <w:vAlign w:val="center"/>
          </w:tcPr>
          <w:p w14:paraId="6754993F" w14:textId="77777777" w:rsidR="00A95F04" w:rsidRPr="00E23C3C" w:rsidRDefault="00A95F04" w:rsidP="001273F1">
            <w:pPr>
              <w:pStyle w:val="SOPtext"/>
              <w:rPr>
                <w:color w:val="auto"/>
                <w:highlight w:val="yellow"/>
                <w:lang w:val="en-US"/>
              </w:rPr>
            </w:pPr>
            <w:r w:rsidRPr="00012199">
              <w:rPr>
                <w:color w:val="auto"/>
                <w:lang w:val="en-US"/>
              </w:rPr>
              <w:t>End point adjudication</w:t>
            </w:r>
          </w:p>
        </w:tc>
        <w:tc>
          <w:tcPr>
            <w:tcW w:w="850" w:type="dxa"/>
            <w:vAlign w:val="center"/>
          </w:tcPr>
          <w:p w14:paraId="3387FE86" w14:textId="5A208A0C" w:rsidR="00A95F04" w:rsidRPr="006829F5" w:rsidRDefault="00A95F04" w:rsidP="001273F1">
            <w:pPr>
              <w:jc w:val="center"/>
              <w:rPr>
                <w:rFonts w:ascii="Calibri" w:eastAsiaTheme="majorEastAsia" w:hAnsi="Calibri" w:cstheme="minorHAnsi"/>
                <w:sz w:val="22"/>
                <w:szCs w:val="23"/>
                <w:lang w:val="en-US" w:eastAsia="en-US"/>
              </w:rPr>
            </w:pPr>
            <w:r w:rsidRPr="006829F5">
              <w:rPr>
                <w:rFonts w:ascii="Calibri" w:eastAsiaTheme="majorEastAsia" w:hAnsi="Calibri" w:cstheme="minorHAnsi"/>
                <w:sz w:val="22"/>
                <w:szCs w:val="23"/>
                <w:lang w:val="en-US" w:eastAsia="en-US"/>
              </w:rPr>
              <w:t>No</w:t>
            </w:r>
          </w:p>
        </w:tc>
        <w:tc>
          <w:tcPr>
            <w:tcW w:w="6355" w:type="dxa"/>
            <w:vAlign w:val="center"/>
          </w:tcPr>
          <w:p w14:paraId="033C1F18" w14:textId="137BF57E" w:rsidR="00A95F04" w:rsidRPr="006F3C75" w:rsidRDefault="006F3C75" w:rsidP="001273F1">
            <w:pPr>
              <w:pStyle w:val="SOPtext"/>
              <w:rPr>
                <w:color w:val="auto"/>
                <w:lang w:val="en-US"/>
              </w:rPr>
            </w:pPr>
            <w:r w:rsidRPr="00D26F6A">
              <w:rPr>
                <w:color w:val="auto"/>
                <w:lang w:val="en-US"/>
              </w:rPr>
              <w:t>N</w:t>
            </w:r>
            <w:r w:rsidR="009E1113">
              <w:rPr>
                <w:color w:val="auto"/>
                <w:lang w:val="en-US"/>
              </w:rPr>
              <w:t>A</w:t>
            </w:r>
          </w:p>
        </w:tc>
      </w:tr>
      <w:tr w:rsidR="00A95F04" w:rsidRPr="00203814" w14:paraId="5ECE8CA9" w14:textId="77777777" w:rsidTr="001273F1">
        <w:trPr>
          <w:trHeight w:val="389"/>
        </w:trPr>
        <w:tc>
          <w:tcPr>
            <w:tcW w:w="2547" w:type="dxa"/>
            <w:vAlign w:val="center"/>
          </w:tcPr>
          <w:p w14:paraId="0D8B7B6E" w14:textId="280C269E" w:rsidR="00A95F04" w:rsidRPr="00203814" w:rsidRDefault="00A95F04" w:rsidP="001273F1">
            <w:pPr>
              <w:pStyle w:val="SOPtext"/>
              <w:ind w:right="220"/>
              <w:rPr>
                <w:lang w:val="en-US"/>
              </w:rPr>
            </w:pPr>
            <w:r w:rsidRPr="00203814">
              <w:rPr>
                <w:lang w:val="en-US"/>
              </w:rPr>
              <w:t>Data linkage</w:t>
            </w:r>
            <w:r w:rsidR="005E2829">
              <w:rPr>
                <w:lang w:val="en-US"/>
              </w:rPr>
              <w:t xml:space="preserve"> </w:t>
            </w:r>
          </w:p>
        </w:tc>
        <w:tc>
          <w:tcPr>
            <w:tcW w:w="850" w:type="dxa"/>
            <w:vAlign w:val="center"/>
          </w:tcPr>
          <w:p w14:paraId="3B0AEAE0" w14:textId="2D77B6CC" w:rsidR="00A95F04" w:rsidRPr="00203814" w:rsidRDefault="00D26F6A" w:rsidP="001273F1">
            <w:pPr>
              <w:jc w:val="cente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No</w:t>
            </w:r>
          </w:p>
        </w:tc>
        <w:tc>
          <w:tcPr>
            <w:tcW w:w="6355" w:type="dxa"/>
            <w:vAlign w:val="center"/>
          </w:tcPr>
          <w:p w14:paraId="494C2B6D" w14:textId="4299B323" w:rsidR="00D26F6A" w:rsidRPr="00D26F6A" w:rsidRDefault="00D26F6A" w:rsidP="001273F1">
            <w:pPr>
              <w:pStyle w:val="SOPtext"/>
              <w:rPr>
                <w:color w:val="auto"/>
                <w:lang w:val="en-US"/>
              </w:rPr>
            </w:pPr>
            <w:r w:rsidRPr="00D26F6A">
              <w:rPr>
                <w:color w:val="auto"/>
                <w:lang w:val="en-US"/>
              </w:rPr>
              <w:t>N</w:t>
            </w:r>
            <w:r w:rsidR="009E1113">
              <w:rPr>
                <w:color w:val="auto"/>
                <w:lang w:val="en-US"/>
              </w:rPr>
              <w:t>A</w:t>
            </w:r>
          </w:p>
          <w:p w14:paraId="2CE16AE5" w14:textId="1473485C" w:rsidR="00A95F04" w:rsidRPr="00642DE8" w:rsidRDefault="00A95F04" w:rsidP="001273F1">
            <w:pPr>
              <w:pStyle w:val="SOPtext"/>
              <w:rPr>
                <w:color w:val="0070C0"/>
                <w:lang w:val="en-US"/>
              </w:rPr>
            </w:pPr>
          </w:p>
        </w:tc>
      </w:tr>
      <w:tr w:rsidR="00A95F04" w:rsidRPr="00203814" w14:paraId="0627AFE3" w14:textId="77777777" w:rsidTr="001273F1">
        <w:trPr>
          <w:trHeight w:val="447"/>
        </w:trPr>
        <w:tc>
          <w:tcPr>
            <w:tcW w:w="2547" w:type="dxa"/>
            <w:vAlign w:val="center"/>
          </w:tcPr>
          <w:p w14:paraId="41D136FA" w14:textId="2C508790" w:rsidR="00A95F04" w:rsidRPr="00203814" w:rsidRDefault="00A95F04" w:rsidP="001273F1">
            <w:pPr>
              <w:pStyle w:val="SOPtext"/>
              <w:ind w:right="220"/>
              <w:rPr>
                <w:lang w:val="en-US"/>
              </w:rPr>
            </w:pPr>
            <w:r w:rsidRPr="00203814">
              <w:rPr>
                <w:lang w:val="en-US"/>
              </w:rPr>
              <w:t>Data storage &amp; security</w:t>
            </w:r>
          </w:p>
        </w:tc>
        <w:tc>
          <w:tcPr>
            <w:tcW w:w="850" w:type="dxa"/>
            <w:vAlign w:val="center"/>
          </w:tcPr>
          <w:p w14:paraId="1236F75B" w14:textId="58C1A45A" w:rsidR="00A95F04" w:rsidRPr="00203814" w:rsidRDefault="00A95F04" w:rsidP="001273F1">
            <w:pPr>
              <w:jc w:val="cente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Yes</w:t>
            </w:r>
          </w:p>
        </w:tc>
        <w:tc>
          <w:tcPr>
            <w:tcW w:w="6355" w:type="dxa"/>
            <w:vAlign w:val="center"/>
          </w:tcPr>
          <w:p w14:paraId="61032323" w14:textId="5B039706" w:rsidR="004854D9" w:rsidRDefault="00D26F6A" w:rsidP="001273F1">
            <w:pPr>
              <w:pStyle w:val="SOPtext"/>
              <w:rPr>
                <w:color w:val="auto"/>
                <w:lang w:val="en-US"/>
              </w:rPr>
            </w:pPr>
            <w:r>
              <w:rPr>
                <w:color w:val="auto"/>
                <w:lang w:val="en-US"/>
              </w:rPr>
              <w:t xml:space="preserve">Data is stored in </w:t>
            </w:r>
            <w:r w:rsidR="009E1113">
              <w:rPr>
                <w:color w:val="auto"/>
                <w:lang w:val="en-US"/>
              </w:rPr>
              <w:t>REDCap server, India office.</w:t>
            </w:r>
          </w:p>
          <w:p w14:paraId="530DAABE" w14:textId="77777777" w:rsidR="00CD12B6" w:rsidRDefault="00CD12B6" w:rsidP="001273F1">
            <w:pPr>
              <w:pStyle w:val="SOPtext"/>
              <w:rPr>
                <w:color w:val="auto"/>
                <w:lang w:val="en-US"/>
              </w:rPr>
            </w:pPr>
          </w:p>
          <w:p w14:paraId="61BC0C10" w14:textId="08DC3F0B" w:rsidR="00A95F04" w:rsidRPr="006F3C75" w:rsidRDefault="009F4514" w:rsidP="001273F1">
            <w:pPr>
              <w:pStyle w:val="SOPtext"/>
              <w:rPr>
                <w:color w:val="auto"/>
                <w:lang w:val="en-US"/>
              </w:rPr>
            </w:pPr>
            <w:r>
              <w:rPr>
                <w:color w:val="auto"/>
                <w:lang w:val="en-US"/>
              </w:rPr>
              <w:t>Data is downloaded by data manag</w:t>
            </w:r>
            <w:r w:rsidR="002248D6">
              <w:rPr>
                <w:color w:val="auto"/>
                <w:lang w:val="en-US"/>
              </w:rPr>
              <w:t>er</w:t>
            </w:r>
            <w:r w:rsidR="009E1113">
              <w:rPr>
                <w:color w:val="auto"/>
                <w:lang w:val="en-US"/>
              </w:rPr>
              <w:t xml:space="preserve"> and study team as per need. Data files to be kept in</w:t>
            </w:r>
            <w:r>
              <w:rPr>
                <w:color w:val="auto"/>
                <w:lang w:val="en-US"/>
              </w:rPr>
              <w:t xml:space="preserve"> </w:t>
            </w:r>
            <w:r w:rsidR="009E1113">
              <w:rPr>
                <w:color w:val="auto"/>
                <w:lang w:val="en-US"/>
              </w:rPr>
              <w:t xml:space="preserve">project’s folder in </w:t>
            </w:r>
            <w:r>
              <w:rPr>
                <w:color w:val="auto"/>
                <w:lang w:val="en-US"/>
              </w:rPr>
              <w:t>TGI Network drive.</w:t>
            </w:r>
          </w:p>
        </w:tc>
      </w:tr>
      <w:tr w:rsidR="00A95F04" w:rsidRPr="00203814" w14:paraId="35859507" w14:textId="77777777" w:rsidTr="001273F1">
        <w:trPr>
          <w:trHeight w:val="447"/>
        </w:trPr>
        <w:tc>
          <w:tcPr>
            <w:tcW w:w="2547" w:type="dxa"/>
            <w:vAlign w:val="center"/>
          </w:tcPr>
          <w:p w14:paraId="1388AA07" w14:textId="37D706B8" w:rsidR="00A95F04" w:rsidRPr="00203814" w:rsidRDefault="00642DE8" w:rsidP="001273F1">
            <w:pPr>
              <w:pStyle w:val="SOPtext"/>
              <w:ind w:right="220"/>
              <w:rPr>
                <w:lang w:val="en-US"/>
              </w:rPr>
            </w:pPr>
            <w:r>
              <w:rPr>
                <w:lang w:val="en-US"/>
              </w:rPr>
              <w:t>Big</w:t>
            </w:r>
            <w:r w:rsidR="00A95F04">
              <w:rPr>
                <w:lang w:val="en-US"/>
              </w:rPr>
              <w:t xml:space="preserve"> data storage/ data processing requirement</w:t>
            </w:r>
          </w:p>
        </w:tc>
        <w:tc>
          <w:tcPr>
            <w:tcW w:w="850" w:type="dxa"/>
            <w:vAlign w:val="center"/>
          </w:tcPr>
          <w:p w14:paraId="7CEF9CB1" w14:textId="5A2A99C0" w:rsidR="00A95F04" w:rsidRPr="00203814" w:rsidRDefault="00A95F04" w:rsidP="001273F1">
            <w:pPr>
              <w:jc w:val="center"/>
              <w:rPr>
                <w:rFonts w:ascii="Calibri" w:eastAsiaTheme="majorEastAsia" w:hAnsi="Calibri" w:cstheme="minorHAnsi"/>
                <w:color w:val="000000" w:themeColor="text1"/>
                <w:sz w:val="22"/>
                <w:szCs w:val="23"/>
                <w:lang w:val="en-US" w:eastAsia="en-US"/>
              </w:rPr>
            </w:pPr>
            <w:r w:rsidRPr="00203814">
              <w:rPr>
                <w:rFonts w:ascii="Calibri" w:eastAsiaTheme="majorEastAsia" w:hAnsi="Calibri" w:cstheme="minorHAnsi"/>
                <w:color w:val="000000" w:themeColor="text1"/>
                <w:sz w:val="22"/>
                <w:szCs w:val="23"/>
                <w:lang w:val="en-US" w:eastAsia="en-US"/>
              </w:rPr>
              <w:t>No</w:t>
            </w:r>
          </w:p>
        </w:tc>
        <w:tc>
          <w:tcPr>
            <w:tcW w:w="6355" w:type="dxa"/>
            <w:vAlign w:val="center"/>
          </w:tcPr>
          <w:p w14:paraId="6D9B2364" w14:textId="36400910" w:rsidR="00D26F6A" w:rsidRPr="00D26F6A" w:rsidRDefault="009E1113" w:rsidP="001273F1">
            <w:pPr>
              <w:pStyle w:val="SOPtext"/>
              <w:rPr>
                <w:color w:val="auto"/>
                <w:lang w:val="en-US"/>
              </w:rPr>
            </w:pPr>
            <w:r>
              <w:rPr>
                <w:color w:val="auto"/>
                <w:lang w:val="en-US"/>
              </w:rPr>
              <w:t>NA</w:t>
            </w:r>
          </w:p>
          <w:p w14:paraId="0F5B1D74" w14:textId="5725CCD6" w:rsidR="00A95F04" w:rsidRPr="00642DE8" w:rsidRDefault="00A95F04" w:rsidP="001273F1">
            <w:pPr>
              <w:pStyle w:val="SOPtext"/>
              <w:rPr>
                <w:color w:val="0070C0"/>
                <w:lang w:val="en-US"/>
              </w:rPr>
            </w:pPr>
          </w:p>
        </w:tc>
      </w:tr>
      <w:tr w:rsidR="00A95F04" w14:paraId="48F921FA" w14:textId="77777777" w:rsidTr="001273F1">
        <w:trPr>
          <w:trHeight w:val="416"/>
        </w:trPr>
        <w:tc>
          <w:tcPr>
            <w:tcW w:w="2547" w:type="dxa"/>
            <w:vAlign w:val="center"/>
          </w:tcPr>
          <w:p w14:paraId="2BABB3C4" w14:textId="77777777" w:rsidR="00A95F04" w:rsidRDefault="00A95F04" w:rsidP="001273F1">
            <w:pPr>
              <w:pStyle w:val="SOPtext"/>
              <w:rPr>
                <w:lang w:val="en-US"/>
              </w:rPr>
            </w:pPr>
            <w:r>
              <w:rPr>
                <w:lang w:val="en-US"/>
              </w:rPr>
              <w:t>Data destruction</w:t>
            </w:r>
          </w:p>
        </w:tc>
        <w:tc>
          <w:tcPr>
            <w:tcW w:w="850" w:type="dxa"/>
            <w:vAlign w:val="center"/>
          </w:tcPr>
          <w:p w14:paraId="751C3DB7" w14:textId="7EFCA63A" w:rsidR="00A95F04" w:rsidRPr="006B5CA4" w:rsidRDefault="00A95F04" w:rsidP="001273F1">
            <w:pPr>
              <w:jc w:val="center"/>
              <w:rPr>
                <w:rFonts w:ascii="Calibri" w:eastAsiaTheme="majorEastAsia" w:hAnsi="Calibri" w:cstheme="minorHAnsi"/>
                <w:color w:val="000000" w:themeColor="text1"/>
                <w:sz w:val="22"/>
                <w:szCs w:val="23"/>
                <w:lang w:val="en-US" w:eastAsia="en-US"/>
              </w:rPr>
            </w:pPr>
            <w:r w:rsidRPr="006B5CA4">
              <w:rPr>
                <w:rFonts w:ascii="Calibri" w:eastAsiaTheme="majorEastAsia" w:hAnsi="Calibri" w:cstheme="minorHAnsi"/>
                <w:color w:val="000000" w:themeColor="text1"/>
                <w:sz w:val="22"/>
                <w:szCs w:val="23"/>
                <w:lang w:val="en-US" w:eastAsia="en-US"/>
              </w:rPr>
              <w:t>No</w:t>
            </w:r>
          </w:p>
        </w:tc>
        <w:tc>
          <w:tcPr>
            <w:tcW w:w="6355" w:type="dxa"/>
            <w:vAlign w:val="center"/>
          </w:tcPr>
          <w:p w14:paraId="57789BAD" w14:textId="65E39528" w:rsidR="00A95F04" w:rsidRPr="00642DE8" w:rsidRDefault="009E1113" w:rsidP="001273F1">
            <w:pPr>
              <w:pStyle w:val="SOPtext"/>
              <w:rPr>
                <w:color w:val="0070C0"/>
                <w:lang w:val="en-US"/>
              </w:rPr>
            </w:pPr>
            <w:r>
              <w:rPr>
                <w:color w:val="auto"/>
                <w:lang w:val="en-US"/>
              </w:rPr>
              <w:t>NA</w:t>
            </w:r>
          </w:p>
        </w:tc>
      </w:tr>
      <w:tr w:rsidR="00A95F04" w:rsidRPr="00C0034C" w14:paraId="6DD8AFD2" w14:textId="77777777" w:rsidTr="001273F1">
        <w:trPr>
          <w:trHeight w:val="416"/>
        </w:trPr>
        <w:tc>
          <w:tcPr>
            <w:tcW w:w="2547" w:type="dxa"/>
            <w:vAlign w:val="center"/>
          </w:tcPr>
          <w:p w14:paraId="0D83413D" w14:textId="61E9CDB7" w:rsidR="00A95F04" w:rsidRPr="00C0034C" w:rsidRDefault="00A95F04" w:rsidP="001273F1">
            <w:pPr>
              <w:pStyle w:val="SOPtext"/>
              <w:rPr>
                <w:color w:val="auto"/>
                <w:lang w:val="en-US"/>
              </w:rPr>
            </w:pPr>
            <w:r w:rsidRPr="003A0BF4">
              <w:rPr>
                <w:color w:val="auto"/>
                <w:lang w:val="en-US"/>
              </w:rPr>
              <w:t>Electronic data archive</w:t>
            </w:r>
          </w:p>
        </w:tc>
        <w:tc>
          <w:tcPr>
            <w:tcW w:w="850" w:type="dxa"/>
            <w:vAlign w:val="center"/>
          </w:tcPr>
          <w:p w14:paraId="7F6A7FB9" w14:textId="574041D4" w:rsidR="00A95F04" w:rsidRPr="006F3C75" w:rsidRDefault="00A95F04" w:rsidP="001273F1">
            <w:pPr>
              <w:jc w:val="center"/>
              <w:rPr>
                <w:rFonts w:ascii="Calibri" w:eastAsiaTheme="majorEastAsia" w:hAnsi="Calibri" w:cstheme="minorHAnsi"/>
                <w:color w:val="000000" w:themeColor="text1"/>
                <w:sz w:val="22"/>
                <w:szCs w:val="23"/>
                <w:lang w:val="en-US" w:eastAsia="en-US"/>
              </w:rPr>
            </w:pPr>
            <w:r w:rsidRPr="006F3C75">
              <w:rPr>
                <w:rFonts w:ascii="Calibri" w:eastAsiaTheme="majorEastAsia" w:hAnsi="Calibri" w:cstheme="minorHAnsi"/>
                <w:color w:val="000000" w:themeColor="text1"/>
                <w:sz w:val="22"/>
                <w:szCs w:val="23"/>
                <w:lang w:val="en-US" w:eastAsia="en-US"/>
              </w:rPr>
              <w:t>Yes</w:t>
            </w:r>
          </w:p>
        </w:tc>
        <w:tc>
          <w:tcPr>
            <w:tcW w:w="6355" w:type="dxa"/>
            <w:vAlign w:val="center"/>
          </w:tcPr>
          <w:p w14:paraId="23D72B3C" w14:textId="66DE0E0C" w:rsidR="006A723C" w:rsidRPr="006F3C75" w:rsidRDefault="006A723C" w:rsidP="001273F1">
            <w:pPr>
              <w:pStyle w:val="SOPtext"/>
              <w:rPr>
                <w:lang w:val="en-US"/>
              </w:rPr>
            </w:pPr>
            <w:r w:rsidRPr="006F3C75">
              <w:rPr>
                <w:lang w:val="en-US"/>
              </w:rPr>
              <w:t>Electronic data archive will be done by Data Manag</w:t>
            </w:r>
            <w:r w:rsidR="003A0BF4" w:rsidRPr="006F3C75">
              <w:rPr>
                <w:lang w:val="en-US"/>
              </w:rPr>
              <w:t>er</w:t>
            </w:r>
            <w:r w:rsidRPr="006F3C75">
              <w:rPr>
                <w:lang w:val="en-US"/>
              </w:rPr>
              <w:t xml:space="preserve">. At first level all data files, meta data, </w:t>
            </w:r>
            <w:r w:rsidR="006F3C75" w:rsidRPr="006F3C75">
              <w:rPr>
                <w:lang w:val="en-US"/>
              </w:rPr>
              <w:t>pdf attachments (Source data</w:t>
            </w:r>
            <w:proofErr w:type="gramStart"/>
            <w:r w:rsidR="006F3C75" w:rsidRPr="006F3C75">
              <w:rPr>
                <w:lang w:val="en-US"/>
              </w:rPr>
              <w:t>)</w:t>
            </w:r>
            <w:r w:rsidR="006F3C75">
              <w:rPr>
                <w:lang w:val="en-US"/>
              </w:rPr>
              <w:t>,</w:t>
            </w:r>
            <w:r w:rsidR="003A0BF4" w:rsidRPr="006F3C75">
              <w:rPr>
                <w:lang w:val="en-US"/>
              </w:rPr>
              <w:t>eCRFs</w:t>
            </w:r>
            <w:proofErr w:type="gramEnd"/>
            <w:r w:rsidR="003A0BF4" w:rsidRPr="006F3C75">
              <w:rPr>
                <w:lang w:val="en-US"/>
              </w:rPr>
              <w:t>,</w:t>
            </w:r>
            <w:r w:rsidRPr="006F3C75">
              <w:rPr>
                <w:lang w:val="en-US"/>
              </w:rPr>
              <w:t xml:space="preserve"> Logs will be downloaded and </w:t>
            </w:r>
            <w:r w:rsidR="006F3C75" w:rsidRPr="006F3C75">
              <w:rPr>
                <w:lang w:val="en-US"/>
              </w:rPr>
              <w:t>filed</w:t>
            </w:r>
            <w:r w:rsidRPr="006F3C75">
              <w:rPr>
                <w:lang w:val="en-US"/>
              </w:rPr>
              <w:t xml:space="preserve"> in TGI Network </w:t>
            </w:r>
            <w:r w:rsidR="006F3C75" w:rsidRPr="006F3C75">
              <w:rPr>
                <w:lang w:val="en-US"/>
              </w:rPr>
              <w:t xml:space="preserve"> drive.</w:t>
            </w:r>
          </w:p>
          <w:p w14:paraId="2C51F6C8" w14:textId="77777777" w:rsidR="006F3C75" w:rsidRPr="006F3C75" w:rsidRDefault="006F3C75" w:rsidP="001273F1">
            <w:pPr>
              <w:pStyle w:val="SOPtext"/>
              <w:rPr>
                <w:lang w:val="en-US"/>
              </w:rPr>
            </w:pPr>
          </w:p>
          <w:p w14:paraId="1DB2A424" w14:textId="3DF3B36E" w:rsidR="006A723C" w:rsidRPr="006F3C75" w:rsidRDefault="006A723C" w:rsidP="001273F1">
            <w:pPr>
              <w:pStyle w:val="SOPtext"/>
              <w:rPr>
                <w:lang w:val="en-US"/>
              </w:rPr>
            </w:pPr>
            <w:r w:rsidRPr="006F3C75">
              <w:rPr>
                <w:lang w:val="en-US"/>
              </w:rPr>
              <w:t>Another level of archive will be done in the</w:t>
            </w:r>
            <w:r w:rsidR="009E1113">
              <w:rPr>
                <w:lang w:val="en-US"/>
              </w:rPr>
              <w:t xml:space="preserve"> </w:t>
            </w:r>
            <w:proofErr w:type="gramStart"/>
            <w:r w:rsidR="009E1113">
              <w:rPr>
                <w:lang w:val="en-US"/>
              </w:rPr>
              <w:t>REDCap</w:t>
            </w:r>
            <w:proofErr w:type="gramEnd"/>
          </w:p>
          <w:p w14:paraId="33B2CFBF" w14:textId="3F040FAA" w:rsidR="00A95F04" w:rsidRPr="006F3C75" w:rsidRDefault="006F3C75" w:rsidP="001273F1">
            <w:pPr>
              <w:pStyle w:val="SOPtext"/>
              <w:rPr>
                <w:lang w:val="en-US"/>
              </w:rPr>
            </w:pPr>
            <w:r w:rsidRPr="006F3C75">
              <w:rPr>
                <w:lang w:val="en-US"/>
              </w:rPr>
              <w:t>Consent forms and essential documents will be stored at the clinical sites.</w:t>
            </w:r>
          </w:p>
        </w:tc>
      </w:tr>
      <w:tr w:rsidR="00A95F04" w14:paraId="3872CBE7" w14:textId="77777777" w:rsidTr="001273F1">
        <w:trPr>
          <w:trHeight w:val="409"/>
        </w:trPr>
        <w:tc>
          <w:tcPr>
            <w:tcW w:w="2547" w:type="dxa"/>
            <w:vAlign w:val="center"/>
          </w:tcPr>
          <w:p w14:paraId="18993D67" w14:textId="77777777" w:rsidR="00A95F04" w:rsidRDefault="00A95F04" w:rsidP="001273F1">
            <w:pPr>
              <w:pStyle w:val="SOPtext"/>
              <w:rPr>
                <w:lang w:val="en-US"/>
              </w:rPr>
            </w:pPr>
            <w:r>
              <w:rPr>
                <w:lang w:val="en-US"/>
              </w:rPr>
              <w:t>Data sharing</w:t>
            </w:r>
          </w:p>
        </w:tc>
        <w:tc>
          <w:tcPr>
            <w:tcW w:w="850" w:type="dxa"/>
            <w:vAlign w:val="center"/>
          </w:tcPr>
          <w:p w14:paraId="49D55A21" w14:textId="1CA1B36E" w:rsidR="00A95F04" w:rsidRPr="006B5CA4" w:rsidRDefault="00A95F04" w:rsidP="001273F1">
            <w:pPr>
              <w:jc w:val="center"/>
              <w:rPr>
                <w:rFonts w:ascii="Calibri" w:eastAsiaTheme="majorEastAsia" w:hAnsi="Calibri" w:cstheme="minorHAnsi"/>
                <w:color w:val="000000" w:themeColor="text1"/>
                <w:sz w:val="22"/>
                <w:szCs w:val="23"/>
                <w:lang w:val="en-US" w:eastAsia="en-US"/>
              </w:rPr>
            </w:pPr>
            <w:r w:rsidRPr="006B5CA4">
              <w:rPr>
                <w:rFonts w:ascii="Calibri" w:eastAsiaTheme="majorEastAsia" w:hAnsi="Calibri" w:cstheme="minorHAnsi"/>
                <w:color w:val="000000" w:themeColor="text1"/>
                <w:sz w:val="22"/>
                <w:szCs w:val="23"/>
                <w:lang w:val="en-US" w:eastAsia="en-US"/>
              </w:rPr>
              <w:t>No</w:t>
            </w:r>
          </w:p>
        </w:tc>
        <w:tc>
          <w:tcPr>
            <w:tcW w:w="6355" w:type="dxa"/>
            <w:vAlign w:val="center"/>
          </w:tcPr>
          <w:p w14:paraId="3026E358" w14:textId="77777777" w:rsidR="008941EF" w:rsidRPr="008941EF" w:rsidRDefault="008941EF" w:rsidP="008941EF">
            <w:pPr>
              <w:pStyle w:val="BodyText"/>
              <w:spacing w:before="27" w:line="276" w:lineRule="auto"/>
              <w:ind w:right="134"/>
              <w:rPr>
                <w:rFonts w:ascii="Calibri" w:eastAsiaTheme="majorEastAsia" w:hAnsi="Calibri" w:cstheme="minorHAnsi"/>
                <w:color w:val="000000" w:themeColor="text1"/>
                <w:sz w:val="22"/>
                <w:szCs w:val="23"/>
                <w:lang w:eastAsia="en-US"/>
              </w:rPr>
            </w:pPr>
            <w:r w:rsidRPr="008941EF">
              <w:rPr>
                <w:rFonts w:ascii="Calibri" w:eastAsiaTheme="majorEastAsia" w:hAnsi="Calibri" w:cstheme="minorHAnsi"/>
                <w:color w:val="000000" w:themeColor="text1"/>
                <w:sz w:val="22"/>
                <w:szCs w:val="23"/>
                <w:lang w:eastAsia="en-US"/>
              </w:rPr>
              <w:t xml:space="preserve">The codebook will be made available in a data sharing repository (e.g., GitHub or </w:t>
            </w:r>
            <w:proofErr w:type="spellStart"/>
            <w:r w:rsidRPr="008941EF">
              <w:rPr>
                <w:rFonts w:ascii="Calibri" w:eastAsiaTheme="majorEastAsia" w:hAnsi="Calibri" w:cstheme="minorHAnsi"/>
                <w:color w:val="000000" w:themeColor="text1"/>
                <w:sz w:val="22"/>
                <w:szCs w:val="23"/>
                <w:lang w:eastAsia="en-US"/>
              </w:rPr>
              <w:t>Zenodo</w:t>
            </w:r>
            <w:proofErr w:type="spellEnd"/>
            <w:r w:rsidRPr="008941EF">
              <w:rPr>
                <w:rFonts w:ascii="Calibri" w:eastAsiaTheme="majorEastAsia" w:hAnsi="Calibri" w:cstheme="minorHAnsi"/>
                <w:color w:val="000000" w:themeColor="text1"/>
                <w:sz w:val="22"/>
                <w:szCs w:val="23"/>
                <w:lang w:eastAsia="en-US"/>
              </w:rPr>
              <w:t>), connected to a unique DOI. Upon the publication of the primary research findings, an anonymized version of the dataset will be released under the same DOI as the metadata. The data will be shared under the Creative Commons Attribution 4.0 license.</w:t>
            </w:r>
          </w:p>
          <w:p w14:paraId="18EF894B" w14:textId="0CB9C927" w:rsidR="00A95F04" w:rsidRPr="00000ABD" w:rsidRDefault="00A95F04" w:rsidP="001273F1">
            <w:pPr>
              <w:pStyle w:val="SOPtext"/>
              <w:rPr>
                <w:b/>
                <w:lang w:val="en-US"/>
              </w:rPr>
            </w:pPr>
          </w:p>
        </w:tc>
      </w:tr>
    </w:tbl>
    <w:p w14:paraId="2705259A" w14:textId="4D516531" w:rsidR="002D443D" w:rsidRDefault="002D443D" w:rsidP="00FC73A2">
      <w:pPr>
        <w:pStyle w:val="SOPtext"/>
        <w:rPr>
          <w:lang w:val="en-US"/>
        </w:rPr>
      </w:pPr>
    </w:p>
    <w:p w14:paraId="5FCEED5F" w14:textId="77777777" w:rsidR="009E1113" w:rsidRDefault="009E1113" w:rsidP="00FC73A2">
      <w:pPr>
        <w:pStyle w:val="SOPtext"/>
        <w:rPr>
          <w:lang w:val="en-US"/>
        </w:rPr>
      </w:pPr>
    </w:p>
    <w:p w14:paraId="4D69818D" w14:textId="77777777" w:rsidR="009E1113" w:rsidRDefault="009E1113" w:rsidP="00FC73A2">
      <w:pPr>
        <w:pStyle w:val="SOPtext"/>
        <w:rPr>
          <w:lang w:val="en-US"/>
        </w:rPr>
      </w:pPr>
    </w:p>
    <w:p w14:paraId="12281FA4" w14:textId="5090C4DC" w:rsidR="00E70B02" w:rsidRPr="0033088F" w:rsidRDefault="005A7539" w:rsidP="00961280">
      <w:pPr>
        <w:pStyle w:val="Heading2"/>
      </w:pPr>
      <w:bookmarkStart w:id="46" w:name="_Toc161164385"/>
      <w:bookmarkStart w:id="47" w:name="_Toc158459690"/>
      <w:bookmarkStart w:id="48" w:name="_Toc158461486"/>
      <w:bookmarkStart w:id="49" w:name="_Toc158461680"/>
      <w:bookmarkStart w:id="50" w:name="_Toc158461777"/>
      <w:bookmarkStart w:id="51" w:name="_Toc158524174"/>
      <w:bookmarkStart w:id="52" w:name="_Toc6479553"/>
      <w:bookmarkStart w:id="53" w:name="_Toc6479640"/>
      <w:bookmarkStart w:id="54" w:name="_Toc6479555"/>
      <w:bookmarkStart w:id="55" w:name="_Toc6479642"/>
      <w:bookmarkStart w:id="56" w:name="_Toc158459697"/>
      <w:bookmarkStart w:id="57" w:name="_Toc158461494"/>
      <w:bookmarkStart w:id="58" w:name="_Toc158461688"/>
      <w:bookmarkStart w:id="59" w:name="_Toc158461785"/>
      <w:bookmarkStart w:id="60" w:name="_Toc158524182"/>
      <w:r>
        <w:t xml:space="preserve">4.3 </w:t>
      </w:r>
      <w:r w:rsidR="00E70B02">
        <w:t>Blinding and Unblinding</w:t>
      </w:r>
      <w:bookmarkEnd w:id="46"/>
    </w:p>
    <w:p w14:paraId="28529D89" w14:textId="77777777" w:rsidR="00E70B02" w:rsidRDefault="00E70B02" w:rsidP="00E70B02">
      <w:pPr>
        <w:pStyle w:val="SOPtext"/>
      </w:pPr>
      <w:r>
        <w:t>The table below summarises the blinding and unblinding requirements for the study.</w:t>
      </w:r>
    </w:p>
    <w:p w14:paraId="04726B23" w14:textId="77777777" w:rsidR="00E70B02" w:rsidRDefault="00E70B02" w:rsidP="00E70B02">
      <w:pPr>
        <w:pStyle w:val="SOPtext"/>
      </w:pPr>
    </w:p>
    <w:tbl>
      <w:tblPr>
        <w:tblStyle w:val="TableGrid"/>
        <w:tblW w:w="9776" w:type="dxa"/>
        <w:tblLook w:val="04A0" w:firstRow="1" w:lastRow="0" w:firstColumn="1" w:lastColumn="0" w:noHBand="0" w:noVBand="1"/>
      </w:tblPr>
      <w:tblGrid>
        <w:gridCol w:w="2564"/>
        <w:gridCol w:w="7212"/>
      </w:tblGrid>
      <w:tr w:rsidR="00E70B02" w14:paraId="3A87FFA4" w14:textId="77777777" w:rsidTr="006E2F37">
        <w:tc>
          <w:tcPr>
            <w:tcW w:w="2564" w:type="dxa"/>
          </w:tcPr>
          <w:p w14:paraId="3484D371" w14:textId="77777777" w:rsidR="00E70B02" w:rsidRDefault="00E70B02" w:rsidP="00574992">
            <w:pPr>
              <w:pStyle w:val="SOPtext"/>
            </w:pPr>
            <w:r>
              <w:t>Blinding requirements</w:t>
            </w:r>
          </w:p>
        </w:tc>
        <w:tc>
          <w:tcPr>
            <w:tcW w:w="7212" w:type="dxa"/>
          </w:tcPr>
          <w:p w14:paraId="155D6212" w14:textId="53806AC3" w:rsidR="00E70B02" w:rsidRPr="006F3C75" w:rsidRDefault="009E1113" w:rsidP="00574992">
            <w:pPr>
              <w:pStyle w:val="SOPtext"/>
              <w:rPr>
                <w:color w:val="auto"/>
              </w:rPr>
            </w:pPr>
            <w:r>
              <w:rPr>
                <w:color w:val="auto"/>
              </w:rPr>
              <w:t>NA</w:t>
            </w:r>
          </w:p>
        </w:tc>
      </w:tr>
      <w:tr w:rsidR="00E70B02" w14:paraId="62B9B91E" w14:textId="77777777" w:rsidTr="006E2F37">
        <w:tc>
          <w:tcPr>
            <w:tcW w:w="2564" w:type="dxa"/>
          </w:tcPr>
          <w:p w14:paraId="0E670BC6" w14:textId="77777777" w:rsidR="00E70B02" w:rsidRDefault="00E70B02" w:rsidP="00574992">
            <w:pPr>
              <w:pStyle w:val="SOPtext"/>
            </w:pPr>
            <w:r>
              <w:t>Unblinding requirements</w:t>
            </w:r>
          </w:p>
        </w:tc>
        <w:tc>
          <w:tcPr>
            <w:tcW w:w="7212" w:type="dxa"/>
          </w:tcPr>
          <w:p w14:paraId="5DA6CAAA" w14:textId="4FD3EF2B" w:rsidR="00E70B02" w:rsidRPr="006F3C75" w:rsidRDefault="009E1113" w:rsidP="00574992">
            <w:pPr>
              <w:pStyle w:val="SOPtext"/>
              <w:rPr>
                <w:color w:val="auto"/>
              </w:rPr>
            </w:pPr>
            <w:r>
              <w:rPr>
                <w:color w:val="auto"/>
              </w:rPr>
              <w:t>NA</w:t>
            </w:r>
          </w:p>
        </w:tc>
      </w:tr>
    </w:tbl>
    <w:p w14:paraId="22154F78" w14:textId="77777777" w:rsidR="005A7539" w:rsidRDefault="005A7539" w:rsidP="005A7539"/>
    <w:p w14:paraId="314A37A4" w14:textId="595B63ED" w:rsidR="00972A6F" w:rsidRPr="005A7539" w:rsidRDefault="00972A6F" w:rsidP="005A7539">
      <w:pPr>
        <w:pStyle w:val="Heading1"/>
        <w:jc w:val="left"/>
        <w:rPr>
          <w:color w:val="000000" w:themeColor="text1"/>
        </w:rPr>
      </w:pPr>
      <w:bookmarkStart w:id="61" w:name="_Toc161164386"/>
      <w:r w:rsidRPr="0033088F">
        <w:rPr>
          <w:color w:val="000000" w:themeColor="text1"/>
        </w:rPr>
        <w:t>Project Data</w:t>
      </w:r>
      <w:r w:rsidRPr="005A7539">
        <w:rPr>
          <w:color w:val="000000" w:themeColor="text1"/>
        </w:rPr>
        <w:t xml:space="preserve"> and Database Systems</w:t>
      </w:r>
      <w:bookmarkEnd w:id="47"/>
      <w:bookmarkEnd w:id="48"/>
      <w:bookmarkEnd w:id="49"/>
      <w:bookmarkEnd w:id="50"/>
      <w:bookmarkEnd w:id="51"/>
      <w:bookmarkEnd w:id="52"/>
      <w:bookmarkEnd w:id="53"/>
      <w:bookmarkEnd w:id="61"/>
    </w:p>
    <w:p w14:paraId="3F2540BA" w14:textId="1695D47D" w:rsidR="008E50CF" w:rsidRPr="0013500A" w:rsidRDefault="005A7539" w:rsidP="00961280">
      <w:pPr>
        <w:pStyle w:val="Heading2"/>
      </w:pPr>
      <w:bookmarkStart w:id="62" w:name="_Toc161164387"/>
      <w:r>
        <w:t xml:space="preserve">5.1 </w:t>
      </w:r>
      <w:r w:rsidR="008E50CF" w:rsidRPr="0013500A">
        <w:t>Project Data Set</w:t>
      </w:r>
      <w:bookmarkEnd w:id="54"/>
      <w:bookmarkEnd w:id="55"/>
      <w:bookmarkEnd w:id="62"/>
    </w:p>
    <w:p w14:paraId="133106C0" w14:textId="7409F60D" w:rsidR="008E50CF" w:rsidRPr="0033088F" w:rsidRDefault="008E50CF" w:rsidP="008434F0">
      <w:pPr>
        <w:pStyle w:val="SOPtext"/>
      </w:pPr>
      <w:r w:rsidRPr="0033088F">
        <w:t>The table below lists the data sets and their so</w:t>
      </w:r>
      <w:r w:rsidR="00D80E72" w:rsidRPr="0033088F">
        <w:t>urces that will be used for this</w:t>
      </w:r>
      <w:r w:rsidRPr="0033088F">
        <w:t xml:space="preserve"> </w:t>
      </w:r>
      <w:r w:rsidR="0012123F">
        <w:t>project</w:t>
      </w:r>
      <w:r w:rsidRPr="0033088F">
        <w:t>.</w:t>
      </w:r>
    </w:p>
    <w:p w14:paraId="5ADCABCC" w14:textId="77777777" w:rsidR="008E50CF" w:rsidRPr="0033088F" w:rsidRDefault="008E50CF" w:rsidP="008E50CF">
      <w:pPr>
        <w:rPr>
          <w:rFonts w:asciiTheme="minorHAnsi" w:hAnsiTheme="minorHAnsi" w:cstheme="minorHAnsi"/>
          <w:color w:val="000000" w:themeColor="text1"/>
          <w:lang w:val="en-AU"/>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127"/>
        <w:gridCol w:w="1134"/>
        <w:gridCol w:w="1417"/>
        <w:gridCol w:w="1559"/>
        <w:gridCol w:w="1276"/>
        <w:gridCol w:w="992"/>
      </w:tblGrid>
      <w:tr w:rsidR="00C26081" w:rsidRPr="0033088F" w14:paraId="40524655" w14:textId="20DF6F64" w:rsidTr="00C42408">
        <w:trPr>
          <w:tblHeader/>
        </w:trPr>
        <w:tc>
          <w:tcPr>
            <w:tcW w:w="1696" w:type="dxa"/>
            <w:vAlign w:val="center"/>
          </w:tcPr>
          <w:p w14:paraId="5EB785DA" w14:textId="77777777" w:rsidR="00C26081" w:rsidRPr="0033088F" w:rsidRDefault="00C26081" w:rsidP="00ED0656">
            <w:pPr>
              <w:pStyle w:val="SOPtext"/>
              <w:jc w:val="center"/>
              <w:rPr>
                <w:b/>
              </w:rPr>
            </w:pPr>
            <w:r w:rsidRPr="0033088F">
              <w:rPr>
                <w:b/>
              </w:rPr>
              <w:t xml:space="preserve">Data </w:t>
            </w:r>
            <w:r>
              <w:rPr>
                <w:b/>
              </w:rPr>
              <w:t>Description</w:t>
            </w:r>
          </w:p>
        </w:tc>
        <w:tc>
          <w:tcPr>
            <w:tcW w:w="2127" w:type="dxa"/>
            <w:vAlign w:val="center"/>
          </w:tcPr>
          <w:p w14:paraId="4196E6BE" w14:textId="3D6D469B" w:rsidR="00C26081" w:rsidRPr="0033088F" w:rsidRDefault="00C26081" w:rsidP="00ED0656">
            <w:pPr>
              <w:pStyle w:val="SOPtext"/>
              <w:jc w:val="center"/>
              <w:rPr>
                <w:b/>
              </w:rPr>
            </w:pPr>
            <w:r>
              <w:rPr>
                <w:b/>
              </w:rPr>
              <w:t xml:space="preserve">Data </w:t>
            </w:r>
            <w:r w:rsidRPr="0033088F">
              <w:rPr>
                <w:b/>
              </w:rPr>
              <w:t>Source</w:t>
            </w:r>
          </w:p>
        </w:tc>
        <w:tc>
          <w:tcPr>
            <w:tcW w:w="1134" w:type="dxa"/>
            <w:vAlign w:val="center"/>
          </w:tcPr>
          <w:p w14:paraId="61BB2CFA" w14:textId="2CAE595E" w:rsidR="00C26081" w:rsidRDefault="00C26081" w:rsidP="00ED0656">
            <w:pPr>
              <w:pStyle w:val="SOPtext"/>
              <w:jc w:val="center"/>
              <w:rPr>
                <w:b/>
              </w:rPr>
            </w:pPr>
            <w:r>
              <w:rPr>
                <w:b/>
              </w:rPr>
              <w:t>Country of Source</w:t>
            </w:r>
          </w:p>
        </w:tc>
        <w:tc>
          <w:tcPr>
            <w:tcW w:w="1417" w:type="dxa"/>
            <w:vAlign w:val="center"/>
          </w:tcPr>
          <w:p w14:paraId="551EEC1A" w14:textId="6E2D7A56" w:rsidR="00C26081" w:rsidRPr="0033088F" w:rsidRDefault="00C26081" w:rsidP="00ED0656">
            <w:pPr>
              <w:pStyle w:val="SOPtext"/>
              <w:jc w:val="center"/>
              <w:rPr>
                <w:b/>
              </w:rPr>
            </w:pPr>
            <w:r>
              <w:rPr>
                <w:b/>
              </w:rPr>
              <w:t>Method to Collect D</w:t>
            </w:r>
            <w:r w:rsidRPr="0033088F">
              <w:rPr>
                <w:b/>
              </w:rPr>
              <w:t>ata</w:t>
            </w:r>
          </w:p>
        </w:tc>
        <w:tc>
          <w:tcPr>
            <w:tcW w:w="1559" w:type="dxa"/>
            <w:vAlign w:val="center"/>
          </w:tcPr>
          <w:p w14:paraId="1E547C8F" w14:textId="77777777" w:rsidR="00C26081" w:rsidRPr="0033088F" w:rsidRDefault="00C26081" w:rsidP="00ED0656">
            <w:pPr>
              <w:pStyle w:val="SOPtext"/>
              <w:jc w:val="center"/>
              <w:rPr>
                <w:b/>
              </w:rPr>
            </w:pPr>
            <w:r w:rsidRPr="0033088F">
              <w:rPr>
                <w:b/>
              </w:rPr>
              <w:t>Responsibility</w:t>
            </w:r>
          </w:p>
        </w:tc>
        <w:tc>
          <w:tcPr>
            <w:tcW w:w="1276" w:type="dxa"/>
            <w:vAlign w:val="center"/>
          </w:tcPr>
          <w:p w14:paraId="669C05AA" w14:textId="5751B399" w:rsidR="00C26081" w:rsidRDefault="00C26081" w:rsidP="00ED0656">
            <w:pPr>
              <w:pStyle w:val="SOPtext"/>
              <w:jc w:val="center"/>
              <w:rPr>
                <w:b/>
              </w:rPr>
            </w:pPr>
            <w:r w:rsidRPr="0033088F">
              <w:rPr>
                <w:b/>
              </w:rPr>
              <w:t>Data Retention Period</w:t>
            </w:r>
          </w:p>
          <w:p w14:paraId="2A3B4EFF" w14:textId="749A561B" w:rsidR="00C26081" w:rsidRPr="005D58ED" w:rsidRDefault="00C26081" w:rsidP="00ED0656">
            <w:pPr>
              <w:pStyle w:val="SOPtext"/>
              <w:jc w:val="center"/>
            </w:pPr>
          </w:p>
        </w:tc>
        <w:tc>
          <w:tcPr>
            <w:tcW w:w="992" w:type="dxa"/>
            <w:vAlign w:val="center"/>
          </w:tcPr>
          <w:p w14:paraId="36C110D1" w14:textId="347719FF" w:rsidR="00C26081" w:rsidRPr="0033088F" w:rsidRDefault="00C26081" w:rsidP="00ED0656">
            <w:pPr>
              <w:pStyle w:val="SOPtext"/>
              <w:jc w:val="center"/>
              <w:rPr>
                <w:b/>
              </w:rPr>
            </w:pPr>
            <w:r>
              <w:rPr>
                <w:b/>
              </w:rPr>
              <w:t>Data Destruction Date</w:t>
            </w:r>
          </w:p>
        </w:tc>
      </w:tr>
      <w:tr w:rsidR="00D17DFD" w:rsidRPr="00D17DFD" w14:paraId="05F18449" w14:textId="77777777" w:rsidTr="00C42408">
        <w:tc>
          <w:tcPr>
            <w:tcW w:w="1696" w:type="dxa"/>
          </w:tcPr>
          <w:p w14:paraId="5C01725B" w14:textId="3D313966" w:rsidR="00F3406B" w:rsidRDefault="002B49AF" w:rsidP="00A93D4B">
            <w:pPr>
              <w:pStyle w:val="SOPtext"/>
              <w:rPr>
                <w:iCs/>
                <w:color w:val="auto"/>
              </w:rPr>
            </w:pPr>
            <w:r>
              <w:rPr>
                <w:iCs/>
                <w:color w:val="auto"/>
              </w:rPr>
              <w:t>eCRF</w:t>
            </w:r>
            <w:r w:rsidR="00D17DFD" w:rsidRPr="00D17DFD">
              <w:rPr>
                <w:iCs/>
                <w:color w:val="auto"/>
              </w:rPr>
              <w:t xml:space="preserve"> Data</w:t>
            </w:r>
          </w:p>
          <w:p w14:paraId="3F20F01D" w14:textId="77777777" w:rsidR="00F3406B" w:rsidRDefault="00F3406B" w:rsidP="00A93D4B">
            <w:pPr>
              <w:pStyle w:val="SOPtext"/>
              <w:rPr>
                <w:iCs/>
                <w:color w:val="auto"/>
              </w:rPr>
            </w:pPr>
          </w:p>
          <w:p w14:paraId="3A10EF8D" w14:textId="5FE63BEC" w:rsidR="00D17DFD" w:rsidRPr="00D17DFD" w:rsidRDefault="00D17DFD" w:rsidP="00A93D4B">
            <w:pPr>
              <w:pStyle w:val="SOPtext"/>
              <w:rPr>
                <w:iCs/>
                <w:color w:val="auto"/>
              </w:rPr>
            </w:pPr>
          </w:p>
        </w:tc>
        <w:tc>
          <w:tcPr>
            <w:tcW w:w="2127" w:type="dxa"/>
          </w:tcPr>
          <w:p w14:paraId="36C2BCD4" w14:textId="2F22C47E" w:rsidR="00D17DFD" w:rsidRPr="00D17DFD" w:rsidRDefault="00897338" w:rsidP="00A93D4B">
            <w:pPr>
              <w:pStyle w:val="SOPtext"/>
              <w:rPr>
                <w:iCs/>
                <w:color w:val="auto"/>
              </w:rPr>
            </w:pPr>
            <w:r>
              <w:rPr>
                <w:iCs/>
                <w:color w:val="auto"/>
              </w:rPr>
              <w:t>Patient medical records (</w:t>
            </w:r>
            <w:del w:id="63" w:author="Samriddhi Ranjan" w:date="2024-03-13T11:48:00Z">
              <w:r w:rsidDel="00582B36">
                <w:rPr>
                  <w:iCs/>
                  <w:color w:val="auto"/>
                </w:rPr>
                <w:delText>medication ECHO reports, ECG and patient reported symptoms</w:delText>
              </w:r>
            </w:del>
            <w:ins w:id="64" w:author="Samriddhi Ranjan" w:date="2024-03-13T11:48:00Z">
              <w:r w:rsidR="00582B36">
                <w:rPr>
                  <w:iCs/>
                  <w:color w:val="auto"/>
                </w:rPr>
                <w:t xml:space="preserve"> MRI, </w:t>
              </w:r>
            </w:ins>
            <w:ins w:id="65" w:author="Samriddhi Ranjan" w:date="2024-03-13T11:49:00Z">
              <w:r w:rsidR="00582B36">
                <w:rPr>
                  <w:iCs/>
                  <w:color w:val="auto"/>
                </w:rPr>
                <w:t>USG, X-ray, MRI</w:t>
              </w:r>
            </w:ins>
            <w:r>
              <w:rPr>
                <w:iCs/>
                <w:color w:val="auto"/>
              </w:rPr>
              <w:t>)</w:t>
            </w:r>
          </w:p>
        </w:tc>
        <w:tc>
          <w:tcPr>
            <w:tcW w:w="1134" w:type="dxa"/>
          </w:tcPr>
          <w:p w14:paraId="67D2EB3A" w14:textId="212DF64B" w:rsidR="00D17DFD" w:rsidRPr="00D17DFD" w:rsidRDefault="00D17DFD" w:rsidP="00A93D4B">
            <w:pPr>
              <w:pStyle w:val="SOPtext"/>
              <w:rPr>
                <w:iCs/>
                <w:color w:val="auto"/>
              </w:rPr>
            </w:pPr>
            <w:r w:rsidRPr="00D17DFD">
              <w:rPr>
                <w:iCs/>
                <w:color w:val="auto"/>
              </w:rPr>
              <w:t>India</w:t>
            </w:r>
          </w:p>
        </w:tc>
        <w:tc>
          <w:tcPr>
            <w:tcW w:w="1417" w:type="dxa"/>
          </w:tcPr>
          <w:p w14:paraId="21970496" w14:textId="163FE3FB" w:rsidR="00D17DFD" w:rsidRPr="00D17DFD" w:rsidRDefault="00D17DFD" w:rsidP="00A93D4B">
            <w:pPr>
              <w:pStyle w:val="SOPtext"/>
              <w:rPr>
                <w:iCs/>
                <w:color w:val="auto"/>
              </w:rPr>
            </w:pPr>
            <w:r w:rsidRPr="00D17DFD">
              <w:rPr>
                <w:iCs/>
                <w:color w:val="auto"/>
              </w:rPr>
              <w:t>Web based EDC</w:t>
            </w:r>
          </w:p>
        </w:tc>
        <w:tc>
          <w:tcPr>
            <w:tcW w:w="1559" w:type="dxa"/>
          </w:tcPr>
          <w:p w14:paraId="3997B347" w14:textId="0E28D20E" w:rsidR="00D17DFD" w:rsidRPr="00D17DFD" w:rsidRDefault="00D17DFD" w:rsidP="00A93D4B">
            <w:pPr>
              <w:pStyle w:val="SOPtext"/>
              <w:rPr>
                <w:iCs/>
                <w:color w:val="auto"/>
              </w:rPr>
            </w:pPr>
            <w:r w:rsidRPr="00D17DFD">
              <w:rPr>
                <w:iCs/>
                <w:color w:val="auto"/>
              </w:rPr>
              <w:t>Sites</w:t>
            </w:r>
          </w:p>
        </w:tc>
        <w:tc>
          <w:tcPr>
            <w:tcW w:w="1276" w:type="dxa"/>
          </w:tcPr>
          <w:p w14:paraId="0BC57AE5" w14:textId="306B65D3" w:rsidR="00D17DFD" w:rsidRPr="00D17DFD" w:rsidRDefault="00E22D10" w:rsidP="00A93D4B">
            <w:pPr>
              <w:pStyle w:val="SOPtext"/>
              <w:rPr>
                <w:iCs/>
                <w:color w:val="auto"/>
              </w:rPr>
            </w:pPr>
            <w:r>
              <w:rPr>
                <w:iCs/>
                <w:color w:val="auto"/>
              </w:rPr>
              <w:t>Permanent</w:t>
            </w:r>
          </w:p>
        </w:tc>
        <w:tc>
          <w:tcPr>
            <w:tcW w:w="992" w:type="dxa"/>
          </w:tcPr>
          <w:p w14:paraId="32085D56" w14:textId="06B924DC" w:rsidR="00D17DFD" w:rsidRPr="00D17DFD" w:rsidRDefault="001273F1" w:rsidP="00A93D4B">
            <w:pPr>
              <w:pStyle w:val="SOPtext"/>
              <w:rPr>
                <w:iCs/>
                <w:color w:val="auto"/>
              </w:rPr>
            </w:pPr>
            <w:r>
              <w:rPr>
                <w:iCs/>
                <w:color w:val="auto"/>
              </w:rPr>
              <w:t>NA</w:t>
            </w:r>
          </w:p>
        </w:tc>
      </w:tr>
      <w:tr w:rsidR="001273F1" w:rsidRPr="00934C40" w14:paraId="5538DC15" w14:textId="77777777" w:rsidTr="00C42408">
        <w:tc>
          <w:tcPr>
            <w:tcW w:w="1696" w:type="dxa"/>
          </w:tcPr>
          <w:p w14:paraId="341D72F7" w14:textId="1378ADAB" w:rsidR="001273F1" w:rsidRPr="00F3406B" w:rsidRDefault="001273F1" w:rsidP="001273F1">
            <w:pPr>
              <w:pStyle w:val="SOPtext"/>
              <w:rPr>
                <w:iCs/>
                <w:color w:val="auto"/>
              </w:rPr>
            </w:pPr>
            <w:r>
              <w:rPr>
                <w:iCs/>
                <w:color w:val="auto"/>
              </w:rPr>
              <w:t>Project documents</w:t>
            </w:r>
          </w:p>
        </w:tc>
        <w:tc>
          <w:tcPr>
            <w:tcW w:w="2127" w:type="dxa"/>
          </w:tcPr>
          <w:p w14:paraId="68D042FF" w14:textId="172801A0" w:rsidR="001273F1" w:rsidRPr="00E22D10" w:rsidRDefault="00C42408" w:rsidP="001273F1">
            <w:pPr>
              <w:pStyle w:val="SOPtext"/>
              <w:rPr>
                <w:iCs/>
                <w:color w:val="0070C0"/>
              </w:rPr>
            </w:pPr>
            <w:r>
              <w:rPr>
                <w:iCs/>
                <w:color w:val="auto"/>
              </w:rPr>
              <w:t>Prepared during project activities</w:t>
            </w:r>
          </w:p>
        </w:tc>
        <w:tc>
          <w:tcPr>
            <w:tcW w:w="1134" w:type="dxa"/>
          </w:tcPr>
          <w:p w14:paraId="18A7259A" w14:textId="59CB4D9F" w:rsidR="001273F1" w:rsidRPr="00E22D10" w:rsidRDefault="001273F1" w:rsidP="001273F1">
            <w:pPr>
              <w:pStyle w:val="SOPtext"/>
              <w:rPr>
                <w:iCs/>
                <w:color w:val="0070C0"/>
              </w:rPr>
            </w:pPr>
            <w:r w:rsidRPr="00E22D10">
              <w:rPr>
                <w:iCs/>
                <w:color w:val="auto"/>
              </w:rPr>
              <w:t>India</w:t>
            </w:r>
          </w:p>
        </w:tc>
        <w:tc>
          <w:tcPr>
            <w:tcW w:w="1417" w:type="dxa"/>
          </w:tcPr>
          <w:p w14:paraId="5F5A4D2D" w14:textId="2F4828B5" w:rsidR="001273F1" w:rsidRPr="00E22D10" w:rsidRDefault="001273F1" w:rsidP="001273F1">
            <w:pPr>
              <w:pStyle w:val="SOPtext"/>
              <w:rPr>
                <w:iCs/>
                <w:color w:val="0070C0"/>
              </w:rPr>
            </w:pPr>
            <w:r w:rsidRPr="00E22D10">
              <w:rPr>
                <w:iCs/>
                <w:color w:val="auto"/>
              </w:rPr>
              <w:t>Offline saved files</w:t>
            </w:r>
          </w:p>
        </w:tc>
        <w:tc>
          <w:tcPr>
            <w:tcW w:w="1559" w:type="dxa"/>
          </w:tcPr>
          <w:p w14:paraId="264F9516" w14:textId="76F2A0C9" w:rsidR="001273F1" w:rsidRPr="00E22D10" w:rsidRDefault="00747522" w:rsidP="001273F1">
            <w:pPr>
              <w:pStyle w:val="SOPtext"/>
              <w:rPr>
                <w:iCs/>
                <w:color w:val="auto"/>
              </w:rPr>
            </w:pPr>
            <w:r>
              <w:rPr>
                <w:iCs/>
                <w:color w:val="auto"/>
              </w:rPr>
              <w:t>Study team</w:t>
            </w:r>
          </w:p>
        </w:tc>
        <w:tc>
          <w:tcPr>
            <w:tcW w:w="1276" w:type="dxa"/>
          </w:tcPr>
          <w:p w14:paraId="56172962" w14:textId="4495FA59" w:rsidR="001273F1" w:rsidRPr="00E22D10" w:rsidRDefault="001273F1" w:rsidP="001273F1">
            <w:pPr>
              <w:pStyle w:val="SOPtext"/>
              <w:rPr>
                <w:iCs/>
                <w:color w:val="auto"/>
              </w:rPr>
            </w:pPr>
            <w:r>
              <w:rPr>
                <w:iCs/>
                <w:color w:val="auto"/>
              </w:rPr>
              <w:t>Permanent</w:t>
            </w:r>
          </w:p>
        </w:tc>
        <w:tc>
          <w:tcPr>
            <w:tcW w:w="992" w:type="dxa"/>
          </w:tcPr>
          <w:p w14:paraId="519B7DE0" w14:textId="2998D75A" w:rsidR="001273F1" w:rsidRPr="00E22D10" w:rsidRDefault="001273F1" w:rsidP="001273F1">
            <w:pPr>
              <w:pStyle w:val="SOPtext"/>
              <w:rPr>
                <w:iCs/>
                <w:color w:val="0070C0"/>
              </w:rPr>
            </w:pPr>
            <w:r w:rsidRPr="002A294D">
              <w:rPr>
                <w:iCs/>
                <w:color w:val="auto"/>
              </w:rPr>
              <w:t>NA</w:t>
            </w:r>
          </w:p>
        </w:tc>
      </w:tr>
      <w:tr w:rsidR="001273F1" w:rsidRPr="00E22D10" w14:paraId="1ABE27E6" w14:textId="27AEF253" w:rsidTr="00C42408">
        <w:tc>
          <w:tcPr>
            <w:tcW w:w="1696" w:type="dxa"/>
          </w:tcPr>
          <w:p w14:paraId="2F60FF79" w14:textId="16339BD1" w:rsidR="001273F1" w:rsidRPr="00E22D10" w:rsidRDefault="001273F1" w:rsidP="001273F1">
            <w:pPr>
              <w:pStyle w:val="SOPtext"/>
              <w:rPr>
                <w:iCs/>
                <w:color w:val="auto"/>
              </w:rPr>
            </w:pPr>
            <w:r w:rsidRPr="00E22D10">
              <w:rPr>
                <w:iCs/>
                <w:color w:val="auto"/>
              </w:rPr>
              <w:t>Participant Reported Outcomes</w:t>
            </w:r>
          </w:p>
        </w:tc>
        <w:tc>
          <w:tcPr>
            <w:tcW w:w="2127" w:type="dxa"/>
          </w:tcPr>
          <w:p w14:paraId="3735A192" w14:textId="69F7B46C" w:rsidR="001273F1" w:rsidRPr="00E22D10" w:rsidRDefault="001273F1" w:rsidP="001273F1">
            <w:pPr>
              <w:pStyle w:val="SOPtext"/>
              <w:rPr>
                <w:iCs/>
                <w:color w:val="auto"/>
              </w:rPr>
            </w:pPr>
            <w:r>
              <w:rPr>
                <w:iCs/>
                <w:color w:val="auto"/>
              </w:rPr>
              <w:t xml:space="preserve">EQ-5D-5L </w:t>
            </w:r>
            <w:ins w:id="66" w:author="Samriddhi Ranjan" w:date="2024-03-13T11:51:00Z">
              <w:r w:rsidR="00855394">
                <w:rPr>
                  <w:iCs/>
                  <w:color w:val="auto"/>
                </w:rPr>
                <w:t xml:space="preserve">&amp; </w:t>
              </w:r>
              <w:r w:rsidR="00855394" w:rsidRPr="00855394">
                <w:rPr>
                  <w:iCs/>
                  <w:color w:val="auto"/>
                </w:rPr>
                <w:t>WHODAS</w:t>
              </w:r>
              <w:r w:rsidR="00855394">
                <w:rPr>
                  <w:iCs/>
                  <w:color w:val="auto"/>
                </w:rPr>
                <w:t xml:space="preserve"> </w:t>
              </w:r>
            </w:ins>
            <w:ins w:id="67" w:author="Samriddhi Ranjan" w:date="2024-03-13T11:52:00Z">
              <w:r w:rsidR="00855394">
                <w:rPr>
                  <w:iCs/>
                  <w:color w:val="auto"/>
                </w:rPr>
                <w:t xml:space="preserve">&amp; </w:t>
              </w:r>
            </w:ins>
            <w:r>
              <w:rPr>
                <w:iCs/>
                <w:color w:val="auto"/>
              </w:rPr>
              <w:t xml:space="preserve">CRF data of </w:t>
            </w:r>
            <w:r w:rsidRPr="00E22D10">
              <w:rPr>
                <w:iCs/>
                <w:color w:val="auto"/>
              </w:rPr>
              <w:t>Project participants</w:t>
            </w:r>
          </w:p>
        </w:tc>
        <w:tc>
          <w:tcPr>
            <w:tcW w:w="1134" w:type="dxa"/>
          </w:tcPr>
          <w:p w14:paraId="3545AF7B" w14:textId="5166A90F" w:rsidR="001273F1" w:rsidRPr="00E22D10" w:rsidRDefault="001273F1" w:rsidP="001273F1">
            <w:pPr>
              <w:pStyle w:val="SOPtext"/>
              <w:rPr>
                <w:iCs/>
                <w:color w:val="auto"/>
              </w:rPr>
            </w:pPr>
            <w:r>
              <w:rPr>
                <w:iCs/>
                <w:color w:val="auto"/>
              </w:rPr>
              <w:t>India</w:t>
            </w:r>
          </w:p>
        </w:tc>
        <w:tc>
          <w:tcPr>
            <w:tcW w:w="1417" w:type="dxa"/>
          </w:tcPr>
          <w:p w14:paraId="1F842500" w14:textId="7989E477" w:rsidR="001273F1" w:rsidRPr="00E22D10" w:rsidRDefault="001273F1" w:rsidP="001273F1">
            <w:pPr>
              <w:pStyle w:val="SOPtext"/>
              <w:rPr>
                <w:iCs/>
                <w:color w:val="auto"/>
              </w:rPr>
            </w:pPr>
            <w:r w:rsidRPr="00E22D10">
              <w:rPr>
                <w:iCs/>
                <w:color w:val="auto"/>
              </w:rPr>
              <w:t>Paper form completion at site</w:t>
            </w:r>
          </w:p>
        </w:tc>
        <w:tc>
          <w:tcPr>
            <w:tcW w:w="1559" w:type="dxa"/>
          </w:tcPr>
          <w:p w14:paraId="2B8C2500" w14:textId="5D47F2EF" w:rsidR="001273F1" w:rsidRPr="00E22D10" w:rsidRDefault="001273F1" w:rsidP="001273F1">
            <w:pPr>
              <w:pStyle w:val="SOPtext"/>
              <w:rPr>
                <w:iCs/>
                <w:color w:val="auto"/>
              </w:rPr>
            </w:pPr>
            <w:r w:rsidRPr="00E22D10">
              <w:rPr>
                <w:iCs/>
                <w:color w:val="auto"/>
              </w:rPr>
              <w:t>Site staff</w:t>
            </w:r>
          </w:p>
        </w:tc>
        <w:tc>
          <w:tcPr>
            <w:tcW w:w="1276" w:type="dxa"/>
          </w:tcPr>
          <w:p w14:paraId="3A744D16" w14:textId="21FA041C" w:rsidR="001273F1" w:rsidRPr="00E22D10" w:rsidRDefault="001273F1" w:rsidP="001273F1">
            <w:pPr>
              <w:pStyle w:val="SOPtext"/>
              <w:rPr>
                <w:iCs/>
                <w:color w:val="auto"/>
              </w:rPr>
            </w:pPr>
            <w:r w:rsidRPr="00E22D10">
              <w:rPr>
                <w:iCs/>
                <w:color w:val="auto"/>
              </w:rPr>
              <w:t>Permanent</w:t>
            </w:r>
          </w:p>
        </w:tc>
        <w:tc>
          <w:tcPr>
            <w:tcW w:w="992" w:type="dxa"/>
          </w:tcPr>
          <w:p w14:paraId="7D93302B" w14:textId="401F20E6" w:rsidR="001273F1" w:rsidRPr="00E22D10" w:rsidRDefault="001273F1" w:rsidP="001273F1">
            <w:pPr>
              <w:pStyle w:val="SOPtext"/>
              <w:rPr>
                <w:iCs/>
                <w:color w:val="auto"/>
              </w:rPr>
            </w:pPr>
            <w:r w:rsidRPr="002A294D">
              <w:rPr>
                <w:iCs/>
                <w:color w:val="auto"/>
              </w:rPr>
              <w:t>NA</w:t>
            </w:r>
          </w:p>
        </w:tc>
      </w:tr>
      <w:tr w:rsidR="001273F1" w:rsidRPr="00CD12B6" w14:paraId="1D2F57A1" w14:textId="12ABCF8B" w:rsidTr="00C42408">
        <w:tc>
          <w:tcPr>
            <w:tcW w:w="1696" w:type="dxa"/>
          </w:tcPr>
          <w:p w14:paraId="0C0D7368" w14:textId="1D3BFA9F" w:rsidR="001273F1" w:rsidRPr="00CD12B6" w:rsidRDefault="001273F1" w:rsidP="001273F1">
            <w:pPr>
              <w:pStyle w:val="SOPtext"/>
              <w:rPr>
                <w:iCs/>
                <w:color w:val="auto"/>
              </w:rPr>
            </w:pPr>
            <w:commentRangeStart w:id="68"/>
            <w:r w:rsidRPr="00CD12B6">
              <w:rPr>
                <w:iCs/>
                <w:color w:val="auto"/>
              </w:rPr>
              <w:t>S</w:t>
            </w:r>
            <w:r>
              <w:rPr>
                <w:iCs/>
                <w:color w:val="auto"/>
              </w:rPr>
              <w:t>erious Adverse Events data</w:t>
            </w:r>
          </w:p>
        </w:tc>
        <w:tc>
          <w:tcPr>
            <w:tcW w:w="2127" w:type="dxa"/>
          </w:tcPr>
          <w:p w14:paraId="7B110FE1" w14:textId="5C652B18" w:rsidR="001273F1" w:rsidRPr="00CD12B6" w:rsidRDefault="001273F1" w:rsidP="001273F1">
            <w:pPr>
              <w:pStyle w:val="SOPtext"/>
              <w:rPr>
                <w:iCs/>
                <w:color w:val="auto"/>
              </w:rPr>
            </w:pPr>
            <w:r w:rsidRPr="00CD12B6">
              <w:rPr>
                <w:iCs/>
                <w:color w:val="auto"/>
              </w:rPr>
              <w:t>SAE form</w:t>
            </w:r>
          </w:p>
        </w:tc>
        <w:tc>
          <w:tcPr>
            <w:tcW w:w="1134" w:type="dxa"/>
          </w:tcPr>
          <w:p w14:paraId="6D855E7A" w14:textId="40298199" w:rsidR="001273F1" w:rsidRPr="00CD12B6" w:rsidRDefault="00C42408" w:rsidP="001273F1">
            <w:pPr>
              <w:pStyle w:val="SOPtext"/>
              <w:rPr>
                <w:iCs/>
                <w:color w:val="auto"/>
              </w:rPr>
            </w:pPr>
            <w:r>
              <w:rPr>
                <w:iCs/>
                <w:color w:val="auto"/>
              </w:rPr>
              <w:t>India</w:t>
            </w:r>
          </w:p>
        </w:tc>
        <w:tc>
          <w:tcPr>
            <w:tcW w:w="1417" w:type="dxa"/>
          </w:tcPr>
          <w:p w14:paraId="589B264B" w14:textId="6166918B" w:rsidR="001273F1" w:rsidRPr="00CD12B6" w:rsidRDefault="001273F1" w:rsidP="001273F1">
            <w:pPr>
              <w:pStyle w:val="SOPtext"/>
              <w:rPr>
                <w:iCs/>
                <w:color w:val="auto"/>
              </w:rPr>
            </w:pPr>
            <w:r>
              <w:rPr>
                <w:iCs/>
                <w:color w:val="auto"/>
              </w:rPr>
              <w:t>Paper form completion at site</w:t>
            </w:r>
          </w:p>
        </w:tc>
        <w:tc>
          <w:tcPr>
            <w:tcW w:w="1559" w:type="dxa"/>
          </w:tcPr>
          <w:p w14:paraId="5318F951" w14:textId="77777777" w:rsidR="001273F1" w:rsidRPr="00CD12B6" w:rsidRDefault="001273F1" w:rsidP="001273F1">
            <w:pPr>
              <w:pStyle w:val="SOPtext"/>
              <w:rPr>
                <w:iCs/>
                <w:color w:val="auto"/>
                <w:lang w:val="en-GB"/>
              </w:rPr>
            </w:pPr>
            <w:r w:rsidRPr="00CD12B6">
              <w:rPr>
                <w:iCs/>
                <w:color w:val="auto"/>
                <w:lang w:val="en-GB"/>
              </w:rPr>
              <w:t>Site staff</w:t>
            </w:r>
          </w:p>
        </w:tc>
        <w:tc>
          <w:tcPr>
            <w:tcW w:w="1276" w:type="dxa"/>
          </w:tcPr>
          <w:p w14:paraId="00216BC0" w14:textId="6AAC2AA7" w:rsidR="001273F1" w:rsidRPr="00CD12B6" w:rsidRDefault="001273F1" w:rsidP="001273F1">
            <w:pPr>
              <w:pStyle w:val="SOPtext"/>
              <w:rPr>
                <w:iCs/>
                <w:color w:val="auto"/>
              </w:rPr>
            </w:pPr>
            <w:r w:rsidRPr="00CD12B6">
              <w:rPr>
                <w:iCs/>
                <w:color w:val="auto"/>
              </w:rPr>
              <w:t>Permanent</w:t>
            </w:r>
          </w:p>
        </w:tc>
        <w:tc>
          <w:tcPr>
            <w:tcW w:w="992" w:type="dxa"/>
          </w:tcPr>
          <w:p w14:paraId="6445CCF4" w14:textId="31C1DFA0" w:rsidR="001273F1" w:rsidRPr="00CD12B6" w:rsidRDefault="001273F1" w:rsidP="001273F1">
            <w:pPr>
              <w:pStyle w:val="SOPtext"/>
              <w:rPr>
                <w:iCs/>
                <w:color w:val="auto"/>
              </w:rPr>
            </w:pPr>
            <w:r w:rsidRPr="002A294D">
              <w:rPr>
                <w:iCs/>
                <w:color w:val="auto"/>
              </w:rPr>
              <w:t>NA</w:t>
            </w:r>
            <w:commentRangeEnd w:id="68"/>
            <w:r w:rsidR="00247291">
              <w:rPr>
                <w:rStyle w:val="CommentReference"/>
                <w:rFonts w:ascii="Times New (W1)" w:eastAsia="Times New Roman" w:hAnsi="Times New Roman" w:cs="Times New Roman"/>
                <w:color w:val="auto"/>
                <w:lang w:val="en-GB" w:eastAsia="zh-CN"/>
              </w:rPr>
              <w:commentReference w:id="68"/>
            </w:r>
          </w:p>
        </w:tc>
      </w:tr>
    </w:tbl>
    <w:p w14:paraId="085DEBFA" w14:textId="77777777" w:rsidR="004C6821" w:rsidRDefault="004C6821" w:rsidP="00961280">
      <w:pPr>
        <w:pStyle w:val="Heading2"/>
      </w:pPr>
      <w:bookmarkStart w:id="69" w:name="_Toc101249329"/>
    </w:p>
    <w:p w14:paraId="4D139528" w14:textId="4CCC6F67" w:rsidR="00A24266" w:rsidRDefault="005A7539" w:rsidP="00961280">
      <w:pPr>
        <w:pStyle w:val="Heading2"/>
      </w:pPr>
      <w:bookmarkStart w:id="70" w:name="_Toc161164388"/>
      <w:r>
        <w:t xml:space="preserve">5.2 </w:t>
      </w:r>
      <w:r w:rsidR="00A24266">
        <w:t>Data management systems</w:t>
      </w:r>
      <w:bookmarkEnd w:id="70"/>
      <w:r w:rsidR="00A24266">
        <w:t xml:space="preserve"> </w:t>
      </w:r>
    </w:p>
    <w:p w14:paraId="4F946111" w14:textId="2039A6C5" w:rsidR="008B653F" w:rsidRPr="00A24266" w:rsidRDefault="00A24266" w:rsidP="00B87DCB">
      <w:pPr>
        <w:pStyle w:val="SOPtext"/>
        <w:spacing w:before="240"/>
      </w:pPr>
      <w:r>
        <w:t>T</w:t>
      </w:r>
      <w:r w:rsidRPr="0033088F">
        <w:t xml:space="preserve">he following </w:t>
      </w:r>
      <w:r>
        <w:t>hardware and software systems</w:t>
      </w:r>
      <w:r w:rsidRPr="0033088F">
        <w:t xml:space="preserve"> will be utilised for the </w:t>
      </w:r>
      <w:r w:rsidR="004C6821">
        <w:t>managi</w:t>
      </w:r>
      <w:r w:rsidR="004C6821" w:rsidRPr="0033088F">
        <w:t>ng</w:t>
      </w:r>
      <w:r w:rsidRPr="0033088F">
        <w:t xml:space="preserve"> and processing data for this </w:t>
      </w:r>
      <w:r w:rsidR="004C6821">
        <w:t>project.</w:t>
      </w:r>
    </w:p>
    <w:tbl>
      <w:tblPr>
        <w:tblStyle w:val="TableGrid"/>
        <w:tblW w:w="10485" w:type="dxa"/>
        <w:tblLayout w:type="fixed"/>
        <w:tblLook w:val="04A0" w:firstRow="1" w:lastRow="0" w:firstColumn="1" w:lastColumn="0" w:noHBand="0" w:noVBand="1"/>
      </w:tblPr>
      <w:tblGrid>
        <w:gridCol w:w="1838"/>
        <w:gridCol w:w="1559"/>
        <w:gridCol w:w="2552"/>
        <w:gridCol w:w="1701"/>
        <w:gridCol w:w="1417"/>
        <w:gridCol w:w="1418"/>
      </w:tblGrid>
      <w:tr w:rsidR="00643F9B" w:rsidRPr="0033088F" w14:paraId="068E5663" w14:textId="77777777" w:rsidTr="005A7539">
        <w:trPr>
          <w:tblHeader/>
        </w:trPr>
        <w:tc>
          <w:tcPr>
            <w:tcW w:w="1838" w:type="dxa"/>
            <w:vAlign w:val="center"/>
          </w:tcPr>
          <w:p w14:paraId="0E832687" w14:textId="0C7840EB" w:rsidR="00643F9B" w:rsidRPr="0033088F" w:rsidRDefault="00643F9B" w:rsidP="00A24266">
            <w:pPr>
              <w:pStyle w:val="SOPtext"/>
              <w:jc w:val="center"/>
              <w:rPr>
                <w:b/>
              </w:rPr>
            </w:pPr>
            <w:r>
              <w:rPr>
                <w:b/>
              </w:rPr>
              <w:t>Hardware/ software and version number</w:t>
            </w:r>
          </w:p>
        </w:tc>
        <w:tc>
          <w:tcPr>
            <w:tcW w:w="1559" w:type="dxa"/>
            <w:vAlign w:val="center"/>
          </w:tcPr>
          <w:p w14:paraId="32100D68" w14:textId="5F2EDE9A" w:rsidR="00643F9B" w:rsidRDefault="00643F9B" w:rsidP="00A24266">
            <w:pPr>
              <w:pStyle w:val="SOPtext"/>
              <w:jc w:val="center"/>
              <w:rPr>
                <w:b/>
              </w:rPr>
            </w:pPr>
            <w:r>
              <w:rPr>
                <w:b/>
              </w:rPr>
              <w:t>Vendor</w:t>
            </w:r>
          </w:p>
        </w:tc>
        <w:tc>
          <w:tcPr>
            <w:tcW w:w="2552" w:type="dxa"/>
            <w:vAlign w:val="center"/>
          </w:tcPr>
          <w:p w14:paraId="5869B819" w14:textId="1AC5D1D8" w:rsidR="00643F9B" w:rsidRPr="0033088F" w:rsidRDefault="00643F9B" w:rsidP="00A24266">
            <w:pPr>
              <w:pStyle w:val="SOPtext"/>
              <w:jc w:val="center"/>
              <w:rPr>
                <w:b/>
              </w:rPr>
            </w:pPr>
            <w:r>
              <w:rPr>
                <w:b/>
              </w:rPr>
              <w:t>Tasks</w:t>
            </w:r>
          </w:p>
        </w:tc>
        <w:tc>
          <w:tcPr>
            <w:tcW w:w="1701" w:type="dxa"/>
            <w:vAlign w:val="center"/>
          </w:tcPr>
          <w:p w14:paraId="60864083" w14:textId="27AABE2A" w:rsidR="00643F9B" w:rsidRDefault="00643F9B" w:rsidP="00A24266">
            <w:pPr>
              <w:pStyle w:val="SOPtext"/>
              <w:jc w:val="center"/>
              <w:rPr>
                <w:b/>
              </w:rPr>
            </w:pPr>
            <w:r>
              <w:rPr>
                <w:b/>
              </w:rPr>
              <w:t>Contains PII/ Sensitive Data</w:t>
            </w:r>
            <w:r w:rsidR="00F01FAA">
              <w:rPr>
                <w:b/>
              </w:rPr>
              <w:t>*</w:t>
            </w:r>
          </w:p>
        </w:tc>
        <w:tc>
          <w:tcPr>
            <w:tcW w:w="1417" w:type="dxa"/>
            <w:vAlign w:val="center"/>
          </w:tcPr>
          <w:p w14:paraId="6AC8739E" w14:textId="6946E9DA" w:rsidR="00643F9B" w:rsidRDefault="00643F9B" w:rsidP="00A24266">
            <w:pPr>
              <w:pStyle w:val="SOPtext"/>
              <w:jc w:val="center"/>
              <w:rPr>
                <w:b/>
              </w:rPr>
            </w:pPr>
            <w:r>
              <w:rPr>
                <w:b/>
              </w:rPr>
              <w:t>Primary Data Centre</w:t>
            </w:r>
          </w:p>
        </w:tc>
        <w:tc>
          <w:tcPr>
            <w:tcW w:w="1418" w:type="dxa"/>
            <w:vAlign w:val="center"/>
          </w:tcPr>
          <w:p w14:paraId="27085AC1" w14:textId="77777777" w:rsidR="00643F9B" w:rsidRDefault="00643F9B" w:rsidP="00A24266">
            <w:pPr>
              <w:pStyle w:val="SOPtext"/>
              <w:jc w:val="center"/>
              <w:rPr>
                <w:b/>
              </w:rPr>
            </w:pPr>
            <w:r>
              <w:rPr>
                <w:b/>
              </w:rPr>
              <w:t>Secondary Data Centre</w:t>
            </w:r>
          </w:p>
        </w:tc>
      </w:tr>
      <w:tr w:rsidR="00C03780" w:rsidRPr="00C03780" w14:paraId="47D4CADE" w14:textId="77777777" w:rsidTr="005A7539">
        <w:tc>
          <w:tcPr>
            <w:tcW w:w="1838" w:type="dxa"/>
          </w:tcPr>
          <w:p w14:paraId="158B8EFF" w14:textId="77777777" w:rsidR="00C03780" w:rsidRDefault="00C42408" w:rsidP="00A24266">
            <w:pPr>
              <w:pStyle w:val="SOPtext"/>
              <w:rPr>
                <w:iCs/>
                <w:color w:val="auto"/>
              </w:rPr>
            </w:pPr>
            <w:r>
              <w:rPr>
                <w:iCs/>
                <w:color w:val="auto"/>
              </w:rPr>
              <w:t>REDCap</w:t>
            </w:r>
          </w:p>
          <w:p w14:paraId="390B1F9C" w14:textId="7008953F" w:rsidR="00C42408" w:rsidRPr="00C03780" w:rsidRDefault="00C42408" w:rsidP="00A24266">
            <w:pPr>
              <w:pStyle w:val="SOPtext"/>
              <w:rPr>
                <w:iCs/>
                <w:color w:val="auto"/>
              </w:rPr>
            </w:pPr>
            <w:r>
              <w:rPr>
                <w:iCs/>
                <w:color w:val="auto"/>
              </w:rPr>
              <w:t>V 13.1.29</w:t>
            </w:r>
          </w:p>
        </w:tc>
        <w:tc>
          <w:tcPr>
            <w:tcW w:w="1559" w:type="dxa"/>
          </w:tcPr>
          <w:p w14:paraId="7AC880F4" w14:textId="46FC9A04" w:rsidR="00C03780" w:rsidRPr="00C03780" w:rsidRDefault="00C42408" w:rsidP="00A24266">
            <w:pPr>
              <w:pStyle w:val="SOPtext"/>
              <w:rPr>
                <w:iCs/>
                <w:color w:val="auto"/>
              </w:rPr>
            </w:pPr>
            <w:r>
              <w:rPr>
                <w:iCs/>
                <w:color w:val="auto"/>
              </w:rPr>
              <w:t>Vanderbilt University (TGI License)</w:t>
            </w:r>
          </w:p>
        </w:tc>
        <w:tc>
          <w:tcPr>
            <w:tcW w:w="2552" w:type="dxa"/>
          </w:tcPr>
          <w:p w14:paraId="7908164F" w14:textId="07DF72D4" w:rsidR="00C03780" w:rsidRPr="00C03780" w:rsidRDefault="00C03780" w:rsidP="00A24266">
            <w:pPr>
              <w:pStyle w:val="SOPtext"/>
              <w:rPr>
                <w:iCs/>
                <w:color w:val="auto"/>
              </w:rPr>
            </w:pPr>
            <w:r w:rsidRPr="00C03780">
              <w:rPr>
                <w:iCs/>
                <w:color w:val="auto"/>
              </w:rPr>
              <w:t>Develop</w:t>
            </w:r>
            <w:r w:rsidR="001C0A0E">
              <w:rPr>
                <w:iCs/>
                <w:color w:val="auto"/>
              </w:rPr>
              <w:t xml:space="preserve">, </w:t>
            </w:r>
            <w:proofErr w:type="gramStart"/>
            <w:r w:rsidR="001C0A0E">
              <w:rPr>
                <w:iCs/>
                <w:color w:val="auto"/>
              </w:rPr>
              <w:t>deploy</w:t>
            </w:r>
            <w:proofErr w:type="gramEnd"/>
            <w:r w:rsidR="001C0A0E">
              <w:rPr>
                <w:iCs/>
                <w:color w:val="auto"/>
              </w:rPr>
              <w:t xml:space="preserve"> </w:t>
            </w:r>
            <w:r w:rsidRPr="00C03780">
              <w:rPr>
                <w:iCs/>
                <w:color w:val="auto"/>
              </w:rPr>
              <w:t>and configure eCRF and deploying the database</w:t>
            </w:r>
            <w:r w:rsidR="002B49AF">
              <w:rPr>
                <w:iCs/>
                <w:color w:val="auto"/>
              </w:rPr>
              <w:t xml:space="preserve">. </w:t>
            </w:r>
            <w:r w:rsidR="002B49AF">
              <w:rPr>
                <w:iCs/>
                <w:color w:val="auto"/>
              </w:rPr>
              <w:lastRenderedPageBreak/>
              <w:t xml:space="preserve">All data collection </w:t>
            </w:r>
            <w:r w:rsidR="00A24266">
              <w:rPr>
                <w:iCs/>
                <w:color w:val="auto"/>
              </w:rPr>
              <w:t xml:space="preserve">is </w:t>
            </w:r>
            <w:r w:rsidR="002B49AF">
              <w:rPr>
                <w:iCs/>
                <w:color w:val="auto"/>
              </w:rPr>
              <w:t>done using this database.</w:t>
            </w:r>
          </w:p>
        </w:tc>
        <w:tc>
          <w:tcPr>
            <w:tcW w:w="1701" w:type="dxa"/>
          </w:tcPr>
          <w:p w14:paraId="464CD6B3" w14:textId="2135065D" w:rsidR="00C03780" w:rsidRPr="00C03780" w:rsidRDefault="00C42408" w:rsidP="00A24266">
            <w:pPr>
              <w:pStyle w:val="SOPtext"/>
              <w:jc w:val="center"/>
              <w:rPr>
                <w:iCs/>
                <w:color w:val="auto"/>
              </w:rPr>
            </w:pPr>
            <w:r>
              <w:rPr>
                <w:iCs/>
                <w:color w:val="auto"/>
              </w:rPr>
              <w:lastRenderedPageBreak/>
              <w:t>Yes</w:t>
            </w:r>
          </w:p>
        </w:tc>
        <w:tc>
          <w:tcPr>
            <w:tcW w:w="1417" w:type="dxa"/>
          </w:tcPr>
          <w:p w14:paraId="0CD57090" w14:textId="238570E6" w:rsidR="00C03780" w:rsidRPr="00C03780" w:rsidRDefault="00C42408" w:rsidP="00A24266">
            <w:pPr>
              <w:pStyle w:val="SOPtext"/>
              <w:rPr>
                <w:iCs/>
                <w:color w:val="auto"/>
              </w:rPr>
            </w:pPr>
            <w:r>
              <w:rPr>
                <w:iCs/>
                <w:color w:val="auto"/>
              </w:rPr>
              <w:t>India</w:t>
            </w:r>
          </w:p>
        </w:tc>
        <w:tc>
          <w:tcPr>
            <w:tcW w:w="1418" w:type="dxa"/>
          </w:tcPr>
          <w:p w14:paraId="734C0E7D" w14:textId="269224BE" w:rsidR="00C03780" w:rsidRPr="00C03780" w:rsidRDefault="00C03780" w:rsidP="00A24266">
            <w:pPr>
              <w:pStyle w:val="SOPtext"/>
              <w:rPr>
                <w:iCs/>
                <w:color w:val="auto"/>
              </w:rPr>
            </w:pPr>
          </w:p>
        </w:tc>
      </w:tr>
      <w:tr w:rsidR="00C03780" w:rsidRPr="0015054B" w14:paraId="578E62EC" w14:textId="77777777" w:rsidTr="005A7539">
        <w:tc>
          <w:tcPr>
            <w:tcW w:w="1838" w:type="dxa"/>
          </w:tcPr>
          <w:p w14:paraId="7B1BBC38" w14:textId="4A91F848" w:rsidR="00C03780" w:rsidRPr="002B49AF" w:rsidRDefault="002B49AF" w:rsidP="00A24266">
            <w:pPr>
              <w:pStyle w:val="SOPtext"/>
              <w:rPr>
                <w:iCs/>
                <w:color w:val="auto"/>
              </w:rPr>
            </w:pPr>
            <w:r w:rsidRPr="002B49AF">
              <w:rPr>
                <w:iCs/>
                <w:color w:val="auto"/>
              </w:rPr>
              <w:t xml:space="preserve">MS </w:t>
            </w:r>
            <w:r>
              <w:rPr>
                <w:iCs/>
                <w:color w:val="auto"/>
              </w:rPr>
              <w:t xml:space="preserve">Office Applications (Word, </w:t>
            </w:r>
            <w:r w:rsidR="001C0A0E">
              <w:rPr>
                <w:iCs/>
                <w:color w:val="auto"/>
              </w:rPr>
              <w:t>Excel,</w:t>
            </w:r>
            <w:r>
              <w:rPr>
                <w:iCs/>
                <w:color w:val="auto"/>
              </w:rPr>
              <w:t xml:space="preserve"> and Power</w:t>
            </w:r>
            <w:r w:rsidR="001C0A0E">
              <w:rPr>
                <w:iCs/>
                <w:color w:val="auto"/>
              </w:rPr>
              <w:t xml:space="preserve"> </w:t>
            </w:r>
            <w:r>
              <w:rPr>
                <w:iCs/>
                <w:color w:val="auto"/>
              </w:rPr>
              <w:t>point)</w:t>
            </w:r>
          </w:p>
        </w:tc>
        <w:tc>
          <w:tcPr>
            <w:tcW w:w="1559" w:type="dxa"/>
          </w:tcPr>
          <w:p w14:paraId="721099C4" w14:textId="52706A84" w:rsidR="00C03780" w:rsidRPr="002B49AF" w:rsidRDefault="002B49AF" w:rsidP="00A24266">
            <w:pPr>
              <w:pStyle w:val="SOPtext"/>
              <w:rPr>
                <w:iCs/>
                <w:color w:val="auto"/>
              </w:rPr>
            </w:pPr>
            <w:r w:rsidRPr="002B49AF">
              <w:rPr>
                <w:iCs/>
                <w:color w:val="auto"/>
              </w:rPr>
              <w:t>Microsoft</w:t>
            </w:r>
          </w:p>
        </w:tc>
        <w:tc>
          <w:tcPr>
            <w:tcW w:w="2552" w:type="dxa"/>
          </w:tcPr>
          <w:p w14:paraId="01E7E3ED" w14:textId="570D7DBD" w:rsidR="00C03780" w:rsidRPr="002B49AF" w:rsidRDefault="00A24266" w:rsidP="00A24266">
            <w:pPr>
              <w:pStyle w:val="SOPtext"/>
              <w:rPr>
                <w:iCs/>
                <w:color w:val="auto"/>
              </w:rPr>
            </w:pPr>
            <w:r>
              <w:rPr>
                <w:iCs/>
                <w:color w:val="auto"/>
              </w:rPr>
              <w:t xml:space="preserve">Screening and follow up tracking </w:t>
            </w:r>
            <w:r w:rsidR="00C42408">
              <w:rPr>
                <w:iCs/>
                <w:color w:val="auto"/>
              </w:rPr>
              <w:t>and other project activities</w:t>
            </w:r>
          </w:p>
        </w:tc>
        <w:tc>
          <w:tcPr>
            <w:tcW w:w="1701" w:type="dxa"/>
          </w:tcPr>
          <w:p w14:paraId="381FA7FB" w14:textId="35556192" w:rsidR="00C03780" w:rsidRPr="002B49AF" w:rsidRDefault="00C42408" w:rsidP="00A24266">
            <w:pPr>
              <w:pStyle w:val="SOPtext"/>
              <w:jc w:val="center"/>
              <w:rPr>
                <w:iCs/>
                <w:color w:val="auto"/>
              </w:rPr>
            </w:pPr>
            <w:r>
              <w:rPr>
                <w:iCs/>
                <w:color w:val="auto"/>
              </w:rPr>
              <w:t>Yes</w:t>
            </w:r>
          </w:p>
        </w:tc>
        <w:tc>
          <w:tcPr>
            <w:tcW w:w="1417" w:type="dxa"/>
          </w:tcPr>
          <w:p w14:paraId="317C1A75" w14:textId="7496FC95" w:rsidR="00C03780" w:rsidRPr="002B49AF" w:rsidRDefault="00C42408" w:rsidP="00A24266">
            <w:pPr>
              <w:pStyle w:val="SOPtext"/>
              <w:rPr>
                <w:iCs/>
                <w:color w:val="auto"/>
              </w:rPr>
            </w:pPr>
            <w:r>
              <w:rPr>
                <w:iCs/>
                <w:color w:val="auto"/>
              </w:rPr>
              <w:t>India</w:t>
            </w:r>
          </w:p>
        </w:tc>
        <w:tc>
          <w:tcPr>
            <w:tcW w:w="1418" w:type="dxa"/>
          </w:tcPr>
          <w:p w14:paraId="010FD5EC" w14:textId="30C4F283" w:rsidR="00C03780" w:rsidRPr="002B49AF" w:rsidRDefault="00C03780" w:rsidP="00A24266">
            <w:pPr>
              <w:pStyle w:val="SOPtext"/>
              <w:rPr>
                <w:iCs/>
                <w:color w:val="auto"/>
              </w:rPr>
            </w:pPr>
          </w:p>
        </w:tc>
      </w:tr>
      <w:tr w:rsidR="002B49AF" w:rsidRPr="002B49AF" w14:paraId="462B3617" w14:textId="77777777" w:rsidTr="005A7539">
        <w:tc>
          <w:tcPr>
            <w:tcW w:w="1838" w:type="dxa"/>
          </w:tcPr>
          <w:p w14:paraId="5A4B79FF" w14:textId="1C81663E" w:rsidR="002B49AF" w:rsidRPr="002B49AF" w:rsidRDefault="00C42408" w:rsidP="00A24266">
            <w:pPr>
              <w:pStyle w:val="SOPtext"/>
              <w:rPr>
                <w:iCs/>
                <w:color w:val="auto"/>
              </w:rPr>
            </w:pPr>
            <w:r>
              <w:rPr>
                <w:iCs/>
                <w:color w:val="auto"/>
              </w:rPr>
              <w:t>Power BI</w:t>
            </w:r>
          </w:p>
        </w:tc>
        <w:tc>
          <w:tcPr>
            <w:tcW w:w="1559" w:type="dxa"/>
          </w:tcPr>
          <w:p w14:paraId="1C9422C7" w14:textId="1F8DA5AC" w:rsidR="002B49AF" w:rsidRPr="002B49AF" w:rsidRDefault="00C42408" w:rsidP="00A24266">
            <w:pPr>
              <w:pStyle w:val="SOPtext"/>
              <w:rPr>
                <w:iCs/>
                <w:color w:val="auto"/>
              </w:rPr>
            </w:pPr>
            <w:r>
              <w:rPr>
                <w:iCs/>
                <w:color w:val="auto"/>
              </w:rPr>
              <w:t>Microsoft</w:t>
            </w:r>
          </w:p>
        </w:tc>
        <w:tc>
          <w:tcPr>
            <w:tcW w:w="2552" w:type="dxa"/>
          </w:tcPr>
          <w:p w14:paraId="7A06E6CF" w14:textId="3B9D8E62" w:rsidR="002B49AF" w:rsidRPr="002B49AF" w:rsidRDefault="00C42408" w:rsidP="00A24266">
            <w:pPr>
              <w:pStyle w:val="SOPtext"/>
              <w:rPr>
                <w:iCs/>
                <w:color w:val="auto"/>
              </w:rPr>
            </w:pPr>
            <w:r>
              <w:rPr>
                <w:iCs/>
                <w:color w:val="auto"/>
              </w:rPr>
              <w:t>Preparing dashboard</w:t>
            </w:r>
          </w:p>
        </w:tc>
        <w:tc>
          <w:tcPr>
            <w:tcW w:w="1701" w:type="dxa"/>
          </w:tcPr>
          <w:p w14:paraId="75D18E14" w14:textId="54EC066D" w:rsidR="002B49AF" w:rsidRPr="002B49AF" w:rsidRDefault="00C42408" w:rsidP="00A24266">
            <w:pPr>
              <w:pStyle w:val="SOPtext"/>
              <w:jc w:val="center"/>
              <w:rPr>
                <w:iCs/>
                <w:color w:val="auto"/>
              </w:rPr>
            </w:pPr>
            <w:r>
              <w:rPr>
                <w:iCs/>
                <w:color w:val="auto"/>
              </w:rPr>
              <w:t>No</w:t>
            </w:r>
          </w:p>
        </w:tc>
        <w:tc>
          <w:tcPr>
            <w:tcW w:w="1417" w:type="dxa"/>
          </w:tcPr>
          <w:p w14:paraId="03449147" w14:textId="046C94DC" w:rsidR="002B49AF" w:rsidRPr="002B49AF" w:rsidRDefault="002B49AF" w:rsidP="00A24266">
            <w:pPr>
              <w:pStyle w:val="SOPtext"/>
              <w:rPr>
                <w:iCs/>
                <w:color w:val="auto"/>
              </w:rPr>
            </w:pPr>
          </w:p>
        </w:tc>
        <w:tc>
          <w:tcPr>
            <w:tcW w:w="1418" w:type="dxa"/>
          </w:tcPr>
          <w:p w14:paraId="7885F594" w14:textId="045322D9" w:rsidR="002B49AF" w:rsidRPr="002B49AF" w:rsidRDefault="002B49AF" w:rsidP="00A24266">
            <w:pPr>
              <w:pStyle w:val="SOPtext"/>
              <w:rPr>
                <w:iCs/>
                <w:color w:val="auto"/>
              </w:rPr>
            </w:pPr>
          </w:p>
        </w:tc>
      </w:tr>
      <w:tr w:rsidR="00195C2B" w:rsidRPr="002B49AF" w14:paraId="1AE1A83F" w14:textId="77777777" w:rsidTr="005A7539">
        <w:tc>
          <w:tcPr>
            <w:tcW w:w="1838" w:type="dxa"/>
          </w:tcPr>
          <w:p w14:paraId="536FF316" w14:textId="7C84E4B8" w:rsidR="00195C2B" w:rsidRPr="002B49AF" w:rsidRDefault="00195C2B" w:rsidP="00A24266">
            <w:pPr>
              <w:pStyle w:val="SOPtext"/>
              <w:rPr>
                <w:iCs/>
                <w:color w:val="auto"/>
              </w:rPr>
            </w:pPr>
          </w:p>
        </w:tc>
        <w:tc>
          <w:tcPr>
            <w:tcW w:w="1559" w:type="dxa"/>
          </w:tcPr>
          <w:p w14:paraId="08CD6664" w14:textId="54CAA0BA" w:rsidR="00195C2B" w:rsidRPr="002B49AF" w:rsidRDefault="00195C2B" w:rsidP="00A24266">
            <w:pPr>
              <w:pStyle w:val="SOPtext"/>
              <w:rPr>
                <w:iCs/>
                <w:color w:val="auto"/>
              </w:rPr>
            </w:pPr>
          </w:p>
        </w:tc>
        <w:tc>
          <w:tcPr>
            <w:tcW w:w="2552" w:type="dxa"/>
          </w:tcPr>
          <w:p w14:paraId="4ADDC42C" w14:textId="1914C1EF" w:rsidR="00195C2B" w:rsidRPr="002B49AF" w:rsidRDefault="00195C2B" w:rsidP="00A24266">
            <w:pPr>
              <w:pStyle w:val="SOPtext"/>
              <w:rPr>
                <w:iCs/>
                <w:color w:val="auto"/>
              </w:rPr>
            </w:pPr>
            <w:r>
              <w:rPr>
                <w:iCs/>
                <w:color w:val="auto"/>
              </w:rPr>
              <w:t>Data analysis</w:t>
            </w:r>
          </w:p>
        </w:tc>
        <w:tc>
          <w:tcPr>
            <w:tcW w:w="1701" w:type="dxa"/>
          </w:tcPr>
          <w:p w14:paraId="38BBAE84" w14:textId="7C853AE0" w:rsidR="00195C2B" w:rsidRDefault="00C42408" w:rsidP="00A24266">
            <w:pPr>
              <w:pStyle w:val="SOPtext"/>
              <w:jc w:val="center"/>
              <w:rPr>
                <w:iCs/>
                <w:color w:val="auto"/>
              </w:rPr>
            </w:pPr>
            <w:r>
              <w:rPr>
                <w:iCs/>
                <w:color w:val="auto"/>
              </w:rPr>
              <w:t>No</w:t>
            </w:r>
          </w:p>
        </w:tc>
        <w:tc>
          <w:tcPr>
            <w:tcW w:w="1417" w:type="dxa"/>
          </w:tcPr>
          <w:p w14:paraId="1322D253" w14:textId="77777777" w:rsidR="00195C2B" w:rsidRPr="002B49AF" w:rsidRDefault="00195C2B" w:rsidP="00A24266">
            <w:pPr>
              <w:pStyle w:val="SOPtext"/>
              <w:rPr>
                <w:iCs/>
                <w:color w:val="auto"/>
              </w:rPr>
            </w:pPr>
          </w:p>
        </w:tc>
        <w:tc>
          <w:tcPr>
            <w:tcW w:w="1418" w:type="dxa"/>
          </w:tcPr>
          <w:p w14:paraId="39EB81DC" w14:textId="77777777" w:rsidR="00195C2B" w:rsidRPr="002B49AF" w:rsidRDefault="00195C2B" w:rsidP="00A24266">
            <w:pPr>
              <w:pStyle w:val="SOPtext"/>
              <w:rPr>
                <w:iCs/>
                <w:color w:val="auto"/>
              </w:rPr>
            </w:pPr>
          </w:p>
        </w:tc>
      </w:tr>
    </w:tbl>
    <w:p w14:paraId="00E56C3C" w14:textId="77777777" w:rsidR="000C5CA5" w:rsidRDefault="000C5CA5" w:rsidP="00914695">
      <w:pPr>
        <w:pStyle w:val="SOPtext"/>
      </w:pPr>
    </w:p>
    <w:p w14:paraId="44FC4E98" w14:textId="18E7500E" w:rsidR="000F187D" w:rsidRDefault="000F187D" w:rsidP="009861E1">
      <w:pPr>
        <w:pStyle w:val="SOPtext"/>
        <w:spacing w:line="276" w:lineRule="auto"/>
      </w:pPr>
      <w:r w:rsidRPr="00BE60BF">
        <w:t xml:space="preserve">All </w:t>
      </w:r>
      <w:r w:rsidR="004900FC">
        <w:t xml:space="preserve">clinical </w:t>
      </w:r>
      <w:r w:rsidRPr="00BE60BF">
        <w:t>data management systems are password protected and access</w:t>
      </w:r>
      <w:r w:rsidR="004B2B44">
        <w:t xml:space="preserve"> </w:t>
      </w:r>
      <w:r w:rsidR="006428F6">
        <w:t>will be</w:t>
      </w:r>
      <w:r w:rsidRPr="00BE60BF">
        <w:t xml:space="preserve"> </w:t>
      </w:r>
      <w:r w:rsidR="00E95C9E" w:rsidRPr="00BE60BF">
        <w:t>restricted to the project team</w:t>
      </w:r>
      <w:r w:rsidR="00E95C9E" w:rsidRPr="0033088F">
        <w:t xml:space="preserve"> members</w:t>
      </w:r>
      <w:r w:rsidRPr="0033088F">
        <w:t>.</w:t>
      </w:r>
      <w:r w:rsidR="00BD3602" w:rsidRPr="0033088F">
        <w:t xml:space="preserve"> All data files will be stored in a secure network directory and access will be restricted to the project team members.</w:t>
      </w:r>
    </w:p>
    <w:p w14:paraId="7CF6E82C" w14:textId="77777777" w:rsidR="00F01FAA" w:rsidRPr="0033088F" w:rsidRDefault="00F01FAA" w:rsidP="009861E1">
      <w:pPr>
        <w:pStyle w:val="SOPtext"/>
        <w:spacing w:line="276" w:lineRule="auto"/>
      </w:pPr>
    </w:p>
    <w:p w14:paraId="4449F23D" w14:textId="10C011B0" w:rsidR="0087339B" w:rsidRDefault="00F01FAA" w:rsidP="009861E1">
      <w:pPr>
        <w:pStyle w:val="SOPtext"/>
        <w:spacing w:line="276" w:lineRule="auto"/>
      </w:pPr>
      <w:bookmarkStart w:id="71" w:name="_Toc341174030"/>
      <w:bookmarkStart w:id="72" w:name="_Toc406228067"/>
      <w:bookmarkStart w:id="73" w:name="_Toc410613954"/>
      <w:bookmarkStart w:id="74" w:name="_Toc410782463"/>
      <w:bookmarkStart w:id="75" w:name="_Toc410811735"/>
      <w:bookmarkStart w:id="76" w:name="_Toc98055123"/>
      <w:bookmarkStart w:id="77" w:name="_Toc158459702"/>
      <w:bookmarkStart w:id="78" w:name="_Toc158461499"/>
      <w:bookmarkStart w:id="79" w:name="_Toc158461693"/>
      <w:bookmarkStart w:id="80" w:name="_Toc158461790"/>
      <w:bookmarkStart w:id="81" w:name="_Toc158524187"/>
      <w:bookmarkEnd w:id="69"/>
      <w:r w:rsidRPr="00F01FAA">
        <w:t xml:space="preserve">* </w:t>
      </w:r>
      <w:proofErr w:type="gramStart"/>
      <w:r w:rsidR="00551968" w:rsidRPr="00F01FAA">
        <w:t>see</w:t>
      </w:r>
      <w:proofErr w:type="gramEnd"/>
      <w:r w:rsidR="00551968" w:rsidRPr="00F01FAA">
        <w:t xml:space="preserve"> Personal</w:t>
      </w:r>
      <w:r w:rsidRPr="00F01FAA">
        <w:t xml:space="preserve"> Identifying Information and Sensitive Data Handling </w:t>
      </w:r>
      <w:r w:rsidR="00551968">
        <w:t xml:space="preserve">section </w:t>
      </w:r>
      <w:r w:rsidRPr="00F01FAA">
        <w:t xml:space="preserve">for </w:t>
      </w:r>
      <w:r w:rsidR="00551968" w:rsidRPr="00F01FAA">
        <w:t>definitions</w:t>
      </w:r>
      <w:r w:rsidRPr="00F01FAA">
        <w:t xml:space="preserve"> of PII/ Sensitive Dat</w:t>
      </w:r>
      <w:r w:rsidR="005A7539">
        <w:t>a</w:t>
      </w:r>
    </w:p>
    <w:p w14:paraId="33734A9B" w14:textId="77777777" w:rsidR="005A7539" w:rsidRDefault="005A7539" w:rsidP="005A7539">
      <w:pPr>
        <w:pStyle w:val="SOPtext"/>
      </w:pPr>
    </w:p>
    <w:p w14:paraId="19A1110A" w14:textId="28CDCEF6" w:rsidR="007B60BD" w:rsidRDefault="005E5DB3" w:rsidP="007B60BD">
      <w:pPr>
        <w:pStyle w:val="Heading1"/>
        <w:spacing w:before="0"/>
      </w:pPr>
      <w:bookmarkStart w:id="82" w:name="_Toc161164389"/>
      <w:r>
        <w:t>Privacy, Identifiers and Linkage</w:t>
      </w:r>
      <w:bookmarkEnd w:id="82"/>
    </w:p>
    <w:p w14:paraId="3427E646" w14:textId="35449D26" w:rsidR="004064F8" w:rsidRPr="007B60BD" w:rsidRDefault="005A7539" w:rsidP="00961280">
      <w:pPr>
        <w:pStyle w:val="Heading2"/>
      </w:pPr>
      <w:bookmarkStart w:id="83" w:name="_Toc161164390"/>
      <w:r>
        <w:t xml:space="preserve">6.1 </w:t>
      </w:r>
      <w:r w:rsidR="004064F8" w:rsidRPr="007B60BD">
        <w:t>Personal Identifying Information</w:t>
      </w:r>
      <w:r w:rsidR="00E0582D" w:rsidRPr="007B60BD">
        <w:t xml:space="preserve"> and Sensitive Data Handling</w:t>
      </w:r>
      <w:bookmarkEnd w:id="83"/>
    </w:p>
    <w:p w14:paraId="384CAA6D" w14:textId="2249A99F" w:rsidR="00DB6EE4" w:rsidRDefault="00D337BF" w:rsidP="001C1D1D">
      <w:pPr>
        <w:pStyle w:val="SOPtext"/>
        <w:spacing w:before="240" w:line="276" w:lineRule="auto"/>
      </w:pPr>
      <w:r w:rsidRPr="00DB6EE4">
        <w:rPr>
          <w:b/>
        </w:rPr>
        <w:t>Personal Identifying Information (PII)</w:t>
      </w:r>
      <w:r w:rsidRPr="00D337BF">
        <w:t xml:space="preserve"> is defined as </w:t>
      </w:r>
      <w:r>
        <w:t xml:space="preserve">any </w:t>
      </w:r>
      <w:r w:rsidRPr="00D337BF">
        <w:t>data</w:t>
      </w:r>
      <w:r w:rsidR="00D3593E">
        <w:t xml:space="preserve"> item or combination of multiple data items</w:t>
      </w:r>
      <w:r w:rsidRPr="00D337BF">
        <w:t xml:space="preserve"> that </w:t>
      </w:r>
      <w:r>
        <w:t>can be used to directly identify</w:t>
      </w:r>
      <w:r w:rsidRPr="00D337BF">
        <w:t xml:space="preserve"> a</w:t>
      </w:r>
      <w:r w:rsidR="00D3593E">
        <w:t>n individual</w:t>
      </w:r>
      <w:r w:rsidRPr="00D337BF">
        <w:t xml:space="preserve"> project participant</w:t>
      </w:r>
      <w:r>
        <w:t>.</w:t>
      </w:r>
      <w:r w:rsidR="00D3593E">
        <w:t xml:space="preserve"> </w:t>
      </w:r>
      <w:r w:rsidR="00D109E6">
        <w:t xml:space="preserve">The collection, processing, </w:t>
      </w:r>
      <w:proofErr w:type="gramStart"/>
      <w:r w:rsidR="00D109E6">
        <w:t>storage</w:t>
      </w:r>
      <w:proofErr w:type="gramEnd"/>
      <w:r w:rsidR="00D109E6">
        <w:t xml:space="preserve"> and destruction of PII must ensure protection of the confidentiality of project participants at all times and ensure that the PII data is only used for the purpose for which it was consented.</w:t>
      </w:r>
    </w:p>
    <w:p w14:paraId="1463EB86" w14:textId="77777777" w:rsidR="00DB6EE4" w:rsidRDefault="00DB6EE4" w:rsidP="001C1D1D">
      <w:pPr>
        <w:pStyle w:val="SOPtext"/>
        <w:spacing w:before="240" w:line="276" w:lineRule="auto"/>
      </w:pPr>
    </w:p>
    <w:p w14:paraId="44D4D960" w14:textId="5E800E32" w:rsidR="00DB6EE4" w:rsidRDefault="00DB6EE4" w:rsidP="001C1D1D">
      <w:pPr>
        <w:pStyle w:val="SOPtext"/>
        <w:spacing w:before="240" w:line="276" w:lineRule="auto"/>
      </w:pPr>
      <w:r w:rsidRPr="00DB6EE4">
        <w:rPr>
          <w:b/>
        </w:rPr>
        <w:t>Sensitive information</w:t>
      </w:r>
      <w:r w:rsidRPr="00DB6EE4">
        <w:t xml:space="preserve"> is a sub-set of </w:t>
      </w:r>
      <w:r>
        <w:t>PII</w:t>
      </w:r>
      <w:r w:rsidRPr="00DB6EE4">
        <w:t xml:space="preserve"> </w:t>
      </w:r>
      <w:r>
        <w:t>that also</w:t>
      </w:r>
      <w:r w:rsidRPr="00DB6EE4">
        <w:t xml:space="preserve"> requires higher level</w:t>
      </w:r>
      <w:r>
        <w:t>s</w:t>
      </w:r>
      <w:r w:rsidRPr="00DB6EE4">
        <w:t xml:space="preserve"> of protection and handling. </w:t>
      </w:r>
      <w:r w:rsidR="00226F9D">
        <w:t>Examples</w:t>
      </w:r>
      <w:r>
        <w:t xml:space="preserve"> include</w:t>
      </w:r>
      <w:r w:rsidRPr="00DB6EE4">
        <w:t xml:space="preserve"> an individual's health, racial or ethnic origin, political opinions, membership of a political association, professional or trade association or trade union, religious beliefs or affiliations, philosophical beliefs, sexual orientation or practices, criminal record, biometric information that is to be used for certain purposes, and biometric templates</w:t>
      </w:r>
      <w:r w:rsidR="007C2E59">
        <w:t>.</w:t>
      </w:r>
    </w:p>
    <w:p w14:paraId="6624BAB9" w14:textId="77777777" w:rsidR="00DB6EE4" w:rsidRDefault="00DB6EE4" w:rsidP="001C1D1D">
      <w:pPr>
        <w:pStyle w:val="SOPtext"/>
        <w:spacing w:before="240" w:line="276" w:lineRule="auto"/>
      </w:pPr>
    </w:p>
    <w:p w14:paraId="79B9E903" w14:textId="0C320B2E" w:rsidR="00D3593E" w:rsidRDefault="00994DD2" w:rsidP="001C1D1D">
      <w:pPr>
        <w:pStyle w:val="SOPtext"/>
        <w:spacing w:before="240" w:line="276" w:lineRule="auto"/>
      </w:pPr>
      <w:r>
        <w:t xml:space="preserve">The table below summaries the PII that will be collected for the </w:t>
      </w:r>
      <w:r w:rsidR="0012123F">
        <w:t>project</w:t>
      </w:r>
      <w:r>
        <w:t xml:space="preserve"> and </w:t>
      </w:r>
      <w:r w:rsidR="00ED54F7">
        <w:t>the security measures that will be applied.</w:t>
      </w:r>
    </w:p>
    <w:p w14:paraId="6C2D1345" w14:textId="77777777" w:rsidR="007A498C" w:rsidRDefault="007A498C" w:rsidP="00D3593E">
      <w:pPr>
        <w:pStyle w:val="SOPtext"/>
        <w:spacing w:before="240"/>
      </w:pPr>
    </w:p>
    <w:tbl>
      <w:tblPr>
        <w:tblStyle w:val="TableGrid"/>
        <w:tblW w:w="0" w:type="auto"/>
        <w:tblLook w:val="04A0" w:firstRow="1" w:lastRow="0" w:firstColumn="1" w:lastColumn="0" w:noHBand="0" w:noVBand="1"/>
      </w:tblPr>
      <w:tblGrid>
        <w:gridCol w:w="2268"/>
        <w:gridCol w:w="6991"/>
      </w:tblGrid>
      <w:tr w:rsidR="00516FB0" w:rsidRPr="006F363F" w14:paraId="7EF95D18" w14:textId="77777777" w:rsidTr="005A7539">
        <w:tc>
          <w:tcPr>
            <w:tcW w:w="9259" w:type="dxa"/>
            <w:gridSpan w:val="2"/>
          </w:tcPr>
          <w:p w14:paraId="5AE42F59" w14:textId="275AB70D" w:rsidR="007D25A1" w:rsidRPr="009B0F31" w:rsidRDefault="00CF337C" w:rsidP="00994DD2">
            <w:pPr>
              <w:pStyle w:val="SOPtext"/>
              <w:rPr>
                <w:b/>
              </w:rPr>
            </w:pPr>
            <w:r>
              <w:rPr>
                <w:b/>
              </w:rPr>
              <w:t xml:space="preserve">PII </w:t>
            </w:r>
            <w:r w:rsidR="00516FB0" w:rsidRPr="006F363F">
              <w:rPr>
                <w:b/>
              </w:rPr>
              <w:t>Collection</w:t>
            </w:r>
          </w:p>
        </w:tc>
      </w:tr>
      <w:tr w:rsidR="00994DD2" w14:paraId="6FEE519D" w14:textId="77777777" w:rsidTr="005A7539">
        <w:tc>
          <w:tcPr>
            <w:tcW w:w="2268" w:type="dxa"/>
          </w:tcPr>
          <w:p w14:paraId="3F7553E9" w14:textId="77777777" w:rsidR="00994DD2" w:rsidRDefault="00CF337C" w:rsidP="008156C9">
            <w:pPr>
              <w:pStyle w:val="SOPtext"/>
            </w:pPr>
            <w:r>
              <w:t>D</w:t>
            </w:r>
            <w:r w:rsidR="00DB28EE">
              <w:t>ata items collected</w:t>
            </w:r>
          </w:p>
        </w:tc>
        <w:tc>
          <w:tcPr>
            <w:tcW w:w="6991" w:type="dxa"/>
          </w:tcPr>
          <w:p w14:paraId="1320E498" w14:textId="40E0C696" w:rsidR="00994DD2" w:rsidRPr="005A7539" w:rsidRDefault="00994DD2" w:rsidP="00C136F9">
            <w:pPr>
              <w:pStyle w:val="SOPtext"/>
              <w:rPr>
                <w:iCs/>
              </w:rPr>
            </w:pPr>
          </w:p>
        </w:tc>
      </w:tr>
      <w:tr w:rsidR="00994DD2" w14:paraId="68A8ECDA" w14:textId="77777777" w:rsidTr="00C76442">
        <w:tc>
          <w:tcPr>
            <w:tcW w:w="2268" w:type="dxa"/>
          </w:tcPr>
          <w:p w14:paraId="24BDEF4B" w14:textId="2C1F3218" w:rsidR="00994DD2" w:rsidRDefault="00DB28EE" w:rsidP="00CF337C">
            <w:pPr>
              <w:pStyle w:val="SOPtext"/>
            </w:pPr>
            <w:r>
              <w:t>Purpose</w:t>
            </w:r>
            <w:r w:rsidR="006D3A88">
              <w:t xml:space="preserve"> </w:t>
            </w:r>
            <w:r w:rsidR="005A7539">
              <w:t>o</w:t>
            </w:r>
            <w:r w:rsidR="006D3A88">
              <w:t>f PII</w:t>
            </w:r>
          </w:p>
        </w:tc>
        <w:tc>
          <w:tcPr>
            <w:tcW w:w="6991" w:type="dxa"/>
          </w:tcPr>
          <w:p w14:paraId="2591E272" w14:textId="0A2F5045" w:rsidR="00994DD2" w:rsidRPr="005A7539" w:rsidRDefault="00994DD2" w:rsidP="00994DD2">
            <w:pPr>
              <w:pStyle w:val="SOPtext"/>
              <w:rPr>
                <w:iCs/>
              </w:rPr>
            </w:pPr>
          </w:p>
        </w:tc>
      </w:tr>
      <w:tr w:rsidR="00994DD2" w14:paraId="3B4D7506" w14:textId="77777777" w:rsidTr="00C76442">
        <w:tc>
          <w:tcPr>
            <w:tcW w:w="2268" w:type="dxa"/>
          </w:tcPr>
          <w:p w14:paraId="3393654D" w14:textId="77777777" w:rsidR="00994DD2" w:rsidRDefault="006D3A88" w:rsidP="006D3A88">
            <w:pPr>
              <w:pStyle w:val="SOPtext"/>
            </w:pPr>
            <w:r>
              <w:t>Collection method and tools</w:t>
            </w:r>
          </w:p>
        </w:tc>
        <w:tc>
          <w:tcPr>
            <w:tcW w:w="6991" w:type="dxa"/>
          </w:tcPr>
          <w:p w14:paraId="38A20959" w14:textId="59BBD674" w:rsidR="00994DD2" w:rsidRPr="005A7539" w:rsidRDefault="005A7539" w:rsidP="0029611A">
            <w:pPr>
              <w:pStyle w:val="SOPtext"/>
              <w:rPr>
                <w:iCs/>
              </w:rPr>
            </w:pPr>
            <w:r w:rsidRPr="005A7539">
              <w:rPr>
                <w:iCs/>
              </w:rPr>
              <w:t>Paper</w:t>
            </w:r>
            <w:r w:rsidR="001F72C8">
              <w:rPr>
                <w:iCs/>
              </w:rPr>
              <w:t xml:space="preserve">/EDC </w:t>
            </w:r>
            <w:proofErr w:type="gramStart"/>
            <w:r w:rsidR="001F72C8">
              <w:rPr>
                <w:iCs/>
              </w:rPr>
              <w:t>system(</w:t>
            </w:r>
            <w:proofErr w:type="gramEnd"/>
            <w:r w:rsidR="001F72C8">
              <w:rPr>
                <w:iCs/>
              </w:rPr>
              <w:t>REDCap)</w:t>
            </w:r>
            <w:r w:rsidRPr="005A7539">
              <w:rPr>
                <w:iCs/>
              </w:rPr>
              <w:t xml:space="preserve">. </w:t>
            </w:r>
          </w:p>
        </w:tc>
      </w:tr>
      <w:tr w:rsidR="00EA1FDC" w14:paraId="6539446D" w14:textId="77777777" w:rsidTr="005A7539">
        <w:tc>
          <w:tcPr>
            <w:tcW w:w="2268" w:type="dxa"/>
          </w:tcPr>
          <w:p w14:paraId="258F2AEB" w14:textId="77777777" w:rsidR="00EA1FDC" w:rsidRDefault="00AF70B6" w:rsidP="009548CC">
            <w:pPr>
              <w:pStyle w:val="SOPtext"/>
            </w:pPr>
            <w:r>
              <w:t>S</w:t>
            </w:r>
            <w:r w:rsidR="00EA1FDC">
              <w:t>ecurity measures</w:t>
            </w:r>
            <w:r w:rsidR="009548CC">
              <w:t xml:space="preserve"> to protect PII during collection</w:t>
            </w:r>
          </w:p>
        </w:tc>
        <w:tc>
          <w:tcPr>
            <w:tcW w:w="6991" w:type="dxa"/>
          </w:tcPr>
          <w:p w14:paraId="71170AAB" w14:textId="6E293B9A" w:rsidR="00226F9D" w:rsidRDefault="001C0A0E" w:rsidP="009B61BA">
            <w:pPr>
              <w:pStyle w:val="SOPtext"/>
              <w:rPr>
                <w:iCs/>
                <w:color w:val="auto"/>
              </w:rPr>
            </w:pPr>
            <w:r>
              <w:rPr>
                <w:iCs/>
                <w:color w:val="auto"/>
              </w:rPr>
              <w:t>All</w:t>
            </w:r>
            <w:r w:rsidR="00226F9D">
              <w:rPr>
                <w:iCs/>
                <w:color w:val="auto"/>
              </w:rPr>
              <w:t xml:space="preserve"> data entered by sites in a </w:t>
            </w:r>
            <w:r w:rsidR="00555C56">
              <w:rPr>
                <w:iCs/>
                <w:color w:val="auto"/>
              </w:rPr>
              <w:t>web-based</w:t>
            </w:r>
            <w:r w:rsidR="00226F9D">
              <w:rPr>
                <w:iCs/>
                <w:color w:val="auto"/>
              </w:rPr>
              <w:t xml:space="preserve"> password protected EDC system with a role</w:t>
            </w:r>
            <w:r w:rsidR="00B70699">
              <w:rPr>
                <w:iCs/>
                <w:color w:val="auto"/>
              </w:rPr>
              <w:t>-</w:t>
            </w:r>
            <w:r w:rsidR="00226F9D">
              <w:rPr>
                <w:iCs/>
                <w:color w:val="auto"/>
              </w:rPr>
              <w:t>based access</w:t>
            </w:r>
            <w:r w:rsidR="007437BF">
              <w:rPr>
                <w:iCs/>
                <w:color w:val="auto"/>
              </w:rPr>
              <w:t xml:space="preserve"> </w:t>
            </w:r>
            <w:r w:rsidR="00226F9D" w:rsidRPr="00226F9D">
              <w:rPr>
                <w:iCs/>
                <w:color w:val="auto"/>
              </w:rPr>
              <w:t>and can only be accessed by Data Manager.</w:t>
            </w:r>
          </w:p>
          <w:p w14:paraId="40B7F6D7" w14:textId="77777777" w:rsidR="00226F9D" w:rsidRPr="00226F9D" w:rsidRDefault="00226F9D" w:rsidP="009B61BA">
            <w:pPr>
              <w:pStyle w:val="SOPtext"/>
              <w:rPr>
                <w:iCs/>
                <w:color w:val="auto"/>
              </w:rPr>
            </w:pPr>
          </w:p>
          <w:p w14:paraId="02F3FCE3" w14:textId="6AF454FE" w:rsidR="00EA1FDC" w:rsidRPr="005A7539" w:rsidRDefault="005A7539" w:rsidP="009B61BA">
            <w:pPr>
              <w:pStyle w:val="SOPtext"/>
              <w:rPr>
                <w:iCs/>
                <w:color w:val="0070C0"/>
              </w:rPr>
            </w:pPr>
            <w:r w:rsidRPr="005A7539">
              <w:rPr>
                <w:iCs/>
              </w:rPr>
              <w:t>P</w:t>
            </w:r>
            <w:r w:rsidR="00AF76EC" w:rsidRPr="005A7539">
              <w:rPr>
                <w:iCs/>
              </w:rPr>
              <w:t xml:space="preserve">II data will be </w:t>
            </w:r>
            <w:r w:rsidR="001F72C8">
              <w:rPr>
                <w:iCs/>
              </w:rPr>
              <w:t xml:space="preserve">excluded before sharing with statistician and study team. This PII </w:t>
            </w:r>
            <w:r w:rsidR="00B52C36" w:rsidRPr="005A7539">
              <w:rPr>
                <w:iCs/>
              </w:rPr>
              <w:t>will be linked using a unique identifier.</w:t>
            </w:r>
          </w:p>
        </w:tc>
      </w:tr>
      <w:tr w:rsidR="00516FB0" w:rsidRPr="00AF5382" w14:paraId="31E3E8FD" w14:textId="77777777" w:rsidTr="005A7539">
        <w:tc>
          <w:tcPr>
            <w:tcW w:w="9259" w:type="dxa"/>
            <w:gridSpan w:val="2"/>
          </w:tcPr>
          <w:p w14:paraId="498C995A" w14:textId="77777777" w:rsidR="007D25A1" w:rsidRPr="009B0F31" w:rsidRDefault="00CF337C" w:rsidP="00A2207D">
            <w:pPr>
              <w:pStyle w:val="SOPtext"/>
              <w:rPr>
                <w:b/>
              </w:rPr>
            </w:pPr>
            <w:r>
              <w:rPr>
                <w:b/>
              </w:rPr>
              <w:t xml:space="preserve">PII </w:t>
            </w:r>
            <w:r w:rsidR="007D25A1">
              <w:rPr>
                <w:b/>
              </w:rPr>
              <w:t>Processing</w:t>
            </w:r>
          </w:p>
        </w:tc>
      </w:tr>
      <w:tr w:rsidR="00E327AA" w14:paraId="3B6F1E00" w14:textId="77777777" w:rsidTr="00C76442">
        <w:tc>
          <w:tcPr>
            <w:tcW w:w="2268" w:type="dxa"/>
          </w:tcPr>
          <w:p w14:paraId="0F6DFCD7" w14:textId="77777777" w:rsidR="00E327AA" w:rsidRPr="00C76442" w:rsidRDefault="00E327AA" w:rsidP="00E327AA">
            <w:pPr>
              <w:pStyle w:val="SOPtext"/>
            </w:pPr>
            <w:r w:rsidRPr="00C76442">
              <w:t>Subject anonymisation</w:t>
            </w:r>
          </w:p>
        </w:tc>
        <w:tc>
          <w:tcPr>
            <w:tcW w:w="6991" w:type="dxa"/>
          </w:tcPr>
          <w:p w14:paraId="7D6C3661" w14:textId="43CA34ED" w:rsidR="00E327AA" w:rsidRPr="00D22CD3" w:rsidRDefault="001F72C8" w:rsidP="00C76442">
            <w:pPr>
              <w:pStyle w:val="SOPtext"/>
              <w:rPr>
                <w:i/>
                <w:color w:val="0070C0"/>
              </w:rPr>
            </w:pPr>
            <w:r>
              <w:rPr>
                <w:iCs/>
              </w:rPr>
              <w:t>REDCap automatically generates record ID which is linked with PII.</w:t>
            </w:r>
          </w:p>
        </w:tc>
      </w:tr>
      <w:tr w:rsidR="00AF5382" w14:paraId="73033925" w14:textId="77777777" w:rsidTr="00C76442">
        <w:tc>
          <w:tcPr>
            <w:tcW w:w="2268" w:type="dxa"/>
          </w:tcPr>
          <w:p w14:paraId="30DEBC18" w14:textId="77777777" w:rsidR="00AF5382" w:rsidRDefault="00D33E8A" w:rsidP="00AF5382">
            <w:pPr>
              <w:pStyle w:val="SOPtext"/>
            </w:pPr>
            <w:r>
              <w:lastRenderedPageBreak/>
              <w:t>Who will have access to identifiable PII data?</w:t>
            </w:r>
          </w:p>
        </w:tc>
        <w:tc>
          <w:tcPr>
            <w:tcW w:w="6991" w:type="dxa"/>
          </w:tcPr>
          <w:p w14:paraId="6BE2B33E" w14:textId="5054A1F1" w:rsidR="00AF5382" w:rsidRPr="001C1D1D" w:rsidRDefault="001F72C8" w:rsidP="00183CB9">
            <w:pPr>
              <w:pStyle w:val="SOPtext"/>
              <w:rPr>
                <w:iCs/>
                <w:color w:val="0070C0"/>
              </w:rPr>
            </w:pPr>
            <w:r>
              <w:rPr>
                <w:iCs/>
              </w:rPr>
              <w:t>Clinical sites, study team</w:t>
            </w:r>
          </w:p>
        </w:tc>
      </w:tr>
      <w:tr w:rsidR="00AF5382" w14:paraId="53AAA69D" w14:textId="77777777" w:rsidTr="00C76442">
        <w:tc>
          <w:tcPr>
            <w:tcW w:w="2268" w:type="dxa"/>
          </w:tcPr>
          <w:p w14:paraId="5DB448BC" w14:textId="77777777" w:rsidR="00AF5382" w:rsidRDefault="00AF70B6" w:rsidP="00994DD2">
            <w:pPr>
              <w:pStyle w:val="SOPtext"/>
            </w:pPr>
            <w:r>
              <w:t>S</w:t>
            </w:r>
            <w:r w:rsidR="00FF1BE0">
              <w:t>ecurity measures</w:t>
            </w:r>
            <w:r w:rsidR="00D33E8A">
              <w:t xml:space="preserve"> to protect PII during processing</w:t>
            </w:r>
          </w:p>
        </w:tc>
        <w:tc>
          <w:tcPr>
            <w:tcW w:w="6991" w:type="dxa"/>
          </w:tcPr>
          <w:p w14:paraId="75E7AB7C" w14:textId="56E41BD4" w:rsidR="007D25A1" w:rsidRPr="001C1D1D" w:rsidRDefault="007D25A1" w:rsidP="00A2207D">
            <w:pPr>
              <w:pStyle w:val="SOPtext"/>
              <w:rPr>
                <w:iCs/>
                <w:color w:val="0070C0"/>
              </w:rPr>
            </w:pPr>
            <w:r w:rsidRPr="001C1D1D">
              <w:rPr>
                <w:iCs/>
              </w:rPr>
              <w:t>Completed paper form</w:t>
            </w:r>
            <w:r w:rsidR="001C1D1D" w:rsidRPr="001C1D1D">
              <w:rPr>
                <w:iCs/>
              </w:rPr>
              <w:t xml:space="preserve"> and patient tracking sheet </w:t>
            </w:r>
            <w:r w:rsidRPr="001C1D1D">
              <w:rPr>
                <w:iCs/>
              </w:rPr>
              <w:t>s will be securely stored at the Site with access restricted to authorised individuals.</w:t>
            </w:r>
          </w:p>
        </w:tc>
      </w:tr>
      <w:tr w:rsidR="007508F5" w14:paraId="7C1A25D5" w14:textId="77777777" w:rsidTr="005A7539">
        <w:tc>
          <w:tcPr>
            <w:tcW w:w="2268" w:type="dxa"/>
          </w:tcPr>
          <w:p w14:paraId="54C6A488" w14:textId="51C9FAD2" w:rsidR="007508F5" w:rsidRDefault="001F72C8" w:rsidP="002001A1">
            <w:pPr>
              <w:pStyle w:val="SOPtext"/>
            </w:pPr>
            <w:r>
              <w:t>S</w:t>
            </w:r>
            <w:r w:rsidR="007508F5">
              <w:t>haring</w:t>
            </w:r>
            <w:r w:rsidR="009548CC">
              <w:t xml:space="preserve"> of PII data</w:t>
            </w:r>
          </w:p>
        </w:tc>
        <w:tc>
          <w:tcPr>
            <w:tcW w:w="6991" w:type="dxa"/>
          </w:tcPr>
          <w:p w14:paraId="2C671E3E" w14:textId="67B10496" w:rsidR="007437BF" w:rsidRDefault="001C1D1D" w:rsidP="005917F5">
            <w:pPr>
              <w:pStyle w:val="SOPtext"/>
              <w:rPr>
                <w:i/>
                <w:color w:val="0070C0"/>
              </w:rPr>
            </w:pPr>
            <w:r>
              <w:rPr>
                <w:iCs/>
                <w:color w:val="auto"/>
              </w:rPr>
              <w:t xml:space="preserve">No information that contains PII will be </w:t>
            </w:r>
            <w:r w:rsidR="00FF01C7">
              <w:rPr>
                <w:iCs/>
                <w:color w:val="auto"/>
              </w:rPr>
              <w:t>shared</w:t>
            </w:r>
            <w:r>
              <w:rPr>
                <w:iCs/>
                <w:color w:val="auto"/>
              </w:rPr>
              <w:t>.</w:t>
            </w:r>
          </w:p>
          <w:p w14:paraId="63A2EAE4" w14:textId="21926FAC" w:rsidR="005917F5" w:rsidRPr="00D22CD3" w:rsidRDefault="005917F5" w:rsidP="005917F5">
            <w:pPr>
              <w:pStyle w:val="SOPtext"/>
              <w:rPr>
                <w:i/>
                <w:color w:val="0070C0"/>
              </w:rPr>
            </w:pPr>
          </w:p>
        </w:tc>
      </w:tr>
      <w:tr w:rsidR="00516FB0" w:rsidRPr="006F363F" w14:paraId="76DE0907" w14:textId="77777777" w:rsidTr="005A7539">
        <w:tc>
          <w:tcPr>
            <w:tcW w:w="9259" w:type="dxa"/>
            <w:gridSpan w:val="2"/>
          </w:tcPr>
          <w:p w14:paraId="122A69FF" w14:textId="77777777" w:rsidR="009B0F31" w:rsidRDefault="009B0F31" w:rsidP="00AF70B6">
            <w:pPr>
              <w:pStyle w:val="SOPtext"/>
              <w:rPr>
                <w:b/>
              </w:rPr>
            </w:pPr>
          </w:p>
          <w:p w14:paraId="00311ACE" w14:textId="77777777" w:rsidR="007D25A1" w:rsidRPr="009B0F31" w:rsidRDefault="00CF337C" w:rsidP="00AF70B6">
            <w:pPr>
              <w:pStyle w:val="SOPtext"/>
              <w:rPr>
                <w:b/>
              </w:rPr>
            </w:pPr>
            <w:r>
              <w:rPr>
                <w:b/>
              </w:rPr>
              <w:t xml:space="preserve">PII </w:t>
            </w:r>
            <w:r w:rsidR="00516FB0" w:rsidRPr="006F363F">
              <w:rPr>
                <w:b/>
              </w:rPr>
              <w:t>Storage</w:t>
            </w:r>
            <w:r w:rsidR="00516FB0">
              <w:rPr>
                <w:b/>
              </w:rPr>
              <w:t xml:space="preserve"> at TGI</w:t>
            </w:r>
          </w:p>
        </w:tc>
      </w:tr>
      <w:tr w:rsidR="008436DF" w14:paraId="3BC454FA" w14:textId="77777777" w:rsidTr="00C76442">
        <w:tc>
          <w:tcPr>
            <w:tcW w:w="2268" w:type="dxa"/>
          </w:tcPr>
          <w:p w14:paraId="3F0D5A97" w14:textId="77777777" w:rsidR="008436DF" w:rsidRDefault="00CF337C" w:rsidP="00AF70B6">
            <w:pPr>
              <w:pStyle w:val="SOPtext"/>
            </w:pPr>
            <w:r>
              <w:t>S</w:t>
            </w:r>
            <w:r w:rsidR="008436DF">
              <w:t>torage locations</w:t>
            </w:r>
            <w:r w:rsidR="00E2466D">
              <w:t xml:space="preserve"> of PII data</w:t>
            </w:r>
          </w:p>
        </w:tc>
        <w:tc>
          <w:tcPr>
            <w:tcW w:w="6991" w:type="dxa"/>
          </w:tcPr>
          <w:p w14:paraId="7E591D41" w14:textId="4F89F6F4" w:rsidR="007D25A1" w:rsidRPr="00D22CD3" w:rsidRDefault="001C1D1D" w:rsidP="00CF337C">
            <w:pPr>
              <w:pStyle w:val="SOPtext"/>
              <w:rPr>
                <w:i/>
                <w:color w:val="0070C0"/>
              </w:rPr>
            </w:pPr>
            <w:r>
              <w:rPr>
                <w:iCs/>
                <w:color w:val="auto"/>
              </w:rPr>
              <w:t xml:space="preserve">Not applicable and no data is stored at TGI servers </w:t>
            </w:r>
          </w:p>
        </w:tc>
      </w:tr>
      <w:tr w:rsidR="008436DF" w14:paraId="71F01C27" w14:textId="77777777" w:rsidTr="00C76442">
        <w:tc>
          <w:tcPr>
            <w:tcW w:w="2268" w:type="dxa"/>
          </w:tcPr>
          <w:p w14:paraId="75FCD927" w14:textId="77777777" w:rsidR="008436DF" w:rsidRPr="0036471E" w:rsidRDefault="002001A1" w:rsidP="00A74883">
            <w:pPr>
              <w:pStyle w:val="SOPtext"/>
              <w:rPr>
                <w:lang w:val="en-GB"/>
              </w:rPr>
            </w:pPr>
            <w:r>
              <w:rPr>
                <w:lang w:val="en-GB"/>
              </w:rPr>
              <w:t xml:space="preserve">PII </w:t>
            </w:r>
            <w:r w:rsidR="00A74883">
              <w:rPr>
                <w:lang w:val="en-GB"/>
              </w:rPr>
              <w:t>retention</w:t>
            </w:r>
          </w:p>
        </w:tc>
        <w:tc>
          <w:tcPr>
            <w:tcW w:w="6991" w:type="dxa"/>
          </w:tcPr>
          <w:p w14:paraId="0023A150" w14:textId="3E94F918" w:rsidR="00E2466D" w:rsidRPr="001C1D1D" w:rsidRDefault="001F72C8" w:rsidP="00A74883">
            <w:pPr>
              <w:pStyle w:val="SOPtext"/>
              <w:rPr>
                <w:iCs/>
                <w:color w:val="auto"/>
              </w:rPr>
            </w:pPr>
            <w:r>
              <w:rPr>
                <w:iCs/>
                <w:color w:val="auto"/>
              </w:rPr>
              <w:t>It will be there in only project database developed in REDCap</w:t>
            </w:r>
          </w:p>
        </w:tc>
      </w:tr>
      <w:tr w:rsidR="00AF70B6" w14:paraId="61083FC3" w14:textId="77777777" w:rsidTr="005A7539">
        <w:tc>
          <w:tcPr>
            <w:tcW w:w="2268" w:type="dxa"/>
          </w:tcPr>
          <w:p w14:paraId="2374F6D0" w14:textId="77777777" w:rsidR="00AF70B6" w:rsidRDefault="00AF70B6" w:rsidP="00E2466D">
            <w:pPr>
              <w:pStyle w:val="SOPtext"/>
            </w:pPr>
            <w:r>
              <w:t>Security measures</w:t>
            </w:r>
            <w:r w:rsidR="00E2466D">
              <w:t xml:space="preserve"> to protect PII during storage</w:t>
            </w:r>
          </w:p>
        </w:tc>
        <w:tc>
          <w:tcPr>
            <w:tcW w:w="6991" w:type="dxa"/>
          </w:tcPr>
          <w:p w14:paraId="065EFFF8" w14:textId="3B44569F" w:rsidR="004912B4" w:rsidRPr="00376600" w:rsidRDefault="001F72C8" w:rsidP="00CF337C">
            <w:pPr>
              <w:pStyle w:val="SOPtext"/>
              <w:rPr>
                <w:iCs/>
                <w:color w:val="auto"/>
              </w:rPr>
            </w:pPr>
            <w:r>
              <w:rPr>
                <w:iCs/>
                <w:color w:val="auto"/>
              </w:rPr>
              <w:t>REDCap server will have access only to authorised personnel. REDCap server data is backed up on regular interval as per IT Policy.</w:t>
            </w:r>
          </w:p>
          <w:p w14:paraId="392F276C" w14:textId="3698A8D7" w:rsidR="00DE5289" w:rsidRDefault="00DE5289" w:rsidP="00DE5289">
            <w:pPr>
              <w:pStyle w:val="SOPtext"/>
              <w:rPr>
                <w:i/>
                <w:color w:val="0070C0"/>
              </w:rPr>
            </w:pPr>
          </w:p>
        </w:tc>
      </w:tr>
    </w:tbl>
    <w:p w14:paraId="1482FA67" w14:textId="77777777" w:rsidR="00E40C1E" w:rsidRDefault="00E40C1E">
      <w:pPr>
        <w:rPr>
          <w:color w:val="000000" w:themeColor="text1"/>
        </w:rPr>
      </w:pPr>
    </w:p>
    <w:p w14:paraId="6C33670A" w14:textId="1B374908" w:rsidR="0087339B" w:rsidRDefault="001C1D1D" w:rsidP="00961280">
      <w:pPr>
        <w:pStyle w:val="Heading2"/>
      </w:pPr>
      <w:bookmarkStart w:id="84" w:name="_Toc161164391"/>
      <w:bookmarkEnd w:id="71"/>
      <w:bookmarkEnd w:id="72"/>
      <w:bookmarkEnd w:id="73"/>
      <w:bookmarkEnd w:id="74"/>
      <w:bookmarkEnd w:id="75"/>
      <w:bookmarkEnd w:id="76"/>
      <w:bookmarkEnd w:id="77"/>
      <w:bookmarkEnd w:id="78"/>
      <w:bookmarkEnd w:id="79"/>
      <w:bookmarkEnd w:id="80"/>
      <w:bookmarkEnd w:id="81"/>
      <w:r>
        <w:t xml:space="preserve">6,2 </w:t>
      </w:r>
      <w:r w:rsidR="0087339B">
        <w:t xml:space="preserve">Unique subject </w:t>
      </w:r>
      <w:proofErr w:type="gramStart"/>
      <w:r w:rsidR="001F72C8">
        <w:t>identifier</w:t>
      </w:r>
      <w:bookmarkEnd w:id="84"/>
      <w:proofErr w:type="gramEnd"/>
    </w:p>
    <w:p w14:paraId="060073FE" w14:textId="4F0FD067" w:rsidR="007B60BD" w:rsidRPr="0087339B" w:rsidRDefault="00595392" w:rsidP="001F72C8">
      <w:pPr>
        <w:spacing w:line="276" w:lineRule="auto"/>
        <w:rPr>
          <w:rFonts w:asciiTheme="minorHAnsi" w:hAnsiTheme="minorHAnsi"/>
          <w:szCs w:val="22"/>
        </w:rPr>
      </w:pPr>
      <w:r w:rsidRPr="0087339B">
        <w:rPr>
          <w:rFonts w:asciiTheme="minorHAnsi" w:hAnsiTheme="minorHAnsi" w:cstheme="minorHAnsi"/>
          <w:sz w:val="22"/>
          <w:szCs w:val="22"/>
        </w:rPr>
        <w:t xml:space="preserve">Each subject enrolled in the </w:t>
      </w:r>
      <w:r w:rsidR="0012123F" w:rsidRPr="0087339B">
        <w:rPr>
          <w:rFonts w:asciiTheme="minorHAnsi" w:hAnsiTheme="minorHAnsi" w:cstheme="minorHAnsi"/>
          <w:sz w:val="22"/>
          <w:szCs w:val="22"/>
        </w:rPr>
        <w:t>project</w:t>
      </w:r>
      <w:r w:rsidRPr="0087339B">
        <w:rPr>
          <w:rFonts w:asciiTheme="minorHAnsi" w:hAnsiTheme="minorHAnsi" w:cstheme="minorHAnsi"/>
          <w:sz w:val="22"/>
          <w:szCs w:val="22"/>
        </w:rPr>
        <w:t xml:space="preserve"> </w:t>
      </w:r>
      <w:r w:rsidR="006E2F37" w:rsidRPr="0087339B">
        <w:rPr>
          <w:rFonts w:asciiTheme="minorHAnsi" w:hAnsiTheme="minorHAnsi" w:cstheme="minorHAnsi"/>
          <w:sz w:val="22"/>
          <w:szCs w:val="22"/>
        </w:rPr>
        <w:t>will</w:t>
      </w:r>
      <w:r w:rsidRPr="0087339B">
        <w:rPr>
          <w:rFonts w:asciiTheme="minorHAnsi" w:hAnsiTheme="minorHAnsi" w:cstheme="minorHAnsi"/>
          <w:sz w:val="22"/>
          <w:szCs w:val="22"/>
        </w:rPr>
        <w:t xml:space="preserve"> have a single unique identifier</w:t>
      </w:r>
      <w:r w:rsidR="004912B4" w:rsidRPr="0087339B">
        <w:rPr>
          <w:rFonts w:asciiTheme="minorHAnsi" w:hAnsiTheme="minorHAnsi" w:cstheme="minorHAnsi"/>
          <w:sz w:val="22"/>
          <w:szCs w:val="22"/>
        </w:rPr>
        <w:t xml:space="preserve"> </w:t>
      </w:r>
      <w:r w:rsidR="001F72C8">
        <w:rPr>
          <w:rFonts w:asciiTheme="minorHAnsi" w:hAnsiTheme="minorHAnsi" w:cstheme="minorHAnsi"/>
          <w:sz w:val="22"/>
          <w:szCs w:val="22"/>
        </w:rPr>
        <w:t xml:space="preserve">record id assigned by REDCap. Depending on sites, this identifier can be customized based on site code used in the study. </w:t>
      </w:r>
    </w:p>
    <w:p w14:paraId="79C02E8A" w14:textId="328ABD7D" w:rsidR="000C02A9" w:rsidRDefault="001C1D1D" w:rsidP="00961280">
      <w:pPr>
        <w:pStyle w:val="Heading2"/>
      </w:pPr>
      <w:bookmarkStart w:id="85" w:name="_Toc161164392"/>
      <w:r>
        <w:t xml:space="preserve">6.3 </w:t>
      </w:r>
      <w:r w:rsidR="000C02A9" w:rsidRPr="000C02A9">
        <w:t xml:space="preserve">Data </w:t>
      </w:r>
      <w:r w:rsidR="003835EC">
        <w:t>L</w:t>
      </w:r>
      <w:r w:rsidR="000C02A9" w:rsidRPr="000C02A9">
        <w:t>inkage</w:t>
      </w:r>
      <w:bookmarkEnd w:id="85"/>
      <w:r w:rsidR="005E2829">
        <w:t xml:space="preserve"> </w:t>
      </w:r>
    </w:p>
    <w:p w14:paraId="0B3C3C43" w14:textId="77777777" w:rsidR="003835EC" w:rsidRPr="003835EC" w:rsidRDefault="003835EC" w:rsidP="003835EC">
      <w:pPr>
        <w:rPr>
          <w:lang w:val="en-US"/>
        </w:rPr>
      </w:pPr>
    </w:p>
    <w:tbl>
      <w:tblPr>
        <w:tblStyle w:val="TableGrid"/>
        <w:tblW w:w="0" w:type="auto"/>
        <w:tblLook w:val="04A0" w:firstRow="1" w:lastRow="0" w:firstColumn="1" w:lastColumn="0" w:noHBand="0" w:noVBand="1"/>
      </w:tblPr>
      <w:tblGrid>
        <w:gridCol w:w="2263"/>
        <w:gridCol w:w="6996"/>
      </w:tblGrid>
      <w:tr w:rsidR="003835EC" w14:paraId="31E94206" w14:textId="77777777" w:rsidTr="005F51E6">
        <w:tc>
          <w:tcPr>
            <w:tcW w:w="2263" w:type="dxa"/>
          </w:tcPr>
          <w:p w14:paraId="2C95E168" w14:textId="29FE1036" w:rsidR="003835EC" w:rsidRPr="005F51E6" w:rsidRDefault="003835EC" w:rsidP="003835EC">
            <w:pPr>
              <w:pStyle w:val="SOPtext"/>
              <w:rPr>
                <w:b/>
              </w:rPr>
            </w:pPr>
            <w:r w:rsidRPr="005F51E6">
              <w:rPr>
                <w:b/>
              </w:rPr>
              <w:t>Mechanism of linkage</w:t>
            </w:r>
          </w:p>
        </w:tc>
        <w:tc>
          <w:tcPr>
            <w:tcW w:w="6996" w:type="dxa"/>
          </w:tcPr>
          <w:p w14:paraId="0CE006A1" w14:textId="664AFE82" w:rsidR="004E69EE" w:rsidRPr="004E69EE" w:rsidRDefault="001F72C8" w:rsidP="003835EC">
            <w:pPr>
              <w:pStyle w:val="SOPtext"/>
              <w:rPr>
                <w:color w:val="auto"/>
              </w:rPr>
            </w:pPr>
            <w:r>
              <w:rPr>
                <w:color w:val="auto"/>
              </w:rPr>
              <w:t>NA</w:t>
            </w:r>
          </w:p>
          <w:p w14:paraId="0CF519BE" w14:textId="4E0AA558" w:rsidR="005F51E6" w:rsidRPr="00760724" w:rsidRDefault="004E69EE" w:rsidP="0087339B">
            <w:pPr>
              <w:pStyle w:val="SOPtext"/>
              <w:rPr>
                <w:i/>
              </w:rPr>
            </w:pPr>
            <w:r>
              <w:rPr>
                <w:color w:val="auto"/>
              </w:rPr>
              <w:t xml:space="preserve"> </w:t>
            </w:r>
          </w:p>
        </w:tc>
      </w:tr>
      <w:tr w:rsidR="003835EC" w14:paraId="1E7DB486" w14:textId="77777777" w:rsidTr="005F51E6">
        <w:tc>
          <w:tcPr>
            <w:tcW w:w="2263" w:type="dxa"/>
          </w:tcPr>
          <w:p w14:paraId="5C96BC44" w14:textId="6A880D4C" w:rsidR="003835EC" w:rsidRPr="005F51E6" w:rsidRDefault="005F51E6" w:rsidP="001F72C8">
            <w:pPr>
              <w:pStyle w:val="SOPtext"/>
              <w:rPr>
                <w:b/>
              </w:rPr>
            </w:pPr>
            <w:r w:rsidRPr="005F51E6">
              <w:rPr>
                <w:b/>
              </w:rPr>
              <w:t>Linkage restrictions</w:t>
            </w:r>
          </w:p>
        </w:tc>
        <w:tc>
          <w:tcPr>
            <w:tcW w:w="6996" w:type="dxa"/>
          </w:tcPr>
          <w:p w14:paraId="1DC15F9C" w14:textId="14535752" w:rsidR="003835EC" w:rsidRPr="00E700B9" w:rsidRDefault="001F72C8" w:rsidP="005F51E6">
            <w:pPr>
              <w:pStyle w:val="SOPtext"/>
              <w:spacing w:before="240"/>
              <w:rPr>
                <w:iCs/>
              </w:rPr>
            </w:pPr>
            <w:r>
              <w:rPr>
                <w:iCs/>
                <w:color w:val="auto"/>
              </w:rPr>
              <w:t>NA</w:t>
            </w:r>
          </w:p>
        </w:tc>
      </w:tr>
    </w:tbl>
    <w:p w14:paraId="271B5E59" w14:textId="76B0C5C1" w:rsidR="00A731F4" w:rsidRDefault="00A731F4" w:rsidP="00A731F4">
      <w:bookmarkStart w:id="86" w:name="_Toc6479569"/>
      <w:bookmarkStart w:id="87" w:name="_Toc6479656"/>
      <w:bookmarkEnd w:id="56"/>
      <w:bookmarkEnd w:id="57"/>
      <w:bookmarkEnd w:id="58"/>
      <w:bookmarkEnd w:id="59"/>
      <w:bookmarkEnd w:id="60"/>
    </w:p>
    <w:p w14:paraId="769F6735" w14:textId="5C47643F" w:rsidR="00A51BDB" w:rsidRDefault="00A51BDB" w:rsidP="00A731F4"/>
    <w:p w14:paraId="0F3AFBBA" w14:textId="0F943F9A" w:rsidR="00A731F4" w:rsidRDefault="000B77DB" w:rsidP="00A731F4">
      <w:pPr>
        <w:pStyle w:val="Heading1"/>
        <w:jc w:val="left"/>
        <w:rPr>
          <w:color w:val="000000" w:themeColor="text1"/>
        </w:rPr>
      </w:pPr>
      <w:bookmarkStart w:id="88" w:name="_Toc161164393"/>
      <w:r w:rsidRPr="0033088F">
        <w:rPr>
          <w:color w:val="000000" w:themeColor="text1"/>
        </w:rPr>
        <w:t xml:space="preserve">Data </w:t>
      </w:r>
      <w:r w:rsidR="00EB2D1A" w:rsidRPr="0033088F">
        <w:rPr>
          <w:color w:val="000000" w:themeColor="text1"/>
        </w:rPr>
        <w:t>Quality</w:t>
      </w:r>
      <w:bookmarkEnd w:id="86"/>
      <w:bookmarkEnd w:id="87"/>
      <w:r w:rsidR="000A2CC9">
        <w:rPr>
          <w:color w:val="000000" w:themeColor="text1"/>
        </w:rPr>
        <w:t xml:space="preserve"> and Change Management</w:t>
      </w:r>
      <w:bookmarkStart w:id="89" w:name="_Toc341174031"/>
      <w:bookmarkStart w:id="90" w:name="_Toc406228068"/>
      <w:bookmarkStart w:id="91" w:name="_Toc410613955"/>
      <w:bookmarkStart w:id="92" w:name="_Toc410782464"/>
      <w:bookmarkStart w:id="93" w:name="_Toc410811736"/>
      <w:bookmarkStart w:id="94" w:name="_Toc158459716"/>
      <w:bookmarkStart w:id="95" w:name="_Toc158461514"/>
      <w:bookmarkStart w:id="96" w:name="_Toc158461708"/>
      <w:bookmarkStart w:id="97" w:name="_Toc158461805"/>
      <w:bookmarkStart w:id="98" w:name="_Toc158524202"/>
      <w:bookmarkStart w:id="99" w:name="_Toc6479572"/>
      <w:bookmarkStart w:id="100" w:name="_Toc6479659"/>
      <w:bookmarkEnd w:id="88"/>
    </w:p>
    <w:p w14:paraId="28E92376" w14:textId="0B5048B2" w:rsidR="005762EC" w:rsidRPr="008F311D" w:rsidRDefault="001C1D1D" w:rsidP="00961280">
      <w:pPr>
        <w:pStyle w:val="Heading2"/>
      </w:pPr>
      <w:bookmarkStart w:id="101" w:name="_Toc161164394"/>
      <w:r>
        <w:t xml:space="preserve">7.1 </w:t>
      </w:r>
      <w:r w:rsidR="005762EC" w:rsidRPr="008F311D">
        <w:t>Data</w:t>
      </w:r>
      <w:r>
        <w:t xml:space="preserve"> </w:t>
      </w:r>
      <w:r w:rsidR="00F11748" w:rsidRPr="008F311D">
        <w:t xml:space="preserve">Quality and </w:t>
      </w:r>
      <w:r w:rsidR="005762EC" w:rsidRPr="008F311D">
        <w:t>Review</w:t>
      </w:r>
      <w:bookmarkEnd w:id="89"/>
      <w:bookmarkEnd w:id="90"/>
      <w:bookmarkEnd w:id="91"/>
      <w:bookmarkEnd w:id="92"/>
      <w:bookmarkEnd w:id="93"/>
      <w:bookmarkEnd w:id="94"/>
      <w:bookmarkEnd w:id="95"/>
      <w:bookmarkEnd w:id="96"/>
      <w:bookmarkEnd w:id="97"/>
      <w:bookmarkEnd w:id="98"/>
      <w:bookmarkEnd w:id="99"/>
      <w:bookmarkEnd w:id="100"/>
      <w:bookmarkEnd w:id="101"/>
    </w:p>
    <w:p w14:paraId="25EC4B5A" w14:textId="629A71BE" w:rsidR="00042907" w:rsidRDefault="00042907" w:rsidP="00F11748">
      <w:pPr>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 xml:space="preserve">Data quality </w:t>
      </w:r>
      <w:r w:rsidR="0087339B">
        <w:rPr>
          <w:rFonts w:ascii="Calibri" w:eastAsiaTheme="majorEastAsia" w:hAnsi="Calibri" w:cstheme="minorHAnsi"/>
          <w:sz w:val="22"/>
          <w:szCs w:val="23"/>
          <w:lang w:val="en-AU" w:eastAsia="en-US"/>
        </w:rPr>
        <w:t>will be</w:t>
      </w:r>
      <w:r>
        <w:rPr>
          <w:rFonts w:ascii="Calibri" w:eastAsiaTheme="majorEastAsia" w:hAnsi="Calibri" w:cstheme="minorHAnsi"/>
          <w:sz w:val="22"/>
          <w:szCs w:val="23"/>
          <w:lang w:val="en-AU" w:eastAsia="en-US"/>
        </w:rPr>
        <w:t xml:space="preserve"> ensured at various levels. These are as follows:</w:t>
      </w:r>
    </w:p>
    <w:p w14:paraId="66601CBF" w14:textId="77777777" w:rsidR="000D4006" w:rsidRDefault="000D4006" w:rsidP="001C1D1D">
      <w:pPr>
        <w:pStyle w:val="ListParagraph"/>
        <w:numPr>
          <w:ilvl w:val="0"/>
          <w:numId w:val="23"/>
        </w:numPr>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UAT of database</w:t>
      </w:r>
    </w:p>
    <w:p w14:paraId="716FD4DA" w14:textId="2A2EF455" w:rsidR="000D4006" w:rsidRDefault="000D4006" w:rsidP="001C1D1D">
      <w:pPr>
        <w:pStyle w:val="ListParagraph"/>
        <w:numPr>
          <w:ilvl w:val="0"/>
          <w:numId w:val="23"/>
        </w:numPr>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Training of site staff</w:t>
      </w:r>
    </w:p>
    <w:p w14:paraId="475E7C5A" w14:textId="47ADCBCA" w:rsidR="000315D3" w:rsidRPr="00042907" w:rsidRDefault="0087339B" w:rsidP="001C1D1D">
      <w:pPr>
        <w:pStyle w:val="ListParagraph"/>
        <w:numPr>
          <w:ilvl w:val="0"/>
          <w:numId w:val="23"/>
        </w:numPr>
        <w:rPr>
          <w:rFonts w:ascii="Calibri" w:eastAsiaTheme="majorEastAsia" w:hAnsi="Calibri" w:cstheme="minorHAnsi"/>
          <w:sz w:val="22"/>
          <w:szCs w:val="23"/>
          <w:lang w:val="en-AU" w:eastAsia="en-US"/>
        </w:rPr>
      </w:pPr>
      <w:r w:rsidRPr="00042907">
        <w:rPr>
          <w:rFonts w:ascii="Calibri" w:eastAsiaTheme="majorEastAsia" w:hAnsi="Calibri" w:cstheme="minorHAnsi"/>
          <w:sz w:val="22"/>
          <w:szCs w:val="23"/>
          <w:lang w:val="en-AU" w:eastAsia="en-US"/>
        </w:rPr>
        <w:t>E</w:t>
      </w:r>
      <w:r>
        <w:rPr>
          <w:rFonts w:ascii="Calibri" w:eastAsiaTheme="majorEastAsia" w:hAnsi="Calibri" w:cstheme="minorHAnsi"/>
          <w:sz w:val="22"/>
          <w:szCs w:val="23"/>
          <w:lang w:val="en-AU" w:eastAsia="en-US"/>
        </w:rPr>
        <w:t>lectronic data capture</w:t>
      </w:r>
    </w:p>
    <w:p w14:paraId="04113DC4" w14:textId="325CB906" w:rsidR="000315D3" w:rsidRPr="00042907" w:rsidRDefault="000315D3" w:rsidP="001C1D1D">
      <w:pPr>
        <w:pStyle w:val="ListParagraph"/>
        <w:numPr>
          <w:ilvl w:val="0"/>
          <w:numId w:val="23"/>
        </w:numPr>
        <w:rPr>
          <w:rFonts w:ascii="Calibri" w:eastAsiaTheme="majorEastAsia" w:hAnsi="Calibri" w:cstheme="minorHAnsi"/>
          <w:sz w:val="22"/>
          <w:szCs w:val="23"/>
          <w:lang w:val="en-AU" w:eastAsia="en-US"/>
        </w:rPr>
      </w:pPr>
      <w:r w:rsidRPr="00042907">
        <w:rPr>
          <w:rFonts w:ascii="Calibri" w:eastAsiaTheme="majorEastAsia" w:hAnsi="Calibri" w:cstheme="minorHAnsi"/>
          <w:sz w:val="22"/>
          <w:szCs w:val="23"/>
          <w:lang w:val="en-AU" w:eastAsia="en-US"/>
        </w:rPr>
        <w:t>Source data verification</w:t>
      </w:r>
    </w:p>
    <w:p w14:paraId="3FEBD900" w14:textId="5B4D8D5B" w:rsidR="00791127" w:rsidRPr="00647B71" w:rsidRDefault="00042907" w:rsidP="00647B71">
      <w:pPr>
        <w:pStyle w:val="ListParagraph"/>
        <w:numPr>
          <w:ilvl w:val="0"/>
          <w:numId w:val="23"/>
        </w:numPr>
        <w:rPr>
          <w:rFonts w:ascii="Calibri" w:eastAsiaTheme="majorEastAsia" w:hAnsi="Calibri" w:cstheme="minorHAnsi"/>
          <w:sz w:val="22"/>
          <w:szCs w:val="23"/>
          <w:lang w:val="en-AU" w:eastAsia="en-US"/>
        </w:rPr>
      </w:pPr>
      <w:r w:rsidRPr="00042907">
        <w:rPr>
          <w:rFonts w:ascii="Calibri" w:eastAsiaTheme="majorEastAsia" w:hAnsi="Calibri" w:cstheme="minorHAnsi"/>
          <w:sz w:val="22"/>
          <w:szCs w:val="23"/>
          <w:lang w:val="en-AU" w:eastAsia="en-US"/>
        </w:rPr>
        <w:t>Data review checks</w:t>
      </w:r>
      <w:r w:rsidR="00365FF8">
        <w:rPr>
          <w:rFonts w:ascii="Calibri" w:eastAsiaTheme="majorEastAsia" w:hAnsi="Calibri" w:cstheme="minorHAnsi"/>
          <w:sz w:val="22"/>
          <w:szCs w:val="23"/>
          <w:lang w:val="en-AU" w:eastAsia="en-US"/>
        </w:rPr>
        <w:t>/Dashboard</w:t>
      </w:r>
    </w:p>
    <w:p w14:paraId="71FBD3E0" w14:textId="64FC1C1A" w:rsidR="00042907" w:rsidRDefault="00042907" w:rsidP="00F11748">
      <w:pPr>
        <w:rPr>
          <w:rFonts w:ascii="Calibri" w:eastAsiaTheme="majorEastAsia" w:hAnsi="Calibri" w:cstheme="minorHAnsi"/>
          <w:sz w:val="22"/>
          <w:szCs w:val="23"/>
          <w:lang w:val="en-AU" w:eastAsia="en-US"/>
        </w:rPr>
      </w:pPr>
    </w:p>
    <w:p w14:paraId="3698000E" w14:textId="649F7909" w:rsidR="000D4006" w:rsidRDefault="001C1D1D" w:rsidP="00F11748">
      <w:pPr>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a) </w:t>
      </w:r>
      <w:r w:rsidR="000D4006">
        <w:rPr>
          <w:rFonts w:ascii="Calibri" w:eastAsiaTheme="majorEastAsia" w:hAnsi="Calibri" w:cstheme="minorHAnsi"/>
          <w:b/>
          <w:bCs/>
          <w:sz w:val="22"/>
          <w:szCs w:val="23"/>
          <w:lang w:val="en-AU" w:eastAsia="en-US"/>
        </w:rPr>
        <w:t>UAT of database</w:t>
      </w:r>
    </w:p>
    <w:p w14:paraId="4EB86FA0" w14:textId="77777777" w:rsidR="00FF01C7" w:rsidRDefault="00FF01C7" w:rsidP="001C1D1D">
      <w:pPr>
        <w:tabs>
          <w:tab w:val="left" w:pos="1955"/>
        </w:tabs>
        <w:spacing w:line="276" w:lineRule="auto"/>
        <w:jc w:val="both"/>
        <w:rPr>
          <w:rFonts w:asciiTheme="minorHAnsi" w:hAnsiTheme="minorHAnsi" w:cstheme="minorHAnsi"/>
          <w:sz w:val="22"/>
          <w:szCs w:val="22"/>
        </w:rPr>
      </w:pPr>
    </w:p>
    <w:p w14:paraId="50D0166A" w14:textId="0D09DEE3" w:rsidR="000D4006" w:rsidRDefault="000D4006" w:rsidP="001C1D1D">
      <w:pPr>
        <w:tabs>
          <w:tab w:val="left" w:pos="1955"/>
        </w:tabs>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The database will be validated as per the validation plan before being moved for production. This validation plan includes the plan for testing, procedure for documentation of testing along with steps to ensure change control procedures are in place. This step is done after building of database (eCRF with edit checks) and integration with IWRS, and before moving the database to production. The validation team and responsibilities are listed below.</w:t>
      </w:r>
    </w:p>
    <w:p w14:paraId="36A9DA4B" w14:textId="77777777" w:rsidR="00FF01C7" w:rsidRDefault="00FF01C7" w:rsidP="001C1D1D">
      <w:pPr>
        <w:tabs>
          <w:tab w:val="left" w:pos="1955"/>
        </w:tabs>
        <w:spacing w:line="276" w:lineRule="auto"/>
        <w:jc w:val="both"/>
        <w:rPr>
          <w:rFonts w:asciiTheme="minorHAnsi" w:hAnsiTheme="minorHAnsi" w:cstheme="minorHAnsi"/>
          <w:sz w:val="22"/>
          <w:szCs w:val="22"/>
        </w:rPr>
      </w:pPr>
    </w:p>
    <w:p w14:paraId="7D8B8288" w14:textId="77777777" w:rsidR="00FF01C7" w:rsidRDefault="00FF01C7" w:rsidP="001C1D1D">
      <w:pPr>
        <w:tabs>
          <w:tab w:val="left" w:pos="1955"/>
        </w:tabs>
        <w:spacing w:line="276" w:lineRule="auto"/>
        <w:jc w:val="both"/>
        <w:rPr>
          <w:rFonts w:asciiTheme="minorHAnsi" w:hAnsiTheme="minorHAnsi" w:cstheme="minorHAnsi"/>
          <w:sz w:val="22"/>
          <w:szCs w:val="22"/>
        </w:rPr>
      </w:pPr>
    </w:p>
    <w:p w14:paraId="59F8BD58" w14:textId="77777777" w:rsidR="000D4006" w:rsidRPr="006866FB" w:rsidRDefault="000D4006" w:rsidP="000D4006">
      <w:pPr>
        <w:tabs>
          <w:tab w:val="left" w:pos="1955"/>
        </w:tabs>
        <w:jc w:val="both"/>
        <w:rPr>
          <w:rFonts w:asciiTheme="minorHAnsi" w:hAnsiTheme="minorHAnsi" w:cstheme="minorHAnsi"/>
          <w:b/>
          <w:sz w:val="22"/>
          <w:szCs w:val="22"/>
        </w:rPr>
      </w:pPr>
    </w:p>
    <w:tbl>
      <w:tblPr>
        <w:tblStyle w:val="TableGrid"/>
        <w:tblW w:w="6804" w:type="dxa"/>
        <w:jc w:val="center"/>
        <w:tblLook w:val="04A0" w:firstRow="1" w:lastRow="0" w:firstColumn="1" w:lastColumn="0" w:noHBand="0" w:noVBand="1"/>
      </w:tblPr>
      <w:tblGrid>
        <w:gridCol w:w="2835"/>
        <w:gridCol w:w="3969"/>
      </w:tblGrid>
      <w:tr w:rsidR="000D4006" w:rsidRPr="006866FB" w14:paraId="30E5EF73" w14:textId="77777777" w:rsidTr="00BE6F29">
        <w:trPr>
          <w:jc w:val="center"/>
        </w:trPr>
        <w:tc>
          <w:tcPr>
            <w:tcW w:w="2835" w:type="dxa"/>
          </w:tcPr>
          <w:p w14:paraId="3684B4D5" w14:textId="77777777" w:rsidR="000D4006" w:rsidRPr="006866FB" w:rsidRDefault="000D4006" w:rsidP="00BE6F29">
            <w:pPr>
              <w:jc w:val="both"/>
              <w:rPr>
                <w:rFonts w:asciiTheme="minorHAnsi" w:hAnsiTheme="minorHAnsi" w:cstheme="minorHAnsi"/>
                <w:b/>
                <w:sz w:val="22"/>
                <w:szCs w:val="22"/>
              </w:rPr>
            </w:pPr>
            <w:r w:rsidRPr="006866FB">
              <w:rPr>
                <w:rFonts w:asciiTheme="minorHAnsi" w:hAnsiTheme="minorHAnsi" w:cstheme="minorHAnsi"/>
                <w:b/>
                <w:sz w:val="22"/>
                <w:szCs w:val="22"/>
              </w:rPr>
              <w:lastRenderedPageBreak/>
              <w:t xml:space="preserve">Role in CDMS </w:t>
            </w:r>
          </w:p>
        </w:tc>
        <w:tc>
          <w:tcPr>
            <w:tcW w:w="3969" w:type="dxa"/>
          </w:tcPr>
          <w:p w14:paraId="1C1A1D62" w14:textId="77777777" w:rsidR="000D4006" w:rsidRPr="006866FB" w:rsidRDefault="000D4006" w:rsidP="00BE6F29">
            <w:pPr>
              <w:jc w:val="both"/>
              <w:rPr>
                <w:rFonts w:asciiTheme="minorHAnsi" w:hAnsiTheme="minorHAnsi" w:cstheme="minorHAnsi"/>
                <w:b/>
                <w:sz w:val="22"/>
                <w:szCs w:val="22"/>
              </w:rPr>
            </w:pPr>
            <w:r w:rsidRPr="006866FB">
              <w:rPr>
                <w:rFonts w:asciiTheme="minorHAnsi" w:hAnsiTheme="minorHAnsi" w:cstheme="minorHAnsi"/>
                <w:b/>
                <w:sz w:val="22"/>
                <w:szCs w:val="22"/>
              </w:rPr>
              <w:t>Responsibility</w:t>
            </w:r>
          </w:p>
        </w:tc>
      </w:tr>
      <w:tr w:rsidR="000D4006" w:rsidRPr="006866FB" w14:paraId="24CC0105" w14:textId="77777777" w:rsidTr="00BE6F29">
        <w:trPr>
          <w:jc w:val="center"/>
        </w:trPr>
        <w:tc>
          <w:tcPr>
            <w:tcW w:w="2835" w:type="dxa"/>
          </w:tcPr>
          <w:p w14:paraId="001FE71F" w14:textId="17075AB5"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Study PI</w:t>
            </w:r>
            <w:r w:rsidR="005C52FB">
              <w:rPr>
                <w:rFonts w:asciiTheme="minorHAnsi" w:hAnsiTheme="minorHAnsi" w:cstheme="minorHAnsi"/>
                <w:sz w:val="22"/>
                <w:szCs w:val="22"/>
              </w:rPr>
              <w:t>/Project Lead</w:t>
            </w:r>
            <w:r w:rsidRPr="006866FB">
              <w:rPr>
                <w:rFonts w:asciiTheme="minorHAnsi" w:hAnsiTheme="minorHAnsi" w:cstheme="minorHAnsi"/>
                <w:sz w:val="22"/>
                <w:szCs w:val="22"/>
              </w:rPr>
              <w:t>, TGI</w:t>
            </w:r>
          </w:p>
        </w:tc>
        <w:tc>
          <w:tcPr>
            <w:tcW w:w="3969" w:type="dxa"/>
          </w:tcPr>
          <w:p w14:paraId="62F249A8"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Approval of plan</w:t>
            </w:r>
          </w:p>
          <w:p w14:paraId="0400911F"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Approval of database to move to production</w:t>
            </w:r>
          </w:p>
        </w:tc>
      </w:tr>
      <w:tr w:rsidR="000D4006" w:rsidRPr="006866FB" w14:paraId="39A44385" w14:textId="77777777" w:rsidTr="00BE6F29">
        <w:trPr>
          <w:jc w:val="center"/>
        </w:trPr>
        <w:tc>
          <w:tcPr>
            <w:tcW w:w="2835" w:type="dxa"/>
          </w:tcPr>
          <w:p w14:paraId="414FDD7B"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Data manager, TGI</w:t>
            </w:r>
          </w:p>
        </w:tc>
        <w:tc>
          <w:tcPr>
            <w:tcW w:w="3969" w:type="dxa"/>
          </w:tcPr>
          <w:p w14:paraId="2FF08828"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 xml:space="preserve">Develop, </w:t>
            </w:r>
            <w:proofErr w:type="gramStart"/>
            <w:r w:rsidRPr="006866FB">
              <w:rPr>
                <w:rFonts w:asciiTheme="minorHAnsi" w:hAnsiTheme="minorHAnsi" w:cstheme="minorHAnsi"/>
                <w:sz w:val="22"/>
                <w:szCs w:val="22"/>
              </w:rPr>
              <w:t>execute</w:t>
            </w:r>
            <w:proofErr w:type="gramEnd"/>
            <w:r w:rsidRPr="006866FB">
              <w:rPr>
                <w:rFonts w:asciiTheme="minorHAnsi" w:hAnsiTheme="minorHAnsi" w:cstheme="minorHAnsi"/>
                <w:sz w:val="22"/>
                <w:szCs w:val="22"/>
              </w:rPr>
              <w:t xml:space="preserve"> and document the validation process</w:t>
            </w:r>
          </w:p>
        </w:tc>
      </w:tr>
      <w:tr w:rsidR="000D4006" w:rsidRPr="006866FB" w14:paraId="7F194A9F" w14:textId="77777777" w:rsidTr="00BE6F29">
        <w:trPr>
          <w:jc w:val="center"/>
        </w:trPr>
        <w:tc>
          <w:tcPr>
            <w:tcW w:w="2835" w:type="dxa"/>
          </w:tcPr>
          <w:p w14:paraId="6DBF08C0" w14:textId="30869A9D"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Database designer</w:t>
            </w:r>
            <w:r w:rsidR="005C52FB">
              <w:rPr>
                <w:rFonts w:asciiTheme="minorHAnsi" w:hAnsiTheme="minorHAnsi" w:cstheme="minorHAnsi"/>
                <w:sz w:val="22"/>
                <w:szCs w:val="22"/>
              </w:rPr>
              <w:t>, TGI</w:t>
            </w:r>
          </w:p>
        </w:tc>
        <w:tc>
          <w:tcPr>
            <w:tcW w:w="3969" w:type="dxa"/>
          </w:tcPr>
          <w:p w14:paraId="54BF99DF"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 xml:space="preserve">Update as per testing </w:t>
            </w:r>
            <w:proofErr w:type="gramStart"/>
            <w:r w:rsidRPr="006866FB">
              <w:rPr>
                <w:rFonts w:asciiTheme="minorHAnsi" w:hAnsiTheme="minorHAnsi" w:cstheme="minorHAnsi"/>
                <w:sz w:val="22"/>
                <w:szCs w:val="22"/>
              </w:rPr>
              <w:t>procedure</w:t>
            </w:r>
            <w:proofErr w:type="gramEnd"/>
          </w:p>
          <w:p w14:paraId="557EDE0C"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Ensure change control plan is in place</w:t>
            </w:r>
          </w:p>
        </w:tc>
      </w:tr>
      <w:tr w:rsidR="000D4006" w:rsidRPr="006866FB" w14:paraId="01FCDC37" w14:textId="77777777" w:rsidTr="00BE6F29">
        <w:trPr>
          <w:jc w:val="center"/>
        </w:trPr>
        <w:tc>
          <w:tcPr>
            <w:tcW w:w="2835" w:type="dxa"/>
          </w:tcPr>
          <w:p w14:paraId="0850B4EB" w14:textId="631B4A32"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 xml:space="preserve">User acceptance testing, </w:t>
            </w:r>
            <w:r w:rsidR="005C52FB">
              <w:rPr>
                <w:rFonts w:asciiTheme="minorHAnsi" w:hAnsiTheme="minorHAnsi" w:cstheme="minorHAnsi"/>
                <w:sz w:val="22"/>
                <w:szCs w:val="22"/>
              </w:rPr>
              <w:t>Study team</w:t>
            </w:r>
            <w:r w:rsidRPr="006866FB">
              <w:rPr>
                <w:rFonts w:asciiTheme="minorHAnsi" w:hAnsiTheme="minorHAnsi" w:cstheme="minorHAnsi"/>
                <w:sz w:val="22"/>
                <w:szCs w:val="22"/>
              </w:rPr>
              <w:t xml:space="preserve"> </w:t>
            </w:r>
          </w:p>
        </w:tc>
        <w:tc>
          <w:tcPr>
            <w:tcW w:w="3969" w:type="dxa"/>
          </w:tcPr>
          <w:p w14:paraId="1B39584A" w14:textId="77777777" w:rsidR="000D4006" w:rsidRPr="006866FB" w:rsidRDefault="000D4006" w:rsidP="00BE6F29">
            <w:pPr>
              <w:rPr>
                <w:rFonts w:asciiTheme="minorHAnsi" w:hAnsiTheme="minorHAnsi" w:cstheme="minorHAnsi"/>
                <w:sz w:val="22"/>
                <w:szCs w:val="22"/>
              </w:rPr>
            </w:pPr>
            <w:r w:rsidRPr="006866FB">
              <w:rPr>
                <w:rFonts w:asciiTheme="minorHAnsi" w:hAnsiTheme="minorHAnsi" w:cstheme="minorHAnsi"/>
                <w:sz w:val="22"/>
                <w:szCs w:val="22"/>
              </w:rPr>
              <w:t>Give feedback on the eCRF and the associated CRF instruction manual</w:t>
            </w:r>
          </w:p>
        </w:tc>
      </w:tr>
    </w:tbl>
    <w:p w14:paraId="5C98C87A" w14:textId="77777777" w:rsidR="000D4006" w:rsidRPr="00333F94" w:rsidRDefault="000D4006" w:rsidP="000D4006">
      <w:pPr>
        <w:jc w:val="both"/>
        <w:rPr>
          <w:rFonts w:cstheme="minorHAnsi"/>
        </w:rPr>
      </w:pPr>
    </w:p>
    <w:p w14:paraId="7D96B667" w14:textId="36E6356E" w:rsidR="000D4006" w:rsidRPr="006866FB" w:rsidRDefault="000D4006" w:rsidP="00961280">
      <w:p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The following steps will be followed for testing the EDC.</w:t>
      </w:r>
    </w:p>
    <w:p w14:paraId="19E09B56" w14:textId="521E3ECA"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Step 1:</w:t>
      </w:r>
      <w:r w:rsidRPr="006866FB">
        <w:rPr>
          <w:rFonts w:asciiTheme="minorHAnsi" w:hAnsiTheme="minorHAnsi" w:cstheme="minorHAnsi"/>
          <w:sz w:val="22"/>
          <w:szCs w:val="22"/>
        </w:rPr>
        <w:t xml:space="preserve"> Creation of dummy CRF with various scenarios mimicking real-life situation. Refer to associated documents, database design specification with the associated edit checks. </w:t>
      </w:r>
    </w:p>
    <w:p w14:paraId="58B3E6EA" w14:textId="77777777"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Step 2:</w:t>
      </w:r>
      <w:r w:rsidRPr="006866FB">
        <w:rPr>
          <w:rFonts w:asciiTheme="minorHAnsi" w:hAnsiTheme="minorHAnsi" w:cstheme="minorHAnsi"/>
          <w:sz w:val="22"/>
          <w:szCs w:val="22"/>
        </w:rPr>
        <w:t xml:space="preserve">  Testing the following aspects in the staging version of the </w:t>
      </w:r>
      <w:proofErr w:type="gramStart"/>
      <w:r w:rsidRPr="006866FB">
        <w:rPr>
          <w:rFonts w:asciiTheme="minorHAnsi" w:hAnsiTheme="minorHAnsi" w:cstheme="minorHAnsi"/>
          <w:sz w:val="22"/>
          <w:szCs w:val="22"/>
        </w:rPr>
        <w:t>database</w:t>
      </w:r>
      <w:proofErr w:type="gramEnd"/>
    </w:p>
    <w:p w14:paraId="08AE9373" w14:textId="77777777" w:rsidR="000D4006" w:rsidRPr="006866FB" w:rsidRDefault="000D4006" w:rsidP="001C1D1D">
      <w:pPr>
        <w:pStyle w:val="ListParagraph"/>
        <w:numPr>
          <w:ilvl w:val="0"/>
          <w:numId w:val="11"/>
        </w:numPr>
        <w:spacing w:after="160" w:line="276" w:lineRule="auto"/>
        <w:jc w:val="both"/>
        <w:rPr>
          <w:rFonts w:asciiTheme="minorHAnsi" w:hAnsiTheme="minorHAnsi" w:cstheme="minorHAnsi"/>
          <w:sz w:val="22"/>
          <w:szCs w:val="22"/>
        </w:rPr>
      </w:pPr>
      <w:r w:rsidRPr="006866FB">
        <w:rPr>
          <w:rFonts w:asciiTheme="minorHAnsi" w:hAnsiTheme="minorHAnsi" w:cstheme="minorHAnsi"/>
          <w:sz w:val="22"/>
          <w:szCs w:val="22"/>
        </w:rPr>
        <w:t>Creation of site and users work-</w:t>
      </w:r>
      <w:proofErr w:type="gramStart"/>
      <w:r w:rsidRPr="006866FB">
        <w:rPr>
          <w:rFonts w:asciiTheme="minorHAnsi" w:hAnsiTheme="minorHAnsi" w:cstheme="minorHAnsi"/>
          <w:sz w:val="22"/>
          <w:szCs w:val="22"/>
        </w:rPr>
        <w:t>flow</w:t>
      </w:r>
      <w:proofErr w:type="gramEnd"/>
    </w:p>
    <w:p w14:paraId="2C5B6098" w14:textId="77777777" w:rsidR="000D4006" w:rsidRPr="006866FB" w:rsidRDefault="000D4006" w:rsidP="001C1D1D">
      <w:pPr>
        <w:pStyle w:val="ListParagraph"/>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Assigning roles and sites to users</w:t>
      </w:r>
    </w:p>
    <w:p w14:paraId="48957B70" w14:textId="77777777" w:rsidR="000D4006" w:rsidRPr="006866FB" w:rsidRDefault="000D4006" w:rsidP="001C1D1D">
      <w:pPr>
        <w:pStyle w:val="ListParagraph"/>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Enrolling patients (unique screening ids)</w:t>
      </w:r>
    </w:p>
    <w:p w14:paraId="29EDF9B0"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CRF flow </w:t>
      </w:r>
    </w:p>
    <w:p w14:paraId="2BCAB9C8" w14:textId="5EC81E6E"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Upload and download of documents</w:t>
      </w:r>
      <w:r w:rsidR="005C52FB">
        <w:rPr>
          <w:rFonts w:asciiTheme="minorHAnsi" w:hAnsiTheme="minorHAnsi" w:cstheme="minorHAnsi"/>
          <w:sz w:val="22"/>
          <w:szCs w:val="22"/>
        </w:rPr>
        <w:t xml:space="preserve"> if </w:t>
      </w:r>
      <w:proofErr w:type="gramStart"/>
      <w:r w:rsidR="005C52FB">
        <w:rPr>
          <w:rFonts w:asciiTheme="minorHAnsi" w:hAnsiTheme="minorHAnsi" w:cstheme="minorHAnsi"/>
          <w:sz w:val="22"/>
          <w:szCs w:val="22"/>
        </w:rPr>
        <w:t>required</w:t>
      </w:r>
      <w:proofErr w:type="gramEnd"/>
    </w:p>
    <w:p w14:paraId="1B45F105"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Format of the eCRF (layout) and typo errors</w:t>
      </w:r>
    </w:p>
    <w:p w14:paraId="653C0B9B"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Tab order and skip patterns of questions within </w:t>
      </w:r>
      <w:proofErr w:type="gramStart"/>
      <w:r w:rsidRPr="006866FB">
        <w:rPr>
          <w:rFonts w:asciiTheme="minorHAnsi" w:hAnsiTheme="minorHAnsi" w:cstheme="minorHAnsi"/>
          <w:sz w:val="22"/>
          <w:szCs w:val="22"/>
        </w:rPr>
        <w:t>CRF</w:t>
      </w:r>
      <w:proofErr w:type="gramEnd"/>
    </w:p>
    <w:p w14:paraId="4B961B64"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Automated in-built checks for missing values and valid ranges. Display of error messages</w:t>
      </w:r>
    </w:p>
    <w:p w14:paraId="58A59C40" w14:textId="77777777" w:rsidR="000D4006" w:rsidRPr="00333F94" w:rsidRDefault="000D4006" w:rsidP="001C1D1D">
      <w:pPr>
        <w:numPr>
          <w:ilvl w:val="0"/>
          <w:numId w:val="11"/>
        </w:numPr>
        <w:spacing w:line="276" w:lineRule="auto"/>
        <w:jc w:val="both"/>
        <w:rPr>
          <w:rFonts w:cstheme="minorHAnsi"/>
        </w:rPr>
      </w:pPr>
      <w:r w:rsidRPr="006866FB">
        <w:rPr>
          <w:rFonts w:asciiTheme="minorHAnsi" w:hAnsiTheme="minorHAnsi" w:cstheme="minorHAnsi"/>
          <w:sz w:val="22"/>
          <w:szCs w:val="22"/>
        </w:rPr>
        <w:t xml:space="preserve">Functioning of cross-form checks, hard </w:t>
      </w:r>
      <w:proofErr w:type="gramStart"/>
      <w:r w:rsidRPr="006866FB">
        <w:rPr>
          <w:rFonts w:asciiTheme="minorHAnsi" w:hAnsiTheme="minorHAnsi" w:cstheme="minorHAnsi"/>
          <w:sz w:val="22"/>
          <w:szCs w:val="22"/>
        </w:rPr>
        <w:t>checks</w:t>
      </w:r>
      <w:proofErr w:type="gramEnd"/>
      <w:r w:rsidRPr="00333F94">
        <w:rPr>
          <w:rFonts w:cstheme="minorHAnsi"/>
        </w:rPr>
        <w:t xml:space="preserve"> </w:t>
      </w:r>
    </w:p>
    <w:p w14:paraId="646823AE" w14:textId="0B064099" w:rsidR="000D4006"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Auto query generation and resolution with audit trails</w:t>
      </w:r>
    </w:p>
    <w:p w14:paraId="0A2DC1A6"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Report generation as per entry in the Dashboard</w:t>
      </w:r>
    </w:p>
    <w:p w14:paraId="186AC550" w14:textId="5D5E75AF"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Format of data in </w:t>
      </w:r>
      <w:proofErr w:type="gramStart"/>
      <w:r w:rsidRPr="006866FB">
        <w:rPr>
          <w:rFonts w:asciiTheme="minorHAnsi" w:hAnsiTheme="minorHAnsi" w:cstheme="minorHAnsi"/>
          <w:sz w:val="22"/>
          <w:szCs w:val="22"/>
        </w:rPr>
        <w:t>excel</w:t>
      </w:r>
      <w:proofErr w:type="gramEnd"/>
    </w:p>
    <w:p w14:paraId="532056E4" w14:textId="77777777"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Exporting data to excel and merge all forms to ensure data structure integrity. Also check for variable name against data description, data type, coding, date format and missing value format</w:t>
      </w:r>
    </w:p>
    <w:p w14:paraId="1AB257F3" w14:textId="455AF451" w:rsidR="000D4006" w:rsidRPr="006866FB" w:rsidRDefault="000D4006" w:rsidP="001C1D1D">
      <w:pPr>
        <w:numPr>
          <w:ilvl w:val="0"/>
          <w:numId w:val="11"/>
        </w:num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Importing data to Stata to ensure data structure integrity</w:t>
      </w:r>
      <w:r w:rsidR="005C52FB">
        <w:rPr>
          <w:rFonts w:asciiTheme="minorHAnsi" w:hAnsiTheme="minorHAnsi" w:cstheme="minorHAnsi"/>
          <w:sz w:val="22"/>
          <w:szCs w:val="22"/>
        </w:rPr>
        <w:t xml:space="preserve"> if </w:t>
      </w:r>
      <w:proofErr w:type="gramStart"/>
      <w:r w:rsidR="005C52FB">
        <w:rPr>
          <w:rFonts w:asciiTheme="minorHAnsi" w:hAnsiTheme="minorHAnsi" w:cstheme="minorHAnsi"/>
          <w:sz w:val="22"/>
          <w:szCs w:val="22"/>
        </w:rPr>
        <w:t>required</w:t>
      </w:r>
      <w:proofErr w:type="gramEnd"/>
    </w:p>
    <w:p w14:paraId="2EFBE852" w14:textId="77777777" w:rsidR="001C1D1D" w:rsidRDefault="001C1D1D" w:rsidP="001C1D1D">
      <w:pPr>
        <w:spacing w:line="276" w:lineRule="auto"/>
        <w:jc w:val="both"/>
        <w:rPr>
          <w:rFonts w:asciiTheme="minorHAnsi" w:hAnsiTheme="minorHAnsi" w:cstheme="minorHAnsi"/>
          <w:b/>
          <w:sz w:val="22"/>
          <w:szCs w:val="22"/>
        </w:rPr>
      </w:pPr>
    </w:p>
    <w:p w14:paraId="46E4C710" w14:textId="22018299"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 xml:space="preserve">Step 3: </w:t>
      </w:r>
      <w:r w:rsidRPr="006866FB">
        <w:rPr>
          <w:rFonts w:asciiTheme="minorHAnsi" w:hAnsiTheme="minorHAnsi" w:cstheme="minorHAnsi"/>
          <w:sz w:val="22"/>
          <w:szCs w:val="22"/>
        </w:rPr>
        <w:t xml:space="preserve">Document the testing results in the validation sheet and share with </w:t>
      </w:r>
      <w:proofErr w:type="gramStart"/>
      <w:r w:rsidRPr="006866FB">
        <w:rPr>
          <w:rFonts w:asciiTheme="minorHAnsi" w:hAnsiTheme="minorHAnsi" w:cstheme="minorHAnsi"/>
          <w:sz w:val="22"/>
          <w:szCs w:val="22"/>
        </w:rPr>
        <w:t>developers</w:t>
      </w:r>
      <w:proofErr w:type="gramEnd"/>
    </w:p>
    <w:p w14:paraId="51B59D15" w14:textId="77777777" w:rsidR="000D4006" w:rsidRPr="006866FB" w:rsidRDefault="000D4006" w:rsidP="001C1D1D">
      <w:pPr>
        <w:spacing w:line="276" w:lineRule="auto"/>
        <w:jc w:val="both"/>
        <w:rPr>
          <w:rFonts w:asciiTheme="minorHAnsi" w:hAnsiTheme="minorHAnsi" w:cstheme="minorHAnsi"/>
          <w:sz w:val="22"/>
          <w:szCs w:val="22"/>
        </w:rPr>
      </w:pPr>
      <w:r w:rsidRPr="006866FB">
        <w:rPr>
          <w:rFonts w:asciiTheme="minorHAnsi" w:hAnsiTheme="minorHAnsi" w:cstheme="minorHAnsi"/>
          <w:sz w:val="22"/>
          <w:szCs w:val="22"/>
        </w:rPr>
        <w:t xml:space="preserve">Repeat, </w:t>
      </w:r>
      <w:r w:rsidRPr="006866FB">
        <w:rPr>
          <w:rFonts w:asciiTheme="minorHAnsi" w:hAnsiTheme="minorHAnsi" w:cstheme="minorHAnsi"/>
          <w:b/>
          <w:sz w:val="22"/>
          <w:szCs w:val="22"/>
        </w:rPr>
        <w:t>Step 2</w:t>
      </w:r>
      <w:r w:rsidRPr="006866FB">
        <w:rPr>
          <w:rFonts w:asciiTheme="minorHAnsi" w:hAnsiTheme="minorHAnsi" w:cstheme="minorHAnsi"/>
          <w:sz w:val="22"/>
          <w:szCs w:val="22"/>
        </w:rPr>
        <w:t xml:space="preserve"> and</w:t>
      </w:r>
      <w:r w:rsidRPr="006866FB">
        <w:rPr>
          <w:rFonts w:asciiTheme="minorHAnsi" w:hAnsiTheme="minorHAnsi" w:cstheme="minorHAnsi"/>
          <w:b/>
          <w:sz w:val="22"/>
          <w:szCs w:val="22"/>
        </w:rPr>
        <w:t xml:space="preserve"> 3</w:t>
      </w:r>
      <w:r w:rsidRPr="006866FB">
        <w:rPr>
          <w:rFonts w:asciiTheme="minorHAnsi" w:hAnsiTheme="minorHAnsi" w:cstheme="minorHAnsi"/>
          <w:sz w:val="22"/>
          <w:szCs w:val="22"/>
        </w:rPr>
        <w:t xml:space="preserve"> until all issues are resolved.</w:t>
      </w:r>
    </w:p>
    <w:p w14:paraId="09FE4E8B" w14:textId="77777777" w:rsidR="005C52FB" w:rsidRDefault="000D4006" w:rsidP="005C52FB">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 xml:space="preserve">Step 4:  </w:t>
      </w:r>
      <w:r w:rsidRPr="006866FB">
        <w:rPr>
          <w:rFonts w:asciiTheme="minorHAnsi" w:hAnsiTheme="minorHAnsi" w:cstheme="minorHAnsi"/>
          <w:sz w:val="22"/>
          <w:szCs w:val="22"/>
        </w:rPr>
        <w:t>Give access to study sites</w:t>
      </w:r>
      <w:r w:rsidR="005C52FB">
        <w:rPr>
          <w:rFonts w:asciiTheme="minorHAnsi" w:hAnsiTheme="minorHAnsi" w:cstheme="minorHAnsi"/>
          <w:sz w:val="22"/>
          <w:szCs w:val="22"/>
        </w:rPr>
        <w:t xml:space="preserve"> or use dummy sites</w:t>
      </w:r>
      <w:r w:rsidRPr="006866FB">
        <w:rPr>
          <w:rFonts w:asciiTheme="minorHAnsi" w:hAnsiTheme="minorHAnsi" w:cstheme="minorHAnsi"/>
          <w:sz w:val="22"/>
          <w:szCs w:val="22"/>
        </w:rPr>
        <w:t xml:space="preserve"> (at least 2 sites (site investigators, site </w:t>
      </w:r>
      <w:proofErr w:type="gramStart"/>
      <w:r w:rsidRPr="006866FB">
        <w:rPr>
          <w:rFonts w:asciiTheme="minorHAnsi" w:hAnsiTheme="minorHAnsi" w:cstheme="minorHAnsi"/>
          <w:sz w:val="22"/>
          <w:szCs w:val="22"/>
        </w:rPr>
        <w:t>co-ordinators</w:t>
      </w:r>
      <w:proofErr w:type="gramEnd"/>
      <w:r w:rsidRPr="006866FB">
        <w:rPr>
          <w:rFonts w:asciiTheme="minorHAnsi" w:hAnsiTheme="minorHAnsi" w:cstheme="minorHAnsi"/>
          <w:sz w:val="22"/>
          <w:szCs w:val="22"/>
        </w:rPr>
        <w:t xml:space="preserve"> role) for user acceptance testing. </w:t>
      </w:r>
    </w:p>
    <w:p w14:paraId="31FE7619" w14:textId="2AF59FAD" w:rsidR="000D4006" w:rsidRPr="006866FB" w:rsidRDefault="000D4006" w:rsidP="005C52FB">
      <w:pPr>
        <w:spacing w:line="276" w:lineRule="auto"/>
        <w:jc w:val="both"/>
        <w:rPr>
          <w:rFonts w:asciiTheme="minorHAnsi" w:hAnsiTheme="minorHAnsi" w:cstheme="minorHAnsi"/>
          <w:sz w:val="22"/>
          <w:szCs w:val="22"/>
        </w:rPr>
      </w:pPr>
      <w:r w:rsidRPr="006866FB">
        <w:rPr>
          <w:rFonts w:asciiTheme="minorHAnsi" w:hAnsiTheme="minorHAnsi" w:cstheme="minorHAnsi"/>
          <w:b/>
          <w:sz w:val="22"/>
          <w:szCs w:val="22"/>
        </w:rPr>
        <w:t>Step 5:</w:t>
      </w:r>
      <w:r w:rsidRPr="006866FB">
        <w:rPr>
          <w:rFonts w:asciiTheme="minorHAnsi" w:hAnsiTheme="minorHAnsi" w:cstheme="minorHAnsi"/>
          <w:sz w:val="22"/>
          <w:szCs w:val="22"/>
        </w:rPr>
        <w:t xml:space="preserve"> Summarize the testing results as per </w:t>
      </w:r>
      <w:r w:rsidR="005C52FB">
        <w:rPr>
          <w:rFonts w:asciiTheme="minorHAnsi" w:hAnsiTheme="minorHAnsi" w:cstheme="minorHAnsi"/>
          <w:sz w:val="22"/>
          <w:szCs w:val="22"/>
        </w:rPr>
        <w:t>Validation and UAT format</w:t>
      </w:r>
      <w:r w:rsidRPr="006866FB">
        <w:rPr>
          <w:rFonts w:asciiTheme="minorHAnsi" w:hAnsiTheme="minorHAnsi" w:cstheme="minorHAnsi"/>
          <w:sz w:val="22"/>
          <w:szCs w:val="22"/>
        </w:rPr>
        <w:t xml:space="preserve"> and move to production only after approval. Any changes after moving to production will follow change control </w:t>
      </w:r>
      <w:r w:rsidR="005C52FB" w:rsidRPr="006866FB">
        <w:rPr>
          <w:rFonts w:asciiTheme="minorHAnsi" w:hAnsiTheme="minorHAnsi" w:cstheme="minorHAnsi"/>
          <w:sz w:val="22"/>
          <w:szCs w:val="22"/>
        </w:rPr>
        <w:t>procedures.</w:t>
      </w:r>
    </w:p>
    <w:p w14:paraId="3CF09F20" w14:textId="77777777" w:rsidR="000D4006" w:rsidRDefault="000D4006" w:rsidP="00F11748">
      <w:pPr>
        <w:rPr>
          <w:rFonts w:ascii="Calibri" w:eastAsiaTheme="majorEastAsia" w:hAnsi="Calibri" w:cstheme="minorHAnsi"/>
          <w:b/>
          <w:bCs/>
          <w:sz w:val="22"/>
          <w:szCs w:val="23"/>
          <w:lang w:val="en-AU" w:eastAsia="en-US"/>
        </w:rPr>
      </w:pPr>
    </w:p>
    <w:p w14:paraId="3897FB3F" w14:textId="2227232A" w:rsidR="000D4006" w:rsidRDefault="009861E1" w:rsidP="00F11748">
      <w:pPr>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b) </w:t>
      </w:r>
      <w:r w:rsidR="000D4006" w:rsidRPr="001C1D1D">
        <w:rPr>
          <w:rFonts w:ascii="Calibri" w:eastAsiaTheme="majorEastAsia" w:hAnsi="Calibri" w:cstheme="minorHAnsi"/>
          <w:b/>
          <w:bCs/>
          <w:sz w:val="22"/>
          <w:szCs w:val="23"/>
          <w:lang w:val="en-AU" w:eastAsia="en-US"/>
        </w:rPr>
        <w:t>Training</w:t>
      </w:r>
      <w:r w:rsidR="001C1D1D">
        <w:rPr>
          <w:rFonts w:ascii="Calibri" w:eastAsiaTheme="majorEastAsia" w:hAnsi="Calibri" w:cstheme="minorHAnsi"/>
          <w:b/>
          <w:bCs/>
          <w:sz w:val="22"/>
          <w:szCs w:val="23"/>
          <w:lang w:val="en-AU" w:eastAsia="en-US"/>
        </w:rPr>
        <w:t xml:space="preserve"> </w:t>
      </w:r>
    </w:p>
    <w:p w14:paraId="797E2961" w14:textId="77777777" w:rsidR="00FF01C7" w:rsidRDefault="00FF01C7" w:rsidP="00F11748">
      <w:pPr>
        <w:rPr>
          <w:rFonts w:ascii="Calibri" w:eastAsiaTheme="majorEastAsia" w:hAnsi="Calibri" w:cstheme="minorHAnsi"/>
          <w:b/>
          <w:bCs/>
          <w:sz w:val="22"/>
          <w:szCs w:val="23"/>
          <w:lang w:val="en-AU" w:eastAsia="en-US"/>
        </w:rPr>
      </w:pPr>
    </w:p>
    <w:p w14:paraId="33A07022" w14:textId="252780DB" w:rsidR="009861E1" w:rsidRDefault="009861E1" w:rsidP="00F11748">
      <w:pPr>
        <w:rPr>
          <w:rFonts w:ascii="Calibri" w:eastAsiaTheme="majorEastAsia" w:hAnsi="Calibri" w:cstheme="minorHAnsi"/>
          <w:sz w:val="22"/>
          <w:szCs w:val="23"/>
          <w:lang w:val="en-AU" w:eastAsia="en-US"/>
        </w:rPr>
      </w:pPr>
      <w:r w:rsidRPr="009861E1">
        <w:rPr>
          <w:rFonts w:ascii="Calibri" w:eastAsiaTheme="majorEastAsia" w:hAnsi="Calibri" w:cstheme="minorHAnsi"/>
          <w:b/>
          <w:bCs/>
          <w:sz w:val="22"/>
          <w:szCs w:val="23"/>
          <w:lang w:val="en-AU" w:eastAsia="en-US"/>
        </w:rPr>
        <w:t>Person/team responsible:</w:t>
      </w:r>
      <w:r>
        <w:rPr>
          <w:rFonts w:ascii="Calibri" w:eastAsiaTheme="majorEastAsia" w:hAnsi="Calibri" w:cstheme="minorHAnsi"/>
          <w:sz w:val="22"/>
          <w:szCs w:val="23"/>
          <w:lang w:val="en-AU" w:eastAsia="en-US"/>
        </w:rPr>
        <w:t xml:space="preserve"> Manuals </w:t>
      </w:r>
      <w:r w:rsidR="00FF01C7">
        <w:rPr>
          <w:rFonts w:ascii="Calibri" w:eastAsiaTheme="majorEastAsia" w:hAnsi="Calibri" w:cstheme="minorHAnsi"/>
          <w:sz w:val="22"/>
          <w:szCs w:val="23"/>
          <w:lang w:val="en-AU" w:eastAsia="en-US"/>
        </w:rPr>
        <w:t>will be</w:t>
      </w:r>
      <w:r>
        <w:rPr>
          <w:rFonts w:ascii="Calibri" w:eastAsiaTheme="majorEastAsia" w:hAnsi="Calibri" w:cstheme="minorHAnsi"/>
          <w:sz w:val="22"/>
          <w:szCs w:val="23"/>
          <w:lang w:val="en-AU" w:eastAsia="en-US"/>
        </w:rPr>
        <w:t xml:space="preserve"> developed by </w:t>
      </w:r>
      <w:r w:rsidR="00365FF8">
        <w:rPr>
          <w:rFonts w:ascii="Calibri" w:eastAsiaTheme="majorEastAsia" w:hAnsi="Calibri" w:cstheme="minorHAnsi"/>
          <w:sz w:val="22"/>
          <w:szCs w:val="23"/>
          <w:lang w:val="en-AU" w:eastAsia="en-US"/>
        </w:rPr>
        <w:t>study team</w:t>
      </w:r>
      <w:r>
        <w:rPr>
          <w:rFonts w:ascii="Calibri" w:eastAsiaTheme="majorEastAsia" w:hAnsi="Calibri" w:cstheme="minorHAnsi"/>
          <w:sz w:val="22"/>
          <w:szCs w:val="23"/>
          <w:lang w:val="en-AU" w:eastAsia="en-US"/>
        </w:rPr>
        <w:t xml:space="preserve"> </w:t>
      </w:r>
      <w:r w:rsidR="00FF01C7">
        <w:rPr>
          <w:rFonts w:ascii="Calibri" w:eastAsiaTheme="majorEastAsia" w:hAnsi="Calibri" w:cstheme="minorHAnsi"/>
          <w:sz w:val="22"/>
          <w:szCs w:val="23"/>
          <w:lang w:val="en-AU" w:eastAsia="en-US"/>
        </w:rPr>
        <w:t>and a</w:t>
      </w:r>
      <w:r>
        <w:rPr>
          <w:rFonts w:ascii="Calibri" w:eastAsiaTheme="majorEastAsia" w:hAnsi="Calibri" w:cstheme="minorHAnsi"/>
          <w:sz w:val="22"/>
          <w:szCs w:val="23"/>
          <w:lang w:val="en-AU" w:eastAsia="en-US"/>
        </w:rPr>
        <w:t xml:space="preserve">re responsible for the </w:t>
      </w:r>
      <w:r w:rsidR="00E700B9">
        <w:rPr>
          <w:rFonts w:ascii="Calibri" w:eastAsiaTheme="majorEastAsia" w:hAnsi="Calibri" w:cstheme="minorHAnsi"/>
          <w:sz w:val="22"/>
          <w:szCs w:val="23"/>
          <w:lang w:val="en-AU" w:eastAsia="en-US"/>
        </w:rPr>
        <w:t>training</w:t>
      </w:r>
      <w:r>
        <w:rPr>
          <w:rFonts w:ascii="Calibri" w:eastAsiaTheme="majorEastAsia" w:hAnsi="Calibri" w:cstheme="minorHAnsi"/>
          <w:sz w:val="22"/>
          <w:szCs w:val="23"/>
          <w:lang w:val="en-AU" w:eastAsia="en-US"/>
        </w:rPr>
        <w:t>.</w:t>
      </w:r>
    </w:p>
    <w:p w14:paraId="7FD1D86F" w14:textId="0637FFF4" w:rsidR="001C1D1D" w:rsidRPr="001C1D1D" w:rsidRDefault="001C1D1D" w:rsidP="00F11748">
      <w:pPr>
        <w:rPr>
          <w:rFonts w:ascii="Calibri" w:eastAsiaTheme="majorEastAsia" w:hAnsi="Calibri" w:cstheme="minorHAnsi"/>
          <w:sz w:val="22"/>
          <w:szCs w:val="23"/>
          <w:lang w:val="en-AU" w:eastAsia="en-US"/>
        </w:rPr>
      </w:pPr>
      <w:r w:rsidRPr="001C1D1D">
        <w:rPr>
          <w:rFonts w:ascii="Calibri" w:eastAsiaTheme="majorEastAsia" w:hAnsi="Calibri" w:cstheme="minorHAnsi"/>
          <w:sz w:val="22"/>
          <w:szCs w:val="23"/>
          <w:lang w:val="en-AU" w:eastAsia="en-US"/>
        </w:rPr>
        <w:t>For training purposes of the clinical site, trial monitor</w:t>
      </w:r>
      <w:r w:rsidR="00FF01C7">
        <w:rPr>
          <w:rFonts w:ascii="Calibri" w:eastAsiaTheme="majorEastAsia" w:hAnsi="Calibri" w:cstheme="minorHAnsi"/>
          <w:sz w:val="22"/>
          <w:szCs w:val="23"/>
          <w:lang w:val="en-AU" w:eastAsia="en-US"/>
        </w:rPr>
        <w:t xml:space="preserve"> </w:t>
      </w:r>
      <w:r w:rsidRPr="001C1D1D">
        <w:rPr>
          <w:rFonts w:ascii="Calibri" w:eastAsiaTheme="majorEastAsia" w:hAnsi="Calibri" w:cstheme="minorHAnsi"/>
          <w:sz w:val="22"/>
          <w:szCs w:val="23"/>
          <w:lang w:val="en-AU" w:eastAsia="en-US"/>
        </w:rPr>
        <w:t xml:space="preserve">and data manager following manuals </w:t>
      </w:r>
      <w:r w:rsidR="00FF01C7">
        <w:rPr>
          <w:rFonts w:ascii="Calibri" w:eastAsiaTheme="majorEastAsia" w:hAnsi="Calibri" w:cstheme="minorHAnsi"/>
          <w:sz w:val="22"/>
          <w:szCs w:val="23"/>
          <w:lang w:val="en-AU" w:eastAsia="en-US"/>
        </w:rPr>
        <w:t xml:space="preserve">will be </w:t>
      </w:r>
      <w:r w:rsidRPr="001C1D1D">
        <w:rPr>
          <w:rFonts w:ascii="Calibri" w:eastAsiaTheme="majorEastAsia" w:hAnsi="Calibri" w:cstheme="minorHAnsi"/>
          <w:sz w:val="22"/>
          <w:szCs w:val="23"/>
          <w:lang w:val="en-AU" w:eastAsia="en-US"/>
        </w:rPr>
        <w:t>developed.</w:t>
      </w:r>
    </w:p>
    <w:p w14:paraId="4B37CF99" w14:textId="2D62F940" w:rsidR="00A51BDB" w:rsidRDefault="00365FF8" w:rsidP="00A51BDB">
      <w:pPr>
        <w:pStyle w:val="ListParagraph"/>
        <w:numPr>
          <w:ilvl w:val="0"/>
          <w:numId w:val="10"/>
        </w:numPr>
        <w:ind w:left="1080"/>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eCRF guidelines</w:t>
      </w:r>
    </w:p>
    <w:p w14:paraId="3723F5A0" w14:textId="4900DC46" w:rsidR="00A51BDB" w:rsidRDefault="00365FF8" w:rsidP="00A51BDB">
      <w:pPr>
        <w:pStyle w:val="ListParagraph"/>
        <w:numPr>
          <w:ilvl w:val="0"/>
          <w:numId w:val="10"/>
        </w:numPr>
        <w:ind w:left="1080"/>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Data Monitoring guidelines</w:t>
      </w:r>
    </w:p>
    <w:p w14:paraId="297572CF" w14:textId="77777777" w:rsidR="00A51BDB" w:rsidRDefault="00A51BDB" w:rsidP="00A51BDB">
      <w:pPr>
        <w:rPr>
          <w:rFonts w:ascii="Calibri" w:eastAsiaTheme="majorEastAsia" w:hAnsi="Calibri" w:cstheme="minorHAnsi"/>
          <w:color w:val="000000" w:themeColor="text1"/>
          <w:sz w:val="22"/>
          <w:szCs w:val="23"/>
          <w:lang w:val="en-US" w:eastAsia="en-US"/>
        </w:rPr>
      </w:pPr>
    </w:p>
    <w:p w14:paraId="7CD324CD" w14:textId="651C88AC" w:rsidR="00A51BDB" w:rsidRDefault="00A51BDB" w:rsidP="00F11748">
      <w:pPr>
        <w:rPr>
          <w:rFonts w:ascii="Calibri" w:eastAsiaTheme="majorEastAsia" w:hAnsi="Calibri" w:cstheme="minorHAnsi"/>
          <w:color w:val="000000" w:themeColor="text1"/>
          <w:sz w:val="22"/>
          <w:szCs w:val="23"/>
          <w:lang w:val="en-US" w:eastAsia="en-US"/>
        </w:rPr>
      </w:pPr>
      <w:r>
        <w:rPr>
          <w:rFonts w:ascii="Calibri" w:eastAsiaTheme="majorEastAsia" w:hAnsi="Calibri" w:cstheme="minorHAnsi"/>
          <w:color w:val="000000" w:themeColor="text1"/>
          <w:sz w:val="22"/>
          <w:szCs w:val="23"/>
          <w:lang w:val="en-US" w:eastAsia="en-US"/>
        </w:rPr>
        <w:t xml:space="preserve">All manuals </w:t>
      </w:r>
      <w:r w:rsidR="00FF01C7">
        <w:rPr>
          <w:rFonts w:ascii="Calibri" w:eastAsiaTheme="majorEastAsia" w:hAnsi="Calibri" w:cstheme="minorHAnsi"/>
          <w:color w:val="000000" w:themeColor="text1"/>
          <w:sz w:val="22"/>
          <w:szCs w:val="23"/>
          <w:lang w:val="en-US" w:eastAsia="en-US"/>
        </w:rPr>
        <w:t>will be</w:t>
      </w:r>
      <w:r>
        <w:rPr>
          <w:rFonts w:ascii="Calibri" w:eastAsiaTheme="majorEastAsia" w:hAnsi="Calibri" w:cstheme="minorHAnsi"/>
          <w:color w:val="000000" w:themeColor="text1"/>
          <w:sz w:val="22"/>
          <w:szCs w:val="23"/>
          <w:lang w:val="en-US" w:eastAsia="en-US"/>
        </w:rPr>
        <w:t xml:space="preserve"> placed in </w:t>
      </w:r>
      <w:r w:rsidR="00365FF8">
        <w:rPr>
          <w:rFonts w:ascii="Calibri" w:eastAsiaTheme="majorEastAsia" w:hAnsi="Calibri" w:cstheme="minorHAnsi"/>
          <w:color w:val="000000" w:themeColor="text1"/>
          <w:sz w:val="22"/>
          <w:szCs w:val="23"/>
          <w:lang w:val="en-US" w:eastAsia="en-US"/>
        </w:rPr>
        <w:t xml:space="preserve">project’s </w:t>
      </w:r>
      <w:r>
        <w:rPr>
          <w:rFonts w:ascii="Calibri" w:eastAsiaTheme="majorEastAsia" w:hAnsi="Calibri" w:cstheme="minorHAnsi"/>
          <w:color w:val="000000" w:themeColor="text1"/>
          <w:sz w:val="22"/>
          <w:szCs w:val="23"/>
          <w:lang w:val="en-US" w:eastAsia="en-US"/>
        </w:rPr>
        <w:t>Network drive</w:t>
      </w:r>
      <w:r w:rsidR="00365FF8">
        <w:rPr>
          <w:rFonts w:ascii="Calibri" w:eastAsiaTheme="majorEastAsia" w:hAnsi="Calibri" w:cstheme="minorHAnsi"/>
          <w:color w:val="000000" w:themeColor="text1"/>
          <w:sz w:val="22"/>
          <w:szCs w:val="23"/>
          <w:lang w:val="en-US" w:eastAsia="en-US"/>
        </w:rPr>
        <w:t>.</w:t>
      </w:r>
    </w:p>
    <w:p w14:paraId="2D3D7F2F" w14:textId="77777777" w:rsidR="00365FF8" w:rsidRDefault="00365FF8" w:rsidP="00F11748">
      <w:pPr>
        <w:rPr>
          <w:rFonts w:ascii="Calibri" w:eastAsiaTheme="majorEastAsia" w:hAnsi="Calibri" w:cstheme="minorHAnsi"/>
          <w:b/>
          <w:bCs/>
          <w:sz w:val="22"/>
          <w:szCs w:val="23"/>
          <w:lang w:val="en-US" w:eastAsia="en-US"/>
        </w:rPr>
      </w:pPr>
    </w:p>
    <w:p w14:paraId="158B94D9" w14:textId="77777777" w:rsidR="0059708E" w:rsidRPr="00A51BDB" w:rsidRDefault="0059708E" w:rsidP="00F11748">
      <w:pPr>
        <w:rPr>
          <w:rFonts w:ascii="Calibri" w:eastAsiaTheme="majorEastAsia" w:hAnsi="Calibri" w:cstheme="minorHAnsi"/>
          <w:b/>
          <w:bCs/>
          <w:sz w:val="22"/>
          <w:szCs w:val="23"/>
          <w:lang w:val="en-US" w:eastAsia="en-US"/>
        </w:rPr>
      </w:pPr>
    </w:p>
    <w:p w14:paraId="43BD429C" w14:textId="7EE29E6B" w:rsidR="00042907" w:rsidRDefault="009861E1" w:rsidP="009861E1">
      <w:pPr>
        <w:spacing w:line="276" w:lineRule="auto"/>
        <w:rPr>
          <w:rFonts w:ascii="Calibri" w:eastAsiaTheme="majorEastAsia" w:hAnsi="Calibri" w:cstheme="minorHAnsi"/>
          <w:sz w:val="22"/>
          <w:szCs w:val="23"/>
          <w:lang w:val="en-AU" w:eastAsia="en-US"/>
        </w:rPr>
      </w:pPr>
      <w:r>
        <w:rPr>
          <w:rFonts w:ascii="Calibri" w:eastAsiaTheme="majorEastAsia" w:hAnsi="Calibri" w:cstheme="minorHAnsi"/>
          <w:b/>
          <w:bCs/>
          <w:sz w:val="22"/>
          <w:szCs w:val="23"/>
          <w:lang w:val="en-AU" w:eastAsia="en-US"/>
        </w:rPr>
        <w:t xml:space="preserve">c) </w:t>
      </w:r>
      <w:r w:rsidR="00042907" w:rsidRPr="001C5CD4">
        <w:rPr>
          <w:rFonts w:ascii="Calibri" w:eastAsiaTheme="majorEastAsia" w:hAnsi="Calibri" w:cstheme="minorHAnsi"/>
          <w:b/>
          <w:bCs/>
          <w:sz w:val="22"/>
          <w:szCs w:val="23"/>
          <w:lang w:val="en-AU" w:eastAsia="en-US"/>
        </w:rPr>
        <w:t>EDC</w:t>
      </w:r>
    </w:p>
    <w:p w14:paraId="23959CF3" w14:textId="77777777" w:rsidR="00FF01C7" w:rsidRDefault="00FF01C7" w:rsidP="009861E1">
      <w:pPr>
        <w:spacing w:line="276" w:lineRule="auto"/>
        <w:rPr>
          <w:rFonts w:ascii="Calibri" w:eastAsiaTheme="majorEastAsia" w:hAnsi="Calibri" w:cstheme="minorHAnsi"/>
          <w:b/>
          <w:bCs/>
          <w:sz w:val="22"/>
          <w:szCs w:val="23"/>
          <w:lang w:val="en-AU" w:eastAsia="en-US"/>
        </w:rPr>
      </w:pPr>
    </w:p>
    <w:p w14:paraId="38155E70" w14:textId="12B42254" w:rsidR="00CC316B" w:rsidRPr="00CC316B" w:rsidRDefault="00CC316B" w:rsidP="009861E1">
      <w:pPr>
        <w:spacing w:line="276" w:lineRule="auto"/>
        <w:rPr>
          <w:rFonts w:ascii="Calibri" w:eastAsiaTheme="majorEastAsia" w:hAnsi="Calibri" w:cstheme="minorHAnsi"/>
          <w:sz w:val="22"/>
          <w:szCs w:val="23"/>
          <w:lang w:val="en-AU" w:eastAsia="en-US"/>
        </w:rPr>
      </w:pPr>
      <w:r w:rsidRPr="00CC316B">
        <w:rPr>
          <w:rFonts w:ascii="Calibri" w:eastAsiaTheme="majorEastAsia" w:hAnsi="Calibri" w:cstheme="minorHAnsi"/>
          <w:b/>
          <w:bCs/>
          <w:sz w:val="22"/>
          <w:szCs w:val="23"/>
          <w:lang w:val="en-AU" w:eastAsia="en-US"/>
        </w:rPr>
        <w:t xml:space="preserve">Person/Team responsible: </w:t>
      </w:r>
      <w:r w:rsidRPr="00CC316B">
        <w:rPr>
          <w:rFonts w:ascii="Calibri" w:eastAsiaTheme="majorEastAsia" w:hAnsi="Calibri" w:cstheme="minorHAnsi"/>
          <w:sz w:val="22"/>
          <w:szCs w:val="23"/>
          <w:lang w:val="en-AU" w:eastAsia="en-US"/>
        </w:rPr>
        <w:t>Database development Team and Data Management Team</w:t>
      </w:r>
    </w:p>
    <w:p w14:paraId="2B2DBDD4" w14:textId="422B4E61" w:rsidR="00042907" w:rsidRDefault="00042907" w:rsidP="009861E1">
      <w:pPr>
        <w:spacing w:line="276" w:lineRule="auto"/>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EDC is developed with data type checks, range checks, skip patterns</w:t>
      </w:r>
      <w:r w:rsidR="00A731F4">
        <w:rPr>
          <w:rFonts w:ascii="Calibri" w:eastAsiaTheme="majorEastAsia" w:hAnsi="Calibri" w:cstheme="minorHAnsi"/>
          <w:sz w:val="22"/>
          <w:szCs w:val="23"/>
          <w:lang w:val="en-AU" w:eastAsia="en-US"/>
        </w:rPr>
        <w:t xml:space="preserve"> to</w:t>
      </w:r>
      <w:r>
        <w:rPr>
          <w:rFonts w:ascii="Calibri" w:eastAsiaTheme="majorEastAsia" w:hAnsi="Calibri" w:cstheme="minorHAnsi"/>
          <w:sz w:val="22"/>
          <w:szCs w:val="23"/>
          <w:lang w:val="en-AU" w:eastAsia="en-US"/>
        </w:rPr>
        <w:t xml:space="preserve"> ensures the validity of data items in the CRFs. When entering invalid inputs, </w:t>
      </w:r>
      <w:r w:rsidR="00365FF8">
        <w:rPr>
          <w:rFonts w:ascii="Calibri" w:eastAsiaTheme="majorEastAsia" w:hAnsi="Calibri" w:cstheme="minorHAnsi"/>
          <w:sz w:val="22"/>
          <w:szCs w:val="23"/>
          <w:lang w:val="en-AU" w:eastAsia="en-US"/>
        </w:rPr>
        <w:t xml:space="preserve">appropriate messages </w:t>
      </w:r>
      <w:r w:rsidR="00FF01C7">
        <w:rPr>
          <w:rFonts w:ascii="Calibri" w:eastAsiaTheme="majorEastAsia" w:hAnsi="Calibri" w:cstheme="minorHAnsi"/>
          <w:sz w:val="22"/>
          <w:szCs w:val="23"/>
          <w:lang w:val="en-AU" w:eastAsia="en-US"/>
        </w:rPr>
        <w:t>come</w:t>
      </w:r>
      <w:r w:rsidR="00365FF8">
        <w:rPr>
          <w:rFonts w:ascii="Calibri" w:eastAsiaTheme="majorEastAsia" w:hAnsi="Calibri" w:cstheme="minorHAnsi"/>
          <w:sz w:val="22"/>
          <w:szCs w:val="23"/>
          <w:lang w:val="en-AU" w:eastAsia="en-US"/>
        </w:rPr>
        <w:t xml:space="preserve"> in and </w:t>
      </w:r>
      <w:r>
        <w:rPr>
          <w:rFonts w:ascii="Calibri" w:eastAsiaTheme="majorEastAsia" w:hAnsi="Calibri" w:cstheme="minorHAnsi"/>
          <w:sz w:val="22"/>
          <w:szCs w:val="23"/>
          <w:lang w:val="en-AU" w:eastAsia="en-US"/>
        </w:rPr>
        <w:t>auto queries are generated</w:t>
      </w:r>
      <w:r w:rsidR="00A731F4">
        <w:rPr>
          <w:rFonts w:ascii="Calibri" w:eastAsiaTheme="majorEastAsia" w:hAnsi="Calibri" w:cstheme="minorHAnsi"/>
          <w:sz w:val="22"/>
          <w:szCs w:val="23"/>
          <w:lang w:val="en-AU" w:eastAsia="en-US"/>
        </w:rPr>
        <w:t>.</w:t>
      </w:r>
      <w:r>
        <w:rPr>
          <w:rFonts w:ascii="Calibri" w:eastAsiaTheme="majorEastAsia" w:hAnsi="Calibri" w:cstheme="minorHAnsi"/>
          <w:sz w:val="22"/>
          <w:szCs w:val="23"/>
          <w:lang w:val="en-AU" w:eastAsia="en-US"/>
        </w:rPr>
        <w:t xml:space="preserve"> The list of these checks </w:t>
      </w:r>
      <w:r w:rsidR="00FF01C7">
        <w:rPr>
          <w:rFonts w:ascii="Calibri" w:eastAsiaTheme="majorEastAsia" w:hAnsi="Calibri" w:cstheme="minorHAnsi"/>
          <w:sz w:val="22"/>
          <w:szCs w:val="23"/>
          <w:lang w:val="en-AU" w:eastAsia="en-US"/>
        </w:rPr>
        <w:t>is</w:t>
      </w:r>
      <w:r>
        <w:rPr>
          <w:rFonts w:ascii="Calibri" w:eastAsiaTheme="majorEastAsia" w:hAnsi="Calibri" w:cstheme="minorHAnsi"/>
          <w:sz w:val="22"/>
          <w:szCs w:val="23"/>
          <w:lang w:val="en-AU" w:eastAsia="en-US"/>
        </w:rPr>
        <w:t xml:space="preserve"> </w:t>
      </w:r>
      <w:r w:rsidR="00365FF8">
        <w:rPr>
          <w:rFonts w:ascii="Calibri" w:eastAsiaTheme="majorEastAsia" w:hAnsi="Calibri" w:cstheme="minorHAnsi"/>
          <w:sz w:val="22"/>
          <w:szCs w:val="23"/>
          <w:lang w:val="en-AU" w:eastAsia="en-US"/>
        </w:rPr>
        <w:t xml:space="preserve">saved within the REDCap dictionary. </w:t>
      </w:r>
    </w:p>
    <w:p w14:paraId="75079EFF" w14:textId="77777777" w:rsidR="00365FF8" w:rsidRDefault="00365FF8" w:rsidP="009861E1">
      <w:pPr>
        <w:spacing w:line="276" w:lineRule="auto"/>
        <w:rPr>
          <w:rFonts w:ascii="Calibri" w:eastAsiaTheme="majorEastAsia" w:hAnsi="Calibri" w:cstheme="minorHAnsi"/>
          <w:sz w:val="22"/>
          <w:szCs w:val="23"/>
          <w:lang w:val="en-AU" w:eastAsia="en-US"/>
        </w:rPr>
      </w:pPr>
    </w:p>
    <w:p w14:paraId="0CACA492" w14:textId="7D3D956E" w:rsidR="00042907" w:rsidRPr="001C5CD4" w:rsidRDefault="009861E1" w:rsidP="009861E1">
      <w:pPr>
        <w:spacing w:line="276" w:lineRule="auto"/>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d) </w:t>
      </w:r>
      <w:r w:rsidR="00042907" w:rsidRPr="001C5CD4">
        <w:rPr>
          <w:rFonts w:ascii="Calibri" w:eastAsiaTheme="majorEastAsia" w:hAnsi="Calibri" w:cstheme="minorHAnsi"/>
          <w:b/>
          <w:bCs/>
          <w:sz w:val="22"/>
          <w:szCs w:val="23"/>
          <w:lang w:val="en-AU" w:eastAsia="en-US"/>
        </w:rPr>
        <w:t>Source data verification</w:t>
      </w:r>
    </w:p>
    <w:p w14:paraId="2405DD89" w14:textId="77777777" w:rsidR="00FF01C7" w:rsidRDefault="00FF01C7" w:rsidP="009861E1">
      <w:pPr>
        <w:spacing w:line="276" w:lineRule="auto"/>
        <w:rPr>
          <w:rFonts w:ascii="Calibri" w:eastAsiaTheme="majorEastAsia" w:hAnsi="Calibri" w:cstheme="minorHAnsi"/>
          <w:b/>
          <w:bCs/>
          <w:sz w:val="22"/>
          <w:szCs w:val="23"/>
          <w:lang w:val="en-AU" w:eastAsia="en-US"/>
        </w:rPr>
      </w:pPr>
    </w:p>
    <w:p w14:paraId="07B4F074" w14:textId="126ABDF3" w:rsidR="00CC316B" w:rsidRPr="00CC316B" w:rsidRDefault="00CC316B" w:rsidP="009861E1">
      <w:pPr>
        <w:spacing w:line="276" w:lineRule="auto"/>
        <w:rPr>
          <w:rFonts w:ascii="Calibri" w:eastAsiaTheme="majorEastAsia" w:hAnsi="Calibri" w:cstheme="minorHAnsi"/>
          <w:sz w:val="22"/>
          <w:szCs w:val="23"/>
          <w:lang w:val="en-AU" w:eastAsia="en-US"/>
        </w:rPr>
      </w:pPr>
      <w:r w:rsidRPr="00CC316B">
        <w:rPr>
          <w:rFonts w:ascii="Calibri" w:eastAsiaTheme="majorEastAsia" w:hAnsi="Calibri" w:cstheme="minorHAnsi"/>
          <w:b/>
          <w:bCs/>
          <w:sz w:val="22"/>
          <w:szCs w:val="23"/>
          <w:lang w:val="en-AU" w:eastAsia="en-US"/>
        </w:rPr>
        <w:t xml:space="preserve">Person/Team responsible: </w:t>
      </w:r>
      <w:r w:rsidR="00365FF8">
        <w:rPr>
          <w:rFonts w:ascii="Calibri" w:eastAsiaTheme="majorEastAsia" w:hAnsi="Calibri" w:cstheme="minorHAnsi"/>
          <w:sz w:val="22"/>
          <w:szCs w:val="23"/>
          <w:lang w:val="en-AU" w:eastAsia="en-US"/>
        </w:rPr>
        <w:t xml:space="preserve"> </w:t>
      </w:r>
      <w:r>
        <w:rPr>
          <w:rFonts w:ascii="Calibri" w:eastAsiaTheme="majorEastAsia" w:hAnsi="Calibri" w:cstheme="minorHAnsi"/>
          <w:sz w:val="22"/>
          <w:szCs w:val="23"/>
          <w:lang w:val="en-AU" w:eastAsia="en-US"/>
        </w:rPr>
        <w:t>Clinical site team</w:t>
      </w:r>
    </w:p>
    <w:p w14:paraId="0B8B0182" w14:textId="5080B8D2" w:rsidR="001C5CD4" w:rsidRPr="001C5CD4" w:rsidRDefault="001C5CD4" w:rsidP="009861E1">
      <w:pPr>
        <w:spacing w:line="276" w:lineRule="auto"/>
        <w:rPr>
          <w:rFonts w:asciiTheme="minorHAnsi" w:hAnsiTheme="minorHAnsi" w:cstheme="minorHAnsi"/>
          <w:sz w:val="22"/>
          <w:szCs w:val="22"/>
        </w:rPr>
      </w:pPr>
      <w:r>
        <w:rPr>
          <w:rFonts w:ascii="Calibri" w:eastAsiaTheme="majorEastAsia" w:hAnsi="Calibri" w:cstheme="minorHAnsi"/>
          <w:sz w:val="22"/>
          <w:szCs w:val="23"/>
          <w:lang w:val="en-AU" w:eastAsia="en-US"/>
        </w:rPr>
        <w:t>When a</w:t>
      </w:r>
      <w:r w:rsidR="00A731F4">
        <w:rPr>
          <w:rFonts w:ascii="Calibri" w:eastAsiaTheme="majorEastAsia" w:hAnsi="Calibri" w:cstheme="minorHAnsi"/>
          <w:sz w:val="22"/>
          <w:szCs w:val="23"/>
          <w:lang w:val="en-AU" w:eastAsia="en-US"/>
        </w:rPr>
        <w:t xml:space="preserve"> </w:t>
      </w:r>
      <w:r>
        <w:rPr>
          <w:rFonts w:ascii="Calibri" w:eastAsiaTheme="majorEastAsia" w:hAnsi="Calibri" w:cstheme="minorHAnsi"/>
          <w:sz w:val="22"/>
          <w:szCs w:val="23"/>
          <w:lang w:val="en-AU" w:eastAsia="en-US"/>
        </w:rPr>
        <w:t>mismat</w:t>
      </w:r>
      <w:r w:rsidR="00A731F4">
        <w:rPr>
          <w:rFonts w:ascii="Calibri" w:eastAsiaTheme="majorEastAsia" w:hAnsi="Calibri" w:cstheme="minorHAnsi"/>
          <w:sz w:val="22"/>
          <w:szCs w:val="23"/>
          <w:lang w:val="en-AU" w:eastAsia="en-US"/>
        </w:rPr>
        <w:t>c</w:t>
      </w:r>
      <w:r>
        <w:rPr>
          <w:rFonts w:ascii="Calibri" w:eastAsiaTheme="majorEastAsia" w:hAnsi="Calibri" w:cstheme="minorHAnsi"/>
          <w:sz w:val="22"/>
          <w:szCs w:val="23"/>
          <w:lang w:val="en-AU" w:eastAsia="en-US"/>
        </w:rPr>
        <w:t>h</w:t>
      </w:r>
      <w:r w:rsidR="00A731F4">
        <w:rPr>
          <w:rFonts w:ascii="Calibri" w:eastAsiaTheme="majorEastAsia" w:hAnsi="Calibri" w:cstheme="minorHAnsi"/>
          <w:sz w:val="22"/>
          <w:szCs w:val="23"/>
          <w:lang w:val="en-AU" w:eastAsia="en-US"/>
        </w:rPr>
        <w:t xml:space="preserve"> is found</w:t>
      </w:r>
      <w:r w:rsidR="000D4006">
        <w:rPr>
          <w:rFonts w:ascii="Calibri" w:eastAsiaTheme="majorEastAsia" w:hAnsi="Calibri" w:cstheme="minorHAnsi"/>
          <w:sz w:val="22"/>
          <w:szCs w:val="23"/>
          <w:lang w:val="en-AU" w:eastAsia="en-US"/>
        </w:rPr>
        <w:t xml:space="preserve"> during</w:t>
      </w:r>
      <w:r w:rsidR="00A731F4">
        <w:rPr>
          <w:rFonts w:ascii="Calibri" w:eastAsiaTheme="majorEastAsia" w:hAnsi="Calibri" w:cstheme="minorHAnsi"/>
          <w:sz w:val="22"/>
          <w:szCs w:val="23"/>
          <w:lang w:val="en-AU" w:eastAsia="en-US"/>
        </w:rPr>
        <w:t xml:space="preserve"> source data verification, a manual query is raised </w:t>
      </w:r>
      <w:r>
        <w:rPr>
          <w:rFonts w:ascii="Calibri" w:eastAsiaTheme="majorEastAsia" w:hAnsi="Calibri" w:cstheme="minorHAnsi"/>
          <w:sz w:val="22"/>
          <w:szCs w:val="23"/>
          <w:lang w:val="en-AU" w:eastAsia="en-US"/>
        </w:rPr>
        <w:t>in query management system</w:t>
      </w:r>
      <w:r w:rsidR="00A731F4">
        <w:rPr>
          <w:rFonts w:ascii="Calibri" w:eastAsiaTheme="majorEastAsia" w:hAnsi="Calibri" w:cstheme="minorHAnsi"/>
          <w:sz w:val="22"/>
          <w:szCs w:val="23"/>
          <w:lang w:val="en-AU" w:eastAsia="en-US"/>
        </w:rPr>
        <w:t xml:space="preserve"> </w:t>
      </w:r>
      <w:r>
        <w:rPr>
          <w:rFonts w:ascii="Calibri" w:eastAsiaTheme="majorEastAsia" w:hAnsi="Calibri" w:cstheme="minorHAnsi"/>
          <w:sz w:val="22"/>
          <w:szCs w:val="23"/>
          <w:lang w:val="en-AU" w:eastAsia="en-US"/>
        </w:rPr>
        <w:t xml:space="preserve">by </w:t>
      </w:r>
      <w:r w:rsidR="00A731F4">
        <w:rPr>
          <w:rFonts w:ascii="Calibri" w:eastAsiaTheme="majorEastAsia" w:hAnsi="Calibri" w:cstheme="minorHAnsi"/>
          <w:sz w:val="22"/>
          <w:szCs w:val="23"/>
          <w:lang w:val="en-AU" w:eastAsia="en-US"/>
        </w:rPr>
        <w:t>t</w:t>
      </w:r>
      <w:r>
        <w:rPr>
          <w:rFonts w:ascii="Calibri" w:eastAsiaTheme="majorEastAsia" w:hAnsi="Calibri" w:cstheme="minorHAnsi"/>
          <w:sz w:val="22"/>
          <w:szCs w:val="23"/>
          <w:lang w:val="en-AU" w:eastAsia="en-US"/>
        </w:rPr>
        <w:t>rial monito</w:t>
      </w:r>
      <w:r w:rsidR="00A731F4">
        <w:rPr>
          <w:rFonts w:ascii="Calibri" w:eastAsiaTheme="majorEastAsia" w:hAnsi="Calibri" w:cstheme="minorHAnsi"/>
          <w:sz w:val="22"/>
          <w:szCs w:val="23"/>
          <w:lang w:val="en-AU" w:eastAsia="en-US"/>
        </w:rPr>
        <w:t>r.</w:t>
      </w:r>
      <w:r w:rsidR="000D4006">
        <w:rPr>
          <w:rFonts w:ascii="Calibri" w:eastAsiaTheme="majorEastAsia" w:hAnsi="Calibri" w:cstheme="minorHAnsi"/>
          <w:sz w:val="22"/>
          <w:szCs w:val="23"/>
          <w:lang w:val="en-AU" w:eastAsia="en-US"/>
        </w:rPr>
        <w:t xml:space="preserve"> </w:t>
      </w:r>
      <w:r w:rsidRPr="001C5CD4">
        <w:rPr>
          <w:rFonts w:asciiTheme="minorHAnsi" w:hAnsiTheme="minorHAnsi" w:cstheme="minorHAnsi"/>
          <w:sz w:val="22"/>
          <w:szCs w:val="22"/>
        </w:rPr>
        <w:t xml:space="preserve">The clinical monitor will </w:t>
      </w:r>
      <w:r w:rsidR="000D4006">
        <w:rPr>
          <w:rFonts w:asciiTheme="minorHAnsi" w:hAnsiTheme="minorHAnsi" w:cstheme="minorHAnsi"/>
          <w:sz w:val="22"/>
          <w:szCs w:val="22"/>
        </w:rPr>
        <w:t>do SDV of</w:t>
      </w:r>
      <w:r w:rsidRPr="001C5CD4">
        <w:rPr>
          <w:rFonts w:asciiTheme="minorHAnsi" w:hAnsiTheme="minorHAnsi" w:cstheme="minorHAnsi"/>
          <w:sz w:val="22"/>
          <w:szCs w:val="22"/>
        </w:rPr>
        <w:t xml:space="preserve"> critical data that</w:t>
      </w:r>
      <w:r w:rsidR="00365FF8">
        <w:rPr>
          <w:rFonts w:asciiTheme="minorHAnsi" w:hAnsiTheme="minorHAnsi" w:cstheme="minorHAnsi"/>
          <w:sz w:val="22"/>
          <w:szCs w:val="22"/>
        </w:rPr>
        <w:t xml:space="preserve"> may</w:t>
      </w:r>
      <w:r w:rsidRPr="001C5CD4">
        <w:rPr>
          <w:rFonts w:asciiTheme="minorHAnsi" w:hAnsiTheme="minorHAnsi" w:cstheme="minorHAnsi"/>
          <w:sz w:val="22"/>
          <w:szCs w:val="22"/>
        </w:rPr>
        <w:t xml:space="preserve"> include</w:t>
      </w:r>
      <w:r w:rsidR="00365FF8">
        <w:rPr>
          <w:rFonts w:asciiTheme="minorHAnsi" w:hAnsiTheme="minorHAnsi" w:cstheme="minorHAnsi"/>
          <w:sz w:val="22"/>
          <w:szCs w:val="22"/>
        </w:rPr>
        <w:t xml:space="preserve"> various data points</w:t>
      </w:r>
      <w:r w:rsidR="003C2865">
        <w:rPr>
          <w:rFonts w:asciiTheme="minorHAnsi" w:hAnsiTheme="minorHAnsi" w:cstheme="minorHAnsi"/>
          <w:sz w:val="22"/>
          <w:szCs w:val="22"/>
        </w:rPr>
        <w:t xml:space="preserve"> decided by study team.</w:t>
      </w:r>
      <w:r w:rsidRPr="001C5CD4">
        <w:rPr>
          <w:rFonts w:asciiTheme="minorHAnsi" w:hAnsiTheme="minorHAnsi" w:cstheme="minorHAnsi"/>
          <w:sz w:val="22"/>
          <w:szCs w:val="22"/>
        </w:rPr>
        <w:t xml:space="preserve"> The critical fields that can undergo SDV via EDC are as follows.</w:t>
      </w:r>
    </w:p>
    <w:p w14:paraId="0E559173" w14:textId="34880D62" w:rsidR="00365FF8" w:rsidRDefault="00365FF8" w:rsidP="00365FF8">
      <w:pPr>
        <w:spacing w:line="276" w:lineRule="auto"/>
        <w:jc w:val="both"/>
        <w:rPr>
          <w:rFonts w:asciiTheme="minorHAnsi" w:hAnsiTheme="minorHAnsi" w:cstheme="minorHAnsi"/>
          <w:sz w:val="22"/>
          <w:szCs w:val="22"/>
        </w:rPr>
      </w:pPr>
    </w:p>
    <w:p w14:paraId="485D1849" w14:textId="77777777" w:rsidR="00365FF8" w:rsidRDefault="00365FF8" w:rsidP="00365FF8">
      <w:pPr>
        <w:spacing w:line="276" w:lineRule="auto"/>
        <w:jc w:val="both"/>
        <w:rPr>
          <w:rFonts w:asciiTheme="minorHAnsi" w:hAnsiTheme="minorHAnsi" w:cstheme="minorHAnsi"/>
          <w:sz w:val="22"/>
          <w:szCs w:val="22"/>
        </w:rPr>
      </w:pPr>
    </w:p>
    <w:p w14:paraId="24FAA301" w14:textId="3090710D" w:rsidR="00042907" w:rsidRPr="001C5CD4" w:rsidRDefault="009861E1" w:rsidP="00365FF8">
      <w:pPr>
        <w:spacing w:line="276" w:lineRule="auto"/>
        <w:jc w:val="both"/>
        <w:rPr>
          <w:rFonts w:ascii="Calibri" w:eastAsiaTheme="majorEastAsia" w:hAnsi="Calibri" w:cstheme="minorHAnsi"/>
          <w:b/>
          <w:bCs/>
          <w:sz w:val="22"/>
          <w:szCs w:val="23"/>
          <w:lang w:val="en-AU" w:eastAsia="en-US"/>
        </w:rPr>
      </w:pPr>
      <w:r>
        <w:rPr>
          <w:rFonts w:ascii="Calibri" w:eastAsiaTheme="majorEastAsia" w:hAnsi="Calibri" w:cstheme="minorHAnsi"/>
          <w:b/>
          <w:bCs/>
          <w:sz w:val="22"/>
          <w:szCs w:val="23"/>
          <w:lang w:val="en-AU" w:eastAsia="en-US"/>
        </w:rPr>
        <w:t xml:space="preserve">e) </w:t>
      </w:r>
      <w:r w:rsidR="00042907" w:rsidRPr="001C5CD4">
        <w:rPr>
          <w:rFonts w:ascii="Calibri" w:eastAsiaTheme="majorEastAsia" w:hAnsi="Calibri" w:cstheme="minorHAnsi"/>
          <w:b/>
          <w:bCs/>
          <w:sz w:val="22"/>
          <w:szCs w:val="23"/>
          <w:lang w:val="en-AU" w:eastAsia="en-US"/>
        </w:rPr>
        <w:t>Data review checks</w:t>
      </w:r>
      <w:r w:rsidR="00365FF8">
        <w:rPr>
          <w:rFonts w:ascii="Calibri" w:eastAsiaTheme="majorEastAsia" w:hAnsi="Calibri" w:cstheme="minorHAnsi"/>
          <w:b/>
          <w:bCs/>
          <w:sz w:val="22"/>
          <w:szCs w:val="23"/>
          <w:lang w:val="en-AU" w:eastAsia="en-US"/>
        </w:rPr>
        <w:t>/Dashboard</w:t>
      </w:r>
    </w:p>
    <w:p w14:paraId="6F1A8EA0" w14:textId="77777777" w:rsidR="00365FF8" w:rsidRDefault="00365FF8" w:rsidP="009861E1">
      <w:pPr>
        <w:spacing w:line="276" w:lineRule="auto"/>
        <w:rPr>
          <w:rFonts w:ascii="Calibri" w:eastAsiaTheme="majorEastAsia" w:hAnsi="Calibri" w:cstheme="minorHAnsi"/>
          <w:b/>
          <w:bCs/>
          <w:sz w:val="22"/>
          <w:szCs w:val="23"/>
          <w:lang w:val="en-AU" w:eastAsia="en-US"/>
        </w:rPr>
      </w:pPr>
    </w:p>
    <w:p w14:paraId="0DC59843" w14:textId="550F887A" w:rsidR="00CC316B" w:rsidRPr="00CC316B" w:rsidRDefault="00CC316B" w:rsidP="009861E1">
      <w:pPr>
        <w:spacing w:line="276" w:lineRule="auto"/>
        <w:rPr>
          <w:rFonts w:ascii="Calibri" w:eastAsiaTheme="majorEastAsia" w:hAnsi="Calibri" w:cstheme="minorHAnsi"/>
          <w:sz w:val="22"/>
          <w:szCs w:val="23"/>
          <w:lang w:val="en-AU" w:eastAsia="en-US"/>
        </w:rPr>
      </w:pPr>
      <w:r w:rsidRPr="00CC316B">
        <w:rPr>
          <w:rFonts w:ascii="Calibri" w:eastAsiaTheme="majorEastAsia" w:hAnsi="Calibri" w:cstheme="minorHAnsi"/>
          <w:b/>
          <w:bCs/>
          <w:sz w:val="22"/>
          <w:szCs w:val="23"/>
          <w:lang w:val="en-AU" w:eastAsia="en-US"/>
        </w:rPr>
        <w:t xml:space="preserve">Person/Team responsible: </w:t>
      </w:r>
      <w:r w:rsidR="00365FF8">
        <w:rPr>
          <w:rFonts w:ascii="Calibri" w:eastAsiaTheme="majorEastAsia" w:hAnsi="Calibri" w:cstheme="minorHAnsi"/>
          <w:sz w:val="22"/>
          <w:szCs w:val="23"/>
          <w:lang w:val="en-AU" w:eastAsia="en-US"/>
        </w:rPr>
        <w:t>Project Manager</w:t>
      </w:r>
      <w:r>
        <w:rPr>
          <w:rFonts w:ascii="Calibri" w:eastAsiaTheme="majorEastAsia" w:hAnsi="Calibri" w:cstheme="minorHAnsi"/>
          <w:sz w:val="22"/>
          <w:szCs w:val="23"/>
          <w:lang w:val="en-AU" w:eastAsia="en-US"/>
        </w:rPr>
        <w:t xml:space="preserve"> and Data Manager</w:t>
      </w:r>
    </w:p>
    <w:p w14:paraId="4C899E42" w14:textId="77777777" w:rsidR="00365FF8" w:rsidRDefault="00365FF8" w:rsidP="009861E1">
      <w:pPr>
        <w:spacing w:line="276" w:lineRule="auto"/>
        <w:jc w:val="both"/>
        <w:rPr>
          <w:rFonts w:asciiTheme="minorHAnsi" w:hAnsiTheme="minorHAnsi" w:cstheme="minorHAnsi"/>
          <w:sz w:val="22"/>
          <w:szCs w:val="22"/>
        </w:rPr>
      </w:pPr>
    </w:p>
    <w:p w14:paraId="01345BAD" w14:textId="608B80D1" w:rsidR="000D4006" w:rsidRDefault="000D4006" w:rsidP="00647B71">
      <w:pPr>
        <w:spacing w:line="276" w:lineRule="auto"/>
        <w:jc w:val="both"/>
        <w:rPr>
          <w:rFonts w:ascii="Calibri" w:eastAsiaTheme="majorEastAsia" w:hAnsi="Calibri" w:cstheme="minorHAnsi"/>
          <w:sz w:val="22"/>
          <w:szCs w:val="23"/>
          <w:lang w:val="en-AU" w:eastAsia="en-US"/>
        </w:rPr>
      </w:pPr>
      <w:r w:rsidRPr="001C5CD4">
        <w:rPr>
          <w:rFonts w:asciiTheme="minorHAnsi" w:hAnsiTheme="minorHAnsi" w:cstheme="minorHAnsi"/>
          <w:sz w:val="22"/>
          <w:szCs w:val="22"/>
        </w:rPr>
        <w:t xml:space="preserve">The scope of data review will be to identify discrepancies that may not be detectable by inbuilt automatic checks or by SDV and to facilitate data-assisted trial operations. </w:t>
      </w:r>
      <w:r w:rsidR="00647B71">
        <w:rPr>
          <w:rFonts w:asciiTheme="minorHAnsi" w:hAnsiTheme="minorHAnsi" w:cstheme="minorHAnsi"/>
          <w:sz w:val="22"/>
          <w:szCs w:val="22"/>
        </w:rPr>
        <w:t xml:space="preserve">Dashboard will also be developed in Power BI. </w:t>
      </w:r>
      <w:r w:rsidRPr="001C5CD4">
        <w:rPr>
          <w:rFonts w:asciiTheme="minorHAnsi" w:hAnsiTheme="minorHAnsi" w:cstheme="minorHAnsi"/>
          <w:sz w:val="22"/>
          <w:szCs w:val="22"/>
        </w:rPr>
        <w:t>The data manager at TGI will be responsible for running the data review routines and generating periodic reports.</w:t>
      </w:r>
      <w:r w:rsidR="00647B71">
        <w:rPr>
          <w:rFonts w:asciiTheme="minorHAnsi" w:hAnsiTheme="minorHAnsi" w:cstheme="minorHAnsi"/>
          <w:sz w:val="22"/>
          <w:szCs w:val="22"/>
        </w:rPr>
        <w:t xml:space="preserve"> Reports will be either made in MS Excel or Power BI or both. </w:t>
      </w:r>
    </w:p>
    <w:p w14:paraId="0B799CA1" w14:textId="5BA5D6CE" w:rsidR="000D4006" w:rsidRDefault="000D4006" w:rsidP="009861E1">
      <w:pPr>
        <w:pStyle w:val="ListParagraph"/>
        <w:spacing w:line="276" w:lineRule="auto"/>
        <w:rPr>
          <w:rFonts w:ascii="Calibri" w:eastAsiaTheme="majorEastAsia" w:hAnsi="Calibri" w:cstheme="minorHAnsi"/>
          <w:sz w:val="22"/>
          <w:szCs w:val="23"/>
          <w:lang w:val="en-AU" w:eastAsia="en-US"/>
        </w:rPr>
      </w:pPr>
    </w:p>
    <w:p w14:paraId="578B5D0E" w14:textId="720645D6" w:rsidR="003B6C31" w:rsidRPr="00FB0A20" w:rsidRDefault="009861E1" w:rsidP="00961280">
      <w:pPr>
        <w:pStyle w:val="Heading2"/>
      </w:pPr>
      <w:bookmarkStart w:id="102" w:name="_Toc161164395"/>
      <w:bookmarkStart w:id="103" w:name="_Toc6479573"/>
      <w:bookmarkStart w:id="104" w:name="_Toc6479660"/>
      <w:bookmarkStart w:id="105" w:name="_Toc158459709"/>
      <w:bookmarkStart w:id="106" w:name="_Toc158461506"/>
      <w:bookmarkStart w:id="107" w:name="_Toc158461700"/>
      <w:bookmarkStart w:id="108" w:name="_Toc158461797"/>
      <w:bookmarkStart w:id="109" w:name="_Toc158524194"/>
      <w:bookmarkStart w:id="110" w:name="_Toc158627254"/>
      <w:bookmarkStart w:id="111" w:name="_Toc341174042"/>
      <w:bookmarkStart w:id="112" w:name="_Toc406228079"/>
      <w:bookmarkStart w:id="113" w:name="_Toc410613966"/>
      <w:bookmarkStart w:id="114" w:name="_Toc410782472"/>
      <w:bookmarkStart w:id="115" w:name="_Toc410811748"/>
      <w:r>
        <w:t xml:space="preserve">7.2 </w:t>
      </w:r>
      <w:r w:rsidR="00EA61A8" w:rsidRPr="00FB0A20">
        <w:t xml:space="preserve">Database </w:t>
      </w:r>
      <w:r w:rsidR="000A2CC9" w:rsidRPr="00FB0A20">
        <w:t>Change Management</w:t>
      </w:r>
      <w:bookmarkEnd w:id="102"/>
    </w:p>
    <w:p w14:paraId="43DBD793" w14:textId="23190706" w:rsidR="00E90EEB" w:rsidRDefault="00E90EEB" w:rsidP="009861E1">
      <w:pPr>
        <w:tabs>
          <w:tab w:val="left" w:pos="1955"/>
        </w:tabs>
        <w:spacing w:line="276" w:lineRule="auto"/>
        <w:jc w:val="both"/>
        <w:rPr>
          <w:rFonts w:ascii="Calibri" w:eastAsiaTheme="majorEastAsia" w:hAnsi="Calibri" w:cstheme="minorHAnsi"/>
          <w:sz w:val="22"/>
          <w:szCs w:val="23"/>
          <w:lang w:val="en-AU" w:eastAsia="en-US"/>
        </w:rPr>
      </w:pPr>
      <w:r>
        <w:rPr>
          <w:rFonts w:ascii="Calibri" w:eastAsiaTheme="majorEastAsia" w:hAnsi="Calibri" w:cstheme="minorHAnsi"/>
          <w:sz w:val="22"/>
          <w:szCs w:val="23"/>
          <w:lang w:val="en-AU" w:eastAsia="en-US"/>
        </w:rPr>
        <w:t>Changing a database after the database is live is not ideal and no one wants this to happen. However, when if there is any change in the existing database is required, proper impact analysis needs to be done.</w:t>
      </w:r>
    </w:p>
    <w:p w14:paraId="3C06E8CA" w14:textId="5CC450A9" w:rsidR="00E90EEB" w:rsidRPr="00E90EEB" w:rsidRDefault="00E90EEB" w:rsidP="009861E1">
      <w:pPr>
        <w:tabs>
          <w:tab w:val="left" w:pos="1955"/>
        </w:tabs>
        <w:spacing w:line="276" w:lineRule="auto"/>
        <w:jc w:val="both"/>
        <w:rPr>
          <w:rFonts w:asciiTheme="minorHAnsi" w:hAnsiTheme="minorHAnsi" w:cstheme="minorHAnsi"/>
          <w:sz w:val="22"/>
          <w:szCs w:val="22"/>
        </w:rPr>
      </w:pPr>
      <w:r w:rsidRPr="00E90EEB">
        <w:rPr>
          <w:rFonts w:asciiTheme="minorHAnsi" w:hAnsiTheme="minorHAnsi" w:cstheme="minorHAnsi"/>
          <w:sz w:val="22"/>
          <w:szCs w:val="22"/>
        </w:rPr>
        <w:t>Any changes to the CRF content, structure and edit check post-production will have to approved by the S</w:t>
      </w:r>
      <w:r>
        <w:rPr>
          <w:rFonts w:asciiTheme="minorHAnsi" w:hAnsiTheme="minorHAnsi" w:cstheme="minorHAnsi"/>
          <w:sz w:val="22"/>
          <w:szCs w:val="22"/>
        </w:rPr>
        <w:t>tudy</w:t>
      </w:r>
      <w:r w:rsidRPr="00E90EEB">
        <w:rPr>
          <w:rFonts w:asciiTheme="minorHAnsi" w:hAnsiTheme="minorHAnsi" w:cstheme="minorHAnsi"/>
          <w:sz w:val="22"/>
          <w:szCs w:val="22"/>
        </w:rPr>
        <w:t xml:space="preserve"> PI</w:t>
      </w:r>
      <w:r w:rsidR="00647B71">
        <w:rPr>
          <w:rFonts w:asciiTheme="minorHAnsi" w:hAnsiTheme="minorHAnsi" w:cstheme="minorHAnsi"/>
          <w:sz w:val="22"/>
          <w:szCs w:val="22"/>
        </w:rPr>
        <w:t xml:space="preserve">/Project Lead </w:t>
      </w:r>
      <w:r w:rsidRPr="00E90EEB">
        <w:rPr>
          <w:rFonts w:asciiTheme="minorHAnsi" w:hAnsiTheme="minorHAnsi" w:cstheme="minorHAnsi"/>
          <w:sz w:val="22"/>
          <w:szCs w:val="22"/>
        </w:rPr>
        <w:t xml:space="preserve">before changes are made to the database. Post changes the database will be </w:t>
      </w:r>
      <w:proofErr w:type="gramStart"/>
      <w:r w:rsidRPr="00E90EEB">
        <w:rPr>
          <w:rFonts w:asciiTheme="minorHAnsi" w:hAnsiTheme="minorHAnsi" w:cstheme="minorHAnsi"/>
          <w:sz w:val="22"/>
          <w:szCs w:val="22"/>
        </w:rPr>
        <w:t>tested</w:t>
      </w:r>
      <w:proofErr w:type="gramEnd"/>
      <w:r w:rsidRPr="00E90EEB">
        <w:rPr>
          <w:rFonts w:asciiTheme="minorHAnsi" w:hAnsiTheme="minorHAnsi" w:cstheme="minorHAnsi"/>
          <w:sz w:val="22"/>
          <w:szCs w:val="22"/>
        </w:rPr>
        <w:t xml:space="preserve"> and the extent of test will depend on the impact of change. </w:t>
      </w:r>
      <w:r w:rsidR="00647B71">
        <w:rPr>
          <w:rFonts w:asciiTheme="minorHAnsi" w:hAnsiTheme="minorHAnsi" w:cstheme="minorHAnsi"/>
          <w:sz w:val="22"/>
          <w:szCs w:val="22"/>
        </w:rPr>
        <w:t xml:space="preserve"> </w:t>
      </w:r>
    </w:p>
    <w:p w14:paraId="69F8B533" w14:textId="7828F889" w:rsidR="00E90EEB" w:rsidRDefault="00E90EEB" w:rsidP="009861E1">
      <w:pPr>
        <w:tabs>
          <w:tab w:val="left" w:pos="1955"/>
        </w:tabs>
        <w:spacing w:line="276" w:lineRule="auto"/>
        <w:jc w:val="both"/>
      </w:pPr>
      <w:r w:rsidRPr="00E90EEB">
        <w:rPr>
          <w:rFonts w:asciiTheme="minorHAnsi" w:hAnsiTheme="minorHAnsi" w:cstheme="minorHAnsi"/>
          <w:sz w:val="22"/>
          <w:szCs w:val="22"/>
        </w:rPr>
        <w:t>The post</w:t>
      </w:r>
      <w:r>
        <w:rPr>
          <w:rFonts w:asciiTheme="minorHAnsi" w:hAnsiTheme="minorHAnsi" w:cstheme="minorHAnsi"/>
          <w:sz w:val="22"/>
          <w:szCs w:val="22"/>
        </w:rPr>
        <w:t>production</w:t>
      </w:r>
      <w:r w:rsidRPr="00E90EEB">
        <w:rPr>
          <w:rFonts w:asciiTheme="minorHAnsi" w:hAnsiTheme="minorHAnsi" w:cstheme="minorHAnsi"/>
          <w:sz w:val="22"/>
          <w:szCs w:val="22"/>
        </w:rPr>
        <w:t xml:space="preserve"> changes will be documented by the data management team as follows.</w:t>
      </w:r>
      <w:r>
        <w:t xml:space="preserve"> </w:t>
      </w:r>
    </w:p>
    <w:p w14:paraId="701D5C48" w14:textId="054C4F7B" w:rsidR="00E90EEB" w:rsidRDefault="00E90EEB" w:rsidP="009861E1">
      <w:pPr>
        <w:tabs>
          <w:tab w:val="left" w:pos="1955"/>
        </w:tabs>
        <w:spacing w:line="276" w:lineRule="auto"/>
        <w:jc w:val="both"/>
      </w:pPr>
      <w:r>
        <w:t xml:space="preserve"> </w:t>
      </w:r>
    </w:p>
    <w:tbl>
      <w:tblPr>
        <w:tblStyle w:val="TableGrid"/>
        <w:tblW w:w="0" w:type="auto"/>
        <w:tblInd w:w="108" w:type="dxa"/>
        <w:tblLook w:val="04A0" w:firstRow="1" w:lastRow="0" w:firstColumn="1" w:lastColumn="0" w:noHBand="0" w:noVBand="1"/>
      </w:tblPr>
      <w:tblGrid>
        <w:gridCol w:w="1825"/>
        <w:gridCol w:w="1349"/>
        <w:gridCol w:w="1476"/>
        <w:gridCol w:w="2175"/>
        <w:gridCol w:w="1262"/>
        <w:gridCol w:w="1203"/>
      </w:tblGrid>
      <w:tr w:rsidR="00E90EEB" w:rsidRPr="00E90EEB" w14:paraId="0DC39D50" w14:textId="77777777" w:rsidTr="0067451D">
        <w:tc>
          <w:tcPr>
            <w:tcW w:w="1825" w:type="dxa"/>
          </w:tcPr>
          <w:p w14:paraId="316A1A43" w14:textId="77777777" w:rsidR="00E90EEB" w:rsidRPr="00E90EEB" w:rsidRDefault="00E90EEB" w:rsidP="009861E1">
            <w:pPr>
              <w:tabs>
                <w:tab w:val="left" w:pos="1955"/>
              </w:tabs>
              <w:spacing w:line="276" w:lineRule="auto"/>
              <w:rPr>
                <w:rFonts w:asciiTheme="minorHAnsi" w:hAnsiTheme="minorHAnsi" w:cstheme="minorHAnsi"/>
                <w:b/>
                <w:sz w:val="22"/>
                <w:szCs w:val="22"/>
              </w:rPr>
            </w:pPr>
            <w:bookmarkStart w:id="116" w:name="_Hlk142998707"/>
            <w:r w:rsidRPr="00E90EEB">
              <w:rPr>
                <w:rFonts w:asciiTheme="minorHAnsi" w:hAnsiTheme="minorHAnsi" w:cstheme="minorHAnsi"/>
                <w:b/>
                <w:sz w:val="22"/>
                <w:szCs w:val="22"/>
              </w:rPr>
              <w:t xml:space="preserve">Change request number </w:t>
            </w:r>
          </w:p>
        </w:tc>
        <w:tc>
          <w:tcPr>
            <w:tcW w:w="1349" w:type="dxa"/>
          </w:tcPr>
          <w:p w14:paraId="4E7E4997"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Location of change</w:t>
            </w:r>
          </w:p>
        </w:tc>
        <w:tc>
          <w:tcPr>
            <w:tcW w:w="1476" w:type="dxa"/>
          </w:tcPr>
          <w:p w14:paraId="5DDA0A1C"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Reason for change</w:t>
            </w:r>
          </w:p>
        </w:tc>
        <w:tc>
          <w:tcPr>
            <w:tcW w:w="2175" w:type="dxa"/>
          </w:tcPr>
          <w:p w14:paraId="10C2AF5D"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 xml:space="preserve">Impact of change </w:t>
            </w:r>
          </w:p>
        </w:tc>
        <w:tc>
          <w:tcPr>
            <w:tcW w:w="1262" w:type="dxa"/>
          </w:tcPr>
          <w:p w14:paraId="17CE3870"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Date of change</w:t>
            </w:r>
          </w:p>
        </w:tc>
        <w:tc>
          <w:tcPr>
            <w:tcW w:w="1203" w:type="dxa"/>
          </w:tcPr>
          <w:p w14:paraId="5D57D643" w14:textId="77777777" w:rsidR="00E90EEB" w:rsidRPr="00E90EEB" w:rsidRDefault="00E90EEB" w:rsidP="009861E1">
            <w:pPr>
              <w:tabs>
                <w:tab w:val="left" w:pos="1955"/>
              </w:tabs>
              <w:spacing w:line="276" w:lineRule="auto"/>
              <w:rPr>
                <w:rFonts w:asciiTheme="minorHAnsi" w:hAnsiTheme="minorHAnsi" w:cstheme="minorHAnsi"/>
                <w:b/>
                <w:sz w:val="22"/>
                <w:szCs w:val="22"/>
              </w:rPr>
            </w:pPr>
            <w:r w:rsidRPr="00E90EEB">
              <w:rPr>
                <w:rFonts w:asciiTheme="minorHAnsi" w:hAnsiTheme="minorHAnsi" w:cstheme="minorHAnsi"/>
                <w:b/>
                <w:sz w:val="22"/>
                <w:szCs w:val="22"/>
              </w:rPr>
              <w:t xml:space="preserve">Associated document </w:t>
            </w:r>
          </w:p>
        </w:tc>
      </w:tr>
      <w:tr w:rsidR="00E90EEB" w:rsidRPr="00E90EEB" w14:paraId="5116B84E" w14:textId="77777777" w:rsidTr="0067451D">
        <w:tc>
          <w:tcPr>
            <w:tcW w:w="1825" w:type="dxa"/>
          </w:tcPr>
          <w:p w14:paraId="2476B8CA"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xx/date/</w:t>
            </w:r>
            <w:proofErr w:type="spellStart"/>
            <w:r w:rsidRPr="00E90EEB">
              <w:rPr>
                <w:rFonts w:asciiTheme="minorHAnsi" w:hAnsiTheme="minorHAnsi" w:cstheme="minorHAnsi"/>
                <w:i/>
                <w:sz w:val="22"/>
                <w:szCs w:val="22"/>
              </w:rPr>
              <w:t>CRFname</w:t>
            </w:r>
            <w:proofErr w:type="spellEnd"/>
          </w:p>
        </w:tc>
        <w:tc>
          <w:tcPr>
            <w:tcW w:w="1349" w:type="dxa"/>
          </w:tcPr>
          <w:p w14:paraId="799BF618"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Associated item:</w:t>
            </w:r>
          </w:p>
          <w:p w14:paraId="6F3CF951"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Nature of change:</w:t>
            </w:r>
          </w:p>
        </w:tc>
        <w:tc>
          <w:tcPr>
            <w:tcW w:w="1476" w:type="dxa"/>
          </w:tcPr>
          <w:p w14:paraId="11358959" w14:textId="77777777" w:rsidR="00E90EEB" w:rsidRPr="00E90EEB" w:rsidRDefault="00E90EEB" w:rsidP="009861E1">
            <w:pPr>
              <w:tabs>
                <w:tab w:val="left" w:pos="1955"/>
              </w:tabs>
              <w:spacing w:line="276" w:lineRule="auto"/>
              <w:rPr>
                <w:rFonts w:asciiTheme="minorHAnsi" w:hAnsiTheme="minorHAnsi" w:cstheme="minorHAnsi"/>
                <w:i/>
                <w:sz w:val="22"/>
                <w:szCs w:val="22"/>
              </w:rPr>
            </w:pPr>
          </w:p>
        </w:tc>
        <w:tc>
          <w:tcPr>
            <w:tcW w:w="2175" w:type="dxa"/>
          </w:tcPr>
          <w:p w14:paraId="4DE2C49E"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Entry screen</w:t>
            </w:r>
          </w:p>
          <w:p w14:paraId="0F9DBE76"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 xml:space="preserve">Derived field </w:t>
            </w:r>
          </w:p>
          <w:p w14:paraId="31A07F46"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In the CRF completion manual</w:t>
            </w:r>
          </w:p>
          <w:p w14:paraId="753F6210"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Data extraction tables</w:t>
            </w:r>
          </w:p>
          <w:p w14:paraId="1BA20483"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Validation of data</w:t>
            </w:r>
          </w:p>
          <w:p w14:paraId="3193E371"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 xml:space="preserve">Data collected before change </w:t>
            </w:r>
          </w:p>
        </w:tc>
        <w:tc>
          <w:tcPr>
            <w:tcW w:w="1262" w:type="dxa"/>
          </w:tcPr>
          <w:p w14:paraId="11893554" w14:textId="77777777" w:rsidR="00E90EEB" w:rsidRPr="00E90EEB" w:rsidRDefault="00E90EEB" w:rsidP="009861E1">
            <w:pPr>
              <w:tabs>
                <w:tab w:val="left" w:pos="1955"/>
              </w:tabs>
              <w:spacing w:line="276" w:lineRule="auto"/>
              <w:rPr>
                <w:rFonts w:asciiTheme="minorHAnsi" w:hAnsiTheme="minorHAnsi" w:cstheme="minorHAnsi"/>
                <w:i/>
                <w:sz w:val="22"/>
                <w:szCs w:val="22"/>
              </w:rPr>
            </w:pPr>
          </w:p>
        </w:tc>
        <w:tc>
          <w:tcPr>
            <w:tcW w:w="1203" w:type="dxa"/>
          </w:tcPr>
          <w:p w14:paraId="57CF91BC" w14:textId="77777777" w:rsidR="00E90EEB" w:rsidRPr="00E90EEB" w:rsidRDefault="00E90EEB" w:rsidP="009861E1">
            <w:pPr>
              <w:tabs>
                <w:tab w:val="left" w:pos="1955"/>
              </w:tabs>
              <w:spacing w:line="276" w:lineRule="auto"/>
              <w:rPr>
                <w:rFonts w:asciiTheme="minorHAnsi" w:hAnsiTheme="minorHAnsi" w:cstheme="minorHAnsi"/>
                <w:i/>
                <w:sz w:val="22"/>
                <w:szCs w:val="22"/>
              </w:rPr>
            </w:pPr>
            <w:r w:rsidRPr="00E90EEB">
              <w:rPr>
                <w:rFonts w:asciiTheme="minorHAnsi" w:hAnsiTheme="minorHAnsi" w:cstheme="minorHAnsi"/>
                <w:i/>
                <w:sz w:val="22"/>
                <w:szCs w:val="22"/>
              </w:rPr>
              <w:t xml:space="preserve">Annotated CRF, Impact analysis document </w:t>
            </w:r>
          </w:p>
        </w:tc>
      </w:tr>
      <w:tr w:rsidR="00E90EEB" w:rsidRPr="00E90EEB" w14:paraId="7712D694" w14:textId="77777777" w:rsidTr="0067451D">
        <w:tc>
          <w:tcPr>
            <w:tcW w:w="1825" w:type="dxa"/>
          </w:tcPr>
          <w:p w14:paraId="6FA96E76"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349" w:type="dxa"/>
          </w:tcPr>
          <w:p w14:paraId="51FF94CF"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476" w:type="dxa"/>
          </w:tcPr>
          <w:p w14:paraId="54FCB16C"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2175" w:type="dxa"/>
          </w:tcPr>
          <w:p w14:paraId="7D2F6F78"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262" w:type="dxa"/>
          </w:tcPr>
          <w:p w14:paraId="1FD45CBC" w14:textId="77777777" w:rsidR="00E90EEB" w:rsidRPr="00E90EEB" w:rsidRDefault="00E90EEB" w:rsidP="009861E1">
            <w:pPr>
              <w:tabs>
                <w:tab w:val="left" w:pos="1955"/>
              </w:tabs>
              <w:spacing w:line="276" w:lineRule="auto"/>
              <w:rPr>
                <w:rFonts w:asciiTheme="minorHAnsi" w:hAnsiTheme="minorHAnsi" w:cstheme="minorHAnsi"/>
                <w:sz w:val="22"/>
                <w:szCs w:val="22"/>
              </w:rPr>
            </w:pPr>
          </w:p>
        </w:tc>
        <w:tc>
          <w:tcPr>
            <w:tcW w:w="1203" w:type="dxa"/>
          </w:tcPr>
          <w:p w14:paraId="30F661CE" w14:textId="77777777" w:rsidR="00E90EEB" w:rsidRPr="00E90EEB" w:rsidRDefault="00E90EEB" w:rsidP="009861E1">
            <w:pPr>
              <w:tabs>
                <w:tab w:val="left" w:pos="1955"/>
              </w:tabs>
              <w:spacing w:line="276" w:lineRule="auto"/>
              <w:rPr>
                <w:rFonts w:asciiTheme="minorHAnsi" w:hAnsiTheme="minorHAnsi" w:cstheme="minorHAnsi"/>
                <w:sz w:val="22"/>
                <w:szCs w:val="22"/>
              </w:rPr>
            </w:pPr>
          </w:p>
        </w:tc>
      </w:tr>
    </w:tbl>
    <w:p w14:paraId="3B1E12F5" w14:textId="77777777" w:rsidR="000C0D1E" w:rsidRPr="0033088F" w:rsidRDefault="000C0D1E" w:rsidP="00C26FF4">
      <w:pPr>
        <w:pStyle w:val="Heading1"/>
        <w:rPr>
          <w:color w:val="000000" w:themeColor="text1"/>
        </w:rPr>
      </w:pPr>
      <w:bookmarkStart w:id="117" w:name="_Toc161164396"/>
      <w:bookmarkEnd w:id="116"/>
      <w:r w:rsidRPr="0033088F">
        <w:rPr>
          <w:color w:val="000000" w:themeColor="text1"/>
        </w:rPr>
        <w:lastRenderedPageBreak/>
        <w:t xml:space="preserve">Coding, Database </w:t>
      </w:r>
      <w:r w:rsidR="00BA5B52" w:rsidRPr="0033088F">
        <w:rPr>
          <w:color w:val="000000" w:themeColor="text1"/>
        </w:rPr>
        <w:t>Reconciliation</w:t>
      </w:r>
      <w:bookmarkEnd w:id="103"/>
      <w:bookmarkEnd w:id="104"/>
      <w:r w:rsidR="00C26FF4">
        <w:rPr>
          <w:color w:val="000000" w:themeColor="text1"/>
        </w:rPr>
        <w:t xml:space="preserve"> and </w:t>
      </w:r>
      <w:r w:rsidR="00C26FF4" w:rsidRPr="0033088F">
        <w:rPr>
          <w:color w:val="000000" w:themeColor="text1"/>
        </w:rPr>
        <w:t>Exports</w:t>
      </w:r>
      <w:bookmarkEnd w:id="117"/>
    </w:p>
    <w:p w14:paraId="07C8D0F5" w14:textId="0FAB4D1C" w:rsidR="00791127" w:rsidRDefault="009861E1" w:rsidP="00961280">
      <w:pPr>
        <w:pStyle w:val="Heading2"/>
      </w:pPr>
      <w:bookmarkStart w:id="118" w:name="_Toc6479574"/>
      <w:bookmarkStart w:id="119" w:name="_Toc6479661"/>
      <w:bookmarkStart w:id="120" w:name="_Toc161164397"/>
      <w:r>
        <w:t xml:space="preserve">8.1 </w:t>
      </w:r>
      <w:r w:rsidR="000C0D1E" w:rsidRPr="0033088F">
        <w:t xml:space="preserve">Coding </w:t>
      </w:r>
      <w:r w:rsidR="0053684F" w:rsidRPr="0033088F">
        <w:t>Dictionaries</w:t>
      </w:r>
      <w:bookmarkEnd w:id="105"/>
      <w:bookmarkEnd w:id="106"/>
      <w:bookmarkEnd w:id="107"/>
      <w:bookmarkEnd w:id="108"/>
      <w:bookmarkEnd w:id="109"/>
      <w:bookmarkEnd w:id="110"/>
      <w:bookmarkEnd w:id="118"/>
      <w:bookmarkEnd w:id="119"/>
      <w:bookmarkEnd w:id="120"/>
    </w:p>
    <w:p w14:paraId="7E3963F0" w14:textId="055ED0B1" w:rsidR="00791127" w:rsidRDefault="005C2245" w:rsidP="00791127">
      <w:pPr>
        <w:rPr>
          <w:rFonts w:asciiTheme="minorHAnsi" w:hAnsiTheme="minorHAnsi" w:cstheme="minorHAnsi"/>
          <w:color w:val="000000" w:themeColor="text1"/>
        </w:rPr>
      </w:pPr>
      <w:r>
        <w:rPr>
          <w:rFonts w:asciiTheme="minorHAnsi" w:hAnsiTheme="minorHAnsi" w:cstheme="minorHAnsi"/>
          <w:color w:val="000000" w:themeColor="text1"/>
          <w:sz w:val="22"/>
          <w:szCs w:val="18"/>
        </w:rPr>
        <w:t>NA</w:t>
      </w:r>
    </w:p>
    <w:p w14:paraId="4DF6AC58" w14:textId="112955E5" w:rsidR="00071672" w:rsidRPr="0033088F" w:rsidRDefault="009861E1" w:rsidP="00961280">
      <w:pPr>
        <w:pStyle w:val="Heading2"/>
      </w:pPr>
      <w:bookmarkStart w:id="121" w:name="_Toc158459726"/>
      <w:bookmarkStart w:id="122" w:name="_Toc158461523"/>
      <w:bookmarkStart w:id="123" w:name="_Toc158461717"/>
      <w:bookmarkStart w:id="124" w:name="_Toc158461814"/>
      <w:bookmarkStart w:id="125" w:name="_Toc158524211"/>
      <w:bookmarkStart w:id="126" w:name="_Toc6479576"/>
      <w:bookmarkStart w:id="127" w:name="_Toc6479663"/>
      <w:bookmarkStart w:id="128" w:name="_Toc161164398"/>
      <w:bookmarkStart w:id="129" w:name="_Toc158459713"/>
      <w:bookmarkStart w:id="130" w:name="_Toc158461510"/>
      <w:bookmarkStart w:id="131" w:name="_Toc158461704"/>
      <w:bookmarkStart w:id="132" w:name="_Toc158461801"/>
      <w:bookmarkStart w:id="133" w:name="_Toc158524198"/>
      <w:bookmarkStart w:id="134" w:name="_Toc6479575"/>
      <w:bookmarkStart w:id="135" w:name="_Toc6479662"/>
      <w:bookmarkEnd w:id="111"/>
      <w:bookmarkEnd w:id="112"/>
      <w:bookmarkEnd w:id="113"/>
      <w:bookmarkEnd w:id="114"/>
      <w:bookmarkEnd w:id="115"/>
      <w:r>
        <w:t xml:space="preserve">8.2 </w:t>
      </w:r>
      <w:r w:rsidR="00071672" w:rsidRPr="0033088F">
        <w:t>Clinical and Safety Databases Reconciliation</w:t>
      </w:r>
      <w:bookmarkEnd w:id="121"/>
      <w:bookmarkEnd w:id="122"/>
      <w:bookmarkEnd w:id="123"/>
      <w:bookmarkEnd w:id="124"/>
      <w:bookmarkEnd w:id="125"/>
      <w:bookmarkEnd w:id="126"/>
      <w:bookmarkEnd w:id="127"/>
      <w:bookmarkEnd w:id="128"/>
    </w:p>
    <w:p w14:paraId="427CAD05" w14:textId="79D0FF70" w:rsidR="0086650A" w:rsidRDefault="00A51BDB" w:rsidP="0086650A">
      <w:pPr>
        <w:pStyle w:val="SOPtext"/>
      </w:pPr>
      <w:commentRangeStart w:id="136"/>
      <w:r>
        <w:t>Any SAE will be documented in study specific event forms. SAE form is a paper form that is used for submission to institutional ethics committee. The scanned pdf of the form will be uploaded as a</w:t>
      </w:r>
      <w:r w:rsidR="009861E1">
        <w:t xml:space="preserve"> </w:t>
      </w:r>
      <w:r>
        <w:t xml:space="preserve">source data to the event form. No reconciliation will be required. </w:t>
      </w:r>
      <w:commentRangeEnd w:id="136"/>
      <w:r w:rsidR="00961280">
        <w:rPr>
          <w:rStyle w:val="CommentReference"/>
          <w:rFonts w:ascii="Times New (W1)" w:eastAsia="Times New Roman" w:hAnsi="Times New Roman" w:cs="Times New Roman"/>
          <w:color w:val="auto"/>
          <w:lang w:val="en-GB" w:eastAsia="zh-CN"/>
        </w:rPr>
        <w:commentReference w:id="136"/>
      </w:r>
    </w:p>
    <w:p w14:paraId="6731CC42" w14:textId="77777777" w:rsidR="00961280" w:rsidRDefault="00961280" w:rsidP="00961280">
      <w:pPr>
        <w:rPr>
          <w:ins w:id="137" w:author="Samriddhi Ranjan" w:date="2024-03-13T16:34:00Z"/>
        </w:rPr>
      </w:pPr>
      <w:bookmarkStart w:id="138" w:name="_Toc161164399"/>
      <w:ins w:id="139" w:author="Samriddhi Ranjan" w:date="2024-03-13T16:34:00Z">
        <w:r>
          <w:t xml:space="preserve">All safety events will be recorded in the Case Record Form (CRF) and reported to the </w:t>
        </w:r>
        <w:proofErr w:type="gramStart"/>
        <w:r>
          <w:t>trial</w:t>
        </w:r>
        <w:proofErr w:type="gramEnd"/>
      </w:ins>
    </w:p>
    <w:p w14:paraId="7C75E1D4" w14:textId="77777777" w:rsidR="00961280" w:rsidRDefault="00961280" w:rsidP="00961280">
      <w:pPr>
        <w:rPr>
          <w:ins w:id="140" w:author="Samriddhi Ranjan" w:date="2024-03-13T16:34:00Z"/>
        </w:rPr>
      </w:pPr>
      <w:ins w:id="141" w:author="Samriddhi Ranjan" w:date="2024-03-13T16:34:00Z">
        <w:r>
          <w:t>management team within 24 hours of its occurrence. The trial management team will then</w:t>
        </w:r>
      </w:ins>
    </w:p>
    <w:p w14:paraId="51658AC2" w14:textId="77777777" w:rsidR="00961280" w:rsidRDefault="00961280" w:rsidP="00961280">
      <w:pPr>
        <w:rPr>
          <w:ins w:id="142" w:author="Samriddhi Ranjan" w:date="2024-03-13T16:34:00Z"/>
        </w:rPr>
      </w:pPr>
      <w:ins w:id="143" w:author="Samriddhi Ranjan" w:date="2024-03-13T16:34:00Z">
        <w:r>
          <w:t>assess if the event can be considered related to the trial or the intervention within 24 hours of</w:t>
        </w:r>
      </w:ins>
    </w:p>
    <w:p w14:paraId="3F892159" w14:textId="77777777" w:rsidR="00961280" w:rsidRDefault="00961280" w:rsidP="00961280">
      <w:pPr>
        <w:rPr>
          <w:ins w:id="144" w:author="Samriddhi Ranjan" w:date="2024-03-13T16:34:00Z"/>
        </w:rPr>
      </w:pPr>
      <w:ins w:id="145" w:author="Samriddhi Ranjan" w:date="2024-03-13T16:34:00Z">
        <w:r>
          <w:t xml:space="preserve">it being reported. Events that are considered probably related will be reported </w:t>
        </w:r>
        <w:proofErr w:type="gramStart"/>
        <w:r>
          <w:t>immediately</w:t>
        </w:r>
        <w:proofErr w:type="gramEnd"/>
      </w:ins>
    </w:p>
    <w:p w14:paraId="2F530285" w14:textId="4517DC11" w:rsidR="00961280" w:rsidRDefault="00961280" w:rsidP="00961280">
      <w:ins w:id="146" w:author="Samriddhi Ranjan" w:date="2024-03-13T16:34:00Z">
        <w:r>
          <w:t xml:space="preserve">to the </w:t>
        </w:r>
        <w:r w:rsidRPr="00961280">
          <w:rPr>
            <w:highlight w:val="yellow"/>
          </w:rPr>
          <w:t>combined Trial Steering a</w:t>
        </w:r>
      </w:ins>
      <w:ins w:id="147" w:author="Samriddhi Ranjan" w:date="2024-03-13T16:35:00Z">
        <w:r w:rsidRPr="00961280">
          <w:rPr>
            <w:highlight w:val="yellow"/>
          </w:rPr>
          <w:t xml:space="preserve">nd </w:t>
        </w:r>
      </w:ins>
      <w:ins w:id="148" w:author="Samriddhi Ranjan" w:date="2024-03-13T16:34:00Z">
        <w:r w:rsidRPr="00961280">
          <w:rPr>
            <w:highlight w:val="yellow"/>
          </w:rPr>
          <w:t>Data Monitoring Committee</w:t>
        </w:r>
        <w:r>
          <w:t>.</w:t>
        </w:r>
      </w:ins>
    </w:p>
    <w:p w14:paraId="434821C7" w14:textId="3F656150" w:rsidR="008468F0" w:rsidRDefault="009861E1" w:rsidP="00961280">
      <w:pPr>
        <w:pStyle w:val="Heading2"/>
        <w:rPr>
          <w:ins w:id="149" w:author="Samriddhi Ranjan" w:date="2024-03-13T16:33:00Z"/>
        </w:rPr>
      </w:pPr>
      <w:r>
        <w:t xml:space="preserve">8.3 </w:t>
      </w:r>
      <w:r w:rsidR="008468F0" w:rsidRPr="00754DC0">
        <w:t>Data Export</w:t>
      </w:r>
      <w:bookmarkEnd w:id="129"/>
      <w:bookmarkEnd w:id="130"/>
      <w:bookmarkEnd w:id="131"/>
      <w:bookmarkEnd w:id="132"/>
      <w:bookmarkEnd w:id="133"/>
      <w:bookmarkEnd w:id="134"/>
      <w:bookmarkEnd w:id="135"/>
      <w:bookmarkEnd w:id="138"/>
    </w:p>
    <w:p w14:paraId="739E73D8" w14:textId="77777777" w:rsidR="00961280" w:rsidRPr="00961280" w:rsidRDefault="00961280" w:rsidP="00961280">
      <w:pPr>
        <w:rPr>
          <w:lang w:val="en-US"/>
        </w:rPr>
      </w:pPr>
    </w:p>
    <w:p w14:paraId="4144ABE8" w14:textId="04D3836C" w:rsidR="000522A9" w:rsidRPr="0033088F" w:rsidRDefault="00496F15" w:rsidP="008434F0">
      <w:pPr>
        <w:pStyle w:val="SOPtext"/>
      </w:pPr>
      <w:r w:rsidRPr="0033088F">
        <w:t xml:space="preserve">Data exports </w:t>
      </w:r>
      <w:r w:rsidR="00314E8A" w:rsidRPr="0033088F">
        <w:t xml:space="preserve">will be performed </w:t>
      </w:r>
      <w:r w:rsidR="000522A9" w:rsidRPr="0033088F">
        <w:t xml:space="preserve">as </w:t>
      </w:r>
      <w:r w:rsidR="005C2245">
        <w:t>needed. Once the project is live, a planned can be made available and written below.</w:t>
      </w:r>
    </w:p>
    <w:p w14:paraId="0283AA3E" w14:textId="77777777" w:rsidR="00314E8A" w:rsidRPr="0033088F" w:rsidRDefault="00314E8A" w:rsidP="00496F15">
      <w:pPr>
        <w:pStyle w:val="SOPtext"/>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2"/>
        <w:gridCol w:w="1080"/>
        <w:gridCol w:w="2324"/>
        <w:gridCol w:w="2493"/>
      </w:tblGrid>
      <w:tr w:rsidR="0033088F" w:rsidRPr="0033088F" w14:paraId="540DEEB7" w14:textId="77777777" w:rsidTr="0097013D">
        <w:trPr>
          <w:tblHeader/>
        </w:trPr>
        <w:tc>
          <w:tcPr>
            <w:tcW w:w="2462" w:type="dxa"/>
          </w:tcPr>
          <w:p w14:paraId="1026C087" w14:textId="77777777" w:rsidR="00131647" w:rsidRPr="0033088F" w:rsidRDefault="00131647" w:rsidP="003E0BA5">
            <w:pPr>
              <w:pStyle w:val="SOPtext"/>
              <w:rPr>
                <w:b/>
              </w:rPr>
            </w:pPr>
            <w:r w:rsidRPr="0033088F">
              <w:rPr>
                <w:b/>
              </w:rPr>
              <w:t xml:space="preserve">Export </w:t>
            </w:r>
            <w:r w:rsidR="003E0BA5" w:rsidRPr="0033088F">
              <w:rPr>
                <w:b/>
              </w:rPr>
              <w:t>Purpose</w:t>
            </w:r>
          </w:p>
        </w:tc>
        <w:tc>
          <w:tcPr>
            <w:tcW w:w="1080" w:type="dxa"/>
          </w:tcPr>
          <w:p w14:paraId="39B4B0C5" w14:textId="77777777" w:rsidR="00131647" w:rsidRPr="0033088F" w:rsidRDefault="00131647" w:rsidP="007930FA">
            <w:pPr>
              <w:pStyle w:val="SOPtext"/>
              <w:rPr>
                <w:b/>
              </w:rPr>
            </w:pPr>
            <w:r w:rsidRPr="0033088F">
              <w:rPr>
                <w:b/>
              </w:rPr>
              <w:t>Format</w:t>
            </w:r>
          </w:p>
        </w:tc>
        <w:tc>
          <w:tcPr>
            <w:tcW w:w="2324" w:type="dxa"/>
          </w:tcPr>
          <w:p w14:paraId="63EE491C" w14:textId="77777777" w:rsidR="00131647" w:rsidRPr="0033088F" w:rsidRDefault="00131647" w:rsidP="007930FA">
            <w:pPr>
              <w:pStyle w:val="SOPtext"/>
              <w:rPr>
                <w:b/>
              </w:rPr>
            </w:pPr>
            <w:r w:rsidRPr="0033088F">
              <w:rPr>
                <w:b/>
              </w:rPr>
              <w:t>Export Date</w:t>
            </w:r>
          </w:p>
        </w:tc>
        <w:tc>
          <w:tcPr>
            <w:tcW w:w="2493" w:type="dxa"/>
          </w:tcPr>
          <w:p w14:paraId="4777A551" w14:textId="77777777" w:rsidR="00131647" w:rsidRPr="0033088F" w:rsidRDefault="00131647" w:rsidP="007930FA">
            <w:pPr>
              <w:pStyle w:val="SOPtext"/>
              <w:rPr>
                <w:b/>
              </w:rPr>
            </w:pPr>
            <w:r w:rsidRPr="0033088F">
              <w:rPr>
                <w:b/>
              </w:rPr>
              <w:t>Responsibility</w:t>
            </w:r>
          </w:p>
        </w:tc>
      </w:tr>
      <w:tr w:rsidR="00835ECA" w:rsidRPr="00835ECA" w14:paraId="0E9724D2" w14:textId="77777777" w:rsidTr="0097013D">
        <w:tc>
          <w:tcPr>
            <w:tcW w:w="2462" w:type="dxa"/>
          </w:tcPr>
          <w:p w14:paraId="4C0F4F9C" w14:textId="77777777" w:rsidR="00131647" w:rsidRPr="00835ECA" w:rsidRDefault="00131647" w:rsidP="007930FA">
            <w:pPr>
              <w:pStyle w:val="SOPtext"/>
              <w:rPr>
                <w:iCs/>
                <w:color w:val="auto"/>
              </w:rPr>
            </w:pPr>
          </w:p>
        </w:tc>
        <w:tc>
          <w:tcPr>
            <w:tcW w:w="1080" w:type="dxa"/>
          </w:tcPr>
          <w:p w14:paraId="026DE426" w14:textId="45408077" w:rsidR="00131647" w:rsidRPr="00835ECA" w:rsidRDefault="00835ECA" w:rsidP="007930FA">
            <w:pPr>
              <w:pStyle w:val="SOPtext"/>
              <w:rPr>
                <w:iCs/>
                <w:color w:val="auto"/>
              </w:rPr>
            </w:pPr>
            <w:r w:rsidRPr="00835ECA">
              <w:rPr>
                <w:iCs/>
                <w:color w:val="auto"/>
              </w:rPr>
              <w:t>MS Excel</w:t>
            </w:r>
          </w:p>
        </w:tc>
        <w:tc>
          <w:tcPr>
            <w:tcW w:w="2324" w:type="dxa"/>
          </w:tcPr>
          <w:p w14:paraId="4CD63C6D" w14:textId="416576F0" w:rsidR="00131647" w:rsidRPr="00835ECA" w:rsidRDefault="00131647" w:rsidP="007930FA">
            <w:pPr>
              <w:pStyle w:val="SOPtext"/>
              <w:rPr>
                <w:iCs/>
                <w:color w:val="auto"/>
              </w:rPr>
            </w:pPr>
          </w:p>
        </w:tc>
        <w:tc>
          <w:tcPr>
            <w:tcW w:w="2493" w:type="dxa"/>
          </w:tcPr>
          <w:p w14:paraId="51D90B66" w14:textId="04A22222" w:rsidR="00131647" w:rsidRPr="00835ECA" w:rsidRDefault="00835ECA" w:rsidP="007930FA">
            <w:pPr>
              <w:pStyle w:val="SOPtext"/>
              <w:rPr>
                <w:iCs/>
                <w:color w:val="auto"/>
              </w:rPr>
            </w:pPr>
            <w:r w:rsidRPr="00835ECA">
              <w:rPr>
                <w:iCs/>
                <w:color w:val="auto"/>
              </w:rPr>
              <w:t>Data Manager</w:t>
            </w:r>
          </w:p>
        </w:tc>
      </w:tr>
      <w:tr w:rsidR="00835ECA" w:rsidRPr="00835ECA" w14:paraId="1267933C" w14:textId="77777777" w:rsidTr="0097013D">
        <w:tc>
          <w:tcPr>
            <w:tcW w:w="2462" w:type="dxa"/>
          </w:tcPr>
          <w:p w14:paraId="576C3AD2" w14:textId="433934A7" w:rsidR="00835ECA" w:rsidRPr="00835ECA" w:rsidRDefault="00835ECA" w:rsidP="00835ECA">
            <w:pPr>
              <w:pStyle w:val="SOPtext"/>
              <w:rPr>
                <w:iCs/>
                <w:color w:val="auto"/>
              </w:rPr>
            </w:pPr>
          </w:p>
        </w:tc>
        <w:tc>
          <w:tcPr>
            <w:tcW w:w="1080" w:type="dxa"/>
          </w:tcPr>
          <w:p w14:paraId="6E195C68" w14:textId="649D8314" w:rsidR="00835ECA" w:rsidRPr="00835ECA" w:rsidRDefault="00835ECA" w:rsidP="00835ECA">
            <w:pPr>
              <w:pStyle w:val="SOPtext"/>
              <w:rPr>
                <w:iCs/>
                <w:color w:val="auto"/>
              </w:rPr>
            </w:pPr>
            <w:r w:rsidRPr="00835ECA">
              <w:rPr>
                <w:iCs/>
                <w:color w:val="auto"/>
              </w:rPr>
              <w:t>MS Excel</w:t>
            </w:r>
          </w:p>
        </w:tc>
        <w:tc>
          <w:tcPr>
            <w:tcW w:w="2324" w:type="dxa"/>
          </w:tcPr>
          <w:p w14:paraId="5DFB04FB" w14:textId="6C90B192" w:rsidR="00835ECA" w:rsidRPr="00835ECA" w:rsidRDefault="00835ECA" w:rsidP="00835ECA">
            <w:pPr>
              <w:pStyle w:val="SOPtext"/>
              <w:rPr>
                <w:iCs/>
                <w:color w:val="auto"/>
              </w:rPr>
            </w:pPr>
          </w:p>
        </w:tc>
        <w:tc>
          <w:tcPr>
            <w:tcW w:w="2493" w:type="dxa"/>
          </w:tcPr>
          <w:p w14:paraId="01FAED20" w14:textId="649751E0" w:rsidR="00835ECA" w:rsidRPr="00835ECA" w:rsidRDefault="00835ECA" w:rsidP="00835ECA">
            <w:pPr>
              <w:pStyle w:val="SOPtext"/>
              <w:rPr>
                <w:iCs/>
                <w:color w:val="auto"/>
              </w:rPr>
            </w:pPr>
          </w:p>
        </w:tc>
      </w:tr>
      <w:tr w:rsidR="00835ECA" w:rsidRPr="00835ECA" w14:paraId="09300E69" w14:textId="77777777" w:rsidTr="0097013D">
        <w:tc>
          <w:tcPr>
            <w:tcW w:w="2462" w:type="dxa"/>
          </w:tcPr>
          <w:p w14:paraId="2A881787" w14:textId="04A5C5A3" w:rsidR="00835ECA" w:rsidRPr="00835ECA" w:rsidRDefault="00835ECA" w:rsidP="00835ECA">
            <w:pPr>
              <w:pStyle w:val="SOPtext"/>
              <w:rPr>
                <w:iCs/>
                <w:color w:val="auto"/>
              </w:rPr>
            </w:pPr>
          </w:p>
        </w:tc>
        <w:tc>
          <w:tcPr>
            <w:tcW w:w="1080" w:type="dxa"/>
          </w:tcPr>
          <w:p w14:paraId="41FB5F66" w14:textId="54BE3BB0" w:rsidR="00835ECA" w:rsidRPr="00835ECA" w:rsidRDefault="00835ECA" w:rsidP="00835ECA">
            <w:pPr>
              <w:pStyle w:val="SOPtext"/>
              <w:rPr>
                <w:iCs/>
                <w:color w:val="auto"/>
              </w:rPr>
            </w:pPr>
            <w:r w:rsidRPr="00835ECA">
              <w:rPr>
                <w:iCs/>
                <w:color w:val="auto"/>
              </w:rPr>
              <w:t>MS Excel</w:t>
            </w:r>
          </w:p>
        </w:tc>
        <w:tc>
          <w:tcPr>
            <w:tcW w:w="2324" w:type="dxa"/>
          </w:tcPr>
          <w:p w14:paraId="63879F39" w14:textId="05F92CD2" w:rsidR="00835ECA" w:rsidRPr="00835ECA" w:rsidRDefault="00835ECA" w:rsidP="00835ECA">
            <w:pPr>
              <w:pStyle w:val="SOPtext"/>
              <w:rPr>
                <w:iCs/>
                <w:color w:val="auto"/>
              </w:rPr>
            </w:pPr>
          </w:p>
        </w:tc>
        <w:tc>
          <w:tcPr>
            <w:tcW w:w="2493" w:type="dxa"/>
          </w:tcPr>
          <w:p w14:paraId="64F43F5F" w14:textId="581CD04C" w:rsidR="00835ECA" w:rsidRPr="00835ECA" w:rsidRDefault="00835ECA" w:rsidP="00835ECA">
            <w:pPr>
              <w:pStyle w:val="SOPtext"/>
              <w:rPr>
                <w:iCs/>
                <w:color w:val="auto"/>
              </w:rPr>
            </w:pPr>
          </w:p>
        </w:tc>
      </w:tr>
    </w:tbl>
    <w:p w14:paraId="5784B06B" w14:textId="77777777" w:rsidR="00B8164D" w:rsidRPr="0033088F" w:rsidRDefault="00B8164D" w:rsidP="00B8164D">
      <w:pPr>
        <w:pStyle w:val="Footer"/>
        <w:tabs>
          <w:tab w:val="clear" w:pos="4153"/>
          <w:tab w:val="clear" w:pos="8306"/>
        </w:tabs>
        <w:rPr>
          <w:rFonts w:asciiTheme="minorHAnsi" w:hAnsiTheme="minorHAnsi" w:cstheme="minorHAnsi"/>
          <w:color w:val="000000" w:themeColor="text1"/>
          <w:lang w:val="en-GB"/>
        </w:rPr>
      </w:pPr>
      <w:bookmarkStart w:id="150" w:name="_Toc341174043"/>
      <w:bookmarkStart w:id="151" w:name="_Toc406228080"/>
      <w:bookmarkStart w:id="152" w:name="_Toc410613967"/>
      <w:bookmarkStart w:id="153" w:name="_Toc410782473"/>
      <w:bookmarkStart w:id="154" w:name="_Toc410811749"/>
    </w:p>
    <w:p w14:paraId="1B729307" w14:textId="0A8AFD5F" w:rsidR="009524F9" w:rsidRPr="0033088F" w:rsidRDefault="009524F9" w:rsidP="00A51BDB">
      <w:pPr>
        <w:pStyle w:val="Heading1"/>
      </w:pPr>
      <w:bookmarkStart w:id="155" w:name="_Toc6479577"/>
      <w:bookmarkStart w:id="156" w:name="_Toc6479664"/>
      <w:bookmarkStart w:id="157" w:name="_Toc161164400"/>
      <w:bookmarkStart w:id="158" w:name="_Toc158459727"/>
      <w:bookmarkStart w:id="159" w:name="_Toc158461524"/>
      <w:bookmarkStart w:id="160" w:name="_Toc158461718"/>
      <w:bookmarkStart w:id="161" w:name="_Toc158461815"/>
      <w:bookmarkStart w:id="162" w:name="_Toc158524212"/>
      <w:bookmarkEnd w:id="150"/>
      <w:bookmarkEnd w:id="151"/>
      <w:bookmarkEnd w:id="152"/>
      <w:bookmarkEnd w:id="153"/>
      <w:bookmarkEnd w:id="154"/>
      <w:r w:rsidRPr="0033088F">
        <w:t>Database Locks and Archiving</w:t>
      </w:r>
      <w:bookmarkEnd w:id="155"/>
      <w:bookmarkEnd w:id="156"/>
      <w:bookmarkEnd w:id="157"/>
    </w:p>
    <w:p w14:paraId="157F412C" w14:textId="0CA4C7BC" w:rsidR="00894763" w:rsidRPr="0033088F" w:rsidRDefault="009861E1" w:rsidP="00961280">
      <w:pPr>
        <w:pStyle w:val="Heading2"/>
      </w:pPr>
      <w:bookmarkStart w:id="163" w:name="_Toc6479578"/>
      <w:bookmarkStart w:id="164" w:name="_Toc6479665"/>
      <w:bookmarkStart w:id="165" w:name="_Toc161164401"/>
      <w:r>
        <w:t xml:space="preserve">9.1 </w:t>
      </w:r>
      <w:r w:rsidR="00894763" w:rsidRPr="0033088F">
        <w:t>Database Lock</w:t>
      </w:r>
      <w:bookmarkEnd w:id="158"/>
      <w:bookmarkEnd w:id="159"/>
      <w:bookmarkEnd w:id="160"/>
      <w:bookmarkEnd w:id="161"/>
      <w:bookmarkEnd w:id="162"/>
      <w:bookmarkEnd w:id="163"/>
      <w:bookmarkEnd w:id="164"/>
      <w:r w:rsidR="00382595">
        <w:t>s</w:t>
      </w:r>
      <w:bookmarkEnd w:id="165"/>
    </w:p>
    <w:p w14:paraId="4DF3EF5A" w14:textId="77777777" w:rsidR="002D26E9" w:rsidRPr="0033088F" w:rsidRDefault="002D26E9" w:rsidP="008434F0">
      <w:pPr>
        <w:pStyle w:val="SOPtext"/>
      </w:pPr>
      <w:r w:rsidRPr="0033088F">
        <w:t xml:space="preserve">The table below details the database locking requirements for this </w:t>
      </w:r>
      <w:r w:rsidR="00EB2AC0">
        <w:t>project</w:t>
      </w:r>
      <w:r w:rsidRPr="0033088F">
        <w:t>.</w:t>
      </w:r>
    </w:p>
    <w:p w14:paraId="22323CA5" w14:textId="77777777" w:rsidR="00107AA3" w:rsidRPr="0033088F" w:rsidRDefault="00107AA3" w:rsidP="00107AA3">
      <w:pPr>
        <w:rPr>
          <w:color w:val="000000" w:themeColor="text1"/>
          <w:lang w:val="en-US"/>
        </w:rPr>
      </w:pPr>
    </w:p>
    <w:tbl>
      <w:tblPr>
        <w:tblStyle w:val="TableGrid"/>
        <w:tblW w:w="0" w:type="auto"/>
        <w:tblLook w:val="04A0" w:firstRow="1" w:lastRow="0" w:firstColumn="1" w:lastColumn="0" w:noHBand="0" w:noVBand="1"/>
      </w:tblPr>
      <w:tblGrid>
        <w:gridCol w:w="1320"/>
        <w:gridCol w:w="1048"/>
        <w:gridCol w:w="5931"/>
      </w:tblGrid>
      <w:tr w:rsidR="0033088F" w:rsidRPr="0033088F" w14:paraId="21D4DDA4" w14:textId="77777777" w:rsidTr="001C5CD4">
        <w:trPr>
          <w:tblHeader/>
        </w:trPr>
        <w:tc>
          <w:tcPr>
            <w:tcW w:w="1320" w:type="dxa"/>
          </w:tcPr>
          <w:p w14:paraId="7C4D3D76" w14:textId="77777777" w:rsidR="00107AA3" w:rsidRPr="0033088F" w:rsidRDefault="00107AA3" w:rsidP="00107AA3">
            <w:pPr>
              <w:pStyle w:val="SOPtext"/>
              <w:rPr>
                <w:b/>
              </w:rPr>
            </w:pPr>
            <w:r w:rsidRPr="0033088F">
              <w:rPr>
                <w:b/>
              </w:rPr>
              <w:t>Lock</w:t>
            </w:r>
          </w:p>
        </w:tc>
        <w:tc>
          <w:tcPr>
            <w:tcW w:w="1048" w:type="dxa"/>
          </w:tcPr>
          <w:p w14:paraId="3A3BC88F" w14:textId="77777777" w:rsidR="00107AA3" w:rsidRPr="0033088F" w:rsidRDefault="00107AA3" w:rsidP="00107AA3">
            <w:pPr>
              <w:pStyle w:val="SOPtext"/>
              <w:rPr>
                <w:b/>
              </w:rPr>
            </w:pPr>
            <w:r w:rsidRPr="0033088F">
              <w:rPr>
                <w:b/>
              </w:rPr>
              <w:t>Required</w:t>
            </w:r>
          </w:p>
        </w:tc>
        <w:tc>
          <w:tcPr>
            <w:tcW w:w="5931" w:type="dxa"/>
          </w:tcPr>
          <w:p w14:paraId="2289F6FC" w14:textId="77777777" w:rsidR="00107AA3" w:rsidRPr="0033088F" w:rsidRDefault="00107AA3" w:rsidP="00107AA3">
            <w:pPr>
              <w:pStyle w:val="SOPtext"/>
              <w:rPr>
                <w:b/>
              </w:rPr>
            </w:pPr>
            <w:r w:rsidRPr="0033088F">
              <w:rPr>
                <w:b/>
              </w:rPr>
              <w:t>Description</w:t>
            </w:r>
          </w:p>
        </w:tc>
      </w:tr>
      <w:tr w:rsidR="007125C7" w:rsidRPr="007125C7" w14:paraId="47FCA5BF" w14:textId="77777777" w:rsidTr="001C5CD4">
        <w:tc>
          <w:tcPr>
            <w:tcW w:w="1320" w:type="dxa"/>
          </w:tcPr>
          <w:p w14:paraId="196A6EA2" w14:textId="7A5ABC27" w:rsidR="007125C7" w:rsidRPr="007125C7" w:rsidRDefault="007125C7" w:rsidP="00107AA3">
            <w:pPr>
              <w:pStyle w:val="SOPtext"/>
              <w:rPr>
                <w:color w:val="auto"/>
              </w:rPr>
            </w:pPr>
            <w:r w:rsidRPr="007125C7">
              <w:rPr>
                <w:color w:val="auto"/>
              </w:rPr>
              <w:t>Soft lock</w:t>
            </w:r>
          </w:p>
        </w:tc>
        <w:tc>
          <w:tcPr>
            <w:tcW w:w="1048" w:type="dxa"/>
          </w:tcPr>
          <w:p w14:paraId="2322ECF5" w14:textId="3D591C0C" w:rsidR="007125C7" w:rsidRPr="007125C7" w:rsidRDefault="007125C7" w:rsidP="00107AA3">
            <w:pPr>
              <w:pStyle w:val="SOPtext"/>
              <w:rPr>
                <w:color w:val="auto"/>
              </w:rPr>
            </w:pPr>
            <w:r w:rsidRPr="007125C7">
              <w:rPr>
                <w:color w:val="auto"/>
              </w:rPr>
              <w:t>Yes</w:t>
            </w:r>
          </w:p>
        </w:tc>
        <w:tc>
          <w:tcPr>
            <w:tcW w:w="5931" w:type="dxa"/>
          </w:tcPr>
          <w:p w14:paraId="3ACC6678" w14:textId="58E8340D" w:rsidR="001C5CD4" w:rsidRDefault="001C5CD4" w:rsidP="00107AA3">
            <w:pPr>
              <w:pStyle w:val="SOPtext"/>
              <w:rPr>
                <w:color w:val="auto"/>
              </w:rPr>
            </w:pPr>
            <w:r>
              <w:rPr>
                <w:color w:val="auto"/>
              </w:rPr>
              <w:t>Frequency: As Advised by Study Investigator</w:t>
            </w:r>
          </w:p>
          <w:p w14:paraId="21028549" w14:textId="34F8ACB8" w:rsidR="001C5CD4" w:rsidRDefault="001C5CD4" w:rsidP="00107AA3">
            <w:pPr>
              <w:pStyle w:val="SOPtext"/>
              <w:rPr>
                <w:color w:val="auto"/>
              </w:rPr>
            </w:pPr>
            <w:r>
              <w:rPr>
                <w:color w:val="auto"/>
              </w:rPr>
              <w:t>Who: Data Manager</w:t>
            </w:r>
          </w:p>
          <w:p w14:paraId="4306E78F" w14:textId="4F3C447F" w:rsidR="001C5CD4" w:rsidRDefault="001C5CD4" w:rsidP="00107AA3">
            <w:pPr>
              <w:pStyle w:val="SOPtext"/>
              <w:rPr>
                <w:color w:val="auto"/>
              </w:rPr>
            </w:pPr>
            <w:r>
              <w:rPr>
                <w:color w:val="auto"/>
              </w:rPr>
              <w:t>What is locked: All CRF’s editing</w:t>
            </w:r>
          </w:p>
          <w:p w14:paraId="6D9CCC50" w14:textId="77777777" w:rsidR="001C5CD4" w:rsidRDefault="001C5CD4" w:rsidP="00107AA3">
            <w:pPr>
              <w:pStyle w:val="SOPtext"/>
              <w:rPr>
                <w:color w:val="auto"/>
              </w:rPr>
            </w:pPr>
          </w:p>
          <w:p w14:paraId="1597148E" w14:textId="77777777" w:rsidR="007125C7" w:rsidRDefault="007125C7" w:rsidP="00107AA3">
            <w:pPr>
              <w:pStyle w:val="SOPtext"/>
              <w:rPr>
                <w:color w:val="auto"/>
              </w:rPr>
            </w:pPr>
            <w:r w:rsidRPr="007125C7">
              <w:rPr>
                <w:color w:val="auto"/>
              </w:rPr>
              <w:t>Soft lock can be applied with or without open query.</w:t>
            </w:r>
          </w:p>
          <w:p w14:paraId="0DE93E03" w14:textId="72711337" w:rsidR="009861E1" w:rsidRPr="007125C7" w:rsidRDefault="009861E1" w:rsidP="00107AA3">
            <w:pPr>
              <w:pStyle w:val="SOPtext"/>
              <w:rPr>
                <w:color w:val="auto"/>
              </w:rPr>
            </w:pPr>
            <w:r>
              <w:rPr>
                <w:color w:val="auto"/>
              </w:rPr>
              <w:t>Will done before interim analysis and before hard lock for the final QC</w:t>
            </w:r>
          </w:p>
        </w:tc>
      </w:tr>
      <w:tr w:rsidR="001C5CD4" w:rsidRPr="007125C7" w14:paraId="516752C1" w14:textId="77777777" w:rsidTr="001C5CD4">
        <w:tc>
          <w:tcPr>
            <w:tcW w:w="1320" w:type="dxa"/>
          </w:tcPr>
          <w:p w14:paraId="4263C082" w14:textId="0767EBCF" w:rsidR="001C5CD4" w:rsidRPr="007125C7" w:rsidRDefault="001C5CD4" w:rsidP="001C5CD4">
            <w:pPr>
              <w:pStyle w:val="SOPtext"/>
              <w:rPr>
                <w:color w:val="auto"/>
              </w:rPr>
            </w:pPr>
            <w:r w:rsidRPr="007125C7">
              <w:rPr>
                <w:color w:val="auto"/>
              </w:rPr>
              <w:t>Hard lock</w:t>
            </w:r>
          </w:p>
        </w:tc>
        <w:tc>
          <w:tcPr>
            <w:tcW w:w="1048" w:type="dxa"/>
          </w:tcPr>
          <w:p w14:paraId="07DD18D1" w14:textId="782937E6" w:rsidR="001C5CD4" w:rsidRPr="007125C7" w:rsidRDefault="001C5CD4" w:rsidP="001C5CD4">
            <w:pPr>
              <w:pStyle w:val="SOPtext"/>
              <w:rPr>
                <w:color w:val="auto"/>
              </w:rPr>
            </w:pPr>
            <w:r w:rsidRPr="007125C7">
              <w:rPr>
                <w:color w:val="auto"/>
              </w:rPr>
              <w:t>Yes</w:t>
            </w:r>
          </w:p>
        </w:tc>
        <w:tc>
          <w:tcPr>
            <w:tcW w:w="5931" w:type="dxa"/>
          </w:tcPr>
          <w:p w14:paraId="6B77EC0D" w14:textId="0591FB3F" w:rsidR="001C5CD4" w:rsidRDefault="001C5CD4" w:rsidP="001C5CD4">
            <w:pPr>
              <w:pStyle w:val="SOPtext"/>
              <w:rPr>
                <w:color w:val="auto"/>
              </w:rPr>
            </w:pPr>
            <w:r>
              <w:rPr>
                <w:color w:val="auto"/>
              </w:rPr>
              <w:t xml:space="preserve">Frequency: After </w:t>
            </w:r>
            <w:proofErr w:type="gramStart"/>
            <w:r>
              <w:rPr>
                <w:color w:val="auto"/>
              </w:rPr>
              <w:t>all</w:t>
            </w:r>
            <w:proofErr w:type="gramEnd"/>
            <w:r>
              <w:rPr>
                <w:color w:val="auto"/>
              </w:rPr>
              <w:t xml:space="preserve"> CRFs data entered and all queries closed.</w:t>
            </w:r>
          </w:p>
          <w:p w14:paraId="72A7A256" w14:textId="77777777" w:rsidR="001C5CD4" w:rsidRDefault="001C5CD4" w:rsidP="001C5CD4">
            <w:pPr>
              <w:pStyle w:val="SOPtext"/>
              <w:rPr>
                <w:color w:val="auto"/>
              </w:rPr>
            </w:pPr>
            <w:r>
              <w:rPr>
                <w:color w:val="auto"/>
              </w:rPr>
              <w:t>Who: Data Manager</w:t>
            </w:r>
          </w:p>
          <w:p w14:paraId="240BA193" w14:textId="77777777" w:rsidR="001C5CD4" w:rsidRDefault="001C5CD4" w:rsidP="001C5CD4">
            <w:pPr>
              <w:pStyle w:val="SOPtext"/>
              <w:rPr>
                <w:color w:val="auto"/>
              </w:rPr>
            </w:pPr>
            <w:r>
              <w:rPr>
                <w:color w:val="auto"/>
              </w:rPr>
              <w:t>What is locked: All CRF’s editing</w:t>
            </w:r>
          </w:p>
          <w:p w14:paraId="6D424045" w14:textId="77777777" w:rsidR="001C5CD4" w:rsidRDefault="001C5CD4" w:rsidP="001C5CD4">
            <w:pPr>
              <w:pStyle w:val="SOPtext"/>
              <w:rPr>
                <w:color w:val="auto"/>
              </w:rPr>
            </w:pPr>
          </w:p>
          <w:p w14:paraId="17702035" w14:textId="77777777" w:rsidR="001C5CD4" w:rsidRDefault="001C5CD4" w:rsidP="001C5CD4">
            <w:pPr>
              <w:pStyle w:val="SOPtext"/>
              <w:rPr>
                <w:color w:val="auto"/>
              </w:rPr>
            </w:pPr>
            <w:r>
              <w:rPr>
                <w:color w:val="auto"/>
              </w:rPr>
              <w:t>Hard</w:t>
            </w:r>
            <w:r w:rsidRPr="007125C7">
              <w:rPr>
                <w:color w:val="auto"/>
              </w:rPr>
              <w:t xml:space="preserve"> lock cann</w:t>
            </w:r>
            <w:r>
              <w:rPr>
                <w:color w:val="auto"/>
              </w:rPr>
              <w:t xml:space="preserve">ot </w:t>
            </w:r>
            <w:r w:rsidRPr="007125C7">
              <w:rPr>
                <w:color w:val="auto"/>
              </w:rPr>
              <w:t>be applied with open query.</w:t>
            </w:r>
          </w:p>
          <w:p w14:paraId="480DB862" w14:textId="3E0E18EB" w:rsidR="009861E1" w:rsidRPr="007125C7" w:rsidRDefault="009861E1" w:rsidP="001C5CD4">
            <w:pPr>
              <w:pStyle w:val="SOPtext"/>
              <w:rPr>
                <w:color w:val="auto"/>
              </w:rPr>
            </w:pPr>
            <w:r>
              <w:rPr>
                <w:color w:val="auto"/>
              </w:rPr>
              <w:t xml:space="preserve">Will be done when final QC is done. </w:t>
            </w:r>
            <w:r w:rsidRPr="009861E1">
              <w:rPr>
                <w:iCs/>
              </w:rPr>
              <w:t>All data captured, queries resolved, no diagnostic discrepancies outstanding, coded data reviewed and updated as required, signed Investigator declaration, write access to database revoked for all users except the system administrator.</w:t>
            </w:r>
          </w:p>
        </w:tc>
      </w:tr>
      <w:tr w:rsidR="001C5CD4" w:rsidRPr="007125C7" w14:paraId="0DF7BFED" w14:textId="77777777" w:rsidTr="001C5CD4">
        <w:tc>
          <w:tcPr>
            <w:tcW w:w="1320" w:type="dxa"/>
          </w:tcPr>
          <w:p w14:paraId="08D678E7" w14:textId="5CE5AACB" w:rsidR="001C5CD4" w:rsidRPr="007125C7" w:rsidRDefault="001C5CD4" w:rsidP="001C5CD4">
            <w:pPr>
              <w:pStyle w:val="SOPtext"/>
              <w:rPr>
                <w:color w:val="auto"/>
              </w:rPr>
            </w:pPr>
            <w:r w:rsidRPr="007125C7">
              <w:rPr>
                <w:color w:val="auto"/>
              </w:rPr>
              <w:t>User lock</w:t>
            </w:r>
          </w:p>
        </w:tc>
        <w:tc>
          <w:tcPr>
            <w:tcW w:w="1048" w:type="dxa"/>
          </w:tcPr>
          <w:p w14:paraId="26E8E832" w14:textId="4DBE5601" w:rsidR="001C5CD4" w:rsidRPr="007125C7" w:rsidRDefault="001C5CD4" w:rsidP="001C5CD4">
            <w:pPr>
              <w:pStyle w:val="SOPtext"/>
              <w:rPr>
                <w:color w:val="auto"/>
              </w:rPr>
            </w:pPr>
            <w:r w:rsidRPr="007125C7">
              <w:rPr>
                <w:color w:val="auto"/>
              </w:rPr>
              <w:t>Yes</w:t>
            </w:r>
          </w:p>
        </w:tc>
        <w:tc>
          <w:tcPr>
            <w:tcW w:w="5931" w:type="dxa"/>
          </w:tcPr>
          <w:p w14:paraId="47E0BBC3" w14:textId="25A91DBD" w:rsidR="001C5CD4" w:rsidRDefault="001C5CD4" w:rsidP="001C5CD4">
            <w:pPr>
              <w:pStyle w:val="SOPtext"/>
              <w:rPr>
                <w:color w:val="auto"/>
              </w:rPr>
            </w:pPr>
            <w:r>
              <w:rPr>
                <w:color w:val="auto"/>
              </w:rPr>
              <w:t xml:space="preserve">Frequency: On </w:t>
            </w:r>
            <w:r w:rsidR="00A43A20">
              <w:rPr>
                <w:color w:val="auto"/>
              </w:rPr>
              <w:t>site</w:t>
            </w:r>
            <w:r>
              <w:rPr>
                <w:color w:val="auto"/>
              </w:rPr>
              <w:t xml:space="preserve"> closure or on request.</w:t>
            </w:r>
          </w:p>
          <w:p w14:paraId="240ECDCF" w14:textId="7A987972" w:rsidR="001C5CD4" w:rsidRDefault="001C5CD4" w:rsidP="001C5CD4">
            <w:pPr>
              <w:pStyle w:val="SOPtext"/>
              <w:rPr>
                <w:color w:val="auto"/>
              </w:rPr>
            </w:pPr>
            <w:r>
              <w:rPr>
                <w:color w:val="auto"/>
              </w:rPr>
              <w:t>Who: Data Manager</w:t>
            </w:r>
          </w:p>
          <w:p w14:paraId="467814E2" w14:textId="1D1703BD" w:rsidR="001C5CD4" w:rsidRDefault="001C5CD4" w:rsidP="001C5CD4">
            <w:pPr>
              <w:pStyle w:val="SOPtext"/>
              <w:rPr>
                <w:color w:val="auto"/>
              </w:rPr>
            </w:pPr>
            <w:r>
              <w:rPr>
                <w:color w:val="auto"/>
              </w:rPr>
              <w:lastRenderedPageBreak/>
              <w:t>What is locked: Access to EDC by user.</w:t>
            </w:r>
          </w:p>
          <w:p w14:paraId="16F73A10" w14:textId="77777777" w:rsidR="001C5CD4" w:rsidRDefault="001C5CD4" w:rsidP="001C5CD4">
            <w:pPr>
              <w:pStyle w:val="SOPtext"/>
              <w:rPr>
                <w:color w:val="auto"/>
              </w:rPr>
            </w:pPr>
          </w:p>
          <w:p w14:paraId="294FD73E" w14:textId="77777777" w:rsidR="001C5CD4" w:rsidRDefault="001C5CD4" w:rsidP="001C5CD4">
            <w:pPr>
              <w:pStyle w:val="SOPtext"/>
              <w:rPr>
                <w:color w:val="auto"/>
              </w:rPr>
            </w:pPr>
            <w:r w:rsidRPr="007125C7">
              <w:rPr>
                <w:color w:val="auto"/>
              </w:rPr>
              <w:t xml:space="preserve">Users can be </w:t>
            </w:r>
            <w:r>
              <w:rPr>
                <w:color w:val="auto"/>
              </w:rPr>
              <w:t>un</w:t>
            </w:r>
            <w:r w:rsidRPr="007125C7">
              <w:rPr>
                <w:color w:val="auto"/>
              </w:rPr>
              <w:t xml:space="preserve">locked </w:t>
            </w:r>
            <w:r>
              <w:rPr>
                <w:color w:val="auto"/>
              </w:rPr>
              <w:t>at any point of time.</w:t>
            </w:r>
          </w:p>
          <w:p w14:paraId="50209B6F" w14:textId="3DD21CB2" w:rsidR="009861E1" w:rsidRPr="007125C7" w:rsidRDefault="009861E1" w:rsidP="001C5CD4">
            <w:pPr>
              <w:pStyle w:val="SOPtext"/>
              <w:rPr>
                <w:color w:val="auto"/>
              </w:rPr>
            </w:pPr>
            <w:r>
              <w:rPr>
                <w:color w:val="auto"/>
              </w:rPr>
              <w:t xml:space="preserve">Will done when user leaves the trial team or at the </w:t>
            </w:r>
            <w:proofErr w:type="spellStart"/>
            <w:r>
              <w:rPr>
                <w:color w:val="auto"/>
              </w:rPr>
              <w:t>the</w:t>
            </w:r>
            <w:proofErr w:type="spellEnd"/>
            <w:r>
              <w:rPr>
                <w:color w:val="auto"/>
              </w:rPr>
              <w:t xml:space="preserve"> end of project</w:t>
            </w:r>
          </w:p>
        </w:tc>
      </w:tr>
      <w:tr w:rsidR="001C5CD4" w:rsidRPr="007125C7" w14:paraId="70D44E6E" w14:textId="77777777" w:rsidTr="001C5CD4">
        <w:tc>
          <w:tcPr>
            <w:tcW w:w="1320" w:type="dxa"/>
          </w:tcPr>
          <w:p w14:paraId="2909DF5D" w14:textId="1F956C8F" w:rsidR="001C5CD4" w:rsidRPr="007125C7" w:rsidRDefault="001C5CD4" w:rsidP="001C5CD4">
            <w:pPr>
              <w:pStyle w:val="SOPtext"/>
              <w:rPr>
                <w:color w:val="auto"/>
              </w:rPr>
            </w:pPr>
            <w:r w:rsidRPr="007125C7">
              <w:rPr>
                <w:color w:val="auto"/>
              </w:rPr>
              <w:lastRenderedPageBreak/>
              <w:t>Site lock</w:t>
            </w:r>
          </w:p>
        </w:tc>
        <w:tc>
          <w:tcPr>
            <w:tcW w:w="1048" w:type="dxa"/>
          </w:tcPr>
          <w:p w14:paraId="7ACACB59" w14:textId="4913CD26" w:rsidR="001C5CD4" w:rsidRPr="007125C7" w:rsidRDefault="001C5CD4" w:rsidP="001C5CD4">
            <w:pPr>
              <w:pStyle w:val="SOPtext"/>
              <w:rPr>
                <w:color w:val="auto"/>
              </w:rPr>
            </w:pPr>
            <w:r w:rsidRPr="007125C7">
              <w:rPr>
                <w:color w:val="auto"/>
              </w:rPr>
              <w:t>Yes</w:t>
            </w:r>
          </w:p>
        </w:tc>
        <w:tc>
          <w:tcPr>
            <w:tcW w:w="5931" w:type="dxa"/>
          </w:tcPr>
          <w:p w14:paraId="013DC6FC" w14:textId="77777777" w:rsidR="001C5CD4" w:rsidRDefault="001C5CD4" w:rsidP="001C5CD4">
            <w:pPr>
              <w:pStyle w:val="SOPtext"/>
              <w:rPr>
                <w:color w:val="auto"/>
              </w:rPr>
            </w:pPr>
            <w:r>
              <w:rPr>
                <w:color w:val="auto"/>
              </w:rPr>
              <w:t>Frequency: On Site closure or on request.</w:t>
            </w:r>
          </w:p>
          <w:p w14:paraId="3A076759" w14:textId="77777777" w:rsidR="001C5CD4" w:rsidRDefault="001C5CD4" w:rsidP="001C5CD4">
            <w:pPr>
              <w:pStyle w:val="SOPtext"/>
              <w:rPr>
                <w:color w:val="auto"/>
              </w:rPr>
            </w:pPr>
            <w:r>
              <w:rPr>
                <w:color w:val="auto"/>
              </w:rPr>
              <w:t>Who: Data Manager</w:t>
            </w:r>
          </w:p>
          <w:p w14:paraId="491484D8" w14:textId="64341A59" w:rsidR="001C5CD4" w:rsidRDefault="001C5CD4" w:rsidP="001C5CD4">
            <w:pPr>
              <w:pStyle w:val="SOPtext"/>
              <w:rPr>
                <w:color w:val="auto"/>
              </w:rPr>
            </w:pPr>
            <w:r>
              <w:rPr>
                <w:color w:val="auto"/>
              </w:rPr>
              <w:t>What is locked: Access to</w:t>
            </w:r>
            <w:r w:rsidR="00A43A20">
              <w:rPr>
                <w:color w:val="auto"/>
              </w:rPr>
              <w:t xml:space="preserve"> site in </w:t>
            </w:r>
            <w:proofErr w:type="gramStart"/>
            <w:r w:rsidR="00A43A20">
              <w:rPr>
                <w:color w:val="auto"/>
              </w:rPr>
              <w:t>EDC</w:t>
            </w:r>
            <w:proofErr w:type="gramEnd"/>
          </w:p>
          <w:p w14:paraId="33392AA9" w14:textId="77777777" w:rsidR="001C5CD4" w:rsidRDefault="001C5CD4" w:rsidP="001C5CD4">
            <w:pPr>
              <w:pStyle w:val="SOPtext"/>
              <w:rPr>
                <w:color w:val="auto"/>
              </w:rPr>
            </w:pPr>
          </w:p>
          <w:p w14:paraId="615783CE" w14:textId="77777777" w:rsidR="001C5CD4" w:rsidRDefault="00A43A20" w:rsidP="001C5CD4">
            <w:pPr>
              <w:pStyle w:val="SOPtext"/>
              <w:rPr>
                <w:color w:val="auto"/>
              </w:rPr>
            </w:pPr>
            <w:r>
              <w:rPr>
                <w:color w:val="auto"/>
              </w:rPr>
              <w:t>Sites</w:t>
            </w:r>
            <w:r w:rsidR="001C5CD4" w:rsidRPr="007125C7">
              <w:rPr>
                <w:color w:val="auto"/>
              </w:rPr>
              <w:t xml:space="preserve"> can be </w:t>
            </w:r>
            <w:r w:rsidR="001C5CD4">
              <w:rPr>
                <w:color w:val="auto"/>
              </w:rPr>
              <w:t>un</w:t>
            </w:r>
            <w:r w:rsidR="001C5CD4" w:rsidRPr="007125C7">
              <w:rPr>
                <w:color w:val="auto"/>
              </w:rPr>
              <w:t xml:space="preserve">locked </w:t>
            </w:r>
            <w:r w:rsidR="001C5CD4">
              <w:rPr>
                <w:color w:val="auto"/>
              </w:rPr>
              <w:t>at any point of time.</w:t>
            </w:r>
          </w:p>
          <w:p w14:paraId="50E809FF" w14:textId="26BE6CBE" w:rsidR="009861E1" w:rsidRPr="007125C7" w:rsidRDefault="009861E1" w:rsidP="001C5CD4">
            <w:pPr>
              <w:pStyle w:val="SOPtext"/>
              <w:rPr>
                <w:color w:val="auto"/>
              </w:rPr>
            </w:pPr>
            <w:r>
              <w:rPr>
                <w:color w:val="auto"/>
              </w:rPr>
              <w:t>Site closure</w:t>
            </w:r>
          </w:p>
        </w:tc>
      </w:tr>
      <w:tr w:rsidR="00A43A20" w:rsidRPr="007125C7" w14:paraId="2DD9912E" w14:textId="77777777" w:rsidTr="001C5CD4">
        <w:tc>
          <w:tcPr>
            <w:tcW w:w="1320" w:type="dxa"/>
          </w:tcPr>
          <w:p w14:paraId="1ACB20C2" w14:textId="7D42CBBF" w:rsidR="00A43A20" w:rsidRPr="007125C7" w:rsidRDefault="00A43A20" w:rsidP="00A43A20">
            <w:pPr>
              <w:pStyle w:val="SOPtext"/>
              <w:rPr>
                <w:color w:val="auto"/>
              </w:rPr>
            </w:pPr>
            <w:r w:rsidRPr="007125C7">
              <w:rPr>
                <w:color w:val="auto"/>
              </w:rPr>
              <w:t>Study lock</w:t>
            </w:r>
          </w:p>
        </w:tc>
        <w:tc>
          <w:tcPr>
            <w:tcW w:w="1048" w:type="dxa"/>
          </w:tcPr>
          <w:p w14:paraId="7DB47695" w14:textId="3CFF8807" w:rsidR="00A43A20" w:rsidRPr="007125C7" w:rsidRDefault="00A43A20" w:rsidP="00A43A20">
            <w:pPr>
              <w:pStyle w:val="SOPtext"/>
              <w:rPr>
                <w:color w:val="auto"/>
              </w:rPr>
            </w:pPr>
            <w:r w:rsidRPr="007125C7">
              <w:rPr>
                <w:color w:val="auto"/>
              </w:rPr>
              <w:t>Yes</w:t>
            </w:r>
          </w:p>
        </w:tc>
        <w:tc>
          <w:tcPr>
            <w:tcW w:w="5931" w:type="dxa"/>
          </w:tcPr>
          <w:p w14:paraId="6819CFD3" w14:textId="21434E70" w:rsidR="00A43A20" w:rsidRDefault="00A43A20" w:rsidP="00A43A20">
            <w:pPr>
              <w:pStyle w:val="SOPtext"/>
              <w:rPr>
                <w:color w:val="auto"/>
              </w:rPr>
            </w:pPr>
            <w:r>
              <w:rPr>
                <w:color w:val="auto"/>
              </w:rPr>
              <w:t>Frequency: On Study closure</w:t>
            </w:r>
          </w:p>
          <w:p w14:paraId="4146CF62" w14:textId="77777777" w:rsidR="00A43A20" w:rsidRDefault="00A43A20" w:rsidP="00A43A20">
            <w:pPr>
              <w:pStyle w:val="SOPtext"/>
              <w:rPr>
                <w:color w:val="auto"/>
              </w:rPr>
            </w:pPr>
            <w:r>
              <w:rPr>
                <w:color w:val="auto"/>
              </w:rPr>
              <w:t>Who: Data Manager</w:t>
            </w:r>
          </w:p>
          <w:p w14:paraId="548EB47F" w14:textId="0FD37E18" w:rsidR="00A43A20" w:rsidRDefault="00A43A20" w:rsidP="00A43A20">
            <w:pPr>
              <w:pStyle w:val="SOPtext"/>
              <w:rPr>
                <w:color w:val="auto"/>
              </w:rPr>
            </w:pPr>
            <w:r>
              <w:rPr>
                <w:color w:val="auto"/>
              </w:rPr>
              <w:t xml:space="preserve">What is locked: Access to study in </w:t>
            </w:r>
            <w:proofErr w:type="gramStart"/>
            <w:r>
              <w:rPr>
                <w:color w:val="auto"/>
              </w:rPr>
              <w:t>EDC</w:t>
            </w:r>
            <w:proofErr w:type="gramEnd"/>
          </w:p>
          <w:p w14:paraId="01AF5A6F" w14:textId="77777777" w:rsidR="00A43A20" w:rsidRDefault="00A43A20" w:rsidP="00A43A20">
            <w:pPr>
              <w:pStyle w:val="SOPtext"/>
              <w:rPr>
                <w:color w:val="auto"/>
              </w:rPr>
            </w:pPr>
          </w:p>
          <w:p w14:paraId="2D0F2ED3" w14:textId="77777777" w:rsidR="00A43A20" w:rsidRDefault="00A43A20" w:rsidP="00A43A20">
            <w:pPr>
              <w:pStyle w:val="SOPtext"/>
              <w:rPr>
                <w:color w:val="auto"/>
              </w:rPr>
            </w:pPr>
            <w:r>
              <w:rPr>
                <w:color w:val="auto"/>
              </w:rPr>
              <w:t xml:space="preserve">Study </w:t>
            </w:r>
            <w:r w:rsidRPr="007125C7">
              <w:rPr>
                <w:color w:val="auto"/>
              </w:rPr>
              <w:t xml:space="preserve">can be </w:t>
            </w:r>
            <w:r>
              <w:rPr>
                <w:color w:val="auto"/>
              </w:rPr>
              <w:t>un</w:t>
            </w:r>
            <w:r w:rsidRPr="007125C7">
              <w:rPr>
                <w:color w:val="auto"/>
              </w:rPr>
              <w:t xml:space="preserve">locked </w:t>
            </w:r>
            <w:r>
              <w:rPr>
                <w:color w:val="auto"/>
              </w:rPr>
              <w:t>at any point of time.</w:t>
            </w:r>
          </w:p>
          <w:p w14:paraId="0F36369B" w14:textId="45E7E3F3" w:rsidR="009861E1" w:rsidRPr="007125C7" w:rsidRDefault="009861E1" w:rsidP="00A43A20">
            <w:pPr>
              <w:pStyle w:val="SOPtext"/>
              <w:rPr>
                <w:color w:val="auto"/>
              </w:rPr>
            </w:pPr>
            <w:r>
              <w:rPr>
                <w:color w:val="auto"/>
              </w:rPr>
              <w:t>When final analysis is complete and approved for publication</w:t>
            </w:r>
          </w:p>
        </w:tc>
      </w:tr>
    </w:tbl>
    <w:p w14:paraId="56229C5D" w14:textId="77777777" w:rsidR="00E700B9" w:rsidRDefault="00E700B9">
      <w:pPr>
        <w:rPr>
          <w:rFonts w:asciiTheme="minorHAnsi" w:hAnsiTheme="minorHAnsi" w:cstheme="minorHAnsi"/>
          <w:b/>
          <w:sz w:val="22"/>
          <w:szCs w:val="22"/>
          <w:lang w:val="en-US"/>
        </w:rPr>
      </w:pPr>
      <w:bookmarkStart w:id="166" w:name="_Toc6479579"/>
      <w:bookmarkStart w:id="167" w:name="_Toc6479666"/>
      <w:bookmarkStart w:id="168" w:name="_Toc341174049"/>
      <w:bookmarkStart w:id="169" w:name="_Toc406228085"/>
      <w:bookmarkStart w:id="170" w:name="_Toc410613972"/>
      <w:bookmarkStart w:id="171" w:name="_Toc410782478"/>
      <w:bookmarkStart w:id="172" w:name="_Toc410811754"/>
      <w:bookmarkStart w:id="173" w:name="_Toc158459732"/>
      <w:bookmarkStart w:id="174" w:name="_Toc158461529"/>
      <w:bookmarkStart w:id="175" w:name="_Toc158461723"/>
      <w:bookmarkStart w:id="176" w:name="_Toc158461820"/>
      <w:bookmarkStart w:id="177" w:name="_Toc158524217"/>
      <w:r>
        <w:br w:type="page"/>
      </w:r>
    </w:p>
    <w:p w14:paraId="77FDCAA2" w14:textId="5BB8A86F" w:rsidR="003B4372" w:rsidRPr="00331624" w:rsidRDefault="009861E1" w:rsidP="00961280">
      <w:pPr>
        <w:pStyle w:val="Heading2"/>
      </w:pPr>
      <w:bookmarkStart w:id="178" w:name="_Toc161164402"/>
      <w:r>
        <w:lastRenderedPageBreak/>
        <w:t xml:space="preserve">9.2 </w:t>
      </w:r>
      <w:r w:rsidR="003B4372" w:rsidRPr="00331624">
        <w:t>Paper Storage and Archiving</w:t>
      </w:r>
      <w:bookmarkEnd w:id="166"/>
      <w:bookmarkEnd w:id="167"/>
      <w:bookmarkEnd w:id="178"/>
    </w:p>
    <w:p w14:paraId="734D46BE" w14:textId="743A6128" w:rsidR="00976CD9" w:rsidRPr="00976CD9" w:rsidRDefault="00976CD9" w:rsidP="00B92C6C">
      <w:pPr>
        <w:pStyle w:val="SOPtext"/>
        <w:rPr>
          <w:lang w:val="en-US"/>
        </w:rPr>
      </w:pPr>
      <w:r>
        <w:rPr>
          <w:lang w:val="en-US"/>
        </w:rPr>
        <w:t>Data sharing considerations for this project’s data are summarized in the table below.</w:t>
      </w:r>
    </w:p>
    <w:p w14:paraId="57530C99" w14:textId="77777777" w:rsidR="00F47E98" w:rsidRDefault="00F47E98" w:rsidP="003B4372">
      <w:pPr>
        <w:pStyle w:val="SOPtext"/>
      </w:pPr>
    </w:p>
    <w:tbl>
      <w:tblPr>
        <w:tblStyle w:val="TableGrid"/>
        <w:tblW w:w="0" w:type="auto"/>
        <w:tblLook w:val="04A0" w:firstRow="1" w:lastRow="0" w:firstColumn="1" w:lastColumn="0" w:noHBand="0" w:noVBand="1"/>
      </w:tblPr>
      <w:tblGrid>
        <w:gridCol w:w="3823"/>
        <w:gridCol w:w="1757"/>
        <w:gridCol w:w="3572"/>
      </w:tblGrid>
      <w:tr w:rsidR="003028F3" w:rsidRPr="003028F3" w14:paraId="0401F8F7" w14:textId="26B64A6A" w:rsidTr="00D3326A">
        <w:tc>
          <w:tcPr>
            <w:tcW w:w="3823" w:type="dxa"/>
          </w:tcPr>
          <w:p w14:paraId="39160C74" w14:textId="22B73008" w:rsidR="003028F3" w:rsidRPr="003028F3" w:rsidRDefault="003028F3" w:rsidP="003B4372">
            <w:pPr>
              <w:pStyle w:val="SOPtext"/>
              <w:rPr>
                <w:b/>
              </w:rPr>
            </w:pPr>
            <w:r w:rsidRPr="003028F3">
              <w:rPr>
                <w:b/>
              </w:rPr>
              <w:t>Task</w:t>
            </w:r>
          </w:p>
        </w:tc>
        <w:tc>
          <w:tcPr>
            <w:tcW w:w="1757" w:type="dxa"/>
          </w:tcPr>
          <w:p w14:paraId="1DE89CED" w14:textId="0C91050B" w:rsidR="003028F3" w:rsidRPr="003028F3" w:rsidRDefault="003028F3" w:rsidP="003B4372">
            <w:pPr>
              <w:pStyle w:val="SOPtext"/>
              <w:rPr>
                <w:b/>
              </w:rPr>
            </w:pPr>
            <w:r w:rsidRPr="003028F3">
              <w:rPr>
                <w:b/>
              </w:rPr>
              <w:t>Responsibility</w:t>
            </w:r>
          </w:p>
        </w:tc>
        <w:tc>
          <w:tcPr>
            <w:tcW w:w="3572" w:type="dxa"/>
          </w:tcPr>
          <w:p w14:paraId="3A5194FB" w14:textId="152DC2E2" w:rsidR="003028F3" w:rsidRPr="003028F3" w:rsidRDefault="003028F3" w:rsidP="003B4372">
            <w:pPr>
              <w:pStyle w:val="SOPtext"/>
              <w:rPr>
                <w:b/>
              </w:rPr>
            </w:pPr>
            <w:r w:rsidRPr="003028F3">
              <w:rPr>
                <w:b/>
              </w:rPr>
              <w:t>Location</w:t>
            </w:r>
          </w:p>
        </w:tc>
      </w:tr>
      <w:tr w:rsidR="003028F3" w14:paraId="492AA2D8" w14:textId="66CD3E2B" w:rsidTr="00D3326A">
        <w:tc>
          <w:tcPr>
            <w:tcW w:w="3823" w:type="dxa"/>
          </w:tcPr>
          <w:p w14:paraId="66A177C0" w14:textId="77777777" w:rsidR="003028F3" w:rsidRDefault="003028F3" w:rsidP="003B4372">
            <w:pPr>
              <w:pStyle w:val="SOPtext"/>
            </w:pPr>
            <w:r w:rsidRPr="0033088F">
              <w:t xml:space="preserve">Paper CRF and document location during the active </w:t>
            </w:r>
            <w:r>
              <w:t>project</w:t>
            </w:r>
            <w:r w:rsidRPr="0033088F">
              <w:t xml:space="preserve"> phase</w:t>
            </w:r>
          </w:p>
          <w:p w14:paraId="5AB8C5D7" w14:textId="25E1E882" w:rsidR="00D71C6A" w:rsidRDefault="00D71C6A" w:rsidP="003B4372">
            <w:pPr>
              <w:pStyle w:val="SOPtext"/>
            </w:pPr>
          </w:p>
        </w:tc>
        <w:tc>
          <w:tcPr>
            <w:tcW w:w="1757" w:type="dxa"/>
          </w:tcPr>
          <w:p w14:paraId="7D8AA617" w14:textId="26550BD2" w:rsidR="003028F3" w:rsidRDefault="007125C7" w:rsidP="003B4372">
            <w:pPr>
              <w:pStyle w:val="SOPtext"/>
            </w:pPr>
            <w:r>
              <w:t xml:space="preserve">Site </w:t>
            </w:r>
            <w:r w:rsidR="00C30B62">
              <w:t>PI</w:t>
            </w:r>
          </w:p>
        </w:tc>
        <w:tc>
          <w:tcPr>
            <w:tcW w:w="3572" w:type="dxa"/>
          </w:tcPr>
          <w:p w14:paraId="6AD6E16B" w14:textId="691CB0C9" w:rsidR="003028F3" w:rsidRPr="007125C7" w:rsidRDefault="007125C7" w:rsidP="003B4372">
            <w:pPr>
              <w:pStyle w:val="SOPtext"/>
              <w:rPr>
                <w:iCs/>
              </w:rPr>
            </w:pPr>
            <w:r w:rsidRPr="007125C7">
              <w:rPr>
                <w:iCs/>
              </w:rPr>
              <w:t>Site</w:t>
            </w:r>
          </w:p>
        </w:tc>
      </w:tr>
      <w:tr w:rsidR="003028F3" w14:paraId="4F1A0200" w14:textId="5092B1FE" w:rsidTr="00D3326A">
        <w:tc>
          <w:tcPr>
            <w:tcW w:w="3823" w:type="dxa"/>
          </w:tcPr>
          <w:p w14:paraId="0FDBF1B9" w14:textId="584DB7DD" w:rsidR="003028F3" w:rsidRDefault="003028F3" w:rsidP="003B4372">
            <w:pPr>
              <w:pStyle w:val="SOPtext"/>
            </w:pPr>
            <w:r>
              <w:t xml:space="preserve">Paper CRF and </w:t>
            </w:r>
            <w:r w:rsidR="00B53116">
              <w:t>documentation</w:t>
            </w:r>
            <w:r>
              <w:t xml:space="preserve"> archive</w:t>
            </w:r>
          </w:p>
          <w:p w14:paraId="03B609C5" w14:textId="43758E2B" w:rsidR="00D71C6A" w:rsidRDefault="00D71C6A" w:rsidP="003B4372">
            <w:pPr>
              <w:pStyle w:val="SOPtext"/>
            </w:pPr>
          </w:p>
        </w:tc>
        <w:tc>
          <w:tcPr>
            <w:tcW w:w="1757" w:type="dxa"/>
          </w:tcPr>
          <w:p w14:paraId="79A1811C" w14:textId="4BE0F349" w:rsidR="003028F3" w:rsidRDefault="007125C7" w:rsidP="003028F3">
            <w:pPr>
              <w:pStyle w:val="SOPtext"/>
            </w:pPr>
            <w:r>
              <w:t xml:space="preserve">Site </w:t>
            </w:r>
            <w:r w:rsidR="00C30B62">
              <w:t>PI</w:t>
            </w:r>
          </w:p>
        </w:tc>
        <w:tc>
          <w:tcPr>
            <w:tcW w:w="3572" w:type="dxa"/>
          </w:tcPr>
          <w:p w14:paraId="26C33B4F" w14:textId="51E9FACC" w:rsidR="000C5ABC" w:rsidRPr="007125C7" w:rsidRDefault="007125C7" w:rsidP="003028F3">
            <w:pPr>
              <w:pStyle w:val="SOPtext"/>
              <w:rPr>
                <w:iCs/>
              </w:rPr>
            </w:pPr>
            <w:r w:rsidRPr="007125C7">
              <w:rPr>
                <w:iCs/>
              </w:rPr>
              <w:t>Site</w:t>
            </w:r>
          </w:p>
        </w:tc>
      </w:tr>
      <w:tr w:rsidR="003028F3" w14:paraId="44FE8DF2" w14:textId="2AC71DF7" w:rsidTr="00D3326A">
        <w:tc>
          <w:tcPr>
            <w:tcW w:w="3823" w:type="dxa"/>
          </w:tcPr>
          <w:p w14:paraId="33CB8AD9" w14:textId="69A1BF41" w:rsidR="003028F3" w:rsidRDefault="003028F3" w:rsidP="003B4372">
            <w:pPr>
              <w:pStyle w:val="SOPtext"/>
            </w:pPr>
            <w:r>
              <w:t>Electronic archive</w:t>
            </w:r>
          </w:p>
        </w:tc>
        <w:tc>
          <w:tcPr>
            <w:tcW w:w="1757" w:type="dxa"/>
          </w:tcPr>
          <w:p w14:paraId="229A804C" w14:textId="786C98CF" w:rsidR="003028F3" w:rsidRDefault="007125C7" w:rsidP="003B4372">
            <w:pPr>
              <w:pStyle w:val="SOPtext"/>
            </w:pPr>
            <w:r>
              <w:t>Data manager</w:t>
            </w:r>
          </w:p>
        </w:tc>
        <w:tc>
          <w:tcPr>
            <w:tcW w:w="3572" w:type="dxa"/>
          </w:tcPr>
          <w:p w14:paraId="33D56586" w14:textId="4DAF7F20" w:rsidR="007125C7" w:rsidRPr="00976CD9" w:rsidRDefault="007125C7" w:rsidP="009919C0">
            <w:pPr>
              <w:pStyle w:val="SOPtext"/>
              <w:rPr>
                <w:i/>
              </w:rPr>
            </w:pPr>
            <w:r w:rsidRPr="00AC5F28">
              <w:rPr>
                <w:iCs/>
              </w:rPr>
              <w:t>TGI Network drives at the Excel export level</w:t>
            </w:r>
          </w:p>
        </w:tc>
      </w:tr>
    </w:tbl>
    <w:p w14:paraId="38C6A5F9" w14:textId="2A833F41" w:rsidR="00F47E98" w:rsidRDefault="00F47E98" w:rsidP="003B4372">
      <w:pPr>
        <w:pStyle w:val="SOPtext"/>
      </w:pPr>
    </w:p>
    <w:p w14:paraId="4187901F" w14:textId="77777777" w:rsidR="003B4372" w:rsidRPr="00EF2EF4" w:rsidRDefault="00767255" w:rsidP="00767255">
      <w:pPr>
        <w:pStyle w:val="Heading1"/>
      </w:pPr>
      <w:bookmarkStart w:id="179" w:name="_Toc161164403"/>
      <w:r w:rsidRPr="00EF2EF4">
        <w:t>Data Sharing</w:t>
      </w:r>
      <w:bookmarkEnd w:id="179"/>
    </w:p>
    <w:p w14:paraId="0DCC071C" w14:textId="77777777" w:rsidR="008434F0" w:rsidRDefault="008434F0" w:rsidP="00407E63">
      <w:pPr>
        <w:pStyle w:val="SOPtext"/>
        <w:rPr>
          <w:lang w:val="en-US"/>
        </w:rPr>
      </w:pPr>
    </w:p>
    <w:p w14:paraId="2E15ABA6" w14:textId="77777777" w:rsidR="001A1B25" w:rsidRDefault="001A1B25" w:rsidP="001A1B25">
      <w:pPr>
        <w:pStyle w:val="SOPtext"/>
        <w:rPr>
          <w:lang w:val="en-US"/>
        </w:rPr>
      </w:pPr>
      <w:r>
        <w:rPr>
          <w:lang w:val="en-US"/>
        </w:rPr>
        <w:t xml:space="preserve">Data sharing considerations for this project are summarized in the table below. </w:t>
      </w:r>
    </w:p>
    <w:p w14:paraId="4D5CCADB" w14:textId="77777777" w:rsidR="001A1B25" w:rsidRDefault="001A1B25" w:rsidP="00407E63">
      <w:pPr>
        <w:pStyle w:val="SOPtext"/>
        <w:rPr>
          <w:lang w:val="en-US"/>
        </w:rPr>
      </w:pPr>
    </w:p>
    <w:p w14:paraId="3822E771" w14:textId="77777777" w:rsidR="001A1B25" w:rsidRDefault="001A1B25" w:rsidP="00407E63">
      <w:pPr>
        <w:pStyle w:val="SOPtext"/>
        <w:rPr>
          <w:lang w:val="en-US"/>
        </w:rPr>
      </w:pPr>
    </w:p>
    <w:tbl>
      <w:tblPr>
        <w:tblStyle w:val="TableGrid"/>
        <w:tblW w:w="9346" w:type="dxa"/>
        <w:tblLook w:val="04A0" w:firstRow="1" w:lastRow="0" w:firstColumn="1" w:lastColumn="0" w:noHBand="0" w:noVBand="1"/>
      </w:tblPr>
      <w:tblGrid>
        <w:gridCol w:w="2381"/>
        <w:gridCol w:w="6965"/>
      </w:tblGrid>
      <w:tr w:rsidR="001A1B25" w:rsidRPr="008A00AA" w14:paraId="72AD4710" w14:textId="77777777" w:rsidTr="0056056B">
        <w:tc>
          <w:tcPr>
            <w:tcW w:w="2381" w:type="dxa"/>
          </w:tcPr>
          <w:p w14:paraId="2194D12E"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owners</w:t>
            </w:r>
          </w:p>
          <w:p w14:paraId="6529A21B" w14:textId="77777777" w:rsidR="001A1B25" w:rsidRPr="001A1B25" w:rsidRDefault="001A1B25" w:rsidP="0056056B">
            <w:pPr>
              <w:pStyle w:val="SOPtext"/>
              <w:spacing w:line="276" w:lineRule="auto"/>
              <w:rPr>
                <w:rFonts w:asciiTheme="minorHAnsi" w:hAnsiTheme="minorHAnsi"/>
                <w:b/>
                <w:szCs w:val="22"/>
                <w:lang w:val="en-US"/>
              </w:rPr>
            </w:pPr>
          </w:p>
        </w:tc>
        <w:tc>
          <w:tcPr>
            <w:tcW w:w="6965" w:type="dxa"/>
          </w:tcPr>
          <w:p w14:paraId="2CDE9956" w14:textId="4F65AFC4" w:rsidR="001A1B25" w:rsidRPr="001A1B25" w:rsidRDefault="001A1B25" w:rsidP="00247291">
            <w:pPr>
              <w:pStyle w:val="SOPtext"/>
              <w:spacing w:line="276" w:lineRule="auto"/>
              <w:rPr>
                <w:rFonts w:asciiTheme="minorHAnsi" w:hAnsiTheme="minorHAnsi"/>
                <w:szCs w:val="22"/>
                <w:lang w:val="en-IN"/>
              </w:rPr>
            </w:pPr>
          </w:p>
        </w:tc>
      </w:tr>
      <w:tr w:rsidR="001A1B25" w:rsidRPr="008A00AA" w14:paraId="4E38AD4B" w14:textId="77777777" w:rsidTr="0056056B">
        <w:tc>
          <w:tcPr>
            <w:tcW w:w="2381" w:type="dxa"/>
          </w:tcPr>
          <w:p w14:paraId="7C8C344F"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Participant consent</w:t>
            </w:r>
          </w:p>
          <w:p w14:paraId="29BFB283" w14:textId="77777777" w:rsidR="001A1B25" w:rsidRPr="001A1B25" w:rsidRDefault="001A1B25" w:rsidP="0056056B">
            <w:pPr>
              <w:pStyle w:val="SOPtext"/>
              <w:spacing w:line="276" w:lineRule="auto"/>
              <w:rPr>
                <w:rFonts w:asciiTheme="minorHAnsi" w:hAnsiTheme="minorHAnsi"/>
                <w:color w:val="5B9BD5" w:themeColor="accent1"/>
                <w:szCs w:val="22"/>
                <w:lang w:val="en-US"/>
              </w:rPr>
            </w:pPr>
          </w:p>
        </w:tc>
        <w:tc>
          <w:tcPr>
            <w:tcW w:w="6965" w:type="dxa"/>
          </w:tcPr>
          <w:p w14:paraId="60E8635C" w14:textId="30178963" w:rsidR="001A1B25" w:rsidRPr="001A1B25" w:rsidRDefault="001A1B25" w:rsidP="0056056B">
            <w:pPr>
              <w:pStyle w:val="SOPtext"/>
              <w:rPr>
                <w:rFonts w:asciiTheme="minorHAnsi" w:hAnsiTheme="minorHAnsi"/>
                <w:iCs/>
                <w:szCs w:val="22"/>
                <w:lang w:val="en-US"/>
              </w:rPr>
            </w:pPr>
          </w:p>
        </w:tc>
      </w:tr>
      <w:tr w:rsidR="001A1B25" w:rsidRPr="008A00AA" w14:paraId="7952C528" w14:textId="77777777" w:rsidTr="0056056B">
        <w:tc>
          <w:tcPr>
            <w:tcW w:w="2381" w:type="dxa"/>
          </w:tcPr>
          <w:p w14:paraId="6F5CED29"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model</w:t>
            </w:r>
          </w:p>
          <w:p w14:paraId="5B0332B5"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0813C3FF" w14:textId="6961A6A6" w:rsidR="001A1B25" w:rsidRPr="001A1B25" w:rsidRDefault="001A1B25" w:rsidP="0056056B">
            <w:pPr>
              <w:pStyle w:val="SOPtext"/>
              <w:spacing w:line="276" w:lineRule="auto"/>
              <w:rPr>
                <w:rFonts w:asciiTheme="minorHAnsi" w:hAnsiTheme="minorHAnsi"/>
                <w:iCs/>
                <w:color w:val="auto"/>
                <w:szCs w:val="22"/>
                <w:lang w:val="en-US"/>
              </w:rPr>
            </w:pPr>
          </w:p>
        </w:tc>
      </w:tr>
      <w:tr w:rsidR="001A1B25" w:rsidRPr="008A00AA" w14:paraId="47588FB1" w14:textId="77777777" w:rsidTr="0056056B">
        <w:tc>
          <w:tcPr>
            <w:tcW w:w="2381" w:type="dxa"/>
          </w:tcPr>
          <w:p w14:paraId="77628038"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content</w:t>
            </w:r>
          </w:p>
          <w:p w14:paraId="18DDEBBE"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48A6F02B" w14:textId="753F2794" w:rsidR="001A1B25" w:rsidRPr="001A1B25" w:rsidRDefault="001A1B25" w:rsidP="0056056B">
            <w:pPr>
              <w:pStyle w:val="SOPtext"/>
              <w:spacing w:line="276" w:lineRule="auto"/>
              <w:rPr>
                <w:rFonts w:asciiTheme="minorHAnsi" w:hAnsiTheme="minorHAnsi"/>
                <w:color w:val="0070C0"/>
                <w:szCs w:val="22"/>
                <w:lang w:val="en-US"/>
              </w:rPr>
            </w:pPr>
          </w:p>
        </w:tc>
      </w:tr>
      <w:tr w:rsidR="001A1B25" w:rsidRPr="008A00AA" w14:paraId="201A6BA7" w14:textId="77777777" w:rsidTr="0056056B">
        <w:tc>
          <w:tcPr>
            <w:tcW w:w="2381" w:type="dxa"/>
          </w:tcPr>
          <w:p w14:paraId="2B8D4C9F" w14:textId="77777777" w:rsidR="001A1B25" w:rsidRPr="001A1B25" w:rsidRDefault="001A1B25" w:rsidP="0056056B">
            <w:pPr>
              <w:pStyle w:val="SOPtext"/>
              <w:spacing w:line="276" w:lineRule="auto"/>
              <w:rPr>
                <w:rFonts w:asciiTheme="minorHAnsi" w:hAnsiTheme="minorHAnsi"/>
                <w:b/>
                <w:szCs w:val="22"/>
                <w:lang w:val="en-GB"/>
              </w:rPr>
            </w:pPr>
            <w:r w:rsidRPr="001A1B25">
              <w:rPr>
                <w:rFonts w:asciiTheme="minorHAnsi" w:hAnsiTheme="minorHAnsi"/>
                <w:b/>
                <w:szCs w:val="22"/>
                <w:lang w:val="en-GB"/>
              </w:rPr>
              <w:t>Other content to share</w:t>
            </w:r>
          </w:p>
        </w:tc>
        <w:tc>
          <w:tcPr>
            <w:tcW w:w="6965" w:type="dxa"/>
          </w:tcPr>
          <w:p w14:paraId="66C14900" w14:textId="207DE2E0" w:rsidR="001A1B25" w:rsidRPr="001A1B25" w:rsidRDefault="001A1B25" w:rsidP="0056056B">
            <w:pPr>
              <w:pStyle w:val="SOPtext"/>
              <w:spacing w:line="276" w:lineRule="auto"/>
              <w:rPr>
                <w:rFonts w:asciiTheme="minorHAnsi" w:hAnsiTheme="minorHAnsi"/>
                <w:iCs/>
                <w:color w:val="auto"/>
                <w:szCs w:val="22"/>
                <w:lang w:val="en-US"/>
              </w:rPr>
            </w:pPr>
          </w:p>
        </w:tc>
      </w:tr>
      <w:tr w:rsidR="001A1B25" w:rsidRPr="008A00AA" w14:paraId="4DD41953" w14:textId="77777777" w:rsidTr="0056056B">
        <w:tc>
          <w:tcPr>
            <w:tcW w:w="2381" w:type="dxa"/>
          </w:tcPr>
          <w:p w14:paraId="30A0B9AA"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period</w:t>
            </w:r>
          </w:p>
          <w:p w14:paraId="20FF79FD"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03F7A07A" w14:textId="624310D5" w:rsidR="001A1B25" w:rsidRPr="001A1B25" w:rsidRDefault="001A1B25" w:rsidP="0056056B">
            <w:pPr>
              <w:pStyle w:val="SOPtext"/>
              <w:spacing w:line="276" w:lineRule="auto"/>
              <w:rPr>
                <w:rFonts w:asciiTheme="minorHAnsi" w:hAnsiTheme="minorHAnsi"/>
                <w:color w:val="auto"/>
                <w:szCs w:val="22"/>
                <w:lang w:val="en-US"/>
              </w:rPr>
            </w:pPr>
          </w:p>
        </w:tc>
      </w:tr>
      <w:tr w:rsidR="001A1B25" w:rsidRPr="008A00AA" w14:paraId="26725112" w14:textId="77777777" w:rsidTr="0056056B">
        <w:tc>
          <w:tcPr>
            <w:tcW w:w="2381" w:type="dxa"/>
          </w:tcPr>
          <w:p w14:paraId="5CDC570C"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 xml:space="preserve">Permitted </w:t>
            </w:r>
            <w:proofErr w:type="gramStart"/>
            <w:r w:rsidRPr="001A1B25">
              <w:rPr>
                <w:rFonts w:asciiTheme="minorHAnsi" w:hAnsiTheme="minorHAnsi"/>
                <w:b/>
                <w:szCs w:val="22"/>
              </w:rPr>
              <w:t>analysis</w:t>
            </w:r>
            <w:proofErr w:type="gramEnd"/>
          </w:p>
          <w:p w14:paraId="0C0455A8"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1D56CFE5" w14:textId="41E9B61D" w:rsidR="001A1B25" w:rsidRPr="001A1B25" w:rsidRDefault="001A1B25" w:rsidP="0056056B">
            <w:pPr>
              <w:pStyle w:val="SOPtext"/>
              <w:spacing w:line="276" w:lineRule="auto"/>
              <w:rPr>
                <w:rFonts w:asciiTheme="minorHAnsi" w:hAnsiTheme="minorHAnsi"/>
                <w:iCs/>
                <w:color w:val="auto"/>
                <w:szCs w:val="22"/>
                <w:lang w:val="en-US"/>
              </w:rPr>
            </w:pPr>
          </w:p>
        </w:tc>
      </w:tr>
      <w:tr w:rsidR="001A1B25" w:rsidRPr="008A00AA" w14:paraId="11D6C065" w14:textId="77777777" w:rsidTr="0056056B">
        <w:tc>
          <w:tcPr>
            <w:tcW w:w="2381" w:type="dxa"/>
          </w:tcPr>
          <w:p w14:paraId="0A9CE0F4"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Sharing mechanism</w:t>
            </w:r>
          </w:p>
          <w:p w14:paraId="3F6EBA12"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15E51EAE" w14:textId="10ECA3D9" w:rsidR="001A1B25" w:rsidRPr="001A1B25" w:rsidRDefault="001A1B25" w:rsidP="0056056B">
            <w:pPr>
              <w:pStyle w:val="SOPtext"/>
              <w:spacing w:line="276" w:lineRule="auto"/>
              <w:rPr>
                <w:rFonts w:asciiTheme="minorHAnsi" w:hAnsiTheme="minorHAnsi"/>
                <w:iCs/>
                <w:color w:val="0070C0"/>
                <w:szCs w:val="22"/>
                <w:lang w:val="en-US"/>
              </w:rPr>
            </w:pPr>
          </w:p>
        </w:tc>
      </w:tr>
      <w:tr w:rsidR="001A1B25" w:rsidRPr="008A00AA" w14:paraId="7899D055" w14:textId="77777777" w:rsidTr="0056056B">
        <w:tc>
          <w:tcPr>
            <w:tcW w:w="2381" w:type="dxa"/>
          </w:tcPr>
          <w:p w14:paraId="769FAB98"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b/>
                <w:szCs w:val="22"/>
              </w:rPr>
              <w:t>Data sharing notifications</w:t>
            </w:r>
          </w:p>
          <w:p w14:paraId="6686DC4E" w14:textId="77777777" w:rsidR="001A1B25" w:rsidRPr="001A1B25" w:rsidRDefault="001A1B25" w:rsidP="0056056B">
            <w:pPr>
              <w:pStyle w:val="SOPtext"/>
              <w:spacing w:line="276" w:lineRule="auto"/>
              <w:rPr>
                <w:rFonts w:asciiTheme="minorHAnsi" w:hAnsiTheme="minorHAnsi"/>
                <w:b/>
                <w:szCs w:val="22"/>
              </w:rPr>
            </w:pPr>
            <w:r w:rsidRPr="001A1B25">
              <w:rPr>
                <w:rFonts w:asciiTheme="minorHAnsi" w:hAnsiTheme="minorHAnsi"/>
                <w:i/>
                <w:iCs/>
                <w:color w:val="0070C0"/>
                <w:szCs w:val="22"/>
                <w:lang w:val="en-US"/>
              </w:rPr>
              <w:t xml:space="preserve"> </w:t>
            </w:r>
          </w:p>
          <w:p w14:paraId="5EBE805D" w14:textId="77777777" w:rsidR="001A1B25" w:rsidRPr="001A1B25" w:rsidRDefault="001A1B25" w:rsidP="0056056B">
            <w:pPr>
              <w:pStyle w:val="SOPtext"/>
              <w:spacing w:line="276" w:lineRule="auto"/>
              <w:rPr>
                <w:rFonts w:asciiTheme="minorHAnsi" w:hAnsiTheme="minorHAnsi"/>
                <w:b/>
                <w:szCs w:val="22"/>
              </w:rPr>
            </w:pPr>
          </w:p>
        </w:tc>
        <w:tc>
          <w:tcPr>
            <w:tcW w:w="6965" w:type="dxa"/>
          </w:tcPr>
          <w:p w14:paraId="4D4F5C6E" w14:textId="522F4BEB" w:rsidR="001A1B25" w:rsidRPr="001A1B25" w:rsidRDefault="001A1B25" w:rsidP="0056056B">
            <w:pPr>
              <w:pStyle w:val="SOPtext"/>
              <w:spacing w:line="276" w:lineRule="auto"/>
              <w:rPr>
                <w:rFonts w:asciiTheme="minorHAnsi" w:hAnsiTheme="minorHAnsi"/>
                <w:color w:val="auto"/>
                <w:szCs w:val="22"/>
                <w:lang w:val="en-US"/>
              </w:rPr>
            </w:pPr>
          </w:p>
        </w:tc>
      </w:tr>
    </w:tbl>
    <w:p w14:paraId="5AB80E58" w14:textId="77777777" w:rsidR="001A1B25" w:rsidRPr="001A1B25" w:rsidRDefault="001A1B25" w:rsidP="00407E63">
      <w:pPr>
        <w:pStyle w:val="SOPtext"/>
        <w:rPr>
          <w:lang w:val="en-GB"/>
        </w:rPr>
      </w:pPr>
    </w:p>
    <w:p w14:paraId="6353D164" w14:textId="77777777" w:rsidR="001A1B25" w:rsidRDefault="001A1B25" w:rsidP="00407E63">
      <w:pPr>
        <w:pStyle w:val="SOPtext"/>
        <w:rPr>
          <w:lang w:val="en-US"/>
        </w:rPr>
      </w:pPr>
    </w:p>
    <w:p w14:paraId="62E2F9A7" w14:textId="77777777" w:rsidR="0040196F" w:rsidRDefault="0040196F" w:rsidP="003513F2">
      <w:pPr>
        <w:pStyle w:val="SOPtext"/>
        <w:rPr>
          <w:lang w:val="en-US"/>
        </w:rPr>
      </w:pPr>
    </w:p>
    <w:bookmarkEnd w:id="168"/>
    <w:bookmarkEnd w:id="169"/>
    <w:bookmarkEnd w:id="170"/>
    <w:bookmarkEnd w:id="171"/>
    <w:bookmarkEnd w:id="172"/>
    <w:bookmarkEnd w:id="173"/>
    <w:bookmarkEnd w:id="174"/>
    <w:bookmarkEnd w:id="175"/>
    <w:bookmarkEnd w:id="176"/>
    <w:bookmarkEnd w:id="177"/>
    <w:p w14:paraId="310FAA1C" w14:textId="3401B382" w:rsidR="00C643A3" w:rsidRDefault="00C643A3" w:rsidP="003513F2">
      <w:pPr>
        <w:pStyle w:val="SOPtext"/>
        <w:rPr>
          <w:lang w:val="en-US"/>
        </w:rPr>
      </w:pPr>
    </w:p>
    <w:p w14:paraId="07AE3578" w14:textId="77777777" w:rsidR="005C2245" w:rsidRDefault="005C2245" w:rsidP="003513F2">
      <w:pPr>
        <w:pStyle w:val="SOPtext"/>
        <w:rPr>
          <w:lang w:val="en-US"/>
        </w:rPr>
      </w:pPr>
    </w:p>
    <w:p w14:paraId="63745B24" w14:textId="7F9A28B4" w:rsidR="00DE33B7" w:rsidRPr="006E2F37" w:rsidRDefault="00DE33B7" w:rsidP="00496975">
      <w:pPr>
        <w:pStyle w:val="Heading1"/>
      </w:pPr>
      <w:bookmarkStart w:id="180" w:name="_Toc161164404"/>
      <w:r w:rsidRPr="006E2F37">
        <w:t>Storage and Security</w:t>
      </w:r>
      <w:r w:rsidR="00862755" w:rsidRPr="006E2F37">
        <w:t xml:space="preserve"> Measures</w:t>
      </w:r>
      <w:bookmarkEnd w:id="180"/>
    </w:p>
    <w:p w14:paraId="137E811C" w14:textId="77777777" w:rsidR="00917685" w:rsidRDefault="00917685" w:rsidP="00DE33B7">
      <w:pPr>
        <w:pStyle w:val="SOPtext"/>
      </w:pPr>
    </w:p>
    <w:p w14:paraId="6A7BF948" w14:textId="73A2B15F" w:rsidR="0008434D" w:rsidRPr="00EA6BCF" w:rsidRDefault="00EA6BCF" w:rsidP="00083ECD">
      <w:pPr>
        <w:pStyle w:val="SOPtext"/>
        <w:spacing w:line="276" w:lineRule="auto"/>
      </w:pPr>
      <w:r>
        <w:t xml:space="preserve">The study database is built using </w:t>
      </w:r>
      <w:r w:rsidR="005C2245">
        <w:t>REDCap</w:t>
      </w:r>
      <w:r>
        <w:t xml:space="preserve">. The study is built by the </w:t>
      </w:r>
      <w:r w:rsidR="005C2245">
        <w:t xml:space="preserve">study </w:t>
      </w:r>
      <w:r>
        <w:t>team</w:t>
      </w:r>
      <w:r w:rsidR="005C2245">
        <w:t>.</w:t>
      </w:r>
    </w:p>
    <w:p w14:paraId="501419F6" w14:textId="77777777" w:rsidR="00EA6BCF" w:rsidRPr="00EA6BCF" w:rsidRDefault="00EA6BCF" w:rsidP="00083ECD">
      <w:pPr>
        <w:pStyle w:val="SOPtext"/>
        <w:spacing w:line="276" w:lineRule="auto"/>
      </w:pPr>
    </w:p>
    <w:p w14:paraId="361DB106" w14:textId="5D6977C4" w:rsidR="00EA6BCF" w:rsidRPr="00EA6BCF" w:rsidRDefault="00EA6BCF" w:rsidP="00083ECD">
      <w:pPr>
        <w:pStyle w:val="BodyText3"/>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The database security procedure will follow the </w:t>
      </w:r>
      <w:r w:rsidR="005C2245">
        <w:rPr>
          <w:rFonts w:ascii="Calibri" w:eastAsiaTheme="majorEastAsia" w:hAnsi="Calibri" w:cstheme="minorHAnsi"/>
          <w:i w:val="0"/>
          <w:color w:val="000000" w:themeColor="text1"/>
          <w:sz w:val="22"/>
          <w:szCs w:val="23"/>
          <w:lang w:val="en-AU" w:eastAsia="en-US"/>
        </w:rPr>
        <w:t>IT department’s server security guidelines.</w:t>
      </w:r>
    </w:p>
    <w:p w14:paraId="2C1CF591" w14:textId="77777777" w:rsidR="00EA6BCF" w:rsidRPr="00EA6BCF" w:rsidRDefault="00EA6BCF" w:rsidP="00083ECD">
      <w:pPr>
        <w:pStyle w:val="BodyText3"/>
        <w:spacing w:line="276" w:lineRule="auto"/>
        <w:rPr>
          <w:rFonts w:ascii="Calibri" w:eastAsiaTheme="majorEastAsia" w:hAnsi="Calibri" w:cstheme="minorHAnsi"/>
          <w:i w:val="0"/>
          <w:color w:val="000000" w:themeColor="text1"/>
          <w:sz w:val="22"/>
          <w:szCs w:val="23"/>
          <w:lang w:val="en-AU" w:eastAsia="en-US"/>
        </w:rPr>
      </w:pPr>
    </w:p>
    <w:p w14:paraId="6E0592F7" w14:textId="3DEA396E" w:rsidR="00EA6BCF" w:rsidRPr="00EA6BCF" w:rsidRDefault="00EA6BCF" w:rsidP="00083ECD">
      <w:pPr>
        <w:pStyle w:val="BodyText3"/>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Key features </w:t>
      </w:r>
      <w:r w:rsidR="0059708E" w:rsidRPr="00EA6BCF">
        <w:rPr>
          <w:rFonts w:ascii="Calibri" w:eastAsiaTheme="majorEastAsia" w:hAnsi="Calibri" w:cstheme="minorHAnsi"/>
          <w:i w:val="0"/>
          <w:color w:val="000000" w:themeColor="text1"/>
          <w:sz w:val="22"/>
          <w:szCs w:val="23"/>
          <w:lang w:val="en-AU" w:eastAsia="en-US"/>
        </w:rPr>
        <w:t>include.</w:t>
      </w:r>
    </w:p>
    <w:p w14:paraId="66E3FF05"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Restricted access to study database</w:t>
      </w:r>
    </w:p>
    <w:p w14:paraId="53BB553B"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System admin permission to access from external </w:t>
      </w:r>
      <w:proofErr w:type="gramStart"/>
      <w:r w:rsidRPr="00EA6BCF">
        <w:rPr>
          <w:rFonts w:ascii="Calibri" w:eastAsiaTheme="majorEastAsia" w:hAnsi="Calibri" w:cstheme="minorHAnsi"/>
          <w:i w:val="0"/>
          <w:color w:val="000000" w:themeColor="text1"/>
          <w:sz w:val="22"/>
          <w:szCs w:val="23"/>
          <w:lang w:val="en-AU" w:eastAsia="en-US"/>
        </w:rPr>
        <w:t>IPs</w:t>
      </w:r>
      <w:proofErr w:type="gramEnd"/>
    </w:p>
    <w:p w14:paraId="58776D63"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Audit log of uploaded or downloaded data or data </w:t>
      </w:r>
      <w:proofErr w:type="gramStart"/>
      <w:r w:rsidRPr="00EA6BCF">
        <w:rPr>
          <w:rFonts w:ascii="Calibri" w:eastAsiaTheme="majorEastAsia" w:hAnsi="Calibri" w:cstheme="minorHAnsi"/>
          <w:i w:val="0"/>
          <w:color w:val="000000" w:themeColor="text1"/>
          <w:sz w:val="22"/>
          <w:szCs w:val="23"/>
          <w:lang w:val="en-AU" w:eastAsia="en-US"/>
        </w:rPr>
        <w:t>change</w:t>
      </w:r>
      <w:proofErr w:type="gramEnd"/>
      <w:r w:rsidRPr="00EA6BCF">
        <w:rPr>
          <w:rFonts w:ascii="Calibri" w:eastAsiaTheme="majorEastAsia" w:hAnsi="Calibri" w:cstheme="minorHAnsi"/>
          <w:i w:val="0"/>
          <w:color w:val="000000" w:themeColor="text1"/>
          <w:sz w:val="22"/>
          <w:szCs w:val="23"/>
          <w:lang w:val="en-AU" w:eastAsia="en-US"/>
        </w:rPr>
        <w:t xml:space="preserve"> </w:t>
      </w:r>
    </w:p>
    <w:p w14:paraId="78AC5CE2"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Activity log</w:t>
      </w:r>
    </w:p>
    <w:p w14:paraId="1042A778"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System admin permission for all new users</w:t>
      </w:r>
    </w:p>
    <w:p w14:paraId="681F4DB4" w14:textId="77777777"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Password strength, password changing and password renewal policy. </w:t>
      </w:r>
    </w:p>
    <w:p w14:paraId="13F4EB8D" w14:textId="3FDD099F" w:rsidR="00EA6BCF" w:rsidRPr="00EA6BCF" w:rsidRDefault="00EA6BCF" w:rsidP="00083ECD">
      <w:pPr>
        <w:pStyle w:val="BodyText3"/>
        <w:numPr>
          <w:ilvl w:val="0"/>
          <w:numId w:val="9"/>
        </w:numPr>
        <w:spacing w:line="276" w:lineRule="auto"/>
        <w:rPr>
          <w:rFonts w:ascii="Calibri" w:eastAsiaTheme="majorEastAsia" w:hAnsi="Calibri" w:cstheme="minorHAnsi"/>
          <w:i w:val="0"/>
          <w:color w:val="000000" w:themeColor="text1"/>
          <w:sz w:val="22"/>
          <w:szCs w:val="23"/>
          <w:lang w:val="en-AU" w:eastAsia="en-US"/>
        </w:rPr>
      </w:pPr>
      <w:r w:rsidRPr="00EA6BCF">
        <w:rPr>
          <w:rFonts w:ascii="Calibri" w:eastAsiaTheme="majorEastAsia" w:hAnsi="Calibri" w:cstheme="minorHAnsi"/>
          <w:i w:val="0"/>
          <w:color w:val="000000" w:themeColor="text1"/>
          <w:sz w:val="22"/>
          <w:szCs w:val="23"/>
          <w:lang w:val="en-AU" w:eastAsia="en-US"/>
        </w:rPr>
        <w:t xml:space="preserve">Connection time out will be </w:t>
      </w:r>
      <w:r w:rsidR="005C2245">
        <w:rPr>
          <w:rFonts w:ascii="Calibri" w:eastAsiaTheme="majorEastAsia" w:hAnsi="Calibri" w:cstheme="minorHAnsi"/>
          <w:i w:val="0"/>
          <w:color w:val="000000" w:themeColor="text1"/>
          <w:sz w:val="22"/>
          <w:szCs w:val="23"/>
          <w:lang w:val="en-AU" w:eastAsia="en-US"/>
        </w:rPr>
        <w:t>3</w:t>
      </w:r>
      <w:r w:rsidRPr="00EA6BCF">
        <w:rPr>
          <w:rFonts w:ascii="Calibri" w:eastAsiaTheme="majorEastAsia" w:hAnsi="Calibri" w:cstheme="minorHAnsi"/>
          <w:i w:val="0"/>
          <w:color w:val="000000" w:themeColor="text1"/>
          <w:sz w:val="22"/>
          <w:szCs w:val="23"/>
          <w:lang w:val="en-AU" w:eastAsia="en-US"/>
        </w:rPr>
        <w:t xml:space="preserve">0 minutes in case of </w:t>
      </w:r>
      <w:proofErr w:type="gramStart"/>
      <w:r w:rsidRPr="00EA6BCF">
        <w:rPr>
          <w:rFonts w:ascii="Calibri" w:eastAsiaTheme="majorEastAsia" w:hAnsi="Calibri" w:cstheme="minorHAnsi"/>
          <w:i w:val="0"/>
          <w:color w:val="000000" w:themeColor="text1"/>
          <w:sz w:val="22"/>
          <w:szCs w:val="23"/>
          <w:lang w:val="en-AU" w:eastAsia="en-US"/>
        </w:rPr>
        <w:t>inactivity</w:t>
      </w:r>
      <w:proofErr w:type="gramEnd"/>
    </w:p>
    <w:p w14:paraId="74BF4582" w14:textId="77777777" w:rsidR="00EA6BCF" w:rsidRPr="00EA6BCF" w:rsidRDefault="00EA6BCF" w:rsidP="00EA6BCF">
      <w:pPr>
        <w:pStyle w:val="BodyText3"/>
        <w:tabs>
          <w:tab w:val="left" w:pos="1955"/>
        </w:tabs>
        <w:ind w:left="720"/>
        <w:rPr>
          <w:rFonts w:ascii="Calibri" w:eastAsiaTheme="majorEastAsia" w:hAnsi="Calibri" w:cstheme="minorHAnsi"/>
          <w:i w:val="0"/>
          <w:color w:val="000000" w:themeColor="text1"/>
          <w:sz w:val="22"/>
          <w:szCs w:val="23"/>
          <w:lang w:val="en-AU" w:eastAsia="en-US"/>
        </w:rPr>
      </w:pPr>
    </w:p>
    <w:p w14:paraId="68DA701B" w14:textId="5A3E0AB6" w:rsidR="00EA6BCF" w:rsidRPr="00EA6BCF" w:rsidRDefault="00EA6BCF" w:rsidP="00083ECD">
      <w:pPr>
        <w:tabs>
          <w:tab w:val="left" w:pos="1955"/>
        </w:tabs>
        <w:spacing w:line="276" w:lineRule="auto"/>
        <w:rPr>
          <w:rFonts w:ascii="Calibri" w:eastAsiaTheme="majorEastAsia" w:hAnsi="Calibri" w:cstheme="minorHAnsi"/>
          <w:color w:val="000000" w:themeColor="text1"/>
          <w:sz w:val="22"/>
          <w:szCs w:val="23"/>
          <w:lang w:val="en-AU" w:eastAsia="en-US"/>
        </w:rPr>
      </w:pPr>
      <w:r w:rsidRPr="00EA6BCF">
        <w:rPr>
          <w:rFonts w:ascii="Calibri" w:eastAsiaTheme="majorEastAsia" w:hAnsi="Calibri" w:cstheme="minorHAnsi"/>
          <w:color w:val="000000" w:themeColor="text1"/>
          <w:sz w:val="22"/>
          <w:szCs w:val="23"/>
          <w:lang w:val="en-AU" w:eastAsia="en-US"/>
        </w:rPr>
        <w:t>The access to the EDC application is restricted to clinical site PI and is password protected. All users will be approved by system administrator. The users, the role of users and the accessibility options as per agreed responsibility log will follow the procedures laid out in the data manager manual The sites will have only access to the eCRF. The data extraction option will only be available with the data manager</w:t>
      </w:r>
      <w:r w:rsidR="00DD5A1A">
        <w:rPr>
          <w:rFonts w:ascii="Calibri" w:eastAsiaTheme="majorEastAsia" w:hAnsi="Calibri" w:cstheme="minorHAnsi"/>
          <w:color w:val="000000" w:themeColor="text1"/>
          <w:sz w:val="22"/>
          <w:szCs w:val="23"/>
          <w:lang w:val="en-AU" w:eastAsia="en-US"/>
        </w:rPr>
        <w:t>/designer of the database</w:t>
      </w:r>
      <w:r w:rsidRPr="00EA6BCF">
        <w:rPr>
          <w:rFonts w:ascii="Calibri" w:eastAsiaTheme="majorEastAsia" w:hAnsi="Calibri" w:cstheme="minorHAnsi"/>
          <w:color w:val="000000" w:themeColor="text1"/>
          <w:sz w:val="22"/>
          <w:szCs w:val="23"/>
          <w:lang w:val="en-AU" w:eastAsia="en-US"/>
        </w:rPr>
        <w:t>. The log of the extraction of CRF, data or any reports are logged in the system that can be audited.</w:t>
      </w:r>
    </w:p>
    <w:p w14:paraId="4E6BEB61" w14:textId="77777777" w:rsidR="00EA6BCF" w:rsidRPr="00EA6BCF" w:rsidRDefault="00EA6BCF" w:rsidP="00DE33B7">
      <w:pPr>
        <w:pStyle w:val="SOPtext"/>
        <w:rPr>
          <w:lang w:val="en-GB"/>
        </w:rPr>
      </w:pPr>
    </w:p>
    <w:p w14:paraId="232CF182" w14:textId="7308324F" w:rsidR="00137A79" w:rsidRPr="00195C2B" w:rsidRDefault="00137A79" w:rsidP="00CC73A7">
      <w:pPr>
        <w:pStyle w:val="SOPtext"/>
        <w:rPr>
          <w:b/>
          <w:lang w:val="en-IN"/>
        </w:rPr>
      </w:pPr>
      <w:r w:rsidRPr="00195C2B">
        <w:rPr>
          <w:b/>
          <w:lang w:val="en-IN"/>
        </w:rPr>
        <w:t>Storage location</w:t>
      </w:r>
      <w:r w:rsidR="00917685" w:rsidRPr="00195C2B">
        <w:rPr>
          <w:b/>
          <w:lang w:val="en-IN"/>
        </w:rPr>
        <w:t>:</w:t>
      </w:r>
    </w:p>
    <w:p w14:paraId="69F104DA" w14:textId="56C433F7" w:rsidR="00B00F02" w:rsidRPr="00195C2B" w:rsidRDefault="00B00F02" w:rsidP="00CC73A7">
      <w:pPr>
        <w:pStyle w:val="SOPtext"/>
        <w:rPr>
          <w:bCs/>
          <w:lang w:val="en-IN"/>
        </w:rPr>
      </w:pPr>
      <w:r w:rsidRPr="00195C2B">
        <w:rPr>
          <w:bCs/>
          <w:lang w:val="en-IN"/>
        </w:rPr>
        <w:t xml:space="preserve">Physical location: </w:t>
      </w:r>
      <w:r w:rsidR="00DD5A1A">
        <w:rPr>
          <w:bCs/>
          <w:lang w:val="en-IN"/>
        </w:rPr>
        <w:t>TGI India, Hyderabad office.</w:t>
      </w:r>
    </w:p>
    <w:p w14:paraId="60CBB6B8" w14:textId="5EA5FBCC" w:rsidR="00B00F02" w:rsidRDefault="00B00F02" w:rsidP="00CC73A7">
      <w:pPr>
        <w:pStyle w:val="SOPtext"/>
        <w:rPr>
          <w:b/>
          <w:lang w:val="en-US"/>
        </w:rPr>
      </w:pPr>
      <w:r w:rsidRPr="00B00F02">
        <w:rPr>
          <w:bCs/>
          <w:lang w:val="en-US"/>
        </w:rPr>
        <w:t xml:space="preserve">Virtual location: </w:t>
      </w:r>
      <w:hyperlink r:id="rId29" w:history="1">
        <w:r w:rsidR="00182F1F" w:rsidRPr="006E32A9">
          <w:rPr>
            <w:rStyle w:val="Hyperlink"/>
          </w:rPr>
          <w:t>https://redcap.georgeinstitute.org.in/redcap_v13.1.29/index.php?pid=183</w:t>
        </w:r>
      </w:hyperlink>
      <w:r w:rsidR="00182F1F">
        <w:t xml:space="preserve"> </w:t>
      </w:r>
    </w:p>
    <w:p w14:paraId="43C4B0FC" w14:textId="42951F03" w:rsidR="007509A6" w:rsidRPr="007509A6" w:rsidRDefault="007509A6" w:rsidP="00CC73A7">
      <w:pPr>
        <w:pStyle w:val="SOPtext"/>
        <w:rPr>
          <w:b/>
          <w:lang w:val="en-US"/>
        </w:rPr>
      </w:pPr>
      <w:r w:rsidRPr="007509A6">
        <w:rPr>
          <w:b/>
          <w:lang w:val="en-US"/>
        </w:rPr>
        <w:t>Access and permission</w:t>
      </w:r>
    </w:p>
    <w:p w14:paraId="03C7F373" w14:textId="28D34085" w:rsidR="00EA6B25" w:rsidRDefault="00EA6B25" w:rsidP="00EA6B25">
      <w:pPr>
        <w:pStyle w:val="SOPtext"/>
        <w:rPr>
          <w:i/>
          <w:color w:val="0070C0"/>
          <w:lang w:val="en-US"/>
        </w:rPr>
      </w:pPr>
    </w:p>
    <w:p w14:paraId="75F3AA48" w14:textId="20467EC3" w:rsidR="00EA6B25" w:rsidRDefault="00EA6B25" w:rsidP="00EA6B25">
      <w:pPr>
        <w:pStyle w:val="SOPtext"/>
        <w:rPr>
          <w:iCs/>
          <w:color w:val="auto"/>
          <w:lang w:val="en-US"/>
        </w:rPr>
      </w:pPr>
      <w:r>
        <w:rPr>
          <w:iCs/>
          <w:color w:val="auto"/>
          <w:lang w:val="en-US"/>
        </w:rPr>
        <w:t xml:space="preserve">User and password detailed are stored in the </w:t>
      </w:r>
      <w:r w:rsidR="00182F1F">
        <w:rPr>
          <w:iCs/>
          <w:color w:val="auto"/>
          <w:lang w:val="en-US"/>
        </w:rPr>
        <w:t xml:space="preserve">REDCap database system and in user access matrix document saved in DM folders and </w:t>
      </w:r>
      <w:r w:rsidR="000D7FA4">
        <w:rPr>
          <w:iCs/>
          <w:color w:val="auto"/>
          <w:lang w:val="en-US"/>
        </w:rPr>
        <w:t xml:space="preserve">maintained by Data manger. </w:t>
      </w:r>
    </w:p>
    <w:p w14:paraId="5C044903" w14:textId="77777777" w:rsidR="00EA6B25" w:rsidRDefault="00EA6B25" w:rsidP="00EA6B25">
      <w:pPr>
        <w:pStyle w:val="SOPtext"/>
        <w:rPr>
          <w:iCs/>
          <w:color w:val="auto"/>
          <w:lang w:val="en-US"/>
        </w:rPr>
      </w:pPr>
    </w:p>
    <w:p w14:paraId="70C68FAA" w14:textId="30B4D492" w:rsidR="00EA6B25" w:rsidRDefault="00EA6B25" w:rsidP="00EA6B25">
      <w:pPr>
        <w:pStyle w:val="SOPtext"/>
        <w:rPr>
          <w:iCs/>
          <w:color w:val="auto"/>
          <w:lang w:val="en-US"/>
        </w:rPr>
      </w:pPr>
      <w:r>
        <w:rPr>
          <w:iCs/>
          <w:color w:val="auto"/>
          <w:lang w:val="en-US"/>
        </w:rPr>
        <w:t>Users can be deactivated or unlocke</w:t>
      </w:r>
      <w:r w:rsidR="000D7FA4">
        <w:rPr>
          <w:iCs/>
          <w:color w:val="auto"/>
          <w:lang w:val="en-US"/>
        </w:rPr>
        <w:t xml:space="preserve">d upon receiving intimation from </w:t>
      </w:r>
      <w:r w:rsidR="00182F1F">
        <w:rPr>
          <w:iCs/>
          <w:color w:val="auto"/>
          <w:lang w:val="en-US"/>
        </w:rPr>
        <w:t>project</w:t>
      </w:r>
      <w:r w:rsidR="000D7FA4">
        <w:rPr>
          <w:iCs/>
          <w:color w:val="auto"/>
          <w:lang w:val="en-US"/>
        </w:rPr>
        <w:t xml:space="preserve"> manager about change of staff.</w:t>
      </w:r>
    </w:p>
    <w:p w14:paraId="27C78DB6" w14:textId="77777777" w:rsidR="00993A2B" w:rsidRDefault="00993A2B" w:rsidP="00CC73A7">
      <w:pPr>
        <w:pStyle w:val="SOPtext"/>
        <w:rPr>
          <w:lang w:val="en-US"/>
        </w:rPr>
      </w:pPr>
    </w:p>
    <w:p w14:paraId="73547BDE" w14:textId="4AF59E8A" w:rsidR="00D15D12" w:rsidRDefault="00D15D12" w:rsidP="009B1568">
      <w:pPr>
        <w:pStyle w:val="SOPtext"/>
        <w:rPr>
          <w:b/>
          <w:lang w:val="en-US"/>
        </w:rPr>
      </w:pPr>
      <w:r w:rsidRPr="00D15D12">
        <w:rPr>
          <w:b/>
          <w:lang w:val="en-US"/>
        </w:rPr>
        <w:t xml:space="preserve">Portable </w:t>
      </w:r>
      <w:r w:rsidR="00A169B6" w:rsidRPr="00D15D12">
        <w:rPr>
          <w:b/>
          <w:lang w:val="en-US"/>
        </w:rPr>
        <w:t>electronic</w:t>
      </w:r>
      <w:r w:rsidRPr="00D15D12">
        <w:rPr>
          <w:b/>
          <w:lang w:val="en-US"/>
        </w:rPr>
        <w:t xml:space="preserve"> devices</w:t>
      </w:r>
    </w:p>
    <w:p w14:paraId="60434C17" w14:textId="16C8013C" w:rsidR="00B00F02" w:rsidRPr="000D7FA4" w:rsidRDefault="000D7FA4" w:rsidP="009B1568">
      <w:pPr>
        <w:pStyle w:val="SOPtext"/>
        <w:rPr>
          <w:bCs/>
          <w:lang w:val="en-US"/>
        </w:rPr>
      </w:pPr>
      <w:r w:rsidRPr="000D7FA4">
        <w:rPr>
          <w:bCs/>
          <w:lang w:val="en-US"/>
        </w:rPr>
        <w:t xml:space="preserve">Not data is stored in any portable </w:t>
      </w:r>
      <w:proofErr w:type="gramStart"/>
      <w:r w:rsidRPr="000D7FA4">
        <w:rPr>
          <w:bCs/>
          <w:lang w:val="en-US"/>
        </w:rPr>
        <w:t>d</w:t>
      </w:r>
      <w:r>
        <w:rPr>
          <w:bCs/>
          <w:lang w:val="en-US"/>
        </w:rPr>
        <w:t>evices</w:t>
      </w:r>
      <w:proofErr w:type="gramEnd"/>
    </w:p>
    <w:p w14:paraId="629E38CF" w14:textId="19155B81" w:rsidR="00B3534C" w:rsidRDefault="00B3534C" w:rsidP="00B3534C">
      <w:pPr>
        <w:pStyle w:val="SOPtext"/>
        <w:rPr>
          <w:i/>
          <w:color w:val="0070C0"/>
          <w:lang w:val="en-US"/>
        </w:rPr>
      </w:pPr>
    </w:p>
    <w:p w14:paraId="63641444" w14:textId="10CB0AAA" w:rsidR="00B3534C" w:rsidRDefault="00B3534C" w:rsidP="00B3534C">
      <w:pPr>
        <w:pStyle w:val="SOPtext"/>
        <w:rPr>
          <w:b/>
          <w:lang w:val="en-US"/>
        </w:rPr>
      </w:pPr>
      <w:r w:rsidRPr="00B3534C">
        <w:rPr>
          <w:b/>
          <w:lang w:val="en-US"/>
        </w:rPr>
        <w:t>Offline data collection</w:t>
      </w:r>
    </w:p>
    <w:p w14:paraId="5864DC58" w14:textId="54C797E8" w:rsidR="00B00F02" w:rsidRPr="00B00F02" w:rsidRDefault="00B00F02" w:rsidP="00B3534C">
      <w:pPr>
        <w:pStyle w:val="SOPtext"/>
        <w:rPr>
          <w:bCs/>
          <w:lang w:val="en-US"/>
        </w:rPr>
      </w:pPr>
      <w:r w:rsidRPr="00B00F02">
        <w:rPr>
          <w:bCs/>
          <w:lang w:val="en-US"/>
        </w:rPr>
        <w:t>No</w:t>
      </w:r>
      <w:r w:rsidR="000D7FA4">
        <w:rPr>
          <w:bCs/>
          <w:lang w:val="en-US"/>
        </w:rPr>
        <w:t>ne. All data are collected on the web-based platform only.</w:t>
      </w:r>
      <w:r w:rsidRPr="00B00F02">
        <w:rPr>
          <w:bCs/>
          <w:lang w:val="en-US"/>
        </w:rPr>
        <w:t xml:space="preserve"> </w:t>
      </w:r>
    </w:p>
    <w:p w14:paraId="2642E069" w14:textId="77777777" w:rsidR="00B00F02" w:rsidRPr="00B3534C" w:rsidRDefault="00B00F02" w:rsidP="00B3534C">
      <w:pPr>
        <w:pStyle w:val="SOPtext"/>
        <w:rPr>
          <w:b/>
          <w:lang w:val="en-US"/>
        </w:rPr>
      </w:pPr>
    </w:p>
    <w:p w14:paraId="086F32C4" w14:textId="77777777" w:rsidR="00F32933" w:rsidRPr="003C22AC" w:rsidRDefault="00F32933" w:rsidP="00F32933">
      <w:pPr>
        <w:pStyle w:val="SOPtext"/>
        <w:rPr>
          <w:i/>
          <w:color w:val="0070C0"/>
          <w:lang w:val="en-US"/>
        </w:rPr>
      </w:pPr>
    </w:p>
    <w:p w14:paraId="42279C18" w14:textId="57D5784F" w:rsidR="006C3F1E" w:rsidRPr="00137A79" w:rsidRDefault="006C3F1E" w:rsidP="00767255">
      <w:pPr>
        <w:pStyle w:val="SOPtext"/>
        <w:rPr>
          <w:b/>
          <w:lang w:val="en-US"/>
        </w:rPr>
      </w:pPr>
      <w:r w:rsidRPr="00137A79">
        <w:rPr>
          <w:b/>
          <w:lang w:val="en-US"/>
        </w:rPr>
        <w:t xml:space="preserve">Data </w:t>
      </w:r>
      <w:r w:rsidR="00E37010" w:rsidRPr="00137A79">
        <w:rPr>
          <w:b/>
          <w:lang w:val="en-US"/>
        </w:rPr>
        <w:t>anonymization</w:t>
      </w:r>
    </w:p>
    <w:p w14:paraId="41280ED5" w14:textId="2013CE38" w:rsidR="006C3F1E" w:rsidRPr="00B70699" w:rsidRDefault="006C3F1E" w:rsidP="00182F1F">
      <w:pPr>
        <w:pStyle w:val="SOPtext"/>
        <w:rPr>
          <w:iCs/>
          <w:lang w:val="en-US"/>
        </w:rPr>
      </w:pPr>
    </w:p>
    <w:p w14:paraId="4645520F" w14:textId="18756BE4" w:rsidR="006C3F1E" w:rsidRPr="00B70699" w:rsidRDefault="00BA7120" w:rsidP="00435F56">
      <w:pPr>
        <w:pStyle w:val="SOPtext"/>
        <w:numPr>
          <w:ilvl w:val="0"/>
          <w:numId w:val="4"/>
        </w:numPr>
        <w:rPr>
          <w:iCs/>
          <w:lang w:val="en-US"/>
        </w:rPr>
      </w:pPr>
      <w:r w:rsidRPr="00B70699">
        <w:rPr>
          <w:iCs/>
          <w:lang w:val="en-US"/>
        </w:rPr>
        <w:t>P</w:t>
      </w:r>
      <w:r w:rsidR="006C3F1E" w:rsidRPr="00B70699">
        <w:rPr>
          <w:iCs/>
          <w:lang w:val="en-US"/>
        </w:rPr>
        <w:t>ersonal information is</w:t>
      </w:r>
      <w:r w:rsidRPr="00B70699">
        <w:rPr>
          <w:iCs/>
          <w:lang w:val="en-US"/>
        </w:rPr>
        <w:t xml:space="preserve"> stored</w:t>
      </w:r>
      <w:r w:rsidR="00182F1F">
        <w:rPr>
          <w:iCs/>
          <w:lang w:val="en-US"/>
        </w:rPr>
        <w:t xml:space="preserve"> in a </w:t>
      </w:r>
      <w:r w:rsidR="006C3F1E" w:rsidRPr="00B70699">
        <w:rPr>
          <w:iCs/>
          <w:lang w:val="en-US"/>
        </w:rPr>
        <w:t xml:space="preserve">secure </w:t>
      </w:r>
      <w:r w:rsidR="00182F1F">
        <w:rPr>
          <w:iCs/>
          <w:lang w:val="en-US"/>
        </w:rPr>
        <w:t xml:space="preserve">EDC </w:t>
      </w:r>
      <w:r w:rsidR="00100660" w:rsidRPr="00B70699">
        <w:rPr>
          <w:iCs/>
          <w:lang w:val="en-US"/>
        </w:rPr>
        <w:t>database</w:t>
      </w:r>
      <w:r w:rsidR="00182F1F">
        <w:rPr>
          <w:iCs/>
          <w:lang w:val="en-US"/>
        </w:rPr>
        <w:t xml:space="preserve"> </w:t>
      </w:r>
      <w:r w:rsidR="006C3F1E" w:rsidRPr="00B70699">
        <w:rPr>
          <w:iCs/>
          <w:lang w:val="en-US"/>
        </w:rPr>
        <w:t>and linking to the research data set</w:t>
      </w:r>
      <w:r w:rsidR="00100660" w:rsidRPr="00B70699">
        <w:rPr>
          <w:iCs/>
          <w:lang w:val="en-US"/>
        </w:rPr>
        <w:t xml:space="preserve"> </w:t>
      </w:r>
      <w:r w:rsidR="006C3F1E" w:rsidRPr="00B70699">
        <w:rPr>
          <w:iCs/>
          <w:lang w:val="en-US"/>
        </w:rPr>
        <w:t>using a unique identifier.</w:t>
      </w:r>
    </w:p>
    <w:p w14:paraId="2BBE5A79" w14:textId="77777777" w:rsidR="00137A79" w:rsidRDefault="00137A79" w:rsidP="00767255">
      <w:pPr>
        <w:pStyle w:val="SOPtext"/>
        <w:rPr>
          <w:lang w:val="en-US"/>
        </w:rPr>
      </w:pPr>
    </w:p>
    <w:p w14:paraId="6006AE24" w14:textId="6EA7E2CD" w:rsidR="00137A79" w:rsidRDefault="006C3F1E" w:rsidP="00767255">
      <w:pPr>
        <w:pStyle w:val="SOPtext"/>
        <w:rPr>
          <w:b/>
          <w:lang w:val="en-US"/>
        </w:rPr>
      </w:pPr>
      <w:r w:rsidRPr="00E37010">
        <w:rPr>
          <w:b/>
          <w:lang w:val="en-US"/>
        </w:rPr>
        <w:t>Encryption</w:t>
      </w:r>
    </w:p>
    <w:p w14:paraId="39B4B754" w14:textId="72F187C6" w:rsidR="00B00F02" w:rsidRPr="006C4C15" w:rsidRDefault="00B00F02" w:rsidP="00767255">
      <w:pPr>
        <w:pStyle w:val="SOPtext"/>
        <w:rPr>
          <w:bCs/>
          <w:lang w:val="en-US"/>
        </w:rPr>
      </w:pPr>
    </w:p>
    <w:p w14:paraId="088DA99D" w14:textId="2B84F104" w:rsidR="006C3F1E" w:rsidRPr="00E37010" w:rsidRDefault="00E37010" w:rsidP="00E37010">
      <w:pPr>
        <w:pStyle w:val="SOPtext"/>
        <w:rPr>
          <w:iCs/>
          <w:color w:val="auto"/>
          <w:lang w:val="en-US"/>
        </w:rPr>
      </w:pPr>
      <w:r>
        <w:rPr>
          <w:iCs/>
          <w:color w:val="auto"/>
          <w:lang w:val="en-US"/>
        </w:rPr>
        <w:t xml:space="preserve">Only File opening </w:t>
      </w:r>
      <w:r w:rsidR="003C2865">
        <w:rPr>
          <w:iCs/>
          <w:color w:val="auto"/>
          <w:lang w:val="en-US"/>
        </w:rPr>
        <w:t>password-based</w:t>
      </w:r>
      <w:r>
        <w:rPr>
          <w:iCs/>
          <w:color w:val="auto"/>
          <w:lang w:val="en-US"/>
        </w:rPr>
        <w:t xml:space="preserve"> encrypting </w:t>
      </w:r>
      <w:r w:rsidR="00182F1F">
        <w:rPr>
          <w:iCs/>
          <w:color w:val="auto"/>
          <w:lang w:val="en-US"/>
        </w:rPr>
        <w:t>may be</w:t>
      </w:r>
      <w:r>
        <w:rPr>
          <w:iCs/>
          <w:color w:val="auto"/>
          <w:lang w:val="en-US"/>
        </w:rPr>
        <w:t xml:space="preserve"> used in some files. No other encryption is used. </w:t>
      </w:r>
    </w:p>
    <w:p w14:paraId="07DA1228" w14:textId="77777777" w:rsidR="006C3F1E" w:rsidRDefault="006C3F1E" w:rsidP="00767255">
      <w:pPr>
        <w:pStyle w:val="SOPtext"/>
        <w:rPr>
          <w:lang w:val="en-US"/>
        </w:rPr>
      </w:pPr>
    </w:p>
    <w:p w14:paraId="0F54E635" w14:textId="77777777" w:rsidR="00182F1F" w:rsidRDefault="00182F1F" w:rsidP="00767255">
      <w:pPr>
        <w:pStyle w:val="SOPtext"/>
        <w:rPr>
          <w:b/>
          <w:lang w:val="en-US"/>
        </w:rPr>
      </w:pPr>
    </w:p>
    <w:p w14:paraId="20149A24" w14:textId="7653FE6F" w:rsidR="00137A79" w:rsidRDefault="00137A79" w:rsidP="00767255">
      <w:pPr>
        <w:pStyle w:val="SOPtext"/>
        <w:rPr>
          <w:b/>
          <w:lang w:val="en-US"/>
        </w:rPr>
      </w:pPr>
      <w:r w:rsidRPr="00137A79">
        <w:rPr>
          <w:b/>
          <w:lang w:val="en-US"/>
        </w:rPr>
        <w:t>Backups</w:t>
      </w:r>
    </w:p>
    <w:p w14:paraId="545CF742" w14:textId="77777777" w:rsidR="00182F1F" w:rsidRDefault="00182F1F" w:rsidP="003C7142">
      <w:pPr>
        <w:pStyle w:val="SOPtext"/>
        <w:rPr>
          <w:bCs/>
          <w:lang w:val="en-US"/>
        </w:rPr>
      </w:pPr>
    </w:p>
    <w:p w14:paraId="6CFCB4FF" w14:textId="238F21FB" w:rsidR="00926FD9" w:rsidRPr="003C7142" w:rsidRDefault="00B70699" w:rsidP="003C7142">
      <w:pPr>
        <w:pStyle w:val="SOPtext"/>
        <w:rPr>
          <w:bCs/>
          <w:lang w:val="en-US"/>
        </w:rPr>
      </w:pPr>
      <w:r>
        <w:rPr>
          <w:bCs/>
          <w:lang w:val="en-US"/>
        </w:rPr>
        <w:t xml:space="preserve">Data extracted on a </w:t>
      </w:r>
      <w:r w:rsidR="00182F1F">
        <w:rPr>
          <w:bCs/>
          <w:lang w:val="en-US"/>
        </w:rPr>
        <w:t>regular basis</w:t>
      </w:r>
      <w:r>
        <w:rPr>
          <w:bCs/>
          <w:lang w:val="en-US"/>
        </w:rPr>
        <w:t xml:space="preserve"> are kept in I drive which is backed up on as per TGI IT policy. All data related to the study is in the I drive</w:t>
      </w:r>
      <w:r w:rsidR="00182F1F">
        <w:rPr>
          <w:bCs/>
          <w:lang w:val="en-US"/>
        </w:rPr>
        <w:t>.</w:t>
      </w:r>
    </w:p>
    <w:p w14:paraId="5B721450" w14:textId="16B08263" w:rsidR="001236F7" w:rsidRDefault="001236F7" w:rsidP="00767255">
      <w:pPr>
        <w:pStyle w:val="SOPtext"/>
        <w:rPr>
          <w:lang w:val="en-US"/>
        </w:rPr>
      </w:pPr>
    </w:p>
    <w:p w14:paraId="0C86D79A" w14:textId="4467CFAB" w:rsidR="001236F7" w:rsidRPr="001236F7" w:rsidRDefault="001236F7" w:rsidP="00767255">
      <w:pPr>
        <w:pStyle w:val="SOPtext"/>
        <w:rPr>
          <w:b/>
          <w:lang w:val="en-US"/>
        </w:rPr>
      </w:pPr>
      <w:r w:rsidRPr="001236F7">
        <w:rPr>
          <w:b/>
          <w:lang w:val="en-US"/>
        </w:rPr>
        <w:t>Data transfer</w:t>
      </w:r>
    </w:p>
    <w:p w14:paraId="063879A5" w14:textId="20AE1CDE" w:rsidR="004924B3" w:rsidRDefault="00E37010" w:rsidP="00435F56">
      <w:pPr>
        <w:pStyle w:val="SOPtext"/>
        <w:numPr>
          <w:ilvl w:val="0"/>
          <w:numId w:val="4"/>
        </w:numPr>
        <w:rPr>
          <w:iCs/>
          <w:color w:val="auto"/>
          <w:lang w:val="en-US"/>
        </w:rPr>
      </w:pPr>
      <w:r w:rsidRPr="00E37010">
        <w:rPr>
          <w:iCs/>
          <w:color w:val="auto"/>
          <w:lang w:val="en-US"/>
        </w:rPr>
        <w:lastRenderedPageBreak/>
        <w:t>Data Transfer will be done after</w:t>
      </w:r>
      <w:r>
        <w:rPr>
          <w:iCs/>
          <w:color w:val="auto"/>
          <w:lang w:val="en-US"/>
        </w:rPr>
        <w:t xml:space="preserve"> </w:t>
      </w:r>
      <w:r w:rsidRPr="00E37010">
        <w:rPr>
          <w:iCs/>
          <w:color w:val="auto"/>
          <w:lang w:val="en-US"/>
        </w:rPr>
        <w:t xml:space="preserve">receiving a data request form. This will </w:t>
      </w:r>
      <w:r w:rsidR="0059708E">
        <w:rPr>
          <w:iCs/>
          <w:color w:val="auto"/>
          <w:lang w:val="en-US"/>
        </w:rPr>
        <w:t>b</w:t>
      </w:r>
      <w:r w:rsidRPr="00E37010">
        <w:rPr>
          <w:iCs/>
          <w:color w:val="auto"/>
          <w:lang w:val="en-US"/>
        </w:rPr>
        <w:t>e a format decided towards study closure phase.</w:t>
      </w:r>
    </w:p>
    <w:p w14:paraId="573DED68" w14:textId="59072691" w:rsidR="00E37010" w:rsidRPr="00E37010" w:rsidRDefault="00E37010" w:rsidP="00435F56">
      <w:pPr>
        <w:pStyle w:val="SOPtext"/>
        <w:numPr>
          <w:ilvl w:val="0"/>
          <w:numId w:val="4"/>
        </w:numPr>
        <w:rPr>
          <w:iCs/>
          <w:color w:val="auto"/>
          <w:lang w:val="en-US"/>
        </w:rPr>
      </w:pPr>
      <w:r>
        <w:rPr>
          <w:iCs/>
          <w:color w:val="auto"/>
          <w:lang w:val="en-US"/>
        </w:rPr>
        <w:t>Data files will be deidentified and may be encrypted using file opening password.</w:t>
      </w:r>
    </w:p>
    <w:p w14:paraId="4F824F76" w14:textId="79054E7D" w:rsidR="001236F7" w:rsidRDefault="001236F7" w:rsidP="00767255">
      <w:pPr>
        <w:pStyle w:val="SOPtext"/>
        <w:rPr>
          <w:lang w:val="en-US"/>
        </w:rPr>
      </w:pPr>
    </w:p>
    <w:p w14:paraId="5BA11CDA" w14:textId="7AAC0908" w:rsidR="00D008AB" w:rsidRPr="008F06A1" w:rsidRDefault="00D008AB" w:rsidP="00767255">
      <w:pPr>
        <w:pStyle w:val="SOPtext"/>
        <w:rPr>
          <w:b/>
          <w:lang w:val="en-US"/>
        </w:rPr>
      </w:pPr>
      <w:r w:rsidRPr="008F06A1">
        <w:rPr>
          <w:b/>
          <w:lang w:val="en-US"/>
        </w:rPr>
        <w:t>Data destruction</w:t>
      </w:r>
    </w:p>
    <w:p w14:paraId="44532EAF" w14:textId="77777777" w:rsidR="00E37010" w:rsidRDefault="00E37010" w:rsidP="00E37010">
      <w:pPr>
        <w:pStyle w:val="SOPtext"/>
        <w:rPr>
          <w:iCs/>
          <w:color w:val="auto"/>
          <w:lang w:val="en-US"/>
        </w:rPr>
      </w:pPr>
    </w:p>
    <w:p w14:paraId="34E35F4F" w14:textId="2CE0BA2E" w:rsidR="00D008AB" w:rsidRPr="00E37010" w:rsidRDefault="003C7142" w:rsidP="00E37010">
      <w:pPr>
        <w:pStyle w:val="SOPtext"/>
        <w:rPr>
          <w:iCs/>
          <w:color w:val="auto"/>
          <w:lang w:val="en-US"/>
        </w:rPr>
      </w:pPr>
      <w:r w:rsidRPr="00E37010">
        <w:rPr>
          <w:iCs/>
          <w:color w:val="auto"/>
          <w:lang w:val="en-US"/>
        </w:rPr>
        <w:t>Not applicable</w:t>
      </w:r>
    </w:p>
    <w:p w14:paraId="5920D438" w14:textId="5B9EE562" w:rsidR="00241A65" w:rsidRDefault="00241A65" w:rsidP="00767255">
      <w:pPr>
        <w:pStyle w:val="SOPtext"/>
        <w:rPr>
          <w:lang w:val="en-US"/>
        </w:rPr>
      </w:pPr>
    </w:p>
    <w:p w14:paraId="79D2C347" w14:textId="4593047C" w:rsidR="00F30CCA" w:rsidRDefault="00F30CCA" w:rsidP="00767255">
      <w:pPr>
        <w:pStyle w:val="SOPtext"/>
        <w:rPr>
          <w:b/>
          <w:lang w:val="en-US"/>
        </w:rPr>
      </w:pPr>
      <w:r w:rsidRPr="00F83FA7">
        <w:rPr>
          <w:b/>
          <w:lang w:val="en-US"/>
        </w:rPr>
        <w:t>Data archive</w:t>
      </w:r>
    </w:p>
    <w:p w14:paraId="0A0E8E00" w14:textId="77777777" w:rsidR="00F83FA7" w:rsidRDefault="00F83FA7" w:rsidP="00767255">
      <w:pPr>
        <w:pStyle w:val="SOPtext"/>
        <w:rPr>
          <w:bCs/>
          <w:lang w:val="en-US"/>
        </w:rPr>
      </w:pPr>
    </w:p>
    <w:p w14:paraId="341FDA7F" w14:textId="5296422C" w:rsidR="00DA15BE" w:rsidRDefault="00DA15BE" w:rsidP="00767255">
      <w:pPr>
        <w:pStyle w:val="SOPtext"/>
        <w:rPr>
          <w:bCs/>
          <w:lang w:val="en-US"/>
        </w:rPr>
      </w:pPr>
      <w:r>
        <w:rPr>
          <w:bCs/>
          <w:lang w:val="en-US"/>
        </w:rPr>
        <w:t xml:space="preserve">Entire database can be archived by doing a study lock in the EDC database. </w:t>
      </w:r>
      <w:r w:rsidR="00EA6B25">
        <w:rPr>
          <w:bCs/>
          <w:lang w:val="en-US"/>
        </w:rPr>
        <w:t>This will be done after project closure.</w:t>
      </w:r>
      <w:r w:rsidR="00F83FA7">
        <w:rPr>
          <w:bCs/>
          <w:lang w:val="en-US"/>
        </w:rPr>
        <w:t xml:space="preserve"> This is done by data manager.</w:t>
      </w:r>
    </w:p>
    <w:p w14:paraId="72317891" w14:textId="6EEB48D6" w:rsidR="00F83FA7" w:rsidRDefault="00F83FA7" w:rsidP="00767255">
      <w:pPr>
        <w:pStyle w:val="SOPtext"/>
        <w:rPr>
          <w:bCs/>
          <w:lang w:val="en-US"/>
        </w:rPr>
      </w:pPr>
    </w:p>
    <w:p w14:paraId="0342B626" w14:textId="77777777" w:rsidR="00F83FA7" w:rsidRDefault="00F83FA7" w:rsidP="00767255">
      <w:pPr>
        <w:pStyle w:val="SOPtext"/>
        <w:rPr>
          <w:bCs/>
          <w:lang w:val="en-US"/>
        </w:rPr>
      </w:pPr>
      <w:r>
        <w:rPr>
          <w:bCs/>
          <w:lang w:val="en-US"/>
        </w:rPr>
        <w:t xml:space="preserve">Data file level archival will also take place by putting all data and meta data with a time stamp.  This can be done either by using an external hard disk drive or on a network drive or both. </w:t>
      </w:r>
    </w:p>
    <w:p w14:paraId="433BAD15" w14:textId="77777777" w:rsidR="00F83FA7" w:rsidRDefault="00F83FA7" w:rsidP="00767255">
      <w:pPr>
        <w:pStyle w:val="SOPtext"/>
        <w:rPr>
          <w:bCs/>
          <w:lang w:val="en-US"/>
        </w:rPr>
      </w:pPr>
    </w:p>
    <w:p w14:paraId="535624D0" w14:textId="180748DE" w:rsidR="00F83FA7" w:rsidRDefault="00F83FA7" w:rsidP="00767255">
      <w:pPr>
        <w:pStyle w:val="SOPtext"/>
        <w:rPr>
          <w:bCs/>
          <w:lang w:val="en-US"/>
        </w:rPr>
      </w:pPr>
      <w:r>
        <w:rPr>
          <w:bCs/>
          <w:lang w:val="en-US"/>
        </w:rPr>
        <w:t>Archived data will be accessed to</w:t>
      </w:r>
      <w:r w:rsidR="00182F1F">
        <w:rPr>
          <w:bCs/>
          <w:lang w:val="en-US"/>
        </w:rPr>
        <w:t xml:space="preserve"> system admin</w:t>
      </w:r>
      <w:r>
        <w:rPr>
          <w:bCs/>
          <w:lang w:val="en-US"/>
        </w:rPr>
        <w:t>.</w:t>
      </w:r>
    </w:p>
    <w:p w14:paraId="7A3CB8AE" w14:textId="6A832AE9" w:rsidR="00F55226" w:rsidRDefault="00F55226" w:rsidP="00F55226">
      <w:pPr>
        <w:rPr>
          <w:lang w:val="en-US"/>
        </w:rPr>
      </w:pPr>
    </w:p>
    <w:p w14:paraId="43FD83E6" w14:textId="6598DD7D" w:rsidR="00A51BDB" w:rsidRDefault="00F55226" w:rsidP="004723D5">
      <w:pPr>
        <w:pStyle w:val="Heading1"/>
      </w:pPr>
      <w:bookmarkStart w:id="181" w:name="_Toc161164405"/>
      <w:r>
        <w:t>Additional</w:t>
      </w:r>
      <w:r w:rsidR="00FC2A49">
        <w:t xml:space="preserve"> </w:t>
      </w:r>
      <w:r w:rsidR="00EA6B25">
        <w:t>Project information</w:t>
      </w:r>
      <w:bookmarkEnd w:id="181"/>
      <w:r w:rsidR="00FC2A49">
        <w:t xml:space="preserve"> </w:t>
      </w:r>
      <w:bookmarkStart w:id="182" w:name="_Toc109579164"/>
    </w:p>
    <w:p w14:paraId="39A3FE1D" w14:textId="43012777" w:rsidR="005159D2" w:rsidRDefault="001C01A0" w:rsidP="00961280">
      <w:pPr>
        <w:pStyle w:val="Heading2"/>
      </w:pPr>
      <w:r>
        <w:t xml:space="preserve"> </w:t>
      </w:r>
      <w:bookmarkStart w:id="183" w:name="_Toc161164406"/>
      <w:r w:rsidR="005159D2" w:rsidRPr="00AC70FF">
        <w:t>Dynamic reference list</w:t>
      </w:r>
      <w:bookmarkEnd w:id="182"/>
      <w:bookmarkEnd w:id="183"/>
    </w:p>
    <w:p w14:paraId="5F671336" w14:textId="77777777" w:rsidR="004723D5" w:rsidRDefault="004723D5" w:rsidP="005159D2">
      <w:pPr>
        <w:spacing w:line="276" w:lineRule="auto"/>
        <w:jc w:val="both"/>
        <w:rPr>
          <w:rFonts w:eastAsia="Calibri" w:cstheme="minorHAnsi"/>
          <w:szCs w:val="24"/>
        </w:rPr>
      </w:pPr>
      <w:bookmarkStart w:id="184" w:name="_Toc489950013"/>
    </w:p>
    <w:p w14:paraId="63587740" w14:textId="51DB26A9" w:rsidR="005159D2" w:rsidRPr="006866FB" w:rsidRDefault="005159D2" w:rsidP="005159D2">
      <w:pPr>
        <w:spacing w:line="276" w:lineRule="auto"/>
        <w:jc w:val="both"/>
        <w:rPr>
          <w:rFonts w:asciiTheme="minorHAnsi" w:eastAsia="Calibri" w:hAnsiTheme="minorHAnsi" w:cstheme="minorHAnsi"/>
          <w:sz w:val="22"/>
          <w:szCs w:val="22"/>
        </w:rPr>
      </w:pPr>
      <w:r w:rsidRPr="006866FB">
        <w:rPr>
          <w:rFonts w:asciiTheme="minorHAnsi" w:eastAsia="Calibri" w:hAnsiTheme="minorHAnsi" w:cstheme="minorHAnsi"/>
          <w:sz w:val="22"/>
          <w:szCs w:val="22"/>
        </w:rPr>
        <w:t>This is a live document and will be updated through the period of the trial. The table summarises the list of live documents, the key contents, and the location in the designated Dropbox folder for this trial.</w:t>
      </w:r>
    </w:p>
    <w:tbl>
      <w:tblPr>
        <w:tblStyle w:val="TableGrid"/>
        <w:tblW w:w="0" w:type="auto"/>
        <w:tblLook w:val="04A0" w:firstRow="1" w:lastRow="0" w:firstColumn="1" w:lastColumn="0" w:noHBand="0" w:noVBand="1"/>
      </w:tblPr>
      <w:tblGrid>
        <w:gridCol w:w="2386"/>
        <w:gridCol w:w="2784"/>
        <w:gridCol w:w="4375"/>
      </w:tblGrid>
      <w:tr w:rsidR="005159D2" w:rsidRPr="006866FB" w14:paraId="2C90968A" w14:textId="77777777" w:rsidTr="00182F1F">
        <w:tc>
          <w:tcPr>
            <w:tcW w:w="2028" w:type="dxa"/>
          </w:tcPr>
          <w:bookmarkEnd w:id="184"/>
          <w:p w14:paraId="53E3AE7C"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 xml:space="preserve">Item </w:t>
            </w:r>
          </w:p>
        </w:tc>
        <w:tc>
          <w:tcPr>
            <w:tcW w:w="2919" w:type="dxa"/>
          </w:tcPr>
          <w:p w14:paraId="60A9BBE3"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 xml:space="preserve">Content </w:t>
            </w:r>
          </w:p>
        </w:tc>
        <w:tc>
          <w:tcPr>
            <w:tcW w:w="4598" w:type="dxa"/>
          </w:tcPr>
          <w:p w14:paraId="6A99E26E"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Location</w:t>
            </w:r>
          </w:p>
        </w:tc>
      </w:tr>
      <w:tr w:rsidR="00182F1F" w:rsidRPr="006866FB" w14:paraId="77BF8ED4" w14:textId="77777777" w:rsidTr="00182F1F">
        <w:tc>
          <w:tcPr>
            <w:tcW w:w="2028" w:type="dxa"/>
          </w:tcPr>
          <w:p w14:paraId="2B2E1B17" w14:textId="544E4644" w:rsidR="00182F1F" w:rsidRPr="006866FB" w:rsidRDefault="00182F1F" w:rsidP="002E049E">
            <w:pPr>
              <w:tabs>
                <w:tab w:val="left" w:pos="1955"/>
              </w:tabs>
              <w:rPr>
                <w:rFonts w:asciiTheme="minorHAnsi" w:hAnsiTheme="minorHAnsi" w:cstheme="minorHAnsi"/>
                <w:b/>
                <w:sz w:val="22"/>
                <w:szCs w:val="22"/>
              </w:rPr>
            </w:pPr>
            <w:r>
              <w:rPr>
                <w:rFonts w:asciiTheme="minorHAnsi" w:hAnsiTheme="minorHAnsi" w:cstheme="minorHAnsi"/>
                <w:b/>
                <w:sz w:val="22"/>
                <w:szCs w:val="22"/>
              </w:rPr>
              <w:t>Data management plan by funding agency</w:t>
            </w:r>
          </w:p>
        </w:tc>
        <w:tc>
          <w:tcPr>
            <w:tcW w:w="2919" w:type="dxa"/>
          </w:tcPr>
          <w:p w14:paraId="22D2132E" w14:textId="633C4A09" w:rsidR="00182F1F" w:rsidRPr="006866FB" w:rsidRDefault="00182F1F" w:rsidP="002E049E">
            <w:pPr>
              <w:tabs>
                <w:tab w:val="left" w:pos="1955"/>
              </w:tabs>
              <w:rPr>
                <w:rFonts w:asciiTheme="minorHAnsi" w:hAnsiTheme="minorHAnsi" w:cstheme="minorHAnsi"/>
                <w:sz w:val="22"/>
                <w:szCs w:val="22"/>
              </w:rPr>
            </w:pPr>
            <w:r>
              <w:rPr>
                <w:rFonts w:asciiTheme="minorHAnsi" w:hAnsiTheme="minorHAnsi" w:cstheme="minorHAnsi"/>
                <w:sz w:val="22"/>
                <w:szCs w:val="22"/>
              </w:rPr>
              <w:t>About the dataset summary</w:t>
            </w:r>
            <w:r w:rsidR="008941EF">
              <w:rPr>
                <w:rFonts w:asciiTheme="minorHAnsi" w:hAnsiTheme="minorHAnsi" w:cstheme="minorHAnsi"/>
                <w:sz w:val="22"/>
                <w:szCs w:val="22"/>
              </w:rPr>
              <w:t xml:space="preserve"> and data sharing along with data properties such as data reusability, openly </w:t>
            </w:r>
            <w:proofErr w:type="gramStart"/>
            <w:r w:rsidR="008941EF">
              <w:rPr>
                <w:rFonts w:asciiTheme="minorHAnsi" w:hAnsiTheme="minorHAnsi" w:cstheme="minorHAnsi"/>
                <w:sz w:val="22"/>
                <w:szCs w:val="22"/>
              </w:rPr>
              <w:t>accessibility  and</w:t>
            </w:r>
            <w:proofErr w:type="gramEnd"/>
            <w:r w:rsidR="008941EF">
              <w:rPr>
                <w:rFonts w:asciiTheme="minorHAnsi" w:hAnsiTheme="minorHAnsi" w:cstheme="minorHAnsi"/>
                <w:sz w:val="22"/>
                <w:szCs w:val="22"/>
              </w:rPr>
              <w:t xml:space="preserve"> data security.</w:t>
            </w:r>
          </w:p>
        </w:tc>
        <w:tc>
          <w:tcPr>
            <w:tcW w:w="4598" w:type="dxa"/>
          </w:tcPr>
          <w:p w14:paraId="70368CAC" w14:textId="3EAE6A97" w:rsidR="00182F1F" w:rsidRPr="006866FB" w:rsidRDefault="008941EF" w:rsidP="002E049E">
            <w:pPr>
              <w:tabs>
                <w:tab w:val="left" w:pos="1955"/>
              </w:tabs>
              <w:rPr>
                <w:rFonts w:asciiTheme="minorHAnsi" w:hAnsiTheme="minorHAnsi" w:cstheme="minorHAnsi"/>
                <w:sz w:val="22"/>
                <w:szCs w:val="22"/>
              </w:rPr>
            </w:pPr>
            <w:r>
              <w:rPr>
                <w:rFonts w:asciiTheme="minorHAnsi" w:hAnsiTheme="minorHAnsi" w:cstheme="minorHAnsi"/>
                <w:sz w:val="22"/>
                <w:szCs w:val="22"/>
              </w:rPr>
              <w:t>//</w:t>
            </w:r>
            <w:r>
              <w:t xml:space="preserve"> </w:t>
            </w:r>
            <w:proofErr w:type="spellStart"/>
            <w:r w:rsidRPr="008941EF">
              <w:rPr>
                <w:rFonts w:asciiTheme="minorHAnsi" w:hAnsiTheme="minorHAnsi" w:cstheme="minorHAnsi"/>
                <w:sz w:val="22"/>
                <w:szCs w:val="22"/>
              </w:rPr>
              <w:t>DMP_ATLS_Received</w:t>
            </w:r>
            <w:proofErr w:type="spellEnd"/>
            <w:r w:rsidRPr="008941EF">
              <w:rPr>
                <w:rFonts w:asciiTheme="minorHAnsi" w:hAnsiTheme="minorHAnsi" w:cstheme="minorHAnsi"/>
                <w:sz w:val="22"/>
                <w:szCs w:val="22"/>
              </w:rPr>
              <w:t xml:space="preserve"> from funding agency</w:t>
            </w:r>
            <w:r>
              <w:rPr>
                <w:rFonts w:asciiTheme="minorHAnsi" w:hAnsiTheme="minorHAnsi" w:cstheme="minorHAnsi"/>
                <w:sz w:val="22"/>
                <w:szCs w:val="22"/>
              </w:rPr>
              <w:t>.docx</w:t>
            </w:r>
          </w:p>
        </w:tc>
      </w:tr>
      <w:tr w:rsidR="005159D2" w:rsidRPr="006866FB" w14:paraId="381CE192" w14:textId="77777777" w:rsidTr="00182F1F">
        <w:tc>
          <w:tcPr>
            <w:tcW w:w="2028" w:type="dxa"/>
          </w:tcPr>
          <w:p w14:paraId="7209206B"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Study sites</w:t>
            </w:r>
          </w:p>
        </w:tc>
        <w:tc>
          <w:tcPr>
            <w:tcW w:w="2919" w:type="dxa"/>
          </w:tcPr>
          <w:p w14:paraId="632D931E"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Site contacting details and site credentials</w:t>
            </w:r>
          </w:p>
        </w:tc>
        <w:tc>
          <w:tcPr>
            <w:tcW w:w="4598" w:type="dxa"/>
          </w:tcPr>
          <w:p w14:paraId="6671D59D" w14:textId="2DE2DDFB" w:rsidR="005159D2" w:rsidRPr="006866FB" w:rsidRDefault="005159D2" w:rsidP="002E049E">
            <w:pPr>
              <w:tabs>
                <w:tab w:val="left" w:pos="1955"/>
              </w:tabs>
              <w:rPr>
                <w:rFonts w:asciiTheme="minorHAnsi" w:hAnsiTheme="minorHAnsi" w:cstheme="minorHAnsi"/>
                <w:sz w:val="22"/>
                <w:szCs w:val="22"/>
              </w:rPr>
            </w:pPr>
          </w:p>
        </w:tc>
      </w:tr>
      <w:tr w:rsidR="005159D2" w:rsidRPr="006866FB" w14:paraId="219393A9" w14:textId="77777777" w:rsidTr="00182F1F">
        <w:tc>
          <w:tcPr>
            <w:tcW w:w="2028" w:type="dxa"/>
          </w:tcPr>
          <w:p w14:paraId="47066958"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CRF</w:t>
            </w:r>
          </w:p>
        </w:tc>
        <w:tc>
          <w:tcPr>
            <w:tcW w:w="2919" w:type="dxa"/>
          </w:tcPr>
          <w:p w14:paraId="5C041D7F"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All CRFs word document final version used in Database</w:t>
            </w:r>
          </w:p>
        </w:tc>
        <w:tc>
          <w:tcPr>
            <w:tcW w:w="4598" w:type="dxa"/>
          </w:tcPr>
          <w:p w14:paraId="24EC8ABF" w14:textId="736ABD9F" w:rsidR="005159D2" w:rsidRPr="006866FB" w:rsidRDefault="005159D2" w:rsidP="002E049E">
            <w:pPr>
              <w:tabs>
                <w:tab w:val="left" w:pos="1955"/>
              </w:tabs>
              <w:rPr>
                <w:rFonts w:asciiTheme="minorHAnsi" w:hAnsiTheme="minorHAnsi" w:cstheme="minorHAnsi"/>
                <w:sz w:val="22"/>
                <w:szCs w:val="22"/>
              </w:rPr>
            </w:pPr>
          </w:p>
        </w:tc>
      </w:tr>
      <w:tr w:rsidR="005159D2" w:rsidRPr="006866FB" w14:paraId="441566C8" w14:textId="77777777" w:rsidTr="00182F1F">
        <w:tc>
          <w:tcPr>
            <w:tcW w:w="2028" w:type="dxa"/>
          </w:tcPr>
          <w:p w14:paraId="35947ECE" w14:textId="55AF4482"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Database design specification</w:t>
            </w:r>
            <w:r w:rsidR="00182F1F">
              <w:rPr>
                <w:rFonts w:asciiTheme="minorHAnsi" w:hAnsiTheme="minorHAnsi" w:cstheme="minorHAnsi"/>
                <w:b/>
                <w:sz w:val="22"/>
                <w:szCs w:val="22"/>
              </w:rPr>
              <w:t>/dictionary</w:t>
            </w:r>
          </w:p>
        </w:tc>
        <w:tc>
          <w:tcPr>
            <w:tcW w:w="2919" w:type="dxa"/>
          </w:tcPr>
          <w:p w14:paraId="1CD17875"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CRF wise variable details along with edit checks</w:t>
            </w:r>
          </w:p>
        </w:tc>
        <w:tc>
          <w:tcPr>
            <w:tcW w:w="4598" w:type="dxa"/>
          </w:tcPr>
          <w:p w14:paraId="2B06EF41" w14:textId="60F97BFD" w:rsidR="005159D2" w:rsidRPr="006866FB" w:rsidRDefault="005159D2" w:rsidP="002E049E">
            <w:pPr>
              <w:tabs>
                <w:tab w:val="left" w:pos="1955"/>
              </w:tabs>
              <w:rPr>
                <w:rFonts w:asciiTheme="minorHAnsi" w:hAnsiTheme="minorHAnsi" w:cstheme="minorHAnsi"/>
                <w:sz w:val="22"/>
                <w:szCs w:val="22"/>
              </w:rPr>
            </w:pPr>
          </w:p>
        </w:tc>
      </w:tr>
      <w:tr w:rsidR="005159D2" w:rsidRPr="006866FB" w14:paraId="12A1E422" w14:textId="77777777" w:rsidTr="00182F1F">
        <w:tc>
          <w:tcPr>
            <w:tcW w:w="2028" w:type="dxa"/>
          </w:tcPr>
          <w:p w14:paraId="0414DC27"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Validation report</w:t>
            </w:r>
          </w:p>
        </w:tc>
        <w:tc>
          <w:tcPr>
            <w:tcW w:w="2919" w:type="dxa"/>
          </w:tcPr>
          <w:p w14:paraId="2F4E8150"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Validation details</w:t>
            </w:r>
          </w:p>
          <w:p w14:paraId="71C395ED"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 xml:space="preserve">Consolidated validation report </w:t>
            </w:r>
          </w:p>
        </w:tc>
        <w:tc>
          <w:tcPr>
            <w:tcW w:w="4598" w:type="dxa"/>
          </w:tcPr>
          <w:p w14:paraId="775BAA51" w14:textId="5E16833B" w:rsidR="005159D2" w:rsidRPr="006866FB" w:rsidRDefault="005159D2" w:rsidP="002E049E">
            <w:pPr>
              <w:tabs>
                <w:tab w:val="left" w:pos="1955"/>
              </w:tabs>
              <w:rPr>
                <w:rFonts w:asciiTheme="minorHAnsi" w:hAnsiTheme="minorHAnsi" w:cstheme="minorHAnsi"/>
                <w:sz w:val="22"/>
                <w:szCs w:val="22"/>
                <w:highlight w:val="yellow"/>
              </w:rPr>
            </w:pPr>
          </w:p>
        </w:tc>
      </w:tr>
      <w:tr w:rsidR="005159D2" w:rsidRPr="006866FB" w14:paraId="7762BFA4" w14:textId="77777777" w:rsidTr="00182F1F">
        <w:tc>
          <w:tcPr>
            <w:tcW w:w="2028" w:type="dxa"/>
          </w:tcPr>
          <w:p w14:paraId="54F1644B"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CRF completion manual</w:t>
            </w:r>
          </w:p>
        </w:tc>
        <w:tc>
          <w:tcPr>
            <w:tcW w:w="2919" w:type="dxa"/>
          </w:tcPr>
          <w:p w14:paraId="4BA184C9"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Manual for all study related data collection activities done by Site Investigator</w:t>
            </w:r>
          </w:p>
        </w:tc>
        <w:tc>
          <w:tcPr>
            <w:tcW w:w="4598" w:type="dxa"/>
          </w:tcPr>
          <w:p w14:paraId="0E6FF04F" w14:textId="6293C389" w:rsidR="005159D2" w:rsidRPr="006866FB" w:rsidRDefault="005159D2" w:rsidP="002E049E">
            <w:pPr>
              <w:tabs>
                <w:tab w:val="left" w:pos="1955"/>
              </w:tabs>
              <w:rPr>
                <w:rFonts w:asciiTheme="minorHAnsi" w:hAnsiTheme="minorHAnsi" w:cstheme="minorHAnsi"/>
                <w:sz w:val="22"/>
                <w:szCs w:val="22"/>
              </w:rPr>
            </w:pPr>
          </w:p>
        </w:tc>
      </w:tr>
      <w:tr w:rsidR="005159D2" w:rsidRPr="006866FB" w14:paraId="371A3C44" w14:textId="77777777" w:rsidTr="00182F1F">
        <w:tc>
          <w:tcPr>
            <w:tcW w:w="2028" w:type="dxa"/>
          </w:tcPr>
          <w:p w14:paraId="225EF895"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Data manager manual</w:t>
            </w:r>
          </w:p>
        </w:tc>
        <w:tc>
          <w:tcPr>
            <w:tcW w:w="2919" w:type="dxa"/>
          </w:tcPr>
          <w:p w14:paraId="3073254D"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Manual for all data management activities of the study done by Data Manager</w:t>
            </w:r>
          </w:p>
        </w:tc>
        <w:tc>
          <w:tcPr>
            <w:tcW w:w="4598" w:type="dxa"/>
          </w:tcPr>
          <w:p w14:paraId="4C6AC527" w14:textId="02827A20" w:rsidR="005159D2" w:rsidRPr="006866FB" w:rsidRDefault="005159D2" w:rsidP="002E049E">
            <w:pPr>
              <w:tabs>
                <w:tab w:val="left" w:pos="1955"/>
              </w:tabs>
              <w:rPr>
                <w:rFonts w:asciiTheme="minorHAnsi" w:hAnsiTheme="minorHAnsi" w:cstheme="minorHAnsi"/>
                <w:sz w:val="22"/>
                <w:szCs w:val="22"/>
              </w:rPr>
            </w:pPr>
          </w:p>
        </w:tc>
      </w:tr>
      <w:tr w:rsidR="005159D2" w:rsidRPr="006866FB" w14:paraId="6A6F1A1E" w14:textId="77777777" w:rsidTr="00182F1F">
        <w:tc>
          <w:tcPr>
            <w:tcW w:w="2028" w:type="dxa"/>
          </w:tcPr>
          <w:p w14:paraId="0486C10B" w14:textId="0C34D8C6" w:rsidR="005159D2" w:rsidRPr="006866FB" w:rsidRDefault="00182F1F" w:rsidP="002E049E">
            <w:pPr>
              <w:tabs>
                <w:tab w:val="left" w:pos="1955"/>
              </w:tabs>
              <w:rPr>
                <w:rFonts w:asciiTheme="minorHAnsi" w:hAnsiTheme="minorHAnsi" w:cstheme="minorHAnsi"/>
                <w:b/>
                <w:sz w:val="22"/>
                <w:szCs w:val="22"/>
              </w:rPr>
            </w:pPr>
            <w:r>
              <w:rPr>
                <w:rFonts w:asciiTheme="minorHAnsi" w:hAnsiTheme="minorHAnsi" w:cstheme="minorHAnsi"/>
                <w:b/>
                <w:sz w:val="22"/>
                <w:szCs w:val="22"/>
              </w:rPr>
              <w:t>Data m</w:t>
            </w:r>
            <w:r w:rsidR="005159D2" w:rsidRPr="006866FB">
              <w:rPr>
                <w:rFonts w:asciiTheme="minorHAnsi" w:hAnsiTheme="minorHAnsi" w:cstheme="minorHAnsi"/>
                <w:b/>
                <w:sz w:val="22"/>
                <w:szCs w:val="22"/>
              </w:rPr>
              <w:t>onitor</w:t>
            </w:r>
            <w:r>
              <w:rPr>
                <w:rFonts w:asciiTheme="minorHAnsi" w:hAnsiTheme="minorHAnsi" w:cstheme="minorHAnsi"/>
                <w:b/>
                <w:sz w:val="22"/>
                <w:szCs w:val="22"/>
              </w:rPr>
              <w:t>ing</w:t>
            </w:r>
            <w:r w:rsidR="005159D2" w:rsidRPr="006866FB">
              <w:rPr>
                <w:rFonts w:asciiTheme="minorHAnsi" w:hAnsiTheme="minorHAnsi" w:cstheme="minorHAnsi"/>
                <w:b/>
                <w:sz w:val="22"/>
                <w:szCs w:val="22"/>
              </w:rPr>
              <w:t xml:space="preserve"> manual</w:t>
            </w:r>
          </w:p>
        </w:tc>
        <w:tc>
          <w:tcPr>
            <w:tcW w:w="2919" w:type="dxa"/>
          </w:tcPr>
          <w:p w14:paraId="40A86949"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Manual for data monitoring activities done by study monitor</w:t>
            </w:r>
          </w:p>
        </w:tc>
        <w:tc>
          <w:tcPr>
            <w:tcW w:w="4598" w:type="dxa"/>
          </w:tcPr>
          <w:p w14:paraId="17DBE865" w14:textId="626CC9B1" w:rsidR="005159D2" w:rsidRPr="006866FB" w:rsidRDefault="005159D2" w:rsidP="002E049E">
            <w:pPr>
              <w:tabs>
                <w:tab w:val="left" w:pos="1955"/>
              </w:tabs>
              <w:rPr>
                <w:rFonts w:asciiTheme="minorHAnsi" w:hAnsiTheme="minorHAnsi" w:cstheme="minorHAnsi"/>
                <w:sz w:val="22"/>
                <w:szCs w:val="22"/>
              </w:rPr>
            </w:pPr>
          </w:p>
        </w:tc>
      </w:tr>
      <w:tr w:rsidR="005159D2" w:rsidRPr="006866FB" w14:paraId="2DBB8C63" w14:textId="77777777" w:rsidTr="00182F1F">
        <w:tc>
          <w:tcPr>
            <w:tcW w:w="2028" w:type="dxa"/>
          </w:tcPr>
          <w:p w14:paraId="270A59DE"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lastRenderedPageBreak/>
              <w:t xml:space="preserve">Data review plan </w:t>
            </w:r>
          </w:p>
        </w:tc>
        <w:tc>
          <w:tcPr>
            <w:tcW w:w="2919" w:type="dxa"/>
          </w:tcPr>
          <w:p w14:paraId="5326621A" w14:textId="77777777" w:rsidR="005159D2" w:rsidRPr="006866FB" w:rsidRDefault="005159D2" w:rsidP="002E049E">
            <w:pPr>
              <w:tabs>
                <w:tab w:val="left" w:pos="1955"/>
              </w:tabs>
              <w:rPr>
                <w:rFonts w:asciiTheme="minorHAnsi" w:hAnsiTheme="minorHAnsi" w:cstheme="minorHAnsi"/>
                <w:sz w:val="22"/>
                <w:szCs w:val="22"/>
              </w:rPr>
            </w:pPr>
            <w:r w:rsidRPr="006866FB">
              <w:rPr>
                <w:rFonts w:asciiTheme="minorHAnsi" w:hAnsiTheme="minorHAnsi" w:cstheme="minorHAnsi"/>
                <w:sz w:val="22"/>
                <w:szCs w:val="22"/>
              </w:rPr>
              <w:t>Batch wise data cleaning plan until database lock</w:t>
            </w:r>
          </w:p>
        </w:tc>
        <w:tc>
          <w:tcPr>
            <w:tcW w:w="4598" w:type="dxa"/>
          </w:tcPr>
          <w:p w14:paraId="028E7217" w14:textId="64FBF641" w:rsidR="005159D2" w:rsidRPr="006866FB" w:rsidRDefault="005159D2" w:rsidP="002E049E">
            <w:pPr>
              <w:tabs>
                <w:tab w:val="left" w:pos="1955"/>
              </w:tabs>
              <w:rPr>
                <w:rFonts w:asciiTheme="minorHAnsi" w:hAnsiTheme="minorHAnsi" w:cstheme="minorHAnsi"/>
                <w:sz w:val="22"/>
                <w:szCs w:val="22"/>
                <w:highlight w:val="yellow"/>
              </w:rPr>
            </w:pPr>
          </w:p>
        </w:tc>
      </w:tr>
      <w:tr w:rsidR="005159D2" w:rsidRPr="006866FB" w14:paraId="57FDB80D" w14:textId="77777777" w:rsidTr="00182F1F">
        <w:tc>
          <w:tcPr>
            <w:tcW w:w="2028" w:type="dxa"/>
          </w:tcPr>
          <w:p w14:paraId="0F057601" w14:textId="77777777" w:rsidR="005159D2" w:rsidRPr="006866FB" w:rsidRDefault="005159D2" w:rsidP="002E049E">
            <w:pPr>
              <w:tabs>
                <w:tab w:val="left" w:pos="1955"/>
              </w:tabs>
              <w:rPr>
                <w:rFonts w:asciiTheme="minorHAnsi" w:hAnsiTheme="minorHAnsi" w:cstheme="minorHAnsi"/>
                <w:b/>
                <w:sz w:val="22"/>
                <w:szCs w:val="22"/>
              </w:rPr>
            </w:pPr>
            <w:r w:rsidRPr="006866FB">
              <w:rPr>
                <w:rFonts w:asciiTheme="minorHAnsi" w:hAnsiTheme="minorHAnsi" w:cstheme="minorHAnsi"/>
                <w:b/>
                <w:sz w:val="22"/>
                <w:szCs w:val="22"/>
              </w:rPr>
              <w:t xml:space="preserve">Post-production changes to database </w:t>
            </w:r>
          </w:p>
        </w:tc>
        <w:tc>
          <w:tcPr>
            <w:tcW w:w="2919" w:type="dxa"/>
          </w:tcPr>
          <w:p w14:paraId="5F8CCC25" w14:textId="3405C5F1" w:rsidR="005159D2" w:rsidRPr="006866FB" w:rsidRDefault="000E39A7" w:rsidP="002E049E">
            <w:pPr>
              <w:tabs>
                <w:tab w:val="left" w:pos="1955"/>
              </w:tabs>
              <w:rPr>
                <w:rFonts w:asciiTheme="minorHAnsi" w:hAnsiTheme="minorHAnsi" w:cstheme="minorHAnsi"/>
                <w:sz w:val="22"/>
                <w:szCs w:val="22"/>
              </w:rPr>
            </w:pPr>
            <w:r>
              <w:rPr>
                <w:rFonts w:asciiTheme="minorHAnsi" w:hAnsiTheme="minorHAnsi" w:cstheme="minorHAnsi"/>
                <w:sz w:val="22"/>
                <w:szCs w:val="22"/>
              </w:rPr>
              <w:t>List of changes with all relevant documents</w:t>
            </w:r>
          </w:p>
        </w:tc>
        <w:tc>
          <w:tcPr>
            <w:tcW w:w="4598" w:type="dxa"/>
          </w:tcPr>
          <w:p w14:paraId="378081BB" w14:textId="45122AAD" w:rsidR="005159D2" w:rsidRPr="006866FB" w:rsidRDefault="005159D2" w:rsidP="002E049E">
            <w:pPr>
              <w:tabs>
                <w:tab w:val="left" w:pos="1955"/>
              </w:tabs>
              <w:rPr>
                <w:rFonts w:asciiTheme="minorHAnsi" w:hAnsiTheme="minorHAnsi" w:cstheme="minorHAnsi"/>
                <w:sz w:val="22"/>
                <w:szCs w:val="22"/>
              </w:rPr>
            </w:pPr>
          </w:p>
        </w:tc>
      </w:tr>
    </w:tbl>
    <w:p w14:paraId="41B5EAC8" w14:textId="53849F3C" w:rsidR="00435F56" w:rsidRDefault="00435F56" w:rsidP="00A51BDB"/>
    <w:sectPr w:rsidR="00435F56" w:rsidSect="00083ECD">
      <w:headerReference w:type="default" r:id="rId30"/>
      <w:footerReference w:type="default" r:id="rId31"/>
      <w:footerReference w:type="first" r:id="rId32"/>
      <w:pgSz w:w="11909" w:h="16834" w:code="9"/>
      <w:pgMar w:top="992" w:right="1277" w:bottom="1440" w:left="107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amriddhi Ranjan" w:date="2024-03-13T11:32:00Z" w:initials="SR">
    <w:p w14:paraId="60E59C55" w14:textId="77777777" w:rsidR="00576E40" w:rsidRDefault="00576E40" w:rsidP="00576E40">
      <w:pPr>
        <w:pStyle w:val="CommentText"/>
      </w:pPr>
      <w:r>
        <w:rPr>
          <w:rStyle w:val="CommentReference"/>
        </w:rPr>
        <w:annotationRef/>
      </w:r>
      <w:r>
        <w:t>This is not the approved version, should be V0.2. Version 0.1 was shared by martin.</w:t>
      </w:r>
    </w:p>
  </w:comment>
  <w:comment w:id="68" w:author="Samriddhi Ranjan" w:date="2024-03-13T16:39:00Z" w:initials="SR">
    <w:p w14:paraId="2498068A" w14:textId="77777777" w:rsidR="00247291" w:rsidRDefault="00247291" w:rsidP="00247291">
      <w:pPr>
        <w:pStyle w:val="CommentText"/>
      </w:pPr>
      <w:r>
        <w:rPr>
          <w:rStyle w:val="CommentReference"/>
        </w:rPr>
        <w:annotationRef/>
      </w:r>
      <w:r>
        <w:t>Not sure for this</w:t>
      </w:r>
    </w:p>
  </w:comment>
  <w:comment w:id="136" w:author="Samriddhi Ranjan" w:date="2024-03-13T16:33:00Z" w:initials="SR">
    <w:p w14:paraId="712EB427" w14:textId="69903EE0" w:rsidR="00961280" w:rsidRDefault="00961280" w:rsidP="00961280">
      <w:pPr>
        <w:pStyle w:val="CommentText"/>
      </w:pPr>
      <w:r>
        <w:rPr>
          <w:rStyle w:val="CommentReference"/>
        </w:rPr>
        <w:annotationRef/>
      </w:r>
      <w:r>
        <w:t>Not sure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59C55" w15:done="0"/>
  <w15:commentEx w15:paraId="2498068A" w15:done="0"/>
  <w15:commentEx w15:paraId="712EB4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659C6" w16cex:dateUtc="2024-03-13T06:02:00Z"/>
  <w16cex:commentExtensible w16cex:durableId="3289722D" w16cex:dateUtc="2024-03-13T11:09:00Z"/>
  <w16cex:commentExtensible w16cex:durableId="429FF457" w16cex:dateUtc="2024-03-13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59C55" w16cid:durableId="27E659C6"/>
  <w16cid:commentId w16cid:paraId="2498068A" w16cid:durableId="3289722D"/>
  <w16cid:commentId w16cid:paraId="712EB427" w16cid:durableId="429FF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C4CD" w14:textId="77777777" w:rsidR="00584070" w:rsidRDefault="00584070">
      <w:r>
        <w:separator/>
      </w:r>
    </w:p>
  </w:endnote>
  <w:endnote w:type="continuationSeparator" w:id="0">
    <w:p w14:paraId="040D45BD" w14:textId="77777777" w:rsidR="00584070" w:rsidRDefault="0058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LMRoman10-Bold-Identity-H">
    <w:altName w:val="Calibri"/>
    <w:panose1 w:val="00000000000000000000"/>
    <w:charset w:val="00"/>
    <w:family w:val="auto"/>
    <w:notTrueType/>
    <w:pitch w:val="default"/>
    <w:sig w:usb0="00000003" w:usb1="00000000" w:usb2="00000000" w:usb3="00000000" w:csb0="00000001" w:csb1="00000000"/>
  </w:font>
  <w:font w:name="LMRoman8-Regular-Identity-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A6A2" w14:textId="62BF10F1" w:rsidR="00584070" w:rsidRPr="00795CE6" w:rsidRDefault="005C52FB" w:rsidP="00D96520">
    <w:pPr>
      <w:pStyle w:val="Footer"/>
      <w:pBdr>
        <w:top w:val="single" w:sz="4" w:space="1" w:color="auto"/>
      </w:pBdr>
      <w:tabs>
        <w:tab w:val="clear" w:pos="4153"/>
        <w:tab w:val="clear" w:pos="8306"/>
        <w:tab w:val="left" w:pos="5103"/>
        <w:tab w:val="right" w:pos="9360"/>
      </w:tabs>
      <w:rPr>
        <w:rStyle w:val="PageNumber"/>
        <w:rFonts w:asciiTheme="minorHAnsi" w:hAnsiTheme="minorHAnsi" w:cstheme="minorHAnsi"/>
        <w:color w:val="0070C0"/>
        <w:sz w:val="20"/>
      </w:rPr>
    </w:pPr>
    <w:del w:id="185" w:author="Samriddhi Ranjan" w:date="2024-03-13T14:53:00Z">
      <w:r w:rsidDel="00C6577A">
        <w:rPr>
          <w:rStyle w:val="PageNumber"/>
          <w:rFonts w:asciiTheme="minorHAnsi" w:hAnsiTheme="minorHAnsi" w:cstheme="minorHAnsi"/>
          <w:color w:val="0070C0"/>
          <w:sz w:val="20"/>
          <w:lang w:val="en-GB"/>
        </w:rPr>
        <w:delText>ATLS</w:delText>
      </w:r>
      <w:r w:rsidR="00215D6A" w:rsidDel="00C6577A">
        <w:rPr>
          <w:rStyle w:val="PageNumber"/>
          <w:rFonts w:asciiTheme="minorHAnsi" w:hAnsiTheme="minorHAnsi" w:cstheme="minorHAnsi"/>
          <w:color w:val="0070C0"/>
          <w:sz w:val="20"/>
          <w:lang w:val="en-GB"/>
        </w:rPr>
        <w:delText xml:space="preserve"> Study </w:delText>
      </w:r>
    </w:del>
    <w:ins w:id="186" w:author="Samriddhi Ranjan" w:date="2024-03-13T14:53:00Z">
      <w:r w:rsidR="00C6577A">
        <w:rPr>
          <w:rStyle w:val="PageNumber"/>
          <w:rFonts w:asciiTheme="minorHAnsi" w:hAnsiTheme="minorHAnsi" w:cstheme="minorHAnsi"/>
          <w:color w:val="0070C0"/>
          <w:sz w:val="20"/>
          <w:lang w:val="en-GB"/>
        </w:rPr>
        <w:t xml:space="preserve">TERN </w:t>
      </w:r>
    </w:ins>
    <w:r w:rsidR="00215D6A">
      <w:rPr>
        <w:rStyle w:val="PageNumber"/>
        <w:rFonts w:asciiTheme="minorHAnsi" w:hAnsiTheme="minorHAnsi" w:cstheme="minorHAnsi"/>
        <w:color w:val="0070C0"/>
        <w:sz w:val="20"/>
        <w:lang w:val="en-GB"/>
      </w:rPr>
      <w:t>DMP</w:t>
    </w:r>
    <w:r w:rsidR="00247291">
      <w:rPr>
        <w:rStyle w:val="PageNumber"/>
        <w:rFonts w:asciiTheme="minorHAnsi" w:hAnsiTheme="minorHAnsi" w:cstheme="minorHAnsi"/>
        <w:color w:val="0070C0"/>
        <w:sz w:val="20"/>
      </w:rPr>
      <w:t>_</w:t>
    </w:r>
    <w:r w:rsidR="00215D6A">
      <w:rPr>
        <w:rStyle w:val="PageNumber"/>
        <w:rFonts w:asciiTheme="minorHAnsi" w:hAnsiTheme="minorHAnsi" w:cstheme="minorHAnsi"/>
        <w:color w:val="0070C0"/>
        <w:sz w:val="20"/>
      </w:rPr>
      <w:t xml:space="preserve">Ver </w:t>
    </w:r>
    <w:del w:id="187" w:author="Samriddhi Ranjan" w:date="2024-03-13T14:53:00Z">
      <w:r w:rsidR="00215D6A" w:rsidDel="00C6577A">
        <w:rPr>
          <w:rStyle w:val="PageNumber"/>
          <w:rFonts w:asciiTheme="minorHAnsi" w:hAnsiTheme="minorHAnsi" w:cstheme="minorHAnsi"/>
          <w:color w:val="0070C0"/>
          <w:sz w:val="20"/>
        </w:rPr>
        <w:delText>1.</w:delText>
      </w:r>
      <w:r w:rsidDel="00C6577A">
        <w:rPr>
          <w:rStyle w:val="PageNumber"/>
          <w:rFonts w:asciiTheme="minorHAnsi" w:hAnsiTheme="minorHAnsi" w:cstheme="minorHAnsi"/>
          <w:color w:val="0070C0"/>
          <w:sz w:val="20"/>
        </w:rPr>
        <w:delText>0</w:delText>
      </w:r>
    </w:del>
    <w:ins w:id="188" w:author="Samriddhi Ranjan" w:date="2024-03-13T14:53:00Z">
      <w:r w:rsidR="00C6577A">
        <w:rPr>
          <w:rStyle w:val="PageNumber"/>
          <w:rFonts w:asciiTheme="minorHAnsi" w:hAnsiTheme="minorHAnsi" w:cstheme="minorHAnsi"/>
          <w:color w:val="0070C0"/>
          <w:sz w:val="20"/>
        </w:rPr>
        <w:t xml:space="preserve"> 0.2</w:t>
      </w:r>
    </w:ins>
    <w:r w:rsidR="00247291">
      <w:rPr>
        <w:rStyle w:val="PageNumber"/>
        <w:rFonts w:asciiTheme="minorHAnsi" w:hAnsiTheme="minorHAnsi" w:cstheme="minorHAnsi"/>
        <w:color w:val="0070C0"/>
        <w:sz w:val="20"/>
      </w:rPr>
      <w:t xml:space="preserve"> Dated </w:t>
    </w:r>
    <w:ins w:id="189" w:author="Samriddhi Ranjan" w:date="2024-03-13T14:54:00Z">
      <w:r w:rsidR="00C6577A">
        <w:rPr>
          <w:rStyle w:val="PageNumber"/>
          <w:rFonts w:asciiTheme="minorHAnsi" w:hAnsiTheme="minorHAnsi" w:cstheme="minorHAnsi"/>
          <w:color w:val="0070C0"/>
          <w:sz w:val="20"/>
        </w:rPr>
        <w:t xml:space="preserve">13 </w:t>
      </w:r>
    </w:ins>
    <w:r>
      <w:rPr>
        <w:rStyle w:val="PageNumber"/>
        <w:rFonts w:asciiTheme="minorHAnsi" w:hAnsiTheme="minorHAnsi" w:cstheme="minorHAnsi"/>
        <w:color w:val="0070C0"/>
        <w:sz w:val="20"/>
      </w:rPr>
      <w:t>March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A73B" w14:textId="1EB86231" w:rsidR="00584070" w:rsidRPr="00D46165" w:rsidRDefault="00584070" w:rsidP="00D46165">
    <w:pPr>
      <w:pStyle w:val="Footer"/>
      <w:pBdr>
        <w:top w:val="single" w:sz="4" w:space="1" w:color="auto"/>
      </w:pBdr>
      <w:rPr>
        <w:rStyle w:val="PageNumber"/>
        <w:rFonts w:ascii="Arial" w:hAnsi="Arial" w:cs="Arial"/>
        <w:sz w:val="16"/>
        <w:szCs w:val="16"/>
      </w:rPr>
    </w:pPr>
    <w:r w:rsidRPr="00D46165">
      <w:rPr>
        <w:rStyle w:val="PageNumber"/>
        <w:rFonts w:ascii="Arial" w:hAnsi="Arial" w:cs="Arial"/>
        <w:sz w:val="16"/>
        <w:szCs w:val="16"/>
        <w:lang w:val="en-AU"/>
      </w:rPr>
      <w:t xml:space="preserve">Confidential Information – </w:t>
    </w:r>
    <w:r>
      <w:rPr>
        <w:rStyle w:val="PageNumber"/>
        <w:rFonts w:ascii="Arial" w:hAnsi="Arial" w:cs="Arial"/>
        <w:sz w:val="16"/>
        <w:szCs w:val="16"/>
        <w:lang w:val="en-AU"/>
      </w:rPr>
      <w:t>The George Institute</w:t>
    </w:r>
    <w:r w:rsidRPr="00D46165">
      <w:rPr>
        <w:rStyle w:val="PageNumber"/>
        <w:rFonts w:ascii="Arial" w:hAnsi="Arial" w:cs="Arial"/>
        <w:sz w:val="16"/>
        <w:szCs w:val="16"/>
        <w:lang w:val="en-AU"/>
      </w:rPr>
      <w:t xml:space="preserve"> Pty. Ltd.</w:t>
    </w:r>
    <w:r w:rsidRPr="00D46165">
      <w:rPr>
        <w:rStyle w:val="PageNumber"/>
        <w:rFonts w:ascii="Arial" w:hAnsi="Arial" w:cs="Arial"/>
        <w:sz w:val="16"/>
        <w:szCs w:val="16"/>
        <w:lang w:val="en-AU"/>
      </w:rPr>
      <w:tab/>
    </w:r>
    <w:r>
      <w:rPr>
        <w:rStyle w:val="PageNumber"/>
        <w:rFonts w:ascii="Arial" w:hAnsi="Arial" w:cs="Arial"/>
        <w:sz w:val="16"/>
        <w:szCs w:val="16"/>
        <w:lang w:val="en-AU"/>
      </w:rPr>
      <w:tab/>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PAGE </w:instrText>
    </w:r>
    <w:r w:rsidRPr="00D46165">
      <w:rPr>
        <w:rStyle w:val="PageNumber"/>
        <w:rFonts w:ascii="Arial" w:hAnsi="Arial" w:cs="Arial"/>
        <w:sz w:val="16"/>
        <w:szCs w:val="16"/>
      </w:rPr>
      <w:fldChar w:fldCharType="separate"/>
    </w:r>
    <w:r>
      <w:rPr>
        <w:rStyle w:val="PageNumber"/>
        <w:rFonts w:ascii="Arial" w:hAnsi="Arial" w:cs="Arial"/>
        <w:noProof/>
        <w:sz w:val="16"/>
        <w:szCs w:val="16"/>
      </w:rPr>
      <w:t>20</w:t>
    </w:r>
    <w:r w:rsidRPr="00D46165">
      <w:rPr>
        <w:rStyle w:val="PageNumber"/>
        <w:rFonts w:ascii="Arial" w:hAnsi="Arial" w:cs="Arial"/>
        <w:sz w:val="16"/>
        <w:szCs w:val="16"/>
      </w:rPr>
      <w:fldChar w:fldCharType="end"/>
    </w:r>
    <w:r w:rsidRPr="00D46165">
      <w:rPr>
        <w:rStyle w:val="PageNumber"/>
        <w:rFonts w:ascii="Arial" w:hAnsi="Arial" w:cs="Arial"/>
        <w:sz w:val="16"/>
        <w:szCs w:val="16"/>
      </w:rPr>
      <w:t xml:space="preserve"> of </w:t>
    </w:r>
    <w:r w:rsidRPr="00D46165">
      <w:rPr>
        <w:rStyle w:val="PageNumber"/>
        <w:rFonts w:ascii="Arial" w:hAnsi="Arial" w:cs="Arial"/>
        <w:sz w:val="16"/>
        <w:szCs w:val="16"/>
      </w:rPr>
      <w:fldChar w:fldCharType="begin"/>
    </w:r>
    <w:r w:rsidRPr="00D46165">
      <w:rPr>
        <w:rStyle w:val="PageNumber"/>
        <w:rFonts w:ascii="Arial" w:hAnsi="Arial" w:cs="Arial"/>
        <w:sz w:val="16"/>
        <w:szCs w:val="16"/>
      </w:rPr>
      <w:instrText xml:space="preserve"> NUMPAGES </w:instrText>
    </w:r>
    <w:r w:rsidRPr="00D46165">
      <w:rPr>
        <w:rStyle w:val="PageNumber"/>
        <w:rFonts w:ascii="Arial" w:hAnsi="Arial" w:cs="Arial"/>
        <w:sz w:val="16"/>
        <w:szCs w:val="16"/>
      </w:rPr>
      <w:fldChar w:fldCharType="separate"/>
    </w:r>
    <w:r>
      <w:rPr>
        <w:rStyle w:val="PageNumber"/>
        <w:rFonts w:ascii="Arial" w:hAnsi="Arial" w:cs="Arial"/>
        <w:noProof/>
        <w:sz w:val="16"/>
        <w:szCs w:val="16"/>
      </w:rPr>
      <w:t>2</w:t>
    </w:r>
    <w:r w:rsidRPr="00D46165">
      <w:rPr>
        <w:rStyle w:val="PageNumber"/>
        <w:rFonts w:ascii="Arial" w:hAnsi="Arial" w:cs="Arial"/>
        <w:sz w:val="16"/>
        <w:szCs w:val="16"/>
      </w:rPr>
      <w:fldChar w:fldCharType="end"/>
    </w:r>
  </w:p>
  <w:p w14:paraId="78B16509" w14:textId="77777777" w:rsidR="00584070" w:rsidRPr="00D46165" w:rsidRDefault="00584070" w:rsidP="00D46165">
    <w:pPr>
      <w:pStyle w:val="Footer"/>
      <w:pBdr>
        <w:top w:val="single" w:sz="4" w:space="1" w:color="auto"/>
      </w:pBdr>
      <w:rPr>
        <w:rStyle w:val="PageNumber"/>
        <w:rFonts w:ascii="Arial" w:hAnsi="Arial" w:cs="Arial"/>
        <w:sz w:val="16"/>
        <w:szCs w:val="16"/>
        <w:lang w:val="en-AU"/>
      </w:rPr>
    </w:pPr>
    <w:r w:rsidRPr="00D46165">
      <w:rPr>
        <w:rStyle w:val="PageNumber"/>
        <w:rFonts w:ascii="Arial" w:hAnsi="Arial" w:cs="Arial"/>
        <w:sz w:val="16"/>
        <w:szCs w:val="16"/>
      </w:rPr>
      <w:t xml:space="preserve">Data Management Plan: </w:t>
    </w:r>
    <w:r>
      <w:rPr>
        <w:rStyle w:val="PageNumber"/>
        <w:rFonts w:ascii="Arial" w:hAnsi="Arial" w:cs="Arial"/>
        <w:sz w:val="16"/>
        <w:szCs w:val="16"/>
      </w:rPr>
      <w:t>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30B3" w14:textId="77777777" w:rsidR="00584070" w:rsidRDefault="00584070">
      <w:r>
        <w:separator/>
      </w:r>
    </w:p>
  </w:footnote>
  <w:footnote w:type="continuationSeparator" w:id="0">
    <w:p w14:paraId="2B4D7B48" w14:textId="77777777" w:rsidR="00584070" w:rsidRDefault="00584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31D3" w14:textId="4AE2A65D" w:rsidR="00584070" w:rsidRPr="00CD1BBE" w:rsidRDefault="00CD1BBE" w:rsidP="00A24266">
    <w:pPr>
      <w:pStyle w:val="Header"/>
      <w:rPr>
        <w:rStyle w:val="PageNumber"/>
        <w:b w:val="0"/>
        <w:bCs/>
        <w:iCs/>
        <w:sz w:val="16"/>
      </w:rPr>
    </w:pPr>
    <w:r>
      <w:rPr>
        <w:noProof/>
        <w:lang w:val="en-AU"/>
      </w:rPr>
      <w:drawing>
        <wp:anchor distT="0" distB="0" distL="114300" distR="114300" simplePos="0" relativeHeight="251658240" behindDoc="0" locked="0" layoutInCell="1" allowOverlap="1" wp14:anchorId="707B755F" wp14:editId="7E4DD104">
          <wp:simplePos x="0" y="0"/>
          <wp:positionH relativeFrom="column">
            <wp:posOffset>4724400</wp:posOffset>
          </wp:positionH>
          <wp:positionV relativeFrom="paragraph">
            <wp:posOffset>-471170</wp:posOffset>
          </wp:positionV>
          <wp:extent cx="1832610" cy="489585"/>
          <wp:effectExtent l="0" t="0" r="0" b="57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2610" cy="489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9F895CE"/>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C1304F"/>
    <w:multiLevelType w:val="hybridMultilevel"/>
    <w:tmpl w:val="EF483D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3AE249B"/>
    <w:multiLevelType w:val="hybridMultilevel"/>
    <w:tmpl w:val="14A21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1A2276"/>
    <w:multiLevelType w:val="hybridMultilevel"/>
    <w:tmpl w:val="A4D280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47D130B"/>
    <w:multiLevelType w:val="hybridMultilevel"/>
    <w:tmpl w:val="9D5A1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4205C"/>
    <w:multiLevelType w:val="hybridMultilevel"/>
    <w:tmpl w:val="2DD6EFD0"/>
    <w:lvl w:ilvl="0" w:tplc="0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F673EF"/>
    <w:multiLevelType w:val="hybridMultilevel"/>
    <w:tmpl w:val="B0649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344478"/>
    <w:multiLevelType w:val="hybridMultilevel"/>
    <w:tmpl w:val="E0ACA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1C7363"/>
    <w:multiLevelType w:val="hybridMultilevel"/>
    <w:tmpl w:val="DC18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8B7648"/>
    <w:multiLevelType w:val="hybridMultilevel"/>
    <w:tmpl w:val="EC1A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0909FC"/>
    <w:multiLevelType w:val="hybridMultilevel"/>
    <w:tmpl w:val="CDCC83D2"/>
    <w:lvl w:ilvl="0" w:tplc="4009000F">
      <w:start w:val="1"/>
      <w:numFmt w:val="decimal"/>
      <w:lvlText w:val="%1."/>
      <w:lvlJc w:val="left"/>
      <w:pPr>
        <w:ind w:left="779" w:hanging="360"/>
      </w:pPr>
    </w:lvl>
    <w:lvl w:ilvl="1" w:tplc="40090019">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abstractNum w:abstractNumId="11" w15:restartNumberingAfterBreak="0">
    <w:nsid w:val="510339A0"/>
    <w:multiLevelType w:val="hybridMultilevel"/>
    <w:tmpl w:val="EEC2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82252"/>
    <w:multiLevelType w:val="hybridMultilevel"/>
    <w:tmpl w:val="607620AA"/>
    <w:lvl w:ilvl="0" w:tplc="0F64C5A8">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F33AA2"/>
    <w:multiLevelType w:val="hybridMultilevel"/>
    <w:tmpl w:val="361AE03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CA659BC"/>
    <w:multiLevelType w:val="hybridMultilevel"/>
    <w:tmpl w:val="F7147732"/>
    <w:lvl w:ilvl="0" w:tplc="324AC3F6">
      <w:start w:val="6"/>
      <w:numFmt w:val="bullet"/>
      <w:pStyle w:val="SOPtextbullets"/>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453553"/>
    <w:multiLevelType w:val="hybridMultilevel"/>
    <w:tmpl w:val="053404C0"/>
    <w:lvl w:ilvl="0" w:tplc="908007F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E10303"/>
    <w:multiLevelType w:val="hybridMultilevel"/>
    <w:tmpl w:val="6262C2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F750235"/>
    <w:multiLevelType w:val="hybridMultilevel"/>
    <w:tmpl w:val="8E98EB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963660415">
    <w:abstractNumId w:val="0"/>
  </w:num>
  <w:num w:numId="2" w16cid:durableId="435633442">
    <w:abstractNumId w:val="14"/>
  </w:num>
  <w:num w:numId="3" w16cid:durableId="246042761">
    <w:abstractNumId w:val="3"/>
  </w:num>
  <w:num w:numId="4" w16cid:durableId="1854757090">
    <w:abstractNumId w:val="17"/>
  </w:num>
  <w:num w:numId="5" w16cid:durableId="1836652330">
    <w:abstractNumId w:val="16"/>
  </w:num>
  <w:num w:numId="6" w16cid:durableId="1616327701">
    <w:abstractNumId w:val="7"/>
  </w:num>
  <w:num w:numId="7" w16cid:durableId="871305744">
    <w:abstractNumId w:val="13"/>
  </w:num>
  <w:num w:numId="8" w16cid:durableId="1881934216">
    <w:abstractNumId w:val="2"/>
  </w:num>
  <w:num w:numId="9" w16cid:durableId="329912910">
    <w:abstractNumId w:val="15"/>
  </w:num>
  <w:num w:numId="10" w16cid:durableId="1228498238">
    <w:abstractNumId w:val="6"/>
  </w:num>
  <w:num w:numId="11" w16cid:durableId="2091997353">
    <w:abstractNumId w:val="4"/>
  </w:num>
  <w:num w:numId="12" w16cid:durableId="739255831">
    <w:abstractNumId w:val="10"/>
  </w:num>
  <w:num w:numId="13" w16cid:durableId="1738361525">
    <w:abstractNumId w:val="0"/>
    <w:lvlOverride w:ilvl="0">
      <w:startOverride w:val="11"/>
    </w:lvlOverride>
    <w:lvlOverride w:ilvl="1">
      <w:startOverride w:val="5"/>
    </w:lvlOverride>
  </w:num>
  <w:num w:numId="14" w16cid:durableId="1538350019">
    <w:abstractNumId w:val="0"/>
    <w:lvlOverride w:ilvl="0">
      <w:startOverride w:val="11"/>
    </w:lvlOverride>
    <w:lvlOverride w:ilvl="1">
      <w:startOverride w:val="8"/>
    </w:lvlOverride>
  </w:num>
  <w:num w:numId="15" w16cid:durableId="1728140982">
    <w:abstractNumId w:val="9"/>
  </w:num>
  <w:num w:numId="16" w16cid:durableId="1189872946">
    <w:abstractNumId w:val="0"/>
  </w:num>
  <w:num w:numId="17" w16cid:durableId="498885230">
    <w:abstractNumId w:val="0"/>
    <w:lvlOverride w:ilvl="0">
      <w:startOverride w:val="11"/>
    </w:lvlOverride>
    <w:lvlOverride w:ilvl="1">
      <w:startOverride w:val="8"/>
    </w:lvlOverride>
  </w:num>
  <w:num w:numId="18" w16cid:durableId="431050417">
    <w:abstractNumId w:val="0"/>
    <w:lvlOverride w:ilvl="0">
      <w:startOverride w:val="11"/>
    </w:lvlOverride>
    <w:lvlOverride w:ilvl="1">
      <w:startOverride w:val="8"/>
    </w:lvlOverride>
  </w:num>
  <w:num w:numId="19" w16cid:durableId="1300957823">
    <w:abstractNumId w:val="12"/>
  </w:num>
  <w:num w:numId="20" w16cid:durableId="1034428420">
    <w:abstractNumId w:val="0"/>
  </w:num>
  <w:num w:numId="21" w16cid:durableId="30543169">
    <w:abstractNumId w:val="0"/>
  </w:num>
  <w:num w:numId="22" w16cid:durableId="2023050067">
    <w:abstractNumId w:val="0"/>
  </w:num>
  <w:num w:numId="23" w16cid:durableId="1828931545">
    <w:abstractNumId w:val="5"/>
  </w:num>
  <w:num w:numId="24" w16cid:durableId="1151095304">
    <w:abstractNumId w:val="11"/>
  </w:num>
  <w:num w:numId="25" w16cid:durableId="524756301">
    <w:abstractNumId w:val="8"/>
  </w:num>
  <w:num w:numId="26" w16cid:durableId="1660422360">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701"/>
  <w:noPunctuationKerning/>
  <w:characterSpacingControl w:val="doNotCompress"/>
  <w:hdrShapeDefaults>
    <o:shapedefaults v:ext="edit" spidmax="1853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EE"/>
    <w:rsid w:val="00000ABD"/>
    <w:rsid w:val="00000BFC"/>
    <w:rsid w:val="0000234B"/>
    <w:rsid w:val="00002FE8"/>
    <w:rsid w:val="00003B27"/>
    <w:rsid w:val="00004B45"/>
    <w:rsid w:val="00006450"/>
    <w:rsid w:val="000069E8"/>
    <w:rsid w:val="00006A6D"/>
    <w:rsid w:val="00010F08"/>
    <w:rsid w:val="00011014"/>
    <w:rsid w:val="00011060"/>
    <w:rsid w:val="00011803"/>
    <w:rsid w:val="000118F5"/>
    <w:rsid w:val="00012199"/>
    <w:rsid w:val="00013136"/>
    <w:rsid w:val="00013249"/>
    <w:rsid w:val="00013834"/>
    <w:rsid w:val="00014427"/>
    <w:rsid w:val="00015CC3"/>
    <w:rsid w:val="00015E36"/>
    <w:rsid w:val="0001692D"/>
    <w:rsid w:val="00016A0B"/>
    <w:rsid w:val="000177E4"/>
    <w:rsid w:val="00017A45"/>
    <w:rsid w:val="00017E2C"/>
    <w:rsid w:val="00020AC0"/>
    <w:rsid w:val="00022112"/>
    <w:rsid w:val="000221E2"/>
    <w:rsid w:val="00022D8F"/>
    <w:rsid w:val="00023F68"/>
    <w:rsid w:val="0002440F"/>
    <w:rsid w:val="00025F3E"/>
    <w:rsid w:val="000264BB"/>
    <w:rsid w:val="00026F8B"/>
    <w:rsid w:val="00030474"/>
    <w:rsid w:val="00031483"/>
    <w:rsid w:val="000315D3"/>
    <w:rsid w:val="00031710"/>
    <w:rsid w:val="00032C61"/>
    <w:rsid w:val="00033298"/>
    <w:rsid w:val="000340A0"/>
    <w:rsid w:val="00035464"/>
    <w:rsid w:val="00035F7B"/>
    <w:rsid w:val="00037DA7"/>
    <w:rsid w:val="00041511"/>
    <w:rsid w:val="00041DB3"/>
    <w:rsid w:val="00042907"/>
    <w:rsid w:val="00042B62"/>
    <w:rsid w:val="0004382D"/>
    <w:rsid w:val="00044BB2"/>
    <w:rsid w:val="00045C48"/>
    <w:rsid w:val="00046D2B"/>
    <w:rsid w:val="00046DED"/>
    <w:rsid w:val="00050BAA"/>
    <w:rsid w:val="00050CBF"/>
    <w:rsid w:val="00050EE1"/>
    <w:rsid w:val="000512BD"/>
    <w:rsid w:val="00051750"/>
    <w:rsid w:val="000522A9"/>
    <w:rsid w:val="00053748"/>
    <w:rsid w:val="000543CE"/>
    <w:rsid w:val="00054554"/>
    <w:rsid w:val="00054688"/>
    <w:rsid w:val="00054D7E"/>
    <w:rsid w:val="00055404"/>
    <w:rsid w:val="00055DE3"/>
    <w:rsid w:val="000579CA"/>
    <w:rsid w:val="000607E5"/>
    <w:rsid w:val="00060D2B"/>
    <w:rsid w:val="0006179B"/>
    <w:rsid w:val="000626E4"/>
    <w:rsid w:val="00062B1D"/>
    <w:rsid w:val="00063989"/>
    <w:rsid w:val="00064AF7"/>
    <w:rsid w:val="00065D80"/>
    <w:rsid w:val="00066366"/>
    <w:rsid w:val="00066CFF"/>
    <w:rsid w:val="00066FFF"/>
    <w:rsid w:val="00070E6E"/>
    <w:rsid w:val="000712E8"/>
    <w:rsid w:val="000715F6"/>
    <w:rsid w:val="00071672"/>
    <w:rsid w:val="00072152"/>
    <w:rsid w:val="00072524"/>
    <w:rsid w:val="00073290"/>
    <w:rsid w:val="0007460A"/>
    <w:rsid w:val="00074F84"/>
    <w:rsid w:val="000764AE"/>
    <w:rsid w:val="000821B9"/>
    <w:rsid w:val="0008395B"/>
    <w:rsid w:val="00083AA8"/>
    <w:rsid w:val="00083ECD"/>
    <w:rsid w:val="0008434D"/>
    <w:rsid w:val="00084D56"/>
    <w:rsid w:val="000852CF"/>
    <w:rsid w:val="00087464"/>
    <w:rsid w:val="00087493"/>
    <w:rsid w:val="0009046B"/>
    <w:rsid w:val="00091276"/>
    <w:rsid w:val="00092791"/>
    <w:rsid w:val="000941B8"/>
    <w:rsid w:val="00094348"/>
    <w:rsid w:val="0009633D"/>
    <w:rsid w:val="00096897"/>
    <w:rsid w:val="000969EA"/>
    <w:rsid w:val="00096CBA"/>
    <w:rsid w:val="00096D9F"/>
    <w:rsid w:val="000972B8"/>
    <w:rsid w:val="000A215A"/>
    <w:rsid w:val="000A21CD"/>
    <w:rsid w:val="000A22B3"/>
    <w:rsid w:val="000A2CC9"/>
    <w:rsid w:val="000A31D9"/>
    <w:rsid w:val="000A324F"/>
    <w:rsid w:val="000A46F5"/>
    <w:rsid w:val="000A54AF"/>
    <w:rsid w:val="000A56BD"/>
    <w:rsid w:val="000A6A33"/>
    <w:rsid w:val="000A75B1"/>
    <w:rsid w:val="000A7DE5"/>
    <w:rsid w:val="000B0ABF"/>
    <w:rsid w:val="000B40DA"/>
    <w:rsid w:val="000B4591"/>
    <w:rsid w:val="000B4CA0"/>
    <w:rsid w:val="000B5AA2"/>
    <w:rsid w:val="000B61FE"/>
    <w:rsid w:val="000B68CC"/>
    <w:rsid w:val="000B69F0"/>
    <w:rsid w:val="000B6BA5"/>
    <w:rsid w:val="000B6E9B"/>
    <w:rsid w:val="000B74A9"/>
    <w:rsid w:val="000B77DB"/>
    <w:rsid w:val="000B7F61"/>
    <w:rsid w:val="000B7F6F"/>
    <w:rsid w:val="000C02A9"/>
    <w:rsid w:val="000C04CF"/>
    <w:rsid w:val="000C0D1E"/>
    <w:rsid w:val="000C142B"/>
    <w:rsid w:val="000C2C88"/>
    <w:rsid w:val="000C2DA1"/>
    <w:rsid w:val="000C2FB3"/>
    <w:rsid w:val="000C3B45"/>
    <w:rsid w:val="000C3C7D"/>
    <w:rsid w:val="000C52AB"/>
    <w:rsid w:val="000C53E0"/>
    <w:rsid w:val="000C5A71"/>
    <w:rsid w:val="000C5ABC"/>
    <w:rsid w:val="000C5CA5"/>
    <w:rsid w:val="000C7FE0"/>
    <w:rsid w:val="000D0AD3"/>
    <w:rsid w:val="000D0F75"/>
    <w:rsid w:val="000D1061"/>
    <w:rsid w:val="000D16FD"/>
    <w:rsid w:val="000D1776"/>
    <w:rsid w:val="000D3C65"/>
    <w:rsid w:val="000D4006"/>
    <w:rsid w:val="000D457E"/>
    <w:rsid w:val="000D5D02"/>
    <w:rsid w:val="000D6117"/>
    <w:rsid w:val="000D661E"/>
    <w:rsid w:val="000D6A02"/>
    <w:rsid w:val="000D74C4"/>
    <w:rsid w:val="000D7FA4"/>
    <w:rsid w:val="000E104A"/>
    <w:rsid w:val="000E1406"/>
    <w:rsid w:val="000E1D9A"/>
    <w:rsid w:val="000E2FC3"/>
    <w:rsid w:val="000E39A7"/>
    <w:rsid w:val="000E46BA"/>
    <w:rsid w:val="000E4C7F"/>
    <w:rsid w:val="000E5ED0"/>
    <w:rsid w:val="000F0C6D"/>
    <w:rsid w:val="000F0D97"/>
    <w:rsid w:val="000F0EBC"/>
    <w:rsid w:val="000F0F88"/>
    <w:rsid w:val="000F14D7"/>
    <w:rsid w:val="000F187D"/>
    <w:rsid w:val="000F1AFE"/>
    <w:rsid w:val="000F2289"/>
    <w:rsid w:val="000F314E"/>
    <w:rsid w:val="000F385C"/>
    <w:rsid w:val="000F4005"/>
    <w:rsid w:val="000F5310"/>
    <w:rsid w:val="000F6B8A"/>
    <w:rsid w:val="000F6E8D"/>
    <w:rsid w:val="00100660"/>
    <w:rsid w:val="001019C7"/>
    <w:rsid w:val="00102C3E"/>
    <w:rsid w:val="00103088"/>
    <w:rsid w:val="00103680"/>
    <w:rsid w:val="00106737"/>
    <w:rsid w:val="00107AA3"/>
    <w:rsid w:val="001104E5"/>
    <w:rsid w:val="00110955"/>
    <w:rsid w:val="00112284"/>
    <w:rsid w:val="0011372E"/>
    <w:rsid w:val="00114498"/>
    <w:rsid w:val="0011450C"/>
    <w:rsid w:val="0011476C"/>
    <w:rsid w:val="00115D81"/>
    <w:rsid w:val="00117F59"/>
    <w:rsid w:val="0012001C"/>
    <w:rsid w:val="00120EB5"/>
    <w:rsid w:val="001210E5"/>
    <w:rsid w:val="0012123F"/>
    <w:rsid w:val="00122449"/>
    <w:rsid w:val="001236F7"/>
    <w:rsid w:val="00123D79"/>
    <w:rsid w:val="00124D05"/>
    <w:rsid w:val="001251FC"/>
    <w:rsid w:val="00125AE2"/>
    <w:rsid w:val="00126003"/>
    <w:rsid w:val="00126C68"/>
    <w:rsid w:val="00127316"/>
    <w:rsid w:val="001273F1"/>
    <w:rsid w:val="001279D0"/>
    <w:rsid w:val="0013092D"/>
    <w:rsid w:val="00130FD1"/>
    <w:rsid w:val="00131647"/>
    <w:rsid w:val="001329AB"/>
    <w:rsid w:val="00132B9A"/>
    <w:rsid w:val="00133CEB"/>
    <w:rsid w:val="0013500A"/>
    <w:rsid w:val="00135226"/>
    <w:rsid w:val="00135344"/>
    <w:rsid w:val="00135ACE"/>
    <w:rsid w:val="00135F3C"/>
    <w:rsid w:val="001367EB"/>
    <w:rsid w:val="00137818"/>
    <w:rsid w:val="00137A79"/>
    <w:rsid w:val="00140ECE"/>
    <w:rsid w:val="00141A04"/>
    <w:rsid w:val="0014221B"/>
    <w:rsid w:val="00142386"/>
    <w:rsid w:val="001435B9"/>
    <w:rsid w:val="00143E48"/>
    <w:rsid w:val="00144416"/>
    <w:rsid w:val="00144BD4"/>
    <w:rsid w:val="001450BD"/>
    <w:rsid w:val="00146130"/>
    <w:rsid w:val="00146C51"/>
    <w:rsid w:val="0014719C"/>
    <w:rsid w:val="00147FF6"/>
    <w:rsid w:val="00150450"/>
    <w:rsid w:val="0015054B"/>
    <w:rsid w:val="001505F9"/>
    <w:rsid w:val="00153D76"/>
    <w:rsid w:val="00154854"/>
    <w:rsid w:val="00154BCE"/>
    <w:rsid w:val="00154F77"/>
    <w:rsid w:val="00156BE4"/>
    <w:rsid w:val="00157F74"/>
    <w:rsid w:val="00160487"/>
    <w:rsid w:val="0016096E"/>
    <w:rsid w:val="0016178D"/>
    <w:rsid w:val="00162363"/>
    <w:rsid w:val="001625AC"/>
    <w:rsid w:val="00162C3E"/>
    <w:rsid w:val="00163AF8"/>
    <w:rsid w:val="0016464F"/>
    <w:rsid w:val="00164C16"/>
    <w:rsid w:val="00164CCF"/>
    <w:rsid w:val="00166BDB"/>
    <w:rsid w:val="00171909"/>
    <w:rsid w:val="00172735"/>
    <w:rsid w:val="00172B8D"/>
    <w:rsid w:val="001732B4"/>
    <w:rsid w:val="0017347F"/>
    <w:rsid w:val="00173B32"/>
    <w:rsid w:val="00173C88"/>
    <w:rsid w:val="00174582"/>
    <w:rsid w:val="00174AA7"/>
    <w:rsid w:val="00174E2A"/>
    <w:rsid w:val="00174EED"/>
    <w:rsid w:val="00177AE4"/>
    <w:rsid w:val="00180D0A"/>
    <w:rsid w:val="00181A6F"/>
    <w:rsid w:val="00182480"/>
    <w:rsid w:val="00182484"/>
    <w:rsid w:val="00182F1F"/>
    <w:rsid w:val="00183CB9"/>
    <w:rsid w:val="00183DA7"/>
    <w:rsid w:val="001841BC"/>
    <w:rsid w:val="001841E2"/>
    <w:rsid w:val="00184D33"/>
    <w:rsid w:val="00185337"/>
    <w:rsid w:val="0018573F"/>
    <w:rsid w:val="001862A4"/>
    <w:rsid w:val="00187550"/>
    <w:rsid w:val="00191E9E"/>
    <w:rsid w:val="00192145"/>
    <w:rsid w:val="00193916"/>
    <w:rsid w:val="001947A4"/>
    <w:rsid w:val="00195429"/>
    <w:rsid w:val="00195C2B"/>
    <w:rsid w:val="0019702F"/>
    <w:rsid w:val="00197691"/>
    <w:rsid w:val="001976E9"/>
    <w:rsid w:val="001A0876"/>
    <w:rsid w:val="001A11A1"/>
    <w:rsid w:val="001A1530"/>
    <w:rsid w:val="001A1AC6"/>
    <w:rsid w:val="001A1B25"/>
    <w:rsid w:val="001A239B"/>
    <w:rsid w:val="001A35FD"/>
    <w:rsid w:val="001A3CCB"/>
    <w:rsid w:val="001A4056"/>
    <w:rsid w:val="001A4332"/>
    <w:rsid w:val="001A4AB0"/>
    <w:rsid w:val="001A68F2"/>
    <w:rsid w:val="001A74C5"/>
    <w:rsid w:val="001B052C"/>
    <w:rsid w:val="001B07D3"/>
    <w:rsid w:val="001B101E"/>
    <w:rsid w:val="001B2568"/>
    <w:rsid w:val="001B3F5C"/>
    <w:rsid w:val="001B4369"/>
    <w:rsid w:val="001B4922"/>
    <w:rsid w:val="001B49C8"/>
    <w:rsid w:val="001B50D6"/>
    <w:rsid w:val="001B59A4"/>
    <w:rsid w:val="001B6890"/>
    <w:rsid w:val="001B7280"/>
    <w:rsid w:val="001C01A0"/>
    <w:rsid w:val="001C0A0E"/>
    <w:rsid w:val="001C1D1D"/>
    <w:rsid w:val="001C20DF"/>
    <w:rsid w:val="001C2294"/>
    <w:rsid w:val="001C2347"/>
    <w:rsid w:val="001C2B40"/>
    <w:rsid w:val="001C2F8C"/>
    <w:rsid w:val="001C3D31"/>
    <w:rsid w:val="001C55D1"/>
    <w:rsid w:val="001C564E"/>
    <w:rsid w:val="001C5CD4"/>
    <w:rsid w:val="001C6C8F"/>
    <w:rsid w:val="001C7848"/>
    <w:rsid w:val="001D0877"/>
    <w:rsid w:val="001D1548"/>
    <w:rsid w:val="001D24F8"/>
    <w:rsid w:val="001D2CAE"/>
    <w:rsid w:val="001D38F9"/>
    <w:rsid w:val="001D419A"/>
    <w:rsid w:val="001D42F7"/>
    <w:rsid w:val="001D53A2"/>
    <w:rsid w:val="001D5AD8"/>
    <w:rsid w:val="001D61B2"/>
    <w:rsid w:val="001D6203"/>
    <w:rsid w:val="001D7B2F"/>
    <w:rsid w:val="001E075C"/>
    <w:rsid w:val="001E0AEA"/>
    <w:rsid w:val="001E205A"/>
    <w:rsid w:val="001E2921"/>
    <w:rsid w:val="001E304C"/>
    <w:rsid w:val="001E4028"/>
    <w:rsid w:val="001E44D0"/>
    <w:rsid w:val="001E4995"/>
    <w:rsid w:val="001E567D"/>
    <w:rsid w:val="001F0685"/>
    <w:rsid w:val="001F0C82"/>
    <w:rsid w:val="001F0DB6"/>
    <w:rsid w:val="001F12E8"/>
    <w:rsid w:val="001F1C66"/>
    <w:rsid w:val="001F1EEE"/>
    <w:rsid w:val="001F22F0"/>
    <w:rsid w:val="001F31D2"/>
    <w:rsid w:val="001F446E"/>
    <w:rsid w:val="001F557E"/>
    <w:rsid w:val="001F602B"/>
    <w:rsid w:val="001F71B0"/>
    <w:rsid w:val="001F72C8"/>
    <w:rsid w:val="001F7A65"/>
    <w:rsid w:val="002001A1"/>
    <w:rsid w:val="002001EA"/>
    <w:rsid w:val="002007B2"/>
    <w:rsid w:val="002007EC"/>
    <w:rsid w:val="00200876"/>
    <w:rsid w:val="002008A3"/>
    <w:rsid w:val="0020093F"/>
    <w:rsid w:val="00200DEF"/>
    <w:rsid w:val="0020161E"/>
    <w:rsid w:val="00202593"/>
    <w:rsid w:val="00203814"/>
    <w:rsid w:val="002039C3"/>
    <w:rsid w:val="00203A56"/>
    <w:rsid w:val="00203A61"/>
    <w:rsid w:val="002040CB"/>
    <w:rsid w:val="002053E5"/>
    <w:rsid w:val="002062CE"/>
    <w:rsid w:val="002076DB"/>
    <w:rsid w:val="00210839"/>
    <w:rsid w:val="00210F44"/>
    <w:rsid w:val="0021136C"/>
    <w:rsid w:val="00213454"/>
    <w:rsid w:val="00213B0E"/>
    <w:rsid w:val="00213EEA"/>
    <w:rsid w:val="00214260"/>
    <w:rsid w:val="00214514"/>
    <w:rsid w:val="00215508"/>
    <w:rsid w:val="00215D6A"/>
    <w:rsid w:val="00216C2F"/>
    <w:rsid w:val="00217FEE"/>
    <w:rsid w:val="002202E5"/>
    <w:rsid w:val="0022164D"/>
    <w:rsid w:val="0022180E"/>
    <w:rsid w:val="0022255D"/>
    <w:rsid w:val="0022293D"/>
    <w:rsid w:val="00223280"/>
    <w:rsid w:val="00223F2B"/>
    <w:rsid w:val="002241FD"/>
    <w:rsid w:val="002248D6"/>
    <w:rsid w:val="00224B98"/>
    <w:rsid w:val="0022586A"/>
    <w:rsid w:val="00225CBB"/>
    <w:rsid w:val="00226C30"/>
    <w:rsid w:val="00226F9D"/>
    <w:rsid w:val="00227C7E"/>
    <w:rsid w:val="00233389"/>
    <w:rsid w:val="0023418C"/>
    <w:rsid w:val="00234C78"/>
    <w:rsid w:val="00237AE5"/>
    <w:rsid w:val="00241654"/>
    <w:rsid w:val="00241A65"/>
    <w:rsid w:val="00242BAE"/>
    <w:rsid w:val="00243AEC"/>
    <w:rsid w:val="00244913"/>
    <w:rsid w:val="00244DDD"/>
    <w:rsid w:val="0024597A"/>
    <w:rsid w:val="002460D4"/>
    <w:rsid w:val="00247291"/>
    <w:rsid w:val="00247828"/>
    <w:rsid w:val="00250444"/>
    <w:rsid w:val="00250B34"/>
    <w:rsid w:val="0025242C"/>
    <w:rsid w:val="0025273F"/>
    <w:rsid w:val="00252A6D"/>
    <w:rsid w:val="00253070"/>
    <w:rsid w:val="0025478C"/>
    <w:rsid w:val="00256D86"/>
    <w:rsid w:val="002615BB"/>
    <w:rsid w:val="00264040"/>
    <w:rsid w:val="0026449C"/>
    <w:rsid w:val="00264630"/>
    <w:rsid w:val="00264AA8"/>
    <w:rsid w:val="00264B6D"/>
    <w:rsid w:val="00265244"/>
    <w:rsid w:val="00265880"/>
    <w:rsid w:val="0026684D"/>
    <w:rsid w:val="00267B64"/>
    <w:rsid w:val="00267B82"/>
    <w:rsid w:val="002716CC"/>
    <w:rsid w:val="00272B46"/>
    <w:rsid w:val="00272BA9"/>
    <w:rsid w:val="002746D6"/>
    <w:rsid w:val="00275427"/>
    <w:rsid w:val="00276FED"/>
    <w:rsid w:val="002777A8"/>
    <w:rsid w:val="00277B69"/>
    <w:rsid w:val="00280AC5"/>
    <w:rsid w:val="00280BF4"/>
    <w:rsid w:val="002811D2"/>
    <w:rsid w:val="00281778"/>
    <w:rsid w:val="00281CF5"/>
    <w:rsid w:val="00283B10"/>
    <w:rsid w:val="00284099"/>
    <w:rsid w:val="002856F8"/>
    <w:rsid w:val="00286AF9"/>
    <w:rsid w:val="002900CF"/>
    <w:rsid w:val="0029158E"/>
    <w:rsid w:val="002923BC"/>
    <w:rsid w:val="00293319"/>
    <w:rsid w:val="0029397E"/>
    <w:rsid w:val="00294C69"/>
    <w:rsid w:val="00294D17"/>
    <w:rsid w:val="00295FA9"/>
    <w:rsid w:val="0029611A"/>
    <w:rsid w:val="002961BC"/>
    <w:rsid w:val="00297024"/>
    <w:rsid w:val="00297817"/>
    <w:rsid w:val="00297A43"/>
    <w:rsid w:val="002A0522"/>
    <w:rsid w:val="002A07F1"/>
    <w:rsid w:val="002A307D"/>
    <w:rsid w:val="002A4C8A"/>
    <w:rsid w:val="002A6ED0"/>
    <w:rsid w:val="002A72ED"/>
    <w:rsid w:val="002A7E51"/>
    <w:rsid w:val="002B0705"/>
    <w:rsid w:val="002B0AB3"/>
    <w:rsid w:val="002B0E16"/>
    <w:rsid w:val="002B1392"/>
    <w:rsid w:val="002B2389"/>
    <w:rsid w:val="002B282A"/>
    <w:rsid w:val="002B31B3"/>
    <w:rsid w:val="002B3507"/>
    <w:rsid w:val="002B3D52"/>
    <w:rsid w:val="002B48C2"/>
    <w:rsid w:val="002B49AF"/>
    <w:rsid w:val="002B4D40"/>
    <w:rsid w:val="002B5A55"/>
    <w:rsid w:val="002B5F2D"/>
    <w:rsid w:val="002C1EC3"/>
    <w:rsid w:val="002C2E5A"/>
    <w:rsid w:val="002C3E50"/>
    <w:rsid w:val="002C47F5"/>
    <w:rsid w:val="002C5907"/>
    <w:rsid w:val="002C6767"/>
    <w:rsid w:val="002D1B75"/>
    <w:rsid w:val="002D26E9"/>
    <w:rsid w:val="002D31D8"/>
    <w:rsid w:val="002D3CDB"/>
    <w:rsid w:val="002D443D"/>
    <w:rsid w:val="002D4CCA"/>
    <w:rsid w:val="002D77B3"/>
    <w:rsid w:val="002D7899"/>
    <w:rsid w:val="002E10CF"/>
    <w:rsid w:val="002E3B6D"/>
    <w:rsid w:val="002E6183"/>
    <w:rsid w:val="002E69D2"/>
    <w:rsid w:val="002F1B93"/>
    <w:rsid w:val="002F4974"/>
    <w:rsid w:val="002F61E8"/>
    <w:rsid w:val="00300524"/>
    <w:rsid w:val="00300DF1"/>
    <w:rsid w:val="0030119C"/>
    <w:rsid w:val="003012CB"/>
    <w:rsid w:val="00301F05"/>
    <w:rsid w:val="003027A2"/>
    <w:rsid w:val="003028F3"/>
    <w:rsid w:val="00303173"/>
    <w:rsid w:val="0030386F"/>
    <w:rsid w:val="00304F8F"/>
    <w:rsid w:val="0030542D"/>
    <w:rsid w:val="003078FF"/>
    <w:rsid w:val="00310389"/>
    <w:rsid w:val="00311566"/>
    <w:rsid w:val="003119C1"/>
    <w:rsid w:val="003121D1"/>
    <w:rsid w:val="00312554"/>
    <w:rsid w:val="00313325"/>
    <w:rsid w:val="00314B4F"/>
    <w:rsid w:val="00314E8A"/>
    <w:rsid w:val="00314F28"/>
    <w:rsid w:val="00316D0A"/>
    <w:rsid w:val="003217AE"/>
    <w:rsid w:val="003222C9"/>
    <w:rsid w:val="00322523"/>
    <w:rsid w:val="00322AAD"/>
    <w:rsid w:val="00322D2D"/>
    <w:rsid w:val="003231EE"/>
    <w:rsid w:val="00323905"/>
    <w:rsid w:val="00323AD4"/>
    <w:rsid w:val="00325D43"/>
    <w:rsid w:val="00327B54"/>
    <w:rsid w:val="00330311"/>
    <w:rsid w:val="0033088F"/>
    <w:rsid w:val="00331624"/>
    <w:rsid w:val="003323F5"/>
    <w:rsid w:val="0033240B"/>
    <w:rsid w:val="00332588"/>
    <w:rsid w:val="00332F21"/>
    <w:rsid w:val="00334AB6"/>
    <w:rsid w:val="00334D10"/>
    <w:rsid w:val="003351DB"/>
    <w:rsid w:val="00335D64"/>
    <w:rsid w:val="00340018"/>
    <w:rsid w:val="003413CC"/>
    <w:rsid w:val="00342257"/>
    <w:rsid w:val="0034473D"/>
    <w:rsid w:val="00344A09"/>
    <w:rsid w:val="0034529F"/>
    <w:rsid w:val="003453B0"/>
    <w:rsid w:val="003457D9"/>
    <w:rsid w:val="00345B8C"/>
    <w:rsid w:val="00346766"/>
    <w:rsid w:val="00350E2E"/>
    <w:rsid w:val="003513F2"/>
    <w:rsid w:val="0035287B"/>
    <w:rsid w:val="00352F22"/>
    <w:rsid w:val="003538E5"/>
    <w:rsid w:val="003541B0"/>
    <w:rsid w:val="00354A7C"/>
    <w:rsid w:val="0035503F"/>
    <w:rsid w:val="00355472"/>
    <w:rsid w:val="00357A0C"/>
    <w:rsid w:val="003601C3"/>
    <w:rsid w:val="00360936"/>
    <w:rsid w:val="00361EFC"/>
    <w:rsid w:val="00362B84"/>
    <w:rsid w:val="0036433E"/>
    <w:rsid w:val="0036471E"/>
    <w:rsid w:val="00364E7D"/>
    <w:rsid w:val="0036599F"/>
    <w:rsid w:val="00365BDD"/>
    <w:rsid w:val="00365EDF"/>
    <w:rsid w:val="00365FF8"/>
    <w:rsid w:val="003671A8"/>
    <w:rsid w:val="00367445"/>
    <w:rsid w:val="003674D7"/>
    <w:rsid w:val="0037153A"/>
    <w:rsid w:val="003718D5"/>
    <w:rsid w:val="003729A6"/>
    <w:rsid w:val="00374228"/>
    <w:rsid w:val="00375026"/>
    <w:rsid w:val="00376600"/>
    <w:rsid w:val="00376B61"/>
    <w:rsid w:val="0037771A"/>
    <w:rsid w:val="003815A6"/>
    <w:rsid w:val="00382066"/>
    <w:rsid w:val="00382595"/>
    <w:rsid w:val="00383227"/>
    <w:rsid w:val="003835EC"/>
    <w:rsid w:val="00383989"/>
    <w:rsid w:val="003844A7"/>
    <w:rsid w:val="003849A6"/>
    <w:rsid w:val="00384C89"/>
    <w:rsid w:val="00384FD1"/>
    <w:rsid w:val="00385F21"/>
    <w:rsid w:val="0039017F"/>
    <w:rsid w:val="00390690"/>
    <w:rsid w:val="003911A4"/>
    <w:rsid w:val="00391B42"/>
    <w:rsid w:val="00392E02"/>
    <w:rsid w:val="00393179"/>
    <w:rsid w:val="00393232"/>
    <w:rsid w:val="003935F7"/>
    <w:rsid w:val="00395DD8"/>
    <w:rsid w:val="00396C6E"/>
    <w:rsid w:val="003979BD"/>
    <w:rsid w:val="003A0BF4"/>
    <w:rsid w:val="003A2BF1"/>
    <w:rsid w:val="003A3106"/>
    <w:rsid w:val="003A4502"/>
    <w:rsid w:val="003A493B"/>
    <w:rsid w:val="003A570B"/>
    <w:rsid w:val="003A5AB1"/>
    <w:rsid w:val="003A64FA"/>
    <w:rsid w:val="003B02EA"/>
    <w:rsid w:val="003B1ADB"/>
    <w:rsid w:val="003B1B4D"/>
    <w:rsid w:val="003B4372"/>
    <w:rsid w:val="003B4982"/>
    <w:rsid w:val="003B5430"/>
    <w:rsid w:val="003B5A67"/>
    <w:rsid w:val="003B6115"/>
    <w:rsid w:val="003B6A3A"/>
    <w:rsid w:val="003B6C31"/>
    <w:rsid w:val="003B7E26"/>
    <w:rsid w:val="003B7E31"/>
    <w:rsid w:val="003C0938"/>
    <w:rsid w:val="003C17E6"/>
    <w:rsid w:val="003C22AC"/>
    <w:rsid w:val="003C2865"/>
    <w:rsid w:val="003C2E64"/>
    <w:rsid w:val="003C3498"/>
    <w:rsid w:val="003C3735"/>
    <w:rsid w:val="003C37EA"/>
    <w:rsid w:val="003C3E2D"/>
    <w:rsid w:val="003C4792"/>
    <w:rsid w:val="003C7142"/>
    <w:rsid w:val="003C77A0"/>
    <w:rsid w:val="003D0525"/>
    <w:rsid w:val="003D0783"/>
    <w:rsid w:val="003D1354"/>
    <w:rsid w:val="003D154E"/>
    <w:rsid w:val="003D2175"/>
    <w:rsid w:val="003D31C0"/>
    <w:rsid w:val="003D4F38"/>
    <w:rsid w:val="003D5A44"/>
    <w:rsid w:val="003D6603"/>
    <w:rsid w:val="003D799B"/>
    <w:rsid w:val="003D7C62"/>
    <w:rsid w:val="003D7F56"/>
    <w:rsid w:val="003E0659"/>
    <w:rsid w:val="003E0BA5"/>
    <w:rsid w:val="003E3C1C"/>
    <w:rsid w:val="003E4461"/>
    <w:rsid w:val="003E6E2F"/>
    <w:rsid w:val="003E7873"/>
    <w:rsid w:val="003E7EE4"/>
    <w:rsid w:val="003F047C"/>
    <w:rsid w:val="003F17C0"/>
    <w:rsid w:val="003F1F3A"/>
    <w:rsid w:val="003F2B4C"/>
    <w:rsid w:val="003F3026"/>
    <w:rsid w:val="003F3F85"/>
    <w:rsid w:val="003F4F8E"/>
    <w:rsid w:val="003F584F"/>
    <w:rsid w:val="003F5B28"/>
    <w:rsid w:val="003F5B80"/>
    <w:rsid w:val="003F6231"/>
    <w:rsid w:val="003F6A64"/>
    <w:rsid w:val="003F754F"/>
    <w:rsid w:val="003F7D06"/>
    <w:rsid w:val="0040196F"/>
    <w:rsid w:val="004024EE"/>
    <w:rsid w:val="0040359E"/>
    <w:rsid w:val="00403860"/>
    <w:rsid w:val="004045E5"/>
    <w:rsid w:val="00404B0A"/>
    <w:rsid w:val="004064F8"/>
    <w:rsid w:val="00407E63"/>
    <w:rsid w:val="00407FC9"/>
    <w:rsid w:val="00410C6E"/>
    <w:rsid w:val="00411561"/>
    <w:rsid w:val="0041366C"/>
    <w:rsid w:val="00414FC3"/>
    <w:rsid w:val="004155C0"/>
    <w:rsid w:val="00420031"/>
    <w:rsid w:val="0042006B"/>
    <w:rsid w:val="004202D8"/>
    <w:rsid w:val="00420937"/>
    <w:rsid w:val="00422A99"/>
    <w:rsid w:val="004232EA"/>
    <w:rsid w:val="004233DC"/>
    <w:rsid w:val="00424DDF"/>
    <w:rsid w:val="004251EB"/>
    <w:rsid w:val="00425AFA"/>
    <w:rsid w:val="00426379"/>
    <w:rsid w:val="00426468"/>
    <w:rsid w:val="0043041D"/>
    <w:rsid w:val="00430BBF"/>
    <w:rsid w:val="00430E4B"/>
    <w:rsid w:val="00432302"/>
    <w:rsid w:val="004350D9"/>
    <w:rsid w:val="00435F56"/>
    <w:rsid w:val="00435FC2"/>
    <w:rsid w:val="00437446"/>
    <w:rsid w:val="00437811"/>
    <w:rsid w:val="004407B2"/>
    <w:rsid w:val="00440801"/>
    <w:rsid w:val="0044225C"/>
    <w:rsid w:val="004434B9"/>
    <w:rsid w:val="0044424D"/>
    <w:rsid w:val="004451E5"/>
    <w:rsid w:val="00445324"/>
    <w:rsid w:val="0044673B"/>
    <w:rsid w:val="004473DB"/>
    <w:rsid w:val="0045023A"/>
    <w:rsid w:val="00451045"/>
    <w:rsid w:val="004538FA"/>
    <w:rsid w:val="00454390"/>
    <w:rsid w:val="004547D5"/>
    <w:rsid w:val="00454CEA"/>
    <w:rsid w:val="00454D9C"/>
    <w:rsid w:val="00454E93"/>
    <w:rsid w:val="004557A4"/>
    <w:rsid w:val="004573D1"/>
    <w:rsid w:val="0045754B"/>
    <w:rsid w:val="00457992"/>
    <w:rsid w:val="004601B6"/>
    <w:rsid w:val="004606D6"/>
    <w:rsid w:val="00460B6A"/>
    <w:rsid w:val="004626F5"/>
    <w:rsid w:val="00462865"/>
    <w:rsid w:val="00462FA5"/>
    <w:rsid w:val="00463401"/>
    <w:rsid w:val="00464DAD"/>
    <w:rsid w:val="00465524"/>
    <w:rsid w:val="00465774"/>
    <w:rsid w:val="004659B1"/>
    <w:rsid w:val="00466438"/>
    <w:rsid w:val="00466ACF"/>
    <w:rsid w:val="004672DF"/>
    <w:rsid w:val="00467889"/>
    <w:rsid w:val="004679DF"/>
    <w:rsid w:val="00467A8C"/>
    <w:rsid w:val="004705FA"/>
    <w:rsid w:val="00470823"/>
    <w:rsid w:val="00470ADC"/>
    <w:rsid w:val="00470F71"/>
    <w:rsid w:val="00471B0B"/>
    <w:rsid w:val="004723D5"/>
    <w:rsid w:val="004740AE"/>
    <w:rsid w:val="00474842"/>
    <w:rsid w:val="00474EB7"/>
    <w:rsid w:val="00476A7D"/>
    <w:rsid w:val="00476BF1"/>
    <w:rsid w:val="00477A63"/>
    <w:rsid w:val="00481426"/>
    <w:rsid w:val="004814CE"/>
    <w:rsid w:val="004820C0"/>
    <w:rsid w:val="004847BE"/>
    <w:rsid w:val="00484EE6"/>
    <w:rsid w:val="004851C3"/>
    <w:rsid w:val="00485236"/>
    <w:rsid w:val="004854D9"/>
    <w:rsid w:val="00485E5F"/>
    <w:rsid w:val="004860DC"/>
    <w:rsid w:val="004864C6"/>
    <w:rsid w:val="004866E8"/>
    <w:rsid w:val="00487805"/>
    <w:rsid w:val="00487A65"/>
    <w:rsid w:val="004900FC"/>
    <w:rsid w:val="00490B83"/>
    <w:rsid w:val="004912B4"/>
    <w:rsid w:val="00491C62"/>
    <w:rsid w:val="004924B3"/>
    <w:rsid w:val="00493295"/>
    <w:rsid w:val="00493A55"/>
    <w:rsid w:val="0049426E"/>
    <w:rsid w:val="00494761"/>
    <w:rsid w:val="00494842"/>
    <w:rsid w:val="004950C8"/>
    <w:rsid w:val="00495186"/>
    <w:rsid w:val="0049587B"/>
    <w:rsid w:val="00496975"/>
    <w:rsid w:val="00496F15"/>
    <w:rsid w:val="004975BE"/>
    <w:rsid w:val="004A0EFC"/>
    <w:rsid w:val="004A126A"/>
    <w:rsid w:val="004A2614"/>
    <w:rsid w:val="004A2EEA"/>
    <w:rsid w:val="004A30A4"/>
    <w:rsid w:val="004A37A3"/>
    <w:rsid w:val="004A3F9A"/>
    <w:rsid w:val="004A414F"/>
    <w:rsid w:val="004A5329"/>
    <w:rsid w:val="004A5453"/>
    <w:rsid w:val="004A585B"/>
    <w:rsid w:val="004A5BDA"/>
    <w:rsid w:val="004B0156"/>
    <w:rsid w:val="004B0633"/>
    <w:rsid w:val="004B0F10"/>
    <w:rsid w:val="004B1A86"/>
    <w:rsid w:val="004B1C1F"/>
    <w:rsid w:val="004B2B44"/>
    <w:rsid w:val="004B3323"/>
    <w:rsid w:val="004B365D"/>
    <w:rsid w:val="004B3AF0"/>
    <w:rsid w:val="004B3F30"/>
    <w:rsid w:val="004B4653"/>
    <w:rsid w:val="004B46FF"/>
    <w:rsid w:val="004B4CAE"/>
    <w:rsid w:val="004B5857"/>
    <w:rsid w:val="004B63BD"/>
    <w:rsid w:val="004B6670"/>
    <w:rsid w:val="004B68A5"/>
    <w:rsid w:val="004B720A"/>
    <w:rsid w:val="004B7BB3"/>
    <w:rsid w:val="004C11B6"/>
    <w:rsid w:val="004C1631"/>
    <w:rsid w:val="004C16B4"/>
    <w:rsid w:val="004C43A8"/>
    <w:rsid w:val="004C478A"/>
    <w:rsid w:val="004C47E9"/>
    <w:rsid w:val="004C4E11"/>
    <w:rsid w:val="004C56CE"/>
    <w:rsid w:val="004C5D8E"/>
    <w:rsid w:val="004C61E8"/>
    <w:rsid w:val="004C6821"/>
    <w:rsid w:val="004D0F71"/>
    <w:rsid w:val="004D1A79"/>
    <w:rsid w:val="004D1CBA"/>
    <w:rsid w:val="004D1FD0"/>
    <w:rsid w:val="004D2A18"/>
    <w:rsid w:val="004D3A79"/>
    <w:rsid w:val="004D5FBF"/>
    <w:rsid w:val="004D6A91"/>
    <w:rsid w:val="004E0611"/>
    <w:rsid w:val="004E0911"/>
    <w:rsid w:val="004E267C"/>
    <w:rsid w:val="004E2E1E"/>
    <w:rsid w:val="004E33DE"/>
    <w:rsid w:val="004E36DB"/>
    <w:rsid w:val="004E386A"/>
    <w:rsid w:val="004E3F15"/>
    <w:rsid w:val="004E4365"/>
    <w:rsid w:val="004E6102"/>
    <w:rsid w:val="004E69EE"/>
    <w:rsid w:val="004E7793"/>
    <w:rsid w:val="004E7CC8"/>
    <w:rsid w:val="004F051A"/>
    <w:rsid w:val="004F0B8F"/>
    <w:rsid w:val="004F257B"/>
    <w:rsid w:val="004F4391"/>
    <w:rsid w:val="004F43E6"/>
    <w:rsid w:val="004F76F5"/>
    <w:rsid w:val="004F7E7E"/>
    <w:rsid w:val="0050104B"/>
    <w:rsid w:val="00501B37"/>
    <w:rsid w:val="00501CE7"/>
    <w:rsid w:val="00502724"/>
    <w:rsid w:val="00502C2A"/>
    <w:rsid w:val="00502E0A"/>
    <w:rsid w:val="00503DC7"/>
    <w:rsid w:val="0050463D"/>
    <w:rsid w:val="00504D4F"/>
    <w:rsid w:val="00505EFE"/>
    <w:rsid w:val="00506361"/>
    <w:rsid w:val="00506C39"/>
    <w:rsid w:val="00506DCC"/>
    <w:rsid w:val="005129FB"/>
    <w:rsid w:val="00512CFD"/>
    <w:rsid w:val="00512E73"/>
    <w:rsid w:val="005130B4"/>
    <w:rsid w:val="005139E3"/>
    <w:rsid w:val="00514909"/>
    <w:rsid w:val="00514E9E"/>
    <w:rsid w:val="005150F7"/>
    <w:rsid w:val="005159D2"/>
    <w:rsid w:val="00516259"/>
    <w:rsid w:val="0051626E"/>
    <w:rsid w:val="0051627A"/>
    <w:rsid w:val="00516FB0"/>
    <w:rsid w:val="00517E6D"/>
    <w:rsid w:val="00517F70"/>
    <w:rsid w:val="00520E92"/>
    <w:rsid w:val="0052140B"/>
    <w:rsid w:val="00521C20"/>
    <w:rsid w:val="005222E1"/>
    <w:rsid w:val="00523888"/>
    <w:rsid w:val="00525113"/>
    <w:rsid w:val="0052512D"/>
    <w:rsid w:val="00525624"/>
    <w:rsid w:val="00525E48"/>
    <w:rsid w:val="005275EC"/>
    <w:rsid w:val="00527D91"/>
    <w:rsid w:val="00530EC1"/>
    <w:rsid w:val="00531005"/>
    <w:rsid w:val="0053355B"/>
    <w:rsid w:val="00534199"/>
    <w:rsid w:val="00534804"/>
    <w:rsid w:val="00535D18"/>
    <w:rsid w:val="005367DF"/>
    <w:rsid w:val="0053684F"/>
    <w:rsid w:val="0054046D"/>
    <w:rsid w:val="005407B9"/>
    <w:rsid w:val="00540957"/>
    <w:rsid w:val="005411E5"/>
    <w:rsid w:val="0054144C"/>
    <w:rsid w:val="00542244"/>
    <w:rsid w:val="00542CE7"/>
    <w:rsid w:val="005442D1"/>
    <w:rsid w:val="0054473B"/>
    <w:rsid w:val="005479A6"/>
    <w:rsid w:val="0055126F"/>
    <w:rsid w:val="00551968"/>
    <w:rsid w:val="005523DD"/>
    <w:rsid w:val="005523F6"/>
    <w:rsid w:val="0055316F"/>
    <w:rsid w:val="005536F5"/>
    <w:rsid w:val="0055415D"/>
    <w:rsid w:val="00554574"/>
    <w:rsid w:val="005553B4"/>
    <w:rsid w:val="00555C56"/>
    <w:rsid w:val="00555D62"/>
    <w:rsid w:val="00555E77"/>
    <w:rsid w:val="0055621F"/>
    <w:rsid w:val="005562CE"/>
    <w:rsid w:val="00556AF0"/>
    <w:rsid w:val="00560CDE"/>
    <w:rsid w:val="00561996"/>
    <w:rsid w:val="005626CE"/>
    <w:rsid w:val="00562F9C"/>
    <w:rsid w:val="0056353A"/>
    <w:rsid w:val="005635A8"/>
    <w:rsid w:val="00563683"/>
    <w:rsid w:val="00563C5D"/>
    <w:rsid w:val="005641B3"/>
    <w:rsid w:val="005649F3"/>
    <w:rsid w:val="00565B32"/>
    <w:rsid w:val="0056691B"/>
    <w:rsid w:val="005670A1"/>
    <w:rsid w:val="0057096E"/>
    <w:rsid w:val="0057105D"/>
    <w:rsid w:val="0057114C"/>
    <w:rsid w:val="00571C42"/>
    <w:rsid w:val="00574992"/>
    <w:rsid w:val="005751F2"/>
    <w:rsid w:val="005762EC"/>
    <w:rsid w:val="00576E40"/>
    <w:rsid w:val="00581280"/>
    <w:rsid w:val="00582B36"/>
    <w:rsid w:val="00584030"/>
    <w:rsid w:val="00584070"/>
    <w:rsid w:val="00584923"/>
    <w:rsid w:val="005853A3"/>
    <w:rsid w:val="0058647E"/>
    <w:rsid w:val="00587F9E"/>
    <w:rsid w:val="00590C39"/>
    <w:rsid w:val="00590E11"/>
    <w:rsid w:val="00590EAB"/>
    <w:rsid w:val="00590EE6"/>
    <w:rsid w:val="0059109E"/>
    <w:rsid w:val="005917F5"/>
    <w:rsid w:val="00594682"/>
    <w:rsid w:val="00595392"/>
    <w:rsid w:val="0059546C"/>
    <w:rsid w:val="00595D69"/>
    <w:rsid w:val="00595E39"/>
    <w:rsid w:val="0059708E"/>
    <w:rsid w:val="00597996"/>
    <w:rsid w:val="00597C8F"/>
    <w:rsid w:val="005A240C"/>
    <w:rsid w:val="005A367B"/>
    <w:rsid w:val="005A3AD5"/>
    <w:rsid w:val="005A446D"/>
    <w:rsid w:val="005A46F9"/>
    <w:rsid w:val="005A4AFC"/>
    <w:rsid w:val="005A4C12"/>
    <w:rsid w:val="005A5F57"/>
    <w:rsid w:val="005A602C"/>
    <w:rsid w:val="005A60A1"/>
    <w:rsid w:val="005A7539"/>
    <w:rsid w:val="005B0BD1"/>
    <w:rsid w:val="005B0CFB"/>
    <w:rsid w:val="005B1969"/>
    <w:rsid w:val="005B23F4"/>
    <w:rsid w:val="005B4010"/>
    <w:rsid w:val="005B485B"/>
    <w:rsid w:val="005B58C4"/>
    <w:rsid w:val="005B5F46"/>
    <w:rsid w:val="005C0C95"/>
    <w:rsid w:val="005C15B5"/>
    <w:rsid w:val="005C2245"/>
    <w:rsid w:val="005C4001"/>
    <w:rsid w:val="005C4F64"/>
    <w:rsid w:val="005C52FB"/>
    <w:rsid w:val="005C6454"/>
    <w:rsid w:val="005C75C3"/>
    <w:rsid w:val="005C7D88"/>
    <w:rsid w:val="005D01B0"/>
    <w:rsid w:val="005D0603"/>
    <w:rsid w:val="005D0BE3"/>
    <w:rsid w:val="005D1A49"/>
    <w:rsid w:val="005D1EAB"/>
    <w:rsid w:val="005D205E"/>
    <w:rsid w:val="005D25A1"/>
    <w:rsid w:val="005D272F"/>
    <w:rsid w:val="005D2AFF"/>
    <w:rsid w:val="005D2D5A"/>
    <w:rsid w:val="005D4233"/>
    <w:rsid w:val="005D4DD9"/>
    <w:rsid w:val="005D52F5"/>
    <w:rsid w:val="005D5748"/>
    <w:rsid w:val="005D58ED"/>
    <w:rsid w:val="005D6B91"/>
    <w:rsid w:val="005D6EE1"/>
    <w:rsid w:val="005D7E42"/>
    <w:rsid w:val="005E00D2"/>
    <w:rsid w:val="005E04E6"/>
    <w:rsid w:val="005E075F"/>
    <w:rsid w:val="005E1125"/>
    <w:rsid w:val="005E20BE"/>
    <w:rsid w:val="005E2829"/>
    <w:rsid w:val="005E3CAA"/>
    <w:rsid w:val="005E4BB0"/>
    <w:rsid w:val="005E5024"/>
    <w:rsid w:val="005E5476"/>
    <w:rsid w:val="005E578F"/>
    <w:rsid w:val="005E5929"/>
    <w:rsid w:val="005E5A09"/>
    <w:rsid w:val="005E5DB3"/>
    <w:rsid w:val="005E6DCB"/>
    <w:rsid w:val="005E7988"/>
    <w:rsid w:val="005F09E5"/>
    <w:rsid w:val="005F0E24"/>
    <w:rsid w:val="005F1053"/>
    <w:rsid w:val="005F207D"/>
    <w:rsid w:val="005F2E4F"/>
    <w:rsid w:val="005F3630"/>
    <w:rsid w:val="005F5183"/>
    <w:rsid w:val="005F51E6"/>
    <w:rsid w:val="005F704F"/>
    <w:rsid w:val="006005E8"/>
    <w:rsid w:val="006013A7"/>
    <w:rsid w:val="006027CE"/>
    <w:rsid w:val="0060325A"/>
    <w:rsid w:val="006033F9"/>
    <w:rsid w:val="00603E47"/>
    <w:rsid w:val="00604908"/>
    <w:rsid w:val="00604FA0"/>
    <w:rsid w:val="00604FD2"/>
    <w:rsid w:val="00605E99"/>
    <w:rsid w:val="00606003"/>
    <w:rsid w:val="00606F95"/>
    <w:rsid w:val="00607A94"/>
    <w:rsid w:val="00607D5C"/>
    <w:rsid w:val="00610B2F"/>
    <w:rsid w:val="00610C0E"/>
    <w:rsid w:val="00610E6F"/>
    <w:rsid w:val="00611434"/>
    <w:rsid w:val="00611C4D"/>
    <w:rsid w:val="00611F8C"/>
    <w:rsid w:val="00616B3C"/>
    <w:rsid w:val="00617AC5"/>
    <w:rsid w:val="00617E9C"/>
    <w:rsid w:val="006206A2"/>
    <w:rsid w:val="0062188D"/>
    <w:rsid w:val="0062259B"/>
    <w:rsid w:val="00623B24"/>
    <w:rsid w:val="00623E02"/>
    <w:rsid w:val="006244F9"/>
    <w:rsid w:val="006245E8"/>
    <w:rsid w:val="00624A71"/>
    <w:rsid w:val="00625E10"/>
    <w:rsid w:val="0062698C"/>
    <w:rsid w:val="00626DB2"/>
    <w:rsid w:val="006304D9"/>
    <w:rsid w:val="006314F5"/>
    <w:rsid w:val="00631BC4"/>
    <w:rsid w:val="006324AD"/>
    <w:rsid w:val="00632B89"/>
    <w:rsid w:val="006355DF"/>
    <w:rsid w:val="00636D0E"/>
    <w:rsid w:val="00636D97"/>
    <w:rsid w:val="006371A4"/>
    <w:rsid w:val="00637330"/>
    <w:rsid w:val="0064048D"/>
    <w:rsid w:val="00640922"/>
    <w:rsid w:val="006417A7"/>
    <w:rsid w:val="00641EEE"/>
    <w:rsid w:val="0064274F"/>
    <w:rsid w:val="006428F6"/>
    <w:rsid w:val="00642C0A"/>
    <w:rsid w:val="00642D47"/>
    <w:rsid w:val="00642DE8"/>
    <w:rsid w:val="00643F9B"/>
    <w:rsid w:val="0064556A"/>
    <w:rsid w:val="00645995"/>
    <w:rsid w:val="0064708D"/>
    <w:rsid w:val="00647B71"/>
    <w:rsid w:val="00650845"/>
    <w:rsid w:val="00650C32"/>
    <w:rsid w:val="0065275D"/>
    <w:rsid w:val="00652921"/>
    <w:rsid w:val="0065401F"/>
    <w:rsid w:val="00654AE5"/>
    <w:rsid w:val="00655100"/>
    <w:rsid w:val="0065576B"/>
    <w:rsid w:val="00655FD7"/>
    <w:rsid w:val="00661407"/>
    <w:rsid w:val="00661A75"/>
    <w:rsid w:val="00661F2B"/>
    <w:rsid w:val="00663383"/>
    <w:rsid w:val="006633EB"/>
    <w:rsid w:val="00663428"/>
    <w:rsid w:val="00663461"/>
    <w:rsid w:val="00663706"/>
    <w:rsid w:val="0066384E"/>
    <w:rsid w:val="00664FB2"/>
    <w:rsid w:val="006656BD"/>
    <w:rsid w:val="00667A45"/>
    <w:rsid w:val="0067073E"/>
    <w:rsid w:val="00671B65"/>
    <w:rsid w:val="00672F9C"/>
    <w:rsid w:val="0067451D"/>
    <w:rsid w:val="00674CCC"/>
    <w:rsid w:val="00675D0A"/>
    <w:rsid w:val="0067670A"/>
    <w:rsid w:val="00677B20"/>
    <w:rsid w:val="006829F5"/>
    <w:rsid w:val="00682CE8"/>
    <w:rsid w:val="00683D27"/>
    <w:rsid w:val="006866FB"/>
    <w:rsid w:val="006867CD"/>
    <w:rsid w:val="006903B5"/>
    <w:rsid w:val="00691CB3"/>
    <w:rsid w:val="00693A52"/>
    <w:rsid w:val="00693B82"/>
    <w:rsid w:val="00693BDE"/>
    <w:rsid w:val="006950AA"/>
    <w:rsid w:val="006955CF"/>
    <w:rsid w:val="0069670A"/>
    <w:rsid w:val="00697132"/>
    <w:rsid w:val="0069726C"/>
    <w:rsid w:val="00697B43"/>
    <w:rsid w:val="006A0BD2"/>
    <w:rsid w:val="006A17E1"/>
    <w:rsid w:val="006A377C"/>
    <w:rsid w:val="006A433D"/>
    <w:rsid w:val="006A567C"/>
    <w:rsid w:val="006A5C30"/>
    <w:rsid w:val="006A5D6F"/>
    <w:rsid w:val="006A5FE0"/>
    <w:rsid w:val="006A7043"/>
    <w:rsid w:val="006A723C"/>
    <w:rsid w:val="006A7307"/>
    <w:rsid w:val="006B1344"/>
    <w:rsid w:val="006B2E46"/>
    <w:rsid w:val="006B3A96"/>
    <w:rsid w:val="006B55FD"/>
    <w:rsid w:val="006B5CA4"/>
    <w:rsid w:val="006B6AC6"/>
    <w:rsid w:val="006C0765"/>
    <w:rsid w:val="006C0820"/>
    <w:rsid w:val="006C0A6A"/>
    <w:rsid w:val="006C1453"/>
    <w:rsid w:val="006C3348"/>
    <w:rsid w:val="006C360D"/>
    <w:rsid w:val="006C3F1E"/>
    <w:rsid w:val="006C4C15"/>
    <w:rsid w:val="006C5A7A"/>
    <w:rsid w:val="006C65E8"/>
    <w:rsid w:val="006C6764"/>
    <w:rsid w:val="006C7DBB"/>
    <w:rsid w:val="006D01F5"/>
    <w:rsid w:val="006D04C6"/>
    <w:rsid w:val="006D07B8"/>
    <w:rsid w:val="006D1EA6"/>
    <w:rsid w:val="006D3A88"/>
    <w:rsid w:val="006D447D"/>
    <w:rsid w:val="006D559E"/>
    <w:rsid w:val="006E048A"/>
    <w:rsid w:val="006E1737"/>
    <w:rsid w:val="006E1E26"/>
    <w:rsid w:val="006E21C4"/>
    <w:rsid w:val="006E26E5"/>
    <w:rsid w:val="006E29C3"/>
    <w:rsid w:val="006E2F37"/>
    <w:rsid w:val="006E3E6D"/>
    <w:rsid w:val="006E48EE"/>
    <w:rsid w:val="006E4BCC"/>
    <w:rsid w:val="006E528E"/>
    <w:rsid w:val="006E5CF2"/>
    <w:rsid w:val="006F0D7D"/>
    <w:rsid w:val="006F2E34"/>
    <w:rsid w:val="006F363F"/>
    <w:rsid w:val="006F382A"/>
    <w:rsid w:val="006F39F9"/>
    <w:rsid w:val="006F3C75"/>
    <w:rsid w:val="006F65AC"/>
    <w:rsid w:val="006F678E"/>
    <w:rsid w:val="006F76D0"/>
    <w:rsid w:val="007005A1"/>
    <w:rsid w:val="00700656"/>
    <w:rsid w:val="00701197"/>
    <w:rsid w:val="00703FF1"/>
    <w:rsid w:val="0070411E"/>
    <w:rsid w:val="00705750"/>
    <w:rsid w:val="00705BD4"/>
    <w:rsid w:val="00706C8D"/>
    <w:rsid w:val="00707B45"/>
    <w:rsid w:val="00710064"/>
    <w:rsid w:val="0071172E"/>
    <w:rsid w:val="007117B4"/>
    <w:rsid w:val="007125C7"/>
    <w:rsid w:val="0071312C"/>
    <w:rsid w:val="0071368F"/>
    <w:rsid w:val="007143CD"/>
    <w:rsid w:val="00714860"/>
    <w:rsid w:val="00714E2B"/>
    <w:rsid w:val="00714EC2"/>
    <w:rsid w:val="00714ED9"/>
    <w:rsid w:val="00715003"/>
    <w:rsid w:val="0071740D"/>
    <w:rsid w:val="0072391F"/>
    <w:rsid w:val="00724035"/>
    <w:rsid w:val="007241DB"/>
    <w:rsid w:val="00724831"/>
    <w:rsid w:val="007253FE"/>
    <w:rsid w:val="0072597E"/>
    <w:rsid w:val="007305A2"/>
    <w:rsid w:val="00730622"/>
    <w:rsid w:val="00732A45"/>
    <w:rsid w:val="00732D62"/>
    <w:rsid w:val="00733213"/>
    <w:rsid w:val="0073324C"/>
    <w:rsid w:val="00734221"/>
    <w:rsid w:val="007353EB"/>
    <w:rsid w:val="00736476"/>
    <w:rsid w:val="00740293"/>
    <w:rsid w:val="00741D60"/>
    <w:rsid w:val="007421BB"/>
    <w:rsid w:val="007435E5"/>
    <w:rsid w:val="007437BF"/>
    <w:rsid w:val="00743C16"/>
    <w:rsid w:val="00743D3A"/>
    <w:rsid w:val="007459D6"/>
    <w:rsid w:val="0074670E"/>
    <w:rsid w:val="00747522"/>
    <w:rsid w:val="00747591"/>
    <w:rsid w:val="0075002E"/>
    <w:rsid w:val="0075006C"/>
    <w:rsid w:val="007508F5"/>
    <w:rsid w:val="007509A6"/>
    <w:rsid w:val="007514D6"/>
    <w:rsid w:val="007515BC"/>
    <w:rsid w:val="00751D1D"/>
    <w:rsid w:val="00752BE6"/>
    <w:rsid w:val="00752F47"/>
    <w:rsid w:val="00753053"/>
    <w:rsid w:val="007543C4"/>
    <w:rsid w:val="00754DC0"/>
    <w:rsid w:val="007559AD"/>
    <w:rsid w:val="00756375"/>
    <w:rsid w:val="00756C04"/>
    <w:rsid w:val="007605FA"/>
    <w:rsid w:val="00760724"/>
    <w:rsid w:val="007610B6"/>
    <w:rsid w:val="00761159"/>
    <w:rsid w:val="00762823"/>
    <w:rsid w:val="00762DB0"/>
    <w:rsid w:val="00762E7D"/>
    <w:rsid w:val="00762ED0"/>
    <w:rsid w:val="00763E0D"/>
    <w:rsid w:val="007643FE"/>
    <w:rsid w:val="00764F61"/>
    <w:rsid w:val="00764F7D"/>
    <w:rsid w:val="00765087"/>
    <w:rsid w:val="00766050"/>
    <w:rsid w:val="007669AF"/>
    <w:rsid w:val="00767167"/>
    <w:rsid w:val="00767255"/>
    <w:rsid w:val="00770A78"/>
    <w:rsid w:val="00772212"/>
    <w:rsid w:val="00772DC7"/>
    <w:rsid w:val="00772F68"/>
    <w:rsid w:val="00774584"/>
    <w:rsid w:val="00774AB8"/>
    <w:rsid w:val="00775357"/>
    <w:rsid w:val="007757B6"/>
    <w:rsid w:val="007769B4"/>
    <w:rsid w:val="007772F3"/>
    <w:rsid w:val="0078050B"/>
    <w:rsid w:val="00780629"/>
    <w:rsid w:val="00780FE0"/>
    <w:rsid w:val="00781FBB"/>
    <w:rsid w:val="007830FB"/>
    <w:rsid w:val="0078442E"/>
    <w:rsid w:val="00785981"/>
    <w:rsid w:val="00785D4C"/>
    <w:rsid w:val="0078785B"/>
    <w:rsid w:val="00790049"/>
    <w:rsid w:val="00791127"/>
    <w:rsid w:val="00792A91"/>
    <w:rsid w:val="007930FA"/>
    <w:rsid w:val="007937DA"/>
    <w:rsid w:val="007954EF"/>
    <w:rsid w:val="00795687"/>
    <w:rsid w:val="00795CE6"/>
    <w:rsid w:val="00796595"/>
    <w:rsid w:val="0079796C"/>
    <w:rsid w:val="007A13C1"/>
    <w:rsid w:val="007A1A3A"/>
    <w:rsid w:val="007A2B6A"/>
    <w:rsid w:val="007A3C8C"/>
    <w:rsid w:val="007A40A0"/>
    <w:rsid w:val="007A431B"/>
    <w:rsid w:val="007A498C"/>
    <w:rsid w:val="007A4A01"/>
    <w:rsid w:val="007A608B"/>
    <w:rsid w:val="007A68A2"/>
    <w:rsid w:val="007A6AC4"/>
    <w:rsid w:val="007B09D2"/>
    <w:rsid w:val="007B0BDD"/>
    <w:rsid w:val="007B0CFB"/>
    <w:rsid w:val="007B188C"/>
    <w:rsid w:val="007B18AD"/>
    <w:rsid w:val="007B2558"/>
    <w:rsid w:val="007B3D64"/>
    <w:rsid w:val="007B60BD"/>
    <w:rsid w:val="007B664D"/>
    <w:rsid w:val="007B77CA"/>
    <w:rsid w:val="007B7B72"/>
    <w:rsid w:val="007C0050"/>
    <w:rsid w:val="007C1849"/>
    <w:rsid w:val="007C2E59"/>
    <w:rsid w:val="007C36BB"/>
    <w:rsid w:val="007C3A80"/>
    <w:rsid w:val="007C4407"/>
    <w:rsid w:val="007C4DD6"/>
    <w:rsid w:val="007C5867"/>
    <w:rsid w:val="007C616C"/>
    <w:rsid w:val="007C68E9"/>
    <w:rsid w:val="007C6F0A"/>
    <w:rsid w:val="007D0E36"/>
    <w:rsid w:val="007D25A1"/>
    <w:rsid w:val="007D40A4"/>
    <w:rsid w:val="007E09D8"/>
    <w:rsid w:val="007E12F9"/>
    <w:rsid w:val="007E1801"/>
    <w:rsid w:val="007E1835"/>
    <w:rsid w:val="007E1C53"/>
    <w:rsid w:val="007E2DC5"/>
    <w:rsid w:val="007E301E"/>
    <w:rsid w:val="007E312F"/>
    <w:rsid w:val="007E3AD6"/>
    <w:rsid w:val="007E72E4"/>
    <w:rsid w:val="007F051A"/>
    <w:rsid w:val="007F2434"/>
    <w:rsid w:val="007F3669"/>
    <w:rsid w:val="007F3B6D"/>
    <w:rsid w:val="007F5AC6"/>
    <w:rsid w:val="007F5F65"/>
    <w:rsid w:val="007F7303"/>
    <w:rsid w:val="007F770A"/>
    <w:rsid w:val="007F78D3"/>
    <w:rsid w:val="007F7F82"/>
    <w:rsid w:val="00803F08"/>
    <w:rsid w:val="00804AAA"/>
    <w:rsid w:val="0080654A"/>
    <w:rsid w:val="008077C7"/>
    <w:rsid w:val="00807912"/>
    <w:rsid w:val="008105AF"/>
    <w:rsid w:val="0081069A"/>
    <w:rsid w:val="00810EB0"/>
    <w:rsid w:val="008111E3"/>
    <w:rsid w:val="0081283F"/>
    <w:rsid w:val="0081390F"/>
    <w:rsid w:val="00813D0C"/>
    <w:rsid w:val="0081447A"/>
    <w:rsid w:val="008154D1"/>
    <w:rsid w:val="008156C9"/>
    <w:rsid w:val="0081578C"/>
    <w:rsid w:val="00816CAB"/>
    <w:rsid w:val="0081704C"/>
    <w:rsid w:val="00821554"/>
    <w:rsid w:val="00821C3B"/>
    <w:rsid w:val="008227B7"/>
    <w:rsid w:val="00824455"/>
    <w:rsid w:val="00825C4F"/>
    <w:rsid w:val="00827A86"/>
    <w:rsid w:val="00827DAB"/>
    <w:rsid w:val="008305C9"/>
    <w:rsid w:val="008330DE"/>
    <w:rsid w:val="00833A88"/>
    <w:rsid w:val="0083414B"/>
    <w:rsid w:val="008343A2"/>
    <w:rsid w:val="008353F1"/>
    <w:rsid w:val="00835D56"/>
    <w:rsid w:val="00835ECA"/>
    <w:rsid w:val="00837907"/>
    <w:rsid w:val="00840359"/>
    <w:rsid w:val="00840591"/>
    <w:rsid w:val="00841758"/>
    <w:rsid w:val="00842009"/>
    <w:rsid w:val="00842039"/>
    <w:rsid w:val="00842320"/>
    <w:rsid w:val="00843146"/>
    <w:rsid w:val="008434F0"/>
    <w:rsid w:val="00843523"/>
    <w:rsid w:val="008436DF"/>
    <w:rsid w:val="0084422C"/>
    <w:rsid w:val="008448FE"/>
    <w:rsid w:val="008453D0"/>
    <w:rsid w:val="00845762"/>
    <w:rsid w:val="00845C79"/>
    <w:rsid w:val="00845E9F"/>
    <w:rsid w:val="00845FD2"/>
    <w:rsid w:val="008463F7"/>
    <w:rsid w:val="008468F0"/>
    <w:rsid w:val="00846A5A"/>
    <w:rsid w:val="00847626"/>
    <w:rsid w:val="00847906"/>
    <w:rsid w:val="00850977"/>
    <w:rsid w:val="00850A6C"/>
    <w:rsid w:val="008512A2"/>
    <w:rsid w:val="008521E3"/>
    <w:rsid w:val="00852423"/>
    <w:rsid w:val="00852667"/>
    <w:rsid w:val="00852AA5"/>
    <w:rsid w:val="00854C9F"/>
    <w:rsid w:val="00855394"/>
    <w:rsid w:val="008566E2"/>
    <w:rsid w:val="008567B8"/>
    <w:rsid w:val="008567E1"/>
    <w:rsid w:val="008572C9"/>
    <w:rsid w:val="0085746E"/>
    <w:rsid w:val="0085749B"/>
    <w:rsid w:val="00860E94"/>
    <w:rsid w:val="0086164B"/>
    <w:rsid w:val="00861B98"/>
    <w:rsid w:val="00861DAF"/>
    <w:rsid w:val="00862755"/>
    <w:rsid w:val="0086333A"/>
    <w:rsid w:val="00865388"/>
    <w:rsid w:val="00865B21"/>
    <w:rsid w:val="0086650A"/>
    <w:rsid w:val="0086706B"/>
    <w:rsid w:val="00867272"/>
    <w:rsid w:val="0087076A"/>
    <w:rsid w:val="00871AAF"/>
    <w:rsid w:val="00872338"/>
    <w:rsid w:val="00872674"/>
    <w:rsid w:val="00872B6A"/>
    <w:rsid w:val="0087339B"/>
    <w:rsid w:val="00873BBF"/>
    <w:rsid w:val="008741B7"/>
    <w:rsid w:val="00874A1C"/>
    <w:rsid w:val="008757FF"/>
    <w:rsid w:val="008777E2"/>
    <w:rsid w:val="00877B47"/>
    <w:rsid w:val="00877F8F"/>
    <w:rsid w:val="00880BD9"/>
    <w:rsid w:val="00880D84"/>
    <w:rsid w:val="00882356"/>
    <w:rsid w:val="0088373F"/>
    <w:rsid w:val="008860B5"/>
    <w:rsid w:val="00887197"/>
    <w:rsid w:val="00887483"/>
    <w:rsid w:val="00887873"/>
    <w:rsid w:val="00887947"/>
    <w:rsid w:val="008901E9"/>
    <w:rsid w:val="00890D92"/>
    <w:rsid w:val="00890DF2"/>
    <w:rsid w:val="008916F4"/>
    <w:rsid w:val="00891824"/>
    <w:rsid w:val="00891B78"/>
    <w:rsid w:val="008921BB"/>
    <w:rsid w:val="008924BF"/>
    <w:rsid w:val="008939E3"/>
    <w:rsid w:val="008941EF"/>
    <w:rsid w:val="00894763"/>
    <w:rsid w:val="00895714"/>
    <w:rsid w:val="00897338"/>
    <w:rsid w:val="0089745E"/>
    <w:rsid w:val="008A2265"/>
    <w:rsid w:val="008A24CB"/>
    <w:rsid w:val="008A302B"/>
    <w:rsid w:val="008A3736"/>
    <w:rsid w:val="008A3752"/>
    <w:rsid w:val="008A3AA2"/>
    <w:rsid w:val="008A66E5"/>
    <w:rsid w:val="008A7CAB"/>
    <w:rsid w:val="008B0049"/>
    <w:rsid w:val="008B2401"/>
    <w:rsid w:val="008B28DC"/>
    <w:rsid w:val="008B38BA"/>
    <w:rsid w:val="008B4002"/>
    <w:rsid w:val="008B41DA"/>
    <w:rsid w:val="008B601A"/>
    <w:rsid w:val="008B62BC"/>
    <w:rsid w:val="008B653F"/>
    <w:rsid w:val="008B6789"/>
    <w:rsid w:val="008B6C11"/>
    <w:rsid w:val="008B73BC"/>
    <w:rsid w:val="008B7F22"/>
    <w:rsid w:val="008C06C2"/>
    <w:rsid w:val="008C0793"/>
    <w:rsid w:val="008C1295"/>
    <w:rsid w:val="008C16E0"/>
    <w:rsid w:val="008C1F9E"/>
    <w:rsid w:val="008C2E1A"/>
    <w:rsid w:val="008C3ABF"/>
    <w:rsid w:val="008C4C14"/>
    <w:rsid w:val="008C646E"/>
    <w:rsid w:val="008C65AC"/>
    <w:rsid w:val="008C6EBC"/>
    <w:rsid w:val="008C746A"/>
    <w:rsid w:val="008C7580"/>
    <w:rsid w:val="008C7BCE"/>
    <w:rsid w:val="008C7BE5"/>
    <w:rsid w:val="008C7FA6"/>
    <w:rsid w:val="008D0186"/>
    <w:rsid w:val="008D0445"/>
    <w:rsid w:val="008D0F3D"/>
    <w:rsid w:val="008D11BF"/>
    <w:rsid w:val="008D1492"/>
    <w:rsid w:val="008D16EE"/>
    <w:rsid w:val="008D29CE"/>
    <w:rsid w:val="008D4574"/>
    <w:rsid w:val="008D500C"/>
    <w:rsid w:val="008D5F6D"/>
    <w:rsid w:val="008D62A7"/>
    <w:rsid w:val="008D680F"/>
    <w:rsid w:val="008D6D68"/>
    <w:rsid w:val="008D71F8"/>
    <w:rsid w:val="008E01CE"/>
    <w:rsid w:val="008E050B"/>
    <w:rsid w:val="008E07AE"/>
    <w:rsid w:val="008E0CF4"/>
    <w:rsid w:val="008E1E4B"/>
    <w:rsid w:val="008E2B3A"/>
    <w:rsid w:val="008E2E12"/>
    <w:rsid w:val="008E3097"/>
    <w:rsid w:val="008E41DA"/>
    <w:rsid w:val="008E4CD7"/>
    <w:rsid w:val="008E50CF"/>
    <w:rsid w:val="008E566D"/>
    <w:rsid w:val="008E7425"/>
    <w:rsid w:val="008E7A79"/>
    <w:rsid w:val="008F06A1"/>
    <w:rsid w:val="008F10B4"/>
    <w:rsid w:val="008F1770"/>
    <w:rsid w:val="008F1CF2"/>
    <w:rsid w:val="008F1DDE"/>
    <w:rsid w:val="008F291B"/>
    <w:rsid w:val="008F311D"/>
    <w:rsid w:val="008F43E3"/>
    <w:rsid w:val="008F4F86"/>
    <w:rsid w:val="008F52D5"/>
    <w:rsid w:val="008F57D0"/>
    <w:rsid w:val="008F5907"/>
    <w:rsid w:val="008F60C3"/>
    <w:rsid w:val="008F62D0"/>
    <w:rsid w:val="008F6509"/>
    <w:rsid w:val="008F6D4B"/>
    <w:rsid w:val="00900755"/>
    <w:rsid w:val="00900967"/>
    <w:rsid w:val="00901CB9"/>
    <w:rsid w:val="00901E5E"/>
    <w:rsid w:val="009025A0"/>
    <w:rsid w:val="0090269B"/>
    <w:rsid w:val="00905D04"/>
    <w:rsid w:val="0090613A"/>
    <w:rsid w:val="0090683E"/>
    <w:rsid w:val="00912679"/>
    <w:rsid w:val="009135D6"/>
    <w:rsid w:val="00914354"/>
    <w:rsid w:val="00914695"/>
    <w:rsid w:val="00915F03"/>
    <w:rsid w:val="009161BF"/>
    <w:rsid w:val="009168FF"/>
    <w:rsid w:val="0091763C"/>
    <w:rsid w:val="00917685"/>
    <w:rsid w:val="00917771"/>
    <w:rsid w:val="00917CF8"/>
    <w:rsid w:val="00922165"/>
    <w:rsid w:val="009259FD"/>
    <w:rsid w:val="00925C6F"/>
    <w:rsid w:val="0092605F"/>
    <w:rsid w:val="009263AE"/>
    <w:rsid w:val="00926FD9"/>
    <w:rsid w:val="00927B02"/>
    <w:rsid w:val="00927BBE"/>
    <w:rsid w:val="0093073A"/>
    <w:rsid w:val="00931A35"/>
    <w:rsid w:val="00932B73"/>
    <w:rsid w:val="00932F29"/>
    <w:rsid w:val="009345AC"/>
    <w:rsid w:val="00934C40"/>
    <w:rsid w:val="00935599"/>
    <w:rsid w:val="009358AC"/>
    <w:rsid w:val="009367C9"/>
    <w:rsid w:val="009373F9"/>
    <w:rsid w:val="00937EA3"/>
    <w:rsid w:val="00940FE3"/>
    <w:rsid w:val="00941067"/>
    <w:rsid w:val="00941F9E"/>
    <w:rsid w:val="009420FE"/>
    <w:rsid w:val="009435CA"/>
    <w:rsid w:val="00943977"/>
    <w:rsid w:val="00944B02"/>
    <w:rsid w:val="0094502E"/>
    <w:rsid w:val="009457B4"/>
    <w:rsid w:val="0094593B"/>
    <w:rsid w:val="00946A85"/>
    <w:rsid w:val="00946D5F"/>
    <w:rsid w:val="00950208"/>
    <w:rsid w:val="00950C70"/>
    <w:rsid w:val="00950C8B"/>
    <w:rsid w:val="00950F0D"/>
    <w:rsid w:val="00951AB7"/>
    <w:rsid w:val="00951E92"/>
    <w:rsid w:val="009520B9"/>
    <w:rsid w:val="00952209"/>
    <w:rsid w:val="00952286"/>
    <w:rsid w:val="009524F9"/>
    <w:rsid w:val="009527F5"/>
    <w:rsid w:val="00952858"/>
    <w:rsid w:val="00952C34"/>
    <w:rsid w:val="009530C2"/>
    <w:rsid w:val="00954147"/>
    <w:rsid w:val="009543AC"/>
    <w:rsid w:val="009548CC"/>
    <w:rsid w:val="0095520A"/>
    <w:rsid w:val="009558AF"/>
    <w:rsid w:val="00955F02"/>
    <w:rsid w:val="009576E1"/>
    <w:rsid w:val="00961280"/>
    <w:rsid w:val="009625DC"/>
    <w:rsid w:val="009649CA"/>
    <w:rsid w:val="009654A2"/>
    <w:rsid w:val="00966B6C"/>
    <w:rsid w:val="009673DB"/>
    <w:rsid w:val="0097013D"/>
    <w:rsid w:val="0097161A"/>
    <w:rsid w:val="009719BE"/>
    <w:rsid w:val="00971B4B"/>
    <w:rsid w:val="00971CCC"/>
    <w:rsid w:val="00972A6F"/>
    <w:rsid w:val="00972FCE"/>
    <w:rsid w:val="009736B2"/>
    <w:rsid w:val="00973FA6"/>
    <w:rsid w:val="00974218"/>
    <w:rsid w:val="00975320"/>
    <w:rsid w:val="00976CD9"/>
    <w:rsid w:val="00976E79"/>
    <w:rsid w:val="00976EAF"/>
    <w:rsid w:val="00977DEB"/>
    <w:rsid w:val="00977F37"/>
    <w:rsid w:val="009814E5"/>
    <w:rsid w:val="00981FD2"/>
    <w:rsid w:val="00982BED"/>
    <w:rsid w:val="00984142"/>
    <w:rsid w:val="0098452E"/>
    <w:rsid w:val="00984F0B"/>
    <w:rsid w:val="00985382"/>
    <w:rsid w:val="009861E1"/>
    <w:rsid w:val="00986417"/>
    <w:rsid w:val="00986C6A"/>
    <w:rsid w:val="00987DFA"/>
    <w:rsid w:val="0099037C"/>
    <w:rsid w:val="00990405"/>
    <w:rsid w:val="00990983"/>
    <w:rsid w:val="00990A6A"/>
    <w:rsid w:val="00990E68"/>
    <w:rsid w:val="00991525"/>
    <w:rsid w:val="009919C0"/>
    <w:rsid w:val="00992EA3"/>
    <w:rsid w:val="00993242"/>
    <w:rsid w:val="00993A2B"/>
    <w:rsid w:val="00993D22"/>
    <w:rsid w:val="00993D3B"/>
    <w:rsid w:val="00993E0A"/>
    <w:rsid w:val="00994DD2"/>
    <w:rsid w:val="0099558C"/>
    <w:rsid w:val="00995C13"/>
    <w:rsid w:val="009972D0"/>
    <w:rsid w:val="00997AD1"/>
    <w:rsid w:val="00997D64"/>
    <w:rsid w:val="009A26BC"/>
    <w:rsid w:val="009A2C7D"/>
    <w:rsid w:val="009A2ECB"/>
    <w:rsid w:val="009A6695"/>
    <w:rsid w:val="009B01B7"/>
    <w:rsid w:val="009B0F31"/>
    <w:rsid w:val="009B1568"/>
    <w:rsid w:val="009B1894"/>
    <w:rsid w:val="009B26A2"/>
    <w:rsid w:val="009B61BA"/>
    <w:rsid w:val="009B690A"/>
    <w:rsid w:val="009C07A9"/>
    <w:rsid w:val="009C14D5"/>
    <w:rsid w:val="009C1E07"/>
    <w:rsid w:val="009C228D"/>
    <w:rsid w:val="009C3041"/>
    <w:rsid w:val="009C3CDE"/>
    <w:rsid w:val="009C4C05"/>
    <w:rsid w:val="009C4FFC"/>
    <w:rsid w:val="009C5157"/>
    <w:rsid w:val="009C65C4"/>
    <w:rsid w:val="009C6663"/>
    <w:rsid w:val="009C7040"/>
    <w:rsid w:val="009D0C90"/>
    <w:rsid w:val="009D2211"/>
    <w:rsid w:val="009D22ED"/>
    <w:rsid w:val="009D2B56"/>
    <w:rsid w:val="009D331B"/>
    <w:rsid w:val="009D3B1F"/>
    <w:rsid w:val="009D3D6B"/>
    <w:rsid w:val="009D48BE"/>
    <w:rsid w:val="009D4A22"/>
    <w:rsid w:val="009D4BE4"/>
    <w:rsid w:val="009D57DE"/>
    <w:rsid w:val="009D5FFF"/>
    <w:rsid w:val="009D639C"/>
    <w:rsid w:val="009D6C59"/>
    <w:rsid w:val="009D7552"/>
    <w:rsid w:val="009D7765"/>
    <w:rsid w:val="009D7FE7"/>
    <w:rsid w:val="009D7FE8"/>
    <w:rsid w:val="009E0978"/>
    <w:rsid w:val="009E0DF0"/>
    <w:rsid w:val="009E1113"/>
    <w:rsid w:val="009E2FA6"/>
    <w:rsid w:val="009E3347"/>
    <w:rsid w:val="009E3832"/>
    <w:rsid w:val="009E47C3"/>
    <w:rsid w:val="009E4EEF"/>
    <w:rsid w:val="009E6FB7"/>
    <w:rsid w:val="009E7549"/>
    <w:rsid w:val="009F0100"/>
    <w:rsid w:val="009F0CBD"/>
    <w:rsid w:val="009F1F06"/>
    <w:rsid w:val="009F367D"/>
    <w:rsid w:val="009F4514"/>
    <w:rsid w:val="009F493F"/>
    <w:rsid w:val="009F5195"/>
    <w:rsid w:val="009F59B3"/>
    <w:rsid w:val="009F5E0B"/>
    <w:rsid w:val="009F6284"/>
    <w:rsid w:val="009F6C34"/>
    <w:rsid w:val="009F6DA2"/>
    <w:rsid w:val="009F6E6E"/>
    <w:rsid w:val="00A02654"/>
    <w:rsid w:val="00A0282E"/>
    <w:rsid w:val="00A02D14"/>
    <w:rsid w:val="00A049C4"/>
    <w:rsid w:val="00A050BF"/>
    <w:rsid w:val="00A05323"/>
    <w:rsid w:val="00A06AD9"/>
    <w:rsid w:val="00A074F2"/>
    <w:rsid w:val="00A07D1A"/>
    <w:rsid w:val="00A12E6B"/>
    <w:rsid w:val="00A12FE8"/>
    <w:rsid w:val="00A13E2B"/>
    <w:rsid w:val="00A154E7"/>
    <w:rsid w:val="00A16737"/>
    <w:rsid w:val="00A16936"/>
    <w:rsid w:val="00A169B6"/>
    <w:rsid w:val="00A17148"/>
    <w:rsid w:val="00A17BED"/>
    <w:rsid w:val="00A20754"/>
    <w:rsid w:val="00A209AD"/>
    <w:rsid w:val="00A21047"/>
    <w:rsid w:val="00A219E6"/>
    <w:rsid w:val="00A21FD9"/>
    <w:rsid w:val="00A2207D"/>
    <w:rsid w:val="00A221AD"/>
    <w:rsid w:val="00A22CE9"/>
    <w:rsid w:val="00A24266"/>
    <w:rsid w:val="00A25319"/>
    <w:rsid w:val="00A264F2"/>
    <w:rsid w:val="00A26A09"/>
    <w:rsid w:val="00A3055E"/>
    <w:rsid w:val="00A313B9"/>
    <w:rsid w:val="00A315E0"/>
    <w:rsid w:val="00A32CB8"/>
    <w:rsid w:val="00A32D7A"/>
    <w:rsid w:val="00A33D41"/>
    <w:rsid w:val="00A33DAD"/>
    <w:rsid w:val="00A34A2F"/>
    <w:rsid w:val="00A34A63"/>
    <w:rsid w:val="00A35317"/>
    <w:rsid w:val="00A354DE"/>
    <w:rsid w:val="00A35B2C"/>
    <w:rsid w:val="00A35FFC"/>
    <w:rsid w:val="00A360F0"/>
    <w:rsid w:val="00A3674D"/>
    <w:rsid w:val="00A41689"/>
    <w:rsid w:val="00A42607"/>
    <w:rsid w:val="00A429A4"/>
    <w:rsid w:val="00A431EB"/>
    <w:rsid w:val="00A43A20"/>
    <w:rsid w:val="00A44A85"/>
    <w:rsid w:val="00A45B6B"/>
    <w:rsid w:val="00A46DD6"/>
    <w:rsid w:val="00A47172"/>
    <w:rsid w:val="00A50CF0"/>
    <w:rsid w:val="00A51B4F"/>
    <w:rsid w:val="00A51BDB"/>
    <w:rsid w:val="00A52A60"/>
    <w:rsid w:val="00A52F8F"/>
    <w:rsid w:val="00A531FC"/>
    <w:rsid w:val="00A53F0F"/>
    <w:rsid w:val="00A54055"/>
    <w:rsid w:val="00A541A7"/>
    <w:rsid w:val="00A55238"/>
    <w:rsid w:val="00A55734"/>
    <w:rsid w:val="00A55D5B"/>
    <w:rsid w:val="00A563D9"/>
    <w:rsid w:val="00A61294"/>
    <w:rsid w:val="00A612DD"/>
    <w:rsid w:val="00A61438"/>
    <w:rsid w:val="00A62B4B"/>
    <w:rsid w:val="00A63484"/>
    <w:rsid w:val="00A6367D"/>
    <w:rsid w:val="00A6474D"/>
    <w:rsid w:val="00A64EE1"/>
    <w:rsid w:val="00A65827"/>
    <w:rsid w:val="00A672AB"/>
    <w:rsid w:val="00A7106F"/>
    <w:rsid w:val="00A7181D"/>
    <w:rsid w:val="00A72071"/>
    <w:rsid w:val="00A723A7"/>
    <w:rsid w:val="00A731F4"/>
    <w:rsid w:val="00A73413"/>
    <w:rsid w:val="00A734BB"/>
    <w:rsid w:val="00A746D8"/>
    <w:rsid w:val="00A74883"/>
    <w:rsid w:val="00A75571"/>
    <w:rsid w:val="00A75649"/>
    <w:rsid w:val="00A75C83"/>
    <w:rsid w:val="00A76803"/>
    <w:rsid w:val="00A77332"/>
    <w:rsid w:val="00A80F16"/>
    <w:rsid w:val="00A81DD6"/>
    <w:rsid w:val="00A83849"/>
    <w:rsid w:val="00A83B1F"/>
    <w:rsid w:val="00A83B83"/>
    <w:rsid w:val="00A83F41"/>
    <w:rsid w:val="00A84D7E"/>
    <w:rsid w:val="00A85887"/>
    <w:rsid w:val="00A869FB"/>
    <w:rsid w:val="00A86DF2"/>
    <w:rsid w:val="00A87704"/>
    <w:rsid w:val="00A87F60"/>
    <w:rsid w:val="00A91310"/>
    <w:rsid w:val="00A91D01"/>
    <w:rsid w:val="00A91E28"/>
    <w:rsid w:val="00A936DE"/>
    <w:rsid w:val="00A93AE0"/>
    <w:rsid w:val="00A93B42"/>
    <w:rsid w:val="00A93D4B"/>
    <w:rsid w:val="00A941A8"/>
    <w:rsid w:val="00A94A79"/>
    <w:rsid w:val="00A957E6"/>
    <w:rsid w:val="00A95F04"/>
    <w:rsid w:val="00A96ED3"/>
    <w:rsid w:val="00AA0054"/>
    <w:rsid w:val="00AA0504"/>
    <w:rsid w:val="00AA0971"/>
    <w:rsid w:val="00AA227D"/>
    <w:rsid w:val="00AA456D"/>
    <w:rsid w:val="00AA67C7"/>
    <w:rsid w:val="00AA6A3F"/>
    <w:rsid w:val="00AB017A"/>
    <w:rsid w:val="00AB09F3"/>
    <w:rsid w:val="00AB13F6"/>
    <w:rsid w:val="00AB2B40"/>
    <w:rsid w:val="00AB382C"/>
    <w:rsid w:val="00AB500B"/>
    <w:rsid w:val="00AB6429"/>
    <w:rsid w:val="00AB6981"/>
    <w:rsid w:val="00AB7E34"/>
    <w:rsid w:val="00AC10DD"/>
    <w:rsid w:val="00AC183D"/>
    <w:rsid w:val="00AC316C"/>
    <w:rsid w:val="00AC3550"/>
    <w:rsid w:val="00AC3ABE"/>
    <w:rsid w:val="00AC3BC0"/>
    <w:rsid w:val="00AC3D31"/>
    <w:rsid w:val="00AC466A"/>
    <w:rsid w:val="00AC5F28"/>
    <w:rsid w:val="00AC683F"/>
    <w:rsid w:val="00AC793D"/>
    <w:rsid w:val="00AD0DBA"/>
    <w:rsid w:val="00AD1911"/>
    <w:rsid w:val="00AD1C58"/>
    <w:rsid w:val="00AD1E32"/>
    <w:rsid w:val="00AD2158"/>
    <w:rsid w:val="00AD223C"/>
    <w:rsid w:val="00AD3507"/>
    <w:rsid w:val="00AD4EC8"/>
    <w:rsid w:val="00AD552E"/>
    <w:rsid w:val="00AD5561"/>
    <w:rsid w:val="00AD59B6"/>
    <w:rsid w:val="00AD5F21"/>
    <w:rsid w:val="00AD6A84"/>
    <w:rsid w:val="00AD6B97"/>
    <w:rsid w:val="00AD77BD"/>
    <w:rsid w:val="00AD7EC2"/>
    <w:rsid w:val="00AE251A"/>
    <w:rsid w:val="00AE3115"/>
    <w:rsid w:val="00AE3EE4"/>
    <w:rsid w:val="00AE4E4A"/>
    <w:rsid w:val="00AE5A3A"/>
    <w:rsid w:val="00AE5E05"/>
    <w:rsid w:val="00AE6229"/>
    <w:rsid w:val="00AE6BCA"/>
    <w:rsid w:val="00AE71AA"/>
    <w:rsid w:val="00AF01CF"/>
    <w:rsid w:val="00AF0AD3"/>
    <w:rsid w:val="00AF1127"/>
    <w:rsid w:val="00AF23F5"/>
    <w:rsid w:val="00AF2888"/>
    <w:rsid w:val="00AF4A59"/>
    <w:rsid w:val="00AF5382"/>
    <w:rsid w:val="00AF5774"/>
    <w:rsid w:val="00AF5AE6"/>
    <w:rsid w:val="00AF5E08"/>
    <w:rsid w:val="00AF5EBE"/>
    <w:rsid w:val="00AF6389"/>
    <w:rsid w:val="00AF70B6"/>
    <w:rsid w:val="00AF76EC"/>
    <w:rsid w:val="00AF7C99"/>
    <w:rsid w:val="00B00612"/>
    <w:rsid w:val="00B00F02"/>
    <w:rsid w:val="00B01AE8"/>
    <w:rsid w:val="00B01F7A"/>
    <w:rsid w:val="00B02366"/>
    <w:rsid w:val="00B027BB"/>
    <w:rsid w:val="00B03D77"/>
    <w:rsid w:val="00B0459A"/>
    <w:rsid w:val="00B05616"/>
    <w:rsid w:val="00B100A0"/>
    <w:rsid w:val="00B10182"/>
    <w:rsid w:val="00B1148E"/>
    <w:rsid w:val="00B1399D"/>
    <w:rsid w:val="00B13F03"/>
    <w:rsid w:val="00B15614"/>
    <w:rsid w:val="00B1594C"/>
    <w:rsid w:val="00B15D98"/>
    <w:rsid w:val="00B160B6"/>
    <w:rsid w:val="00B162ED"/>
    <w:rsid w:val="00B16419"/>
    <w:rsid w:val="00B16AC9"/>
    <w:rsid w:val="00B17658"/>
    <w:rsid w:val="00B20627"/>
    <w:rsid w:val="00B20C0F"/>
    <w:rsid w:val="00B24221"/>
    <w:rsid w:val="00B24C02"/>
    <w:rsid w:val="00B24F0A"/>
    <w:rsid w:val="00B25408"/>
    <w:rsid w:val="00B25577"/>
    <w:rsid w:val="00B265EB"/>
    <w:rsid w:val="00B2757A"/>
    <w:rsid w:val="00B302C5"/>
    <w:rsid w:val="00B30D82"/>
    <w:rsid w:val="00B31351"/>
    <w:rsid w:val="00B31F6D"/>
    <w:rsid w:val="00B323CA"/>
    <w:rsid w:val="00B3252C"/>
    <w:rsid w:val="00B333A2"/>
    <w:rsid w:val="00B338FD"/>
    <w:rsid w:val="00B33900"/>
    <w:rsid w:val="00B3390B"/>
    <w:rsid w:val="00B347BE"/>
    <w:rsid w:val="00B34F98"/>
    <w:rsid w:val="00B3534C"/>
    <w:rsid w:val="00B35AB1"/>
    <w:rsid w:val="00B3654D"/>
    <w:rsid w:val="00B369A0"/>
    <w:rsid w:val="00B3778D"/>
    <w:rsid w:val="00B37DFD"/>
    <w:rsid w:val="00B405CB"/>
    <w:rsid w:val="00B41DA6"/>
    <w:rsid w:val="00B424C5"/>
    <w:rsid w:val="00B42E2F"/>
    <w:rsid w:val="00B43D95"/>
    <w:rsid w:val="00B44134"/>
    <w:rsid w:val="00B44B5B"/>
    <w:rsid w:val="00B44D47"/>
    <w:rsid w:val="00B45D1D"/>
    <w:rsid w:val="00B46325"/>
    <w:rsid w:val="00B4680A"/>
    <w:rsid w:val="00B47619"/>
    <w:rsid w:val="00B478F6"/>
    <w:rsid w:val="00B47B39"/>
    <w:rsid w:val="00B51B4C"/>
    <w:rsid w:val="00B52C36"/>
    <w:rsid w:val="00B53116"/>
    <w:rsid w:val="00B53190"/>
    <w:rsid w:val="00B5355B"/>
    <w:rsid w:val="00B5581B"/>
    <w:rsid w:val="00B559CC"/>
    <w:rsid w:val="00B55D9C"/>
    <w:rsid w:val="00B57FA8"/>
    <w:rsid w:val="00B60DAA"/>
    <w:rsid w:val="00B60FB5"/>
    <w:rsid w:val="00B6465C"/>
    <w:rsid w:val="00B650A8"/>
    <w:rsid w:val="00B658AA"/>
    <w:rsid w:val="00B65EB6"/>
    <w:rsid w:val="00B6613D"/>
    <w:rsid w:val="00B66A39"/>
    <w:rsid w:val="00B70699"/>
    <w:rsid w:val="00B70FBD"/>
    <w:rsid w:val="00B713B0"/>
    <w:rsid w:val="00B722AF"/>
    <w:rsid w:val="00B72391"/>
    <w:rsid w:val="00B72CD3"/>
    <w:rsid w:val="00B732D3"/>
    <w:rsid w:val="00B736A8"/>
    <w:rsid w:val="00B7471F"/>
    <w:rsid w:val="00B74AD8"/>
    <w:rsid w:val="00B779A7"/>
    <w:rsid w:val="00B80178"/>
    <w:rsid w:val="00B8092C"/>
    <w:rsid w:val="00B80F63"/>
    <w:rsid w:val="00B8164D"/>
    <w:rsid w:val="00B81808"/>
    <w:rsid w:val="00B82BD5"/>
    <w:rsid w:val="00B8435D"/>
    <w:rsid w:val="00B84380"/>
    <w:rsid w:val="00B85721"/>
    <w:rsid w:val="00B87DCB"/>
    <w:rsid w:val="00B90459"/>
    <w:rsid w:val="00B90486"/>
    <w:rsid w:val="00B912A6"/>
    <w:rsid w:val="00B92C6C"/>
    <w:rsid w:val="00B947B5"/>
    <w:rsid w:val="00B952D4"/>
    <w:rsid w:val="00B9573E"/>
    <w:rsid w:val="00B96125"/>
    <w:rsid w:val="00B967E6"/>
    <w:rsid w:val="00B96E20"/>
    <w:rsid w:val="00B96EAA"/>
    <w:rsid w:val="00B972B9"/>
    <w:rsid w:val="00BA01F4"/>
    <w:rsid w:val="00BA0A32"/>
    <w:rsid w:val="00BA1146"/>
    <w:rsid w:val="00BA1A89"/>
    <w:rsid w:val="00BA24F9"/>
    <w:rsid w:val="00BA5B52"/>
    <w:rsid w:val="00BA6399"/>
    <w:rsid w:val="00BA6BAB"/>
    <w:rsid w:val="00BA6EA9"/>
    <w:rsid w:val="00BA7120"/>
    <w:rsid w:val="00BA7ED5"/>
    <w:rsid w:val="00BB0028"/>
    <w:rsid w:val="00BB0E41"/>
    <w:rsid w:val="00BB2A1C"/>
    <w:rsid w:val="00BB2EAF"/>
    <w:rsid w:val="00BB2FBC"/>
    <w:rsid w:val="00BB34A4"/>
    <w:rsid w:val="00BB4915"/>
    <w:rsid w:val="00BB539C"/>
    <w:rsid w:val="00BB6AE7"/>
    <w:rsid w:val="00BB6FB5"/>
    <w:rsid w:val="00BB7934"/>
    <w:rsid w:val="00BC01AC"/>
    <w:rsid w:val="00BC1F72"/>
    <w:rsid w:val="00BC233F"/>
    <w:rsid w:val="00BC2FA1"/>
    <w:rsid w:val="00BC3462"/>
    <w:rsid w:val="00BC392A"/>
    <w:rsid w:val="00BC3DF3"/>
    <w:rsid w:val="00BC3F37"/>
    <w:rsid w:val="00BC42EE"/>
    <w:rsid w:val="00BC511E"/>
    <w:rsid w:val="00BC5393"/>
    <w:rsid w:val="00BC6144"/>
    <w:rsid w:val="00BC69DE"/>
    <w:rsid w:val="00BD034C"/>
    <w:rsid w:val="00BD0BEA"/>
    <w:rsid w:val="00BD108E"/>
    <w:rsid w:val="00BD1A11"/>
    <w:rsid w:val="00BD1F7B"/>
    <w:rsid w:val="00BD2BA6"/>
    <w:rsid w:val="00BD3602"/>
    <w:rsid w:val="00BD488F"/>
    <w:rsid w:val="00BD5795"/>
    <w:rsid w:val="00BD75E3"/>
    <w:rsid w:val="00BE0182"/>
    <w:rsid w:val="00BE0548"/>
    <w:rsid w:val="00BE082D"/>
    <w:rsid w:val="00BE2521"/>
    <w:rsid w:val="00BE4109"/>
    <w:rsid w:val="00BE44C8"/>
    <w:rsid w:val="00BE5AB4"/>
    <w:rsid w:val="00BE60BF"/>
    <w:rsid w:val="00BE6A44"/>
    <w:rsid w:val="00BF1E21"/>
    <w:rsid w:val="00BF2E7D"/>
    <w:rsid w:val="00BF345B"/>
    <w:rsid w:val="00BF369E"/>
    <w:rsid w:val="00BF4866"/>
    <w:rsid w:val="00BF4F3C"/>
    <w:rsid w:val="00BF555F"/>
    <w:rsid w:val="00BF6E78"/>
    <w:rsid w:val="00BF6FD7"/>
    <w:rsid w:val="00BF7348"/>
    <w:rsid w:val="00BF73C4"/>
    <w:rsid w:val="00BF74D4"/>
    <w:rsid w:val="00BF7607"/>
    <w:rsid w:val="00BF7DC4"/>
    <w:rsid w:val="00C0034C"/>
    <w:rsid w:val="00C00500"/>
    <w:rsid w:val="00C0063F"/>
    <w:rsid w:val="00C00B6F"/>
    <w:rsid w:val="00C01A42"/>
    <w:rsid w:val="00C02620"/>
    <w:rsid w:val="00C03780"/>
    <w:rsid w:val="00C0417D"/>
    <w:rsid w:val="00C04585"/>
    <w:rsid w:val="00C04A81"/>
    <w:rsid w:val="00C056B9"/>
    <w:rsid w:val="00C05BEE"/>
    <w:rsid w:val="00C06858"/>
    <w:rsid w:val="00C069DE"/>
    <w:rsid w:val="00C06BD0"/>
    <w:rsid w:val="00C070E6"/>
    <w:rsid w:val="00C0715F"/>
    <w:rsid w:val="00C07840"/>
    <w:rsid w:val="00C07C87"/>
    <w:rsid w:val="00C10AF1"/>
    <w:rsid w:val="00C10C8F"/>
    <w:rsid w:val="00C119C8"/>
    <w:rsid w:val="00C11C80"/>
    <w:rsid w:val="00C11F12"/>
    <w:rsid w:val="00C11F41"/>
    <w:rsid w:val="00C127F4"/>
    <w:rsid w:val="00C12CF8"/>
    <w:rsid w:val="00C1316B"/>
    <w:rsid w:val="00C13291"/>
    <w:rsid w:val="00C136F9"/>
    <w:rsid w:val="00C13940"/>
    <w:rsid w:val="00C13964"/>
    <w:rsid w:val="00C15330"/>
    <w:rsid w:val="00C15B0F"/>
    <w:rsid w:val="00C15E24"/>
    <w:rsid w:val="00C16161"/>
    <w:rsid w:val="00C16F5C"/>
    <w:rsid w:val="00C17FFE"/>
    <w:rsid w:val="00C204B5"/>
    <w:rsid w:val="00C21AAB"/>
    <w:rsid w:val="00C21CE1"/>
    <w:rsid w:val="00C22E92"/>
    <w:rsid w:val="00C2440F"/>
    <w:rsid w:val="00C245A8"/>
    <w:rsid w:val="00C246BF"/>
    <w:rsid w:val="00C26081"/>
    <w:rsid w:val="00C264F3"/>
    <w:rsid w:val="00C26752"/>
    <w:rsid w:val="00C267F0"/>
    <w:rsid w:val="00C269E8"/>
    <w:rsid w:val="00C26A4B"/>
    <w:rsid w:val="00C26FF4"/>
    <w:rsid w:val="00C27488"/>
    <w:rsid w:val="00C27603"/>
    <w:rsid w:val="00C27680"/>
    <w:rsid w:val="00C30B3A"/>
    <w:rsid w:val="00C30B62"/>
    <w:rsid w:val="00C31368"/>
    <w:rsid w:val="00C31E2C"/>
    <w:rsid w:val="00C321DD"/>
    <w:rsid w:val="00C32F75"/>
    <w:rsid w:val="00C33812"/>
    <w:rsid w:val="00C33E32"/>
    <w:rsid w:val="00C347E2"/>
    <w:rsid w:val="00C348F9"/>
    <w:rsid w:val="00C37437"/>
    <w:rsid w:val="00C42408"/>
    <w:rsid w:val="00C432F6"/>
    <w:rsid w:val="00C44A7B"/>
    <w:rsid w:val="00C45B9F"/>
    <w:rsid w:val="00C47222"/>
    <w:rsid w:val="00C47697"/>
    <w:rsid w:val="00C47FB3"/>
    <w:rsid w:val="00C5204F"/>
    <w:rsid w:val="00C520DB"/>
    <w:rsid w:val="00C54C54"/>
    <w:rsid w:val="00C55E61"/>
    <w:rsid w:val="00C57610"/>
    <w:rsid w:val="00C6055F"/>
    <w:rsid w:val="00C61EDA"/>
    <w:rsid w:val="00C62BE5"/>
    <w:rsid w:val="00C63072"/>
    <w:rsid w:val="00C6323B"/>
    <w:rsid w:val="00C63BFD"/>
    <w:rsid w:val="00C643A3"/>
    <w:rsid w:val="00C64F95"/>
    <w:rsid w:val="00C6577A"/>
    <w:rsid w:val="00C659BA"/>
    <w:rsid w:val="00C66A01"/>
    <w:rsid w:val="00C66C54"/>
    <w:rsid w:val="00C66F56"/>
    <w:rsid w:val="00C67007"/>
    <w:rsid w:val="00C67732"/>
    <w:rsid w:val="00C678DB"/>
    <w:rsid w:val="00C70B7E"/>
    <w:rsid w:val="00C71C7A"/>
    <w:rsid w:val="00C7254A"/>
    <w:rsid w:val="00C74227"/>
    <w:rsid w:val="00C74BCC"/>
    <w:rsid w:val="00C75642"/>
    <w:rsid w:val="00C7566B"/>
    <w:rsid w:val="00C75B61"/>
    <w:rsid w:val="00C75D91"/>
    <w:rsid w:val="00C75EF8"/>
    <w:rsid w:val="00C761D2"/>
    <w:rsid w:val="00C76435"/>
    <w:rsid w:val="00C7643B"/>
    <w:rsid w:val="00C76442"/>
    <w:rsid w:val="00C76CD2"/>
    <w:rsid w:val="00C81657"/>
    <w:rsid w:val="00C81BA8"/>
    <w:rsid w:val="00C83D5D"/>
    <w:rsid w:val="00C83E50"/>
    <w:rsid w:val="00C847A3"/>
    <w:rsid w:val="00C84CB5"/>
    <w:rsid w:val="00C85A44"/>
    <w:rsid w:val="00C87255"/>
    <w:rsid w:val="00C87AA9"/>
    <w:rsid w:val="00C87EEB"/>
    <w:rsid w:val="00C903B7"/>
    <w:rsid w:val="00C90C29"/>
    <w:rsid w:val="00C919C4"/>
    <w:rsid w:val="00C920AF"/>
    <w:rsid w:val="00C93358"/>
    <w:rsid w:val="00C93404"/>
    <w:rsid w:val="00C93D68"/>
    <w:rsid w:val="00C9453B"/>
    <w:rsid w:val="00C9471B"/>
    <w:rsid w:val="00C9492B"/>
    <w:rsid w:val="00C94A2D"/>
    <w:rsid w:val="00C94A4C"/>
    <w:rsid w:val="00C94B3B"/>
    <w:rsid w:val="00C95D7D"/>
    <w:rsid w:val="00C95E0B"/>
    <w:rsid w:val="00CA0BCB"/>
    <w:rsid w:val="00CA0FC5"/>
    <w:rsid w:val="00CA1EF1"/>
    <w:rsid w:val="00CA4109"/>
    <w:rsid w:val="00CA55F2"/>
    <w:rsid w:val="00CB06D4"/>
    <w:rsid w:val="00CB1501"/>
    <w:rsid w:val="00CB164B"/>
    <w:rsid w:val="00CB2723"/>
    <w:rsid w:val="00CB41CB"/>
    <w:rsid w:val="00CB49E1"/>
    <w:rsid w:val="00CB692A"/>
    <w:rsid w:val="00CC0163"/>
    <w:rsid w:val="00CC1472"/>
    <w:rsid w:val="00CC15C0"/>
    <w:rsid w:val="00CC1D86"/>
    <w:rsid w:val="00CC316B"/>
    <w:rsid w:val="00CC3656"/>
    <w:rsid w:val="00CC39C8"/>
    <w:rsid w:val="00CC5A64"/>
    <w:rsid w:val="00CC73A7"/>
    <w:rsid w:val="00CC771D"/>
    <w:rsid w:val="00CC794B"/>
    <w:rsid w:val="00CD0054"/>
    <w:rsid w:val="00CD0138"/>
    <w:rsid w:val="00CD0BB8"/>
    <w:rsid w:val="00CD12B6"/>
    <w:rsid w:val="00CD1580"/>
    <w:rsid w:val="00CD1BBE"/>
    <w:rsid w:val="00CD1F87"/>
    <w:rsid w:val="00CD245C"/>
    <w:rsid w:val="00CD30D4"/>
    <w:rsid w:val="00CD3925"/>
    <w:rsid w:val="00CD4966"/>
    <w:rsid w:val="00CD60F3"/>
    <w:rsid w:val="00CD61FC"/>
    <w:rsid w:val="00CD6451"/>
    <w:rsid w:val="00CD7954"/>
    <w:rsid w:val="00CE0981"/>
    <w:rsid w:val="00CE0C40"/>
    <w:rsid w:val="00CE0D7C"/>
    <w:rsid w:val="00CE1602"/>
    <w:rsid w:val="00CE1711"/>
    <w:rsid w:val="00CE3D48"/>
    <w:rsid w:val="00CE3E70"/>
    <w:rsid w:val="00CE76DC"/>
    <w:rsid w:val="00CF1800"/>
    <w:rsid w:val="00CF1CA6"/>
    <w:rsid w:val="00CF2AE6"/>
    <w:rsid w:val="00CF337C"/>
    <w:rsid w:val="00CF4ADA"/>
    <w:rsid w:val="00CF5253"/>
    <w:rsid w:val="00CF6E43"/>
    <w:rsid w:val="00CF7496"/>
    <w:rsid w:val="00CF75B2"/>
    <w:rsid w:val="00CF7B70"/>
    <w:rsid w:val="00D008AB"/>
    <w:rsid w:val="00D032ED"/>
    <w:rsid w:val="00D03452"/>
    <w:rsid w:val="00D043D4"/>
    <w:rsid w:val="00D057C6"/>
    <w:rsid w:val="00D06842"/>
    <w:rsid w:val="00D07EA5"/>
    <w:rsid w:val="00D109E6"/>
    <w:rsid w:val="00D10B9D"/>
    <w:rsid w:val="00D10F1F"/>
    <w:rsid w:val="00D11136"/>
    <w:rsid w:val="00D12871"/>
    <w:rsid w:val="00D1537B"/>
    <w:rsid w:val="00D1548E"/>
    <w:rsid w:val="00D159B3"/>
    <w:rsid w:val="00D15D12"/>
    <w:rsid w:val="00D16630"/>
    <w:rsid w:val="00D16B9D"/>
    <w:rsid w:val="00D16DC4"/>
    <w:rsid w:val="00D17DFD"/>
    <w:rsid w:val="00D2050B"/>
    <w:rsid w:val="00D212EF"/>
    <w:rsid w:val="00D22916"/>
    <w:rsid w:val="00D22CD3"/>
    <w:rsid w:val="00D24A23"/>
    <w:rsid w:val="00D24AD3"/>
    <w:rsid w:val="00D25612"/>
    <w:rsid w:val="00D26F6A"/>
    <w:rsid w:val="00D2722E"/>
    <w:rsid w:val="00D313D9"/>
    <w:rsid w:val="00D31FD6"/>
    <w:rsid w:val="00D3235E"/>
    <w:rsid w:val="00D329E3"/>
    <w:rsid w:val="00D3326A"/>
    <w:rsid w:val="00D337BF"/>
    <w:rsid w:val="00D33E8A"/>
    <w:rsid w:val="00D3593E"/>
    <w:rsid w:val="00D35AD5"/>
    <w:rsid w:val="00D35BBE"/>
    <w:rsid w:val="00D36299"/>
    <w:rsid w:val="00D36D4C"/>
    <w:rsid w:val="00D36D79"/>
    <w:rsid w:val="00D37189"/>
    <w:rsid w:val="00D3759E"/>
    <w:rsid w:val="00D40C3E"/>
    <w:rsid w:val="00D41F05"/>
    <w:rsid w:val="00D4218A"/>
    <w:rsid w:val="00D428BF"/>
    <w:rsid w:val="00D4325A"/>
    <w:rsid w:val="00D44B74"/>
    <w:rsid w:val="00D46165"/>
    <w:rsid w:val="00D47314"/>
    <w:rsid w:val="00D47E90"/>
    <w:rsid w:val="00D50841"/>
    <w:rsid w:val="00D5156E"/>
    <w:rsid w:val="00D516E0"/>
    <w:rsid w:val="00D52D58"/>
    <w:rsid w:val="00D55924"/>
    <w:rsid w:val="00D56946"/>
    <w:rsid w:val="00D56DE0"/>
    <w:rsid w:val="00D56E96"/>
    <w:rsid w:val="00D56F3C"/>
    <w:rsid w:val="00D5708C"/>
    <w:rsid w:val="00D6469A"/>
    <w:rsid w:val="00D6479C"/>
    <w:rsid w:val="00D65360"/>
    <w:rsid w:val="00D654DD"/>
    <w:rsid w:val="00D665BB"/>
    <w:rsid w:val="00D668B6"/>
    <w:rsid w:val="00D66A32"/>
    <w:rsid w:val="00D66F72"/>
    <w:rsid w:val="00D67261"/>
    <w:rsid w:val="00D673C1"/>
    <w:rsid w:val="00D675F0"/>
    <w:rsid w:val="00D711B1"/>
    <w:rsid w:val="00D71973"/>
    <w:rsid w:val="00D71C6A"/>
    <w:rsid w:val="00D734AE"/>
    <w:rsid w:val="00D73562"/>
    <w:rsid w:val="00D7448F"/>
    <w:rsid w:val="00D7524C"/>
    <w:rsid w:val="00D755F7"/>
    <w:rsid w:val="00D757D9"/>
    <w:rsid w:val="00D75D40"/>
    <w:rsid w:val="00D75E73"/>
    <w:rsid w:val="00D76498"/>
    <w:rsid w:val="00D76689"/>
    <w:rsid w:val="00D778D4"/>
    <w:rsid w:val="00D800C3"/>
    <w:rsid w:val="00D804FC"/>
    <w:rsid w:val="00D80E72"/>
    <w:rsid w:val="00D81348"/>
    <w:rsid w:val="00D818B7"/>
    <w:rsid w:val="00D820B7"/>
    <w:rsid w:val="00D8326A"/>
    <w:rsid w:val="00D839FC"/>
    <w:rsid w:val="00D8479A"/>
    <w:rsid w:val="00D84CC3"/>
    <w:rsid w:val="00D85713"/>
    <w:rsid w:val="00D85A99"/>
    <w:rsid w:val="00D85FB0"/>
    <w:rsid w:val="00D90938"/>
    <w:rsid w:val="00D90C48"/>
    <w:rsid w:val="00D90E2D"/>
    <w:rsid w:val="00D916B2"/>
    <w:rsid w:val="00D9171F"/>
    <w:rsid w:val="00D91837"/>
    <w:rsid w:val="00D919BC"/>
    <w:rsid w:val="00D9206F"/>
    <w:rsid w:val="00D92305"/>
    <w:rsid w:val="00D929F3"/>
    <w:rsid w:val="00D92C5B"/>
    <w:rsid w:val="00D94B85"/>
    <w:rsid w:val="00D962C4"/>
    <w:rsid w:val="00D96520"/>
    <w:rsid w:val="00D97565"/>
    <w:rsid w:val="00D9781A"/>
    <w:rsid w:val="00DA15BE"/>
    <w:rsid w:val="00DA242A"/>
    <w:rsid w:val="00DA26F0"/>
    <w:rsid w:val="00DA5957"/>
    <w:rsid w:val="00DA69B3"/>
    <w:rsid w:val="00DA7825"/>
    <w:rsid w:val="00DB0077"/>
    <w:rsid w:val="00DB02DF"/>
    <w:rsid w:val="00DB06A7"/>
    <w:rsid w:val="00DB0DF3"/>
    <w:rsid w:val="00DB2074"/>
    <w:rsid w:val="00DB2389"/>
    <w:rsid w:val="00DB24EE"/>
    <w:rsid w:val="00DB28EE"/>
    <w:rsid w:val="00DB2B02"/>
    <w:rsid w:val="00DB2DD6"/>
    <w:rsid w:val="00DB3188"/>
    <w:rsid w:val="00DB3B0A"/>
    <w:rsid w:val="00DB3EF5"/>
    <w:rsid w:val="00DB62AE"/>
    <w:rsid w:val="00DB6796"/>
    <w:rsid w:val="00DB6AFB"/>
    <w:rsid w:val="00DB6EE4"/>
    <w:rsid w:val="00DB74FA"/>
    <w:rsid w:val="00DB78CD"/>
    <w:rsid w:val="00DC028B"/>
    <w:rsid w:val="00DC1319"/>
    <w:rsid w:val="00DC14BF"/>
    <w:rsid w:val="00DC1AF8"/>
    <w:rsid w:val="00DC1FAF"/>
    <w:rsid w:val="00DC2FAF"/>
    <w:rsid w:val="00DC342B"/>
    <w:rsid w:val="00DC36C7"/>
    <w:rsid w:val="00DC3DF1"/>
    <w:rsid w:val="00DC3E55"/>
    <w:rsid w:val="00DC4754"/>
    <w:rsid w:val="00DC5684"/>
    <w:rsid w:val="00DC6028"/>
    <w:rsid w:val="00DC6937"/>
    <w:rsid w:val="00DD02DB"/>
    <w:rsid w:val="00DD037D"/>
    <w:rsid w:val="00DD1CA5"/>
    <w:rsid w:val="00DD257E"/>
    <w:rsid w:val="00DD3BA4"/>
    <w:rsid w:val="00DD4272"/>
    <w:rsid w:val="00DD58EB"/>
    <w:rsid w:val="00DD5A1A"/>
    <w:rsid w:val="00DD63F8"/>
    <w:rsid w:val="00DD70AF"/>
    <w:rsid w:val="00DE0114"/>
    <w:rsid w:val="00DE01DB"/>
    <w:rsid w:val="00DE33B7"/>
    <w:rsid w:val="00DE3689"/>
    <w:rsid w:val="00DE40C3"/>
    <w:rsid w:val="00DE411E"/>
    <w:rsid w:val="00DE5289"/>
    <w:rsid w:val="00DE56BA"/>
    <w:rsid w:val="00DE5C64"/>
    <w:rsid w:val="00DE6303"/>
    <w:rsid w:val="00DE7184"/>
    <w:rsid w:val="00DE7EB4"/>
    <w:rsid w:val="00DF0234"/>
    <w:rsid w:val="00DF06FA"/>
    <w:rsid w:val="00DF1295"/>
    <w:rsid w:val="00DF20EC"/>
    <w:rsid w:val="00DF2A35"/>
    <w:rsid w:val="00DF4208"/>
    <w:rsid w:val="00DF45A9"/>
    <w:rsid w:val="00DF4F96"/>
    <w:rsid w:val="00DF5266"/>
    <w:rsid w:val="00DF5994"/>
    <w:rsid w:val="00DF6606"/>
    <w:rsid w:val="00DF68E8"/>
    <w:rsid w:val="00DF6A42"/>
    <w:rsid w:val="00DF6F0E"/>
    <w:rsid w:val="00DF77BB"/>
    <w:rsid w:val="00E00B09"/>
    <w:rsid w:val="00E02892"/>
    <w:rsid w:val="00E02B55"/>
    <w:rsid w:val="00E051BB"/>
    <w:rsid w:val="00E054A2"/>
    <w:rsid w:val="00E05616"/>
    <w:rsid w:val="00E0582D"/>
    <w:rsid w:val="00E05E09"/>
    <w:rsid w:val="00E06BF4"/>
    <w:rsid w:val="00E1030C"/>
    <w:rsid w:val="00E107A0"/>
    <w:rsid w:val="00E12C12"/>
    <w:rsid w:val="00E136E3"/>
    <w:rsid w:val="00E15F88"/>
    <w:rsid w:val="00E163E1"/>
    <w:rsid w:val="00E17185"/>
    <w:rsid w:val="00E17383"/>
    <w:rsid w:val="00E177EF"/>
    <w:rsid w:val="00E17CD3"/>
    <w:rsid w:val="00E17ED4"/>
    <w:rsid w:val="00E20BA7"/>
    <w:rsid w:val="00E2103A"/>
    <w:rsid w:val="00E21CF2"/>
    <w:rsid w:val="00E21F5F"/>
    <w:rsid w:val="00E22081"/>
    <w:rsid w:val="00E22190"/>
    <w:rsid w:val="00E22D10"/>
    <w:rsid w:val="00E2366C"/>
    <w:rsid w:val="00E239E6"/>
    <w:rsid w:val="00E23C3C"/>
    <w:rsid w:val="00E2447E"/>
    <w:rsid w:val="00E2466D"/>
    <w:rsid w:val="00E25E38"/>
    <w:rsid w:val="00E2629C"/>
    <w:rsid w:val="00E3146F"/>
    <w:rsid w:val="00E31840"/>
    <w:rsid w:val="00E31900"/>
    <w:rsid w:val="00E327AA"/>
    <w:rsid w:val="00E347E1"/>
    <w:rsid w:val="00E34D63"/>
    <w:rsid w:val="00E3530F"/>
    <w:rsid w:val="00E35738"/>
    <w:rsid w:val="00E35926"/>
    <w:rsid w:val="00E359D1"/>
    <w:rsid w:val="00E36169"/>
    <w:rsid w:val="00E37010"/>
    <w:rsid w:val="00E4061E"/>
    <w:rsid w:val="00E40C1E"/>
    <w:rsid w:val="00E41156"/>
    <w:rsid w:val="00E418AF"/>
    <w:rsid w:val="00E4371E"/>
    <w:rsid w:val="00E4427C"/>
    <w:rsid w:val="00E4452B"/>
    <w:rsid w:val="00E44973"/>
    <w:rsid w:val="00E45FAC"/>
    <w:rsid w:val="00E47089"/>
    <w:rsid w:val="00E51279"/>
    <w:rsid w:val="00E51290"/>
    <w:rsid w:val="00E517A7"/>
    <w:rsid w:val="00E521D8"/>
    <w:rsid w:val="00E53256"/>
    <w:rsid w:val="00E54936"/>
    <w:rsid w:val="00E549BB"/>
    <w:rsid w:val="00E54C72"/>
    <w:rsid w:val="00E552B7"/>
    <w:rsid w:val="00E55CC1"/>
    <w:rsid w:val="00E55EF0"/>
    <w:rsid w:val="00E563D3"/>
    <w:rsid w:val="00E56A3D"/>
    <w:rsid w:val="00E57416"/>
    <w:rsid w:val="00E575F4"/>
    <w:rsid w:val="00E57B99"/>
    <w:rsid w:val="00E607FC"/>
    <w:rsid w:val="00E61912"/>
    <w:rsid w:val="00E635DD"/>
    <w:rsid w:val="00E639E6"/>
    <w:rsid w:val="00E63D42"/>
    <w:rsid w:val="00E649D1"/>
    <w:rsid w:val="00E6638D"/>
    <w:rsid w:val="00E676B0"/>
    <w:rsid w:val="00E700B9"/>
    <w:rsid w:val="00E7040D"/>
    <w:rsid w:val="00E70B02"/>
    <w:rsid w:val="00E714E6"/>
    <w:rsid w:val="00E73A23"/>
    <w:rsid w:val="00E73EC7"/>
    <w:rsid w:val="00E75FC2"/>
    <w:rsid w:val="00E76304"/>
    <w:rsid w:val="00E76AE8"/>
    <w:rsid w:val="00E76E5F"/>
    <w:rsid w:val="00E775C7"/>
    <w:rsid w:val="00E77E90"/>
    <w:rsid w:val="00E8089D"/>
    <w:rsid w:val="00E80EE8"/>
    <w:rsid w:val="00E815E7"/>
    <w:rsid w:val="00E82D7A"/>
    <w:rsid w:val="00E8304D"/>
    <w:rsid w:val="00E837C6"/>
    <w:rsid w:val="00E83C0E"/>
    <w:rsid w:val="00E85C5A"/>
    <w:rsid w:val="00E86E39"/>
    <w:rsid w:val="00E9000F"/>
    <w:rsid w:val="00E90EEB"/>
    <w:rsid w:val="00E90FF5"/>
    <w:rsid w:val="00E91FC0"/>
    <w:rsid w:val="00E92490"/>
    <w:rsid w:val="00E9265E"/>
    <w:rsid w:val="00E939AE"/>
    <w:rsid w:val="00E93BA4"/>
    <w:rsid w:val="00E95B47"/>
    <w:rsid w:val="00E95C9E"/>
    <w:rsid w:val="00E969B8"/>
    <w:rsid w:val="00E971DE"/>
    <w:rsid w:val="00EA0398"/>
    <w:rsid w:val="00EA1FDC"/>
    <w:rsid w:val="00EA3222"/>
    <w:rsid w:val="00EA3F27"/>
    <w:rsid w:val="00EA409A"/>
    <w:rsid w:val="00EA5663"/>
    <w:rsid w:val="00EA61A8"/>
    <w:rsid w:val="00EA6B25"/>
    <w:rsid w:val="00EA6BCF"/>
    <w:rsid w:val="00EA7DBA"/>
    <w:rsid w:val="00EA7E09"/>
    <w:rsid w:val="00EB1F50"/>
    <w:rsid w:val="00EB1FC7"/>
    <w:rsid w:val="00EB20BC"/>
    <w:rsid w:val="00EB2972"/>
    <w:rsid w:val="00EB2AC0"/>
    <w:rsid w:val="00EB2BE9"/>
    <w:rsid w:val="00EB2D1A"/>
    <w:rsid w:val="00EB3B2B"/>
    <w:rsid w:val="00EB4D3C"/>
    <w:rsid w:val="00EB5582"/>
    <w:rsid w:val="00EB62E4"/>
    <w:rsid w:val="00EB71D8"/>
    <w:rsid w:val="00EB73F1"/>
    <w:rsid w:val="00EC08C8"/>
    <w:rsid w:val="00EC1735"/>
    <w:rsid w:val="00EC2263"/>
    <w:rsid w:val="00EC5830"/>
    <w:rsid w:val="00EC7460"/>
    <w:rsid w:val="00ED0656"/>
    <w:rsid w:val="00ED07EB"/>
    <w:rsid w:val="00ED1178"/>
    <w:rsid w:val="00ED3099"/>
    <w:rsid w:val="00ED3B2B"/>
    <w:rsid w:val="00ED4298"/>
    <w:rsid w:val="00ED4B5E"/>
    <w:rsid w:val="00ED54F7"/>
    <w:rsid w:val="00ED5A17"/>
    <w:rsid w:val="00ED63BD"/>
    <w:rsid w:val="00ED70D1"/>
    <w:rsid w:val="00ED7FAF"/>
    <w:rsid w:val="00EE0983"/>
    <w:rsid w:val="00EE0E59"/>
    <w:rsid w:val="00EE166D"/>
    <w:rsid w:val="00EE22F8"/>
    <w:rsid w:val="00EE2E2A"/>
    <w:rsid w:val="00EE3D71"/>
    <w:rsid w:val="00EE45B7"/>
    <w:rsid w:val="00EE4FE8"/>
    <w:rsid w:val="00EE5348"/>
    <w:rsid w:val="00EE5BC7"/>
    <w:rsid w:val="00EE5E8C"/>
    <w:rsid w:val="00EE67C5"/>
    <w:rsid w:val="00EE6B43"/>
    <w:rsid w:val="00EE7815"/>
    <w:rsid w:val="00EE7A2F"/>
    <w:rsid w:val="00EF0B65"/>
    <w:rsid w:val="00EF1206"/>
    <w:rsid w:val="00EF151D"/>
    <w:rsid w:val="00EF1551"/>
    <w:rsid w:val="00EF173C"/>
    <w:rsid w:val="00EF18EA"/>
    <w:rsid w:val="00EF1D7E"/>
    <w:rsid w:val="00EF2AA5"/>
    <w:rsid w:val="00EF2C52"/>
    <w:rsid w:val="00EF2EF4"/>
    <w:rsid w:val="00EF2FA9"/>
    <w:rsid w:val="00EF33DA"/>
    <w:rsid w:val="00EF3D13"/>
    <w:rsid w:val="00EF48E6"/>
    <w:rsid w:val="00EF5448"/>
    <w:rsid w:val="00EF55B2"/>
    <w:rsid w:val="00EF75A1"/>
    <w:rsid w:val="00EF7B7D"/>
    <w:rsid w:val="00F01FAA"/>
    <w:rsid w:val="00F03AE0"/>
    <w:rsid w:val="00F04B8B"/>
    <w:rsid w:val="00F0565E"/>
    <w:rsid w:val="00F05E83"/>
    <w:rsid w:val="00F06742"/>
    <w:rsid w:val="00F06A3D"/>
    <w:rsid w:val="00F07894"/>
    <w:rsid w:val="00F07AAA"/>
    <w:rsid w:val="00F10C29"/>
    <w:rsid w:val="00F11065"/>
    <w:rsid w:val="00F11748"/>
    <w:rsid w:val="00F133BB"/>
    <w:rsid w:val="00F1419B"/>
    <w:rsid w:val="00F1587E"/>
    <w:rsid w:val="00F2009C"/>
    <w:rsid w:val="00F213EA"/>
    <w:rsid w:val="00F21D94"/>
    <w:rsid w:val="00F276F0"/>
    <w:rsid w:val="00F30CCA"/>
    <w:rsid w:val="00F30CE4"/>
    <w:rsid w:val="00F313F7"/>
    <w:rsid w:val="00F31601"/>
    <w:rsid w:val="00F31986"/>
    <w:rsid w:val="00F31C25"/>
    <w:rsid w:val="00F32394"/>
    <w:rsid w:val="00F32933"/>
    <w:rsid w:val="00F329E9"/>
    <w:rsid w:val="00F3316D"/>
    <w:rsid w:val="00F33845"/>
    <w:rsid w:val="00F33AEE"/>
    <w:rsid w:val="00F3406B"/>
    <w:rsid w:val="00F341F3"/>
    <w:rsid w:val="00F34CD8"/>
    <w:rsid w:val="00F35E8B"/>
    <w:rsid w:val="00F3661D"/>
    <w:rsid w:val="00F370DE"/>
    <w:rsid w:val="00F371A1"/>
    <w:rsid w:val="00F376FF"/>
    <w:rsid w:val="00F37BEA"/>
    <w:rsid w:val="00F37DA0"/>
    <w:rsid w:val="00F40D1D"/>
    <w:rsid w:val="00F4111C"/>
    <w:rsid w:val="00F415F5"/>
    <w:rsid w:val="00F42ED2"/>
    <w:rsid w:val="00F4325E"/>
    <w:rsid w:val="00F43433"/>
    <w:rsid w:val="00F449FA"/>
    <w:rsid w:val="00F46A54"/>
    <w:rsid w:val="00F47871"/>
    <w:rsid w:val="00F47E98"/>
    <w:rsid w:val="00F501BC"/>
    <w:rsid w:val="00F503CC"/>
    <w:rsid w:val="00F5067A"/>
    <w:rsid w:val="00F531E2"/>
    <w:rsid w:val="00F55226"/>
    <w:rsid w:val="00F55B78"/>
    <w:rsid w:val="00F56A30"/>
    <w:rsid w:val="00F62194"/>
    <w:rsid w:val="00F625D7"/>
    <w:rsid w:val="00F63525"/>
    <w:rsid w:val="00F636A6"/>
    <w:rsid w:val="00F64384"/>
    <w:rsid w:val="00F64C53"/>
    <w:rsid w:val="00F663CE"/>
    <w:rsid w:val="00F67412"/>
    <w:rsid w:val="00F70200"/>
    <w:rsid w:val="00F7020E"/>
    <w:rsid w:val="00F706E4"/>
    <w:rsid w:val="00F712B2"/>
    <w:rsid w:val="00F7179B"/>
    <w:rsid w:val="00F732B8"/>
    <w:rsid w:val="00F7389D"/>
    <w:rsid w:val="00F7631F"/>
    <w:rsid w:val="00F77AE0"/>
    <w:rsid w:val="00F80CCE"/>
    <w:rsid w:val="00F819FF"/>
    <w:rsid w:val="00F83FA7"/>
    <w:rsid w:val="00F84AD3"/>
    <w:rsid w:val="00F8520F"/>
    <w:rsid w:val="00F863B1"/>
    <w:rsid w:val="00F90618"/>
    <w:rsid w:val="00F906BC"/>
    <w:rsid w:val="00F910E9"/>
    <w:rsid w:val="00F93141"/>
    <w:rsid w:val="00F94942"/>
    <w:rsid w:val="00F94AFD"/>
    <w:rsid w:val="00F95458"/>
    <w:rsid w:val="00F95C3A"/>
    <w:rsid w:val="00F95CA4"/>
    <w:rsid w:val="00F96D43"/>
    <w:rsid w:val="00F97BF9"/>
    <w:rsid w:val="00FA03F8"/>
    <w:rsid w:val="00FA05E7"/>
    <w:rsid w:val="00FA3899"/>
    <w:rsid w:val="00FA3920"/>
    <w:rsid w:val="00FA3A01"/>
    <w:rsid w:val="00FA49C2"/>
    <w:rsid w:val="00FA4D05"/>
    <w:rsid w:val="00FA65A9"/>
    <w:rsid w:val="00FB0308"/>
    <w:rsid w:val="00FB0322"/>
    <w:rsid w:val="00FB0A20"/>
    <w:rsid w:val="00FB1D66"/>
    <w:rsid w:val="00FB23F5"/>
    <w:rsid w:val="00FB2B58"/>
    <w:rsid w:val="00FB490B"/>
    <w:rsid w:val="00FB74B9"/>
    <w:rsid w:val="00FB78AA"/>
    <w:rsid w:val="00FC1D96"/>
    <w:rsid w:val="00FC2A02"/>
    <w:rsid w:val="00FC2A49"/>
    <w:rsid w:val="00FC2F42"/>
    <w:rsid w:val="00FC3AB4"/>
    <w:rsid w:val="00FC4100"/>
    <w:rsid w:val="00FC44C8"/>
    <w:rsid w:val="00FC4B6D"/>
    <w:rsid w:val="00FC55F6"/>
    <w:rsid w:val="00FC5EC9"/>
    <w:rsid w:val="00FC6854"/>
    <w:rsid w:val="00FC6D95"/>
    <w:rsid w:val="00FC73A2"/>
    <w:rsid w:val="00FC77B0"/>
    <w:rsid w:val="00FC7955"/>
    <w:rsid w:val="00FD1B0D"/>
    <w:rsid w:val="00FD25C8"/>
    <w:rsid w:val="00FD28C8"/>
    <w:rsid w:val="00FD3107"/>
    <w:rsid w:val="00FD3596"/>
    <w:rsid w:val="00FD3EEE"/>
    <w:rsid w:val="00FD5549"/>
    <w:rsid w:val="00FD5E80"/>
    <w:rsid w:val="00FD77E2"/>
    <w:rsid w:val="00FD782C"/>
    <w:rsid w:val="00FE04ED"/>
    <w:rsid w:val="00FE0F2D"/>
    <w:rsid w:val="00FE186B"/>
    <w:rsid w:val="00FE1C41"/>
    <w:rsid w:val="00FE37E2"/>
    <w:rsid w:val="00FE4838"/>
    <w:rsid w:val="00FE48CC"/>
    <w:rsid w:val="00FE5457"/>
    <w:rsid w:val="00FE5FA5"/>
    <w:rsid w:val="00FF00EA"/>
    <w:rsid w:val="00FF01C7"/>
    <w:rsid w:val="00FF1355"/>
    <w:rsid w:val="00FF1BE0"/>
    <w:rsid w:val="00FF30CB"/>
    <w:rsid w:val="00FF43E5"/>
    <w:rsid w:val="00FF493C"/>
    <w:rsid w:val="00FF54BE"/>
    <w:rsid w:val="00FF56B4"/>
    <w:rsid w:val="00FF5DD2"/>
    <w:rsid w:val="00FF6034"/>
    <w:rsid w:val="00FF6FD3"/>
    <w:rsid w:val="00FF725D"/>
    <w:rsid w:val="00FF76B7"/>
    <w:rsid w:val="00FF7A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5345"/>
    <o:shapelayout v:ext="edit">
      <o:idmap v:ext="edit" data="1"/>
    </o:shapelayout>
  </w:shapeDefaults>
  <w:decimalSymbol w:val="."/>
  <w:listSeparator w:val=","/>
  <w14:docId w14:val="114834F0"/>
  <w15:chartTrackingRefBased/>
  <w15:docId w15:val="{C7C9B91E-F574-490B-9983-5E18225A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F68"/>
    <w:rPr>
      <w:rFonts w:ascii="Times New (W1)"/>
      <w:sz w:val="24"/>
      <w:lang w:val="en-GB"/>
    </w:rPr>
  </w:style>
  <w:style w:type="paragraph" w:styleId="Heading1">
    <w:name w:val="heading 1"/>
    <w:basedOn w:val="Normal"/>
    <w:next w:val="Normal"/>
    <w:qFormat/>
    <w:rsid w:val="00DC1319"/>
    <w:pPr>
      <w:keepNext/>
      <w:numPr>
        <w:numId w:val="1"/>
      </w:numPr>
      <w:spacing w:before="240" w:after="60"/>
      <w:jc w:val="both"/>
      <w:outlineLvl w:val="0"/>
    </w:pPr>
    <w:rPr>
      <w:rFonts w:asciiTheme="minorHAnsi" w:hAnsiTheme="minorHAnsi" w:cstheme="minorHAnsi"/>
      <w:b/>
      <w:kern w:val="28"/>
      <w:sz w:val="28"/>
      <w:szCs w:val="28"/>
      <w:lang w:val="en-US"/>
    </w:rPr>
  </w:style>
  <w:style w:type="paragraph" w:styleId="Heading2">
    <w:name w:val="heading 2"/>
    <w:basedOn w:val="Normal"/>
    <w:next w:val="Normal"/>
    <w:autoRedefine/>
    <w:qFormat/>
    <w:rsid w:val="00961280"/>
    <w:pPr>
      <w:keepNext/>
      <w:spacing w:before="240" w:after="60"/>
      <w:ind w:left="284"/>
      <w:outlineLvl w:val="1"/>
      <w:pPrChange w:id="0" w:author="Samriddhi Ranjan" w:date="2024-03-13T16:39:00Z">
        <w:pPr>
          <w:keepNext/>
          <w:spacing w:before="240" w:after="60"/>
          <w:ind w:left="284"/>
          <w:outlineLvl w:val="1"/>
        </w:pPr>
      </w:pPrChange>
    </w:pPr>
    <w:rPr>
      <w:rFonts w:asciiTheme="minorHAnsi" w:hAnsiTheme="minorHAnsi" w:cstheme="minorHAnsi"/>
      <w:b/>
      <w:sz w:val="22"/>
      <w:szCs w:val="22"/>
      <w:lang w:val="en-US"/>
      <w:rPrChange w:id="0" w:author="Samriddhi Ranjan" w:date="2024-03-13T16:39:00Z">
        <w:rPr>
          <w:rFonts w:asciiTheme="minorHAnsi" w:hAnsiTheme="minorHAnsi" w:cstheme="minorHAnsi"/>
          <w:b/>
          <w:sz w:val="22"/>
          <w:szCs w:val="22"/>
          <w:lang w:val="en-US" w:eastAsia="zh-CN" w:bidi="ar-SA"/>
        </w:rPr>
      </w:rPrChange>
    </w:rPr>
  </w:style>
  <w:style w:type="paragraph" w:styleId="Heading3">
    <w:name w:val="heading 3"/>
    <w:basedOn w:val="Normal"/>
    <w:next w:val="Normal"/>
    <w:qFormat/>
    <w:pPr>
      <w:keepNext/>
      <w:numPr>
        <w:ilvl w:val="2"/>
        <w:numId w:val="1"/>
      </w:numPr>
      <w:spacing w:before="240" w:after="60"/>
      <w:outlineLvl w:val="2"/>
    </w:pPr>
    <w:rPr>
      <w:b/>
      <w:lang w:val="en-US"/>
    </w:rPr>
  </w:style>
  <w:style w:type="paragraph" w:styleId="Heading4">
    <w:name w:val="heading 4"/>
    <w:basedOn w:val="Normal"/>
    <w:next w:val="Normal"/>
    <w:qFormat/>
    <w:pPr>
      <w:keepNext/>
      <w:numPr>
        <w:ilvl w:val="3"/>
        <w:numId w:val="1"/>
      </w:numPr>
      <w:spacing w:before="240" w:after="60"/>
      <w:outlineLvl w:val="3"/>
    </w:pPr>
    <w:rPr>
      <w:b/>
      <w:i/>
      <w:lang w:val="en-US"/>
    </w:rPr>
  </w:style>
  <w:style w:type="paragraph" w:styleId="Heading5">
    <w:name w:val="heading 5"/>
    <w:basedOn w:val="Normal"/>
    <w:next w:val="Normal"/>
    <w:qFormat/>
    <w:pPr>
      <w:numPr>
        <w:ilvl w:val="4"/>
        <w:numId w:val="1"/>
      </w:numPr>
      <w:spacing w:before="24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pPr>
      <w:numPr>
        <w:ilvl w:val="6"/>
        <w:numId w:val="1"/>
      </w:numPr>
      <w:spacing w:before="240" w:after="60"/>
      <w:outlineLvl w:val="6"/>
    </w:pPr>
    <w:rPr>
      <w:rFonts w:ascii="Arial" w:hAnsi="Arial"/>
      <w:sz w:val="20"/>
      <w:lang w:val="en-US"/>
    </w:rPr>
  </w:style>
  <w:style w:type="paragraph" w:styleId="Heading8">
    <w:name w:val="heading 8"/>
    <w:basedOn w:val="Normal"/>
    <w:next w:val="Normal"/>
    <w:qFormat/>
    <w:pPr>
      <w:numPr>
        <w:ilvl w:val="7"/>
        <w:numId w:val="1"/>
      </w:numPr>
      <w:spacing w:before="240" w:after="60"/>
      <w:outlineLvl w:val="7"/>
    </w:pPr>
    <w:rPr>
      <w:rFonts w:ascii="Arial" w:hAnsi="Arial"/>
      <w:i/>
      <w:sz w:val="20"/>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81FD2"/>
    <w:pPr>
      <w:spacing w:before="120" w:after="120"/>
    </w:pPr>
    <w:rPr>
      <w:rFonts w:asciiTheme="minorHAnsi" w:hAnsiTheme="minorHAnsi"/>
      <w:b/>
      <w:bCs/>
      <w:caps/>
      <w:sz w:val="20"/>
    </w:rPr>
  </w:style>
  <w:style w:type="paragraph" w:styleId="TOC2">
    <w:name w:val="toc 2"/>
    <w:basedOn w:val="Normal"/>
    <w:next w:val="Normal"/>
    <w:autoRedefine/>
    <w:uiPriority w:val="39"/>
    <w:rsid w:val="00981FD2"/>
    <w:pPr>
      <w:ind w:left="240"/>
    </w:pPr>
    <w:rPr>
      <w:rFonts w:asciiTheme="minorHAnsi" w:hAnsiTheme="minorHAnsi"/>
      <w:smallCaps/>
      <w:sz w:val="20"/>
    </w:rPr>
  </w:style>
  <w:style w:type="paragraph" w:styleId="Footer">
    <w:name w:val="footer"/>
    <w:basedOn w:val="Normal"/>
    <w:pPr>
      <w:tabs>
        <w:tab w:val="center" w:pos="4153"/>
        <w:tab w:val="right" w:pos="8306"/>
      </w:tabs>
    </w:pPr>
    <w:rPr>
      <w:lang w:val="en-US"/>
    </w:rPr>
  </w:style>
  <w:style w:type="paragraph" w:styleId="BodyText3">
    <w:name w:val="Body Text 3"/>
    <w:basedOn w:val="Normal"/>
    <w:pPr>
      <w:jc w:val="both"/>
    </w:pPr>
    <w:rPr>
      <w:i/>
      <w:color w:val="FF0000"/>
      <w:lang w:val="en-US"/>
    </w:rPr>
  </w:style>
  <w:style w:type="paragraph" w:styleId="BodyText">
    <w:name w:val="Body Text"/>
    <w:basedOn w:val="Normal"/>
    <w:pPr>
      <w:spacing w:after="120"/>
    </w:pPr>
    <w:rPr>
      <w:sz w:val="20"/>
      <w:lang w:val="en-US"/>
    </w:rPr>
  </w:style>
  <w:style w:type="paragraph" w:styleId="Header">
    <w:name w:val="header"/>
    <w:basedOn w:val="Normal"/>
    <w:pPr>
      <w:tabs>
        <w:tab w:val="left" w:pos="2880"/>
      </w:tabs>
    </w:pPr>
    <w:rPr>
      <w:rFonts w:ascii="Arial" w:hAnsi="Arial"/>
      <w:b/>
      <w:sz w:val="32"/>
      <w:lang w:val="en-US"/>
    </w:rPr>
  </w:style>
  <w:style w:type="paragraph" w:styleId="Caption">
    <w:name w:val="caption"/>
    <w:basedOn w:val="Normal"/>
    <w:next w:val="Normal"/>
    <w:qFormat/>
    <w:pPr>
      <w:spacing w:before="120" w:after="120"/>
    </w:pPr>
    <w:rPr>
      <w:b/>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keepNext/>
      <w:jc w:val="both"/>
    </w:pPr>
  </w:style>
  <w:style w:type="paragraph" w:styleId="TOC3">
    <w:name w:val="toc 3"/>
    <w:basedOn w:val="Normal"/>
    <w:next w:val="Normal"/>
    <w:autoRedefine/>
    <w:uiPriority w:val="39"/>
    <w:pPr>
      <w:ind w:left="480"/>
    </w:pPr>
    <w:rPr>
      <w:rFonts w:asciiTheme="minorHAnsi" w:hAnsiTheme="minorHAnsi"/>
      <w:i/>
      <w:iCs/>
      <w:sz w:val="20"/>
    </w:rPr>
  </w:style>
  <w:style w:type="paragraph" w:styleId="TOC4">
    <w:name w:val="toc 4"/>
    <w:basedOn w:val="Normal"/>
    <w:next w:val="Normal"/>
    <w:autoRedefine/>
    <w:semiHidden/>
    <w:pPr>
      <w:ind w:left="720"/>
    </w:pPr>
    <w:rPr>
      <w:rFonts w:asciiTheme="minorHAnsi" w:hAnsiTheme="minorHAnsi"/>
      <w:sz w:val="18"/>
      <w:szCs w:val="18"/>
    </w:rPr>
  </w:style>
  <w:style w:type="paragraph" w:styleId="TOC5">
    <w:name w:val="toc 5"/>
    <w:basedOn w:val="Normal"/>
    <w:next w:val="Normal"/>
    <w:autoRedefine/>
    <w:semiHidden/>
    <w:pPr>
      <w:ind w:left="960"/>
    </w:pPr>
    <w:rPr>
      <w:rFonts w:asciiTheme="minorHAnsi" w:hAnsiTheme="minorHAnsi"/>
      <w:sz w:val="18"/>
      <w:szCs w:val="18"/>
    </w:rPr>
  </w:style>
  <w:style w:type="paragraph" w:styleId="TOC6">
    <w:name w:val="toc 6"/>
    <w:basedOn w:val="Normal"/>
    <w:next w:val="Normal"/>
    <w:autoRedefine/>
    <w:semiHidden/>
    <w:pPr>
      <w:ind w:left="1200"/>
    </w:pPr>
    <w:rPr>
      <w:rFonts w:asciiTheme="minorHAnsi" w:hAnsiTheme="minorHAnsi"/>
      <w:sz w:val="18"/>
      <w:szCs w:val="18"/>
    </w:rPr>
  </w:style>
  <w:style w:type="paragraph" w:styleId="TOC7">
    <w:name w:val="toc 7"/>
    <w:basedOn w:val="Normal"/>
    <w:next w:val="Normal"/>
    <w:autoRedefine/>
    <w:semiHidden/>
    <w:pPr>
      <w:ind w:left="1440"/>
    </w:pPr>
    <w:rPr>
      <w:rFonts w:asciiTheme="minorHAnsi" w:hAnsiTheme="minorHAnsi"/>
      <w:sz w:val="18"/>
      <w:szCs w:val="18"/>
    </w:rPr>
  </w:style>
  <w:style w:type="paragraph" w:styleId="TOC8">
    <w:name w:val="toc 8"/>
    <w:basedOn w:val="Normal"/>
    <w:next w:val="Normal"/>
    <w:autoRedefine/>
    <w:semiHidden/>
    <w:pPr>
      <w:ind w:left="1680"/>
    </w:pPr>
    <w:rPr>
      <w:rFonts w:asciiTheme="minorHAnsi" w:hAnsiTheme="minorHAnsi"/>
      <w:sz w:val="18"/>
      <w:szCs w:val="18"/>
    </w:rPr>
  </w:style>
  <w:style w:type="paragraph" w:styleId="TOC9">
    <w:name w:val="toc 9"/>
    <w:basedOn w:val="Normal"/>
    <w:next w:val="Normal"/>
    <w:autoRedefine/>
    <w:semiHidden/>
    <w:pPr>
      <w:ind w:left="1920"/>
    </w:pPr>
    <w:rPr>
      <w:rFonts w:asciiTheme="minorHAnsi" w:hAnsiTheme="minorHAnsi"/>
      <w:sz w:val="18"/>
      <w:szCs w:val="18"/>
    </w:rPr>
  </w:style>
  <w:style w:type="paragraph" w:styleId="TableofFigures">
    <w:name w:val="table of figures"/>
    <w:basedOn w:val="Normal"/>
    <w:next w:val="Normal"/>
    <w:semiHidden/>
    <w:pPr>
      <w:tabs>
        <w:tab w:val="left" w:pos="1728"/>
        <w:tab w:val="right" w:leader="dot" w:pos="9360"/>
      </w:tabs>
      <w:ind w:left="1728" w:hanging="1728"/>
    </w:pPr>
  </w:style>
  <w:style w:type="paragraph" w:styleId="BalloonText">
    <w:name w:val="Balloon Text"/>
    <w:basedOn w:val="Normal"/>
    <w:semiHidden/>
    <w:rsid w:val="005D5748"/>
    <w:rPr>
      <w:rFonts w:ascii="Tahoma" w:hAnsi="Tahoma" w:cs="Tahoma"/>
      <w:sz w:val="16"/>
      <w:szCs w:val="16"/>
    </w:rPr>
  </w:style>
  <w:style w:type="paragraph" w:styleId="BodyTextIndent2">
    <w:name w:val="Body Text Indent 2"/>
    <w:basedOn w:val="Normal"/>
    <w:rsid w:val="00C75EF8"/>
    <w:pPr>
      <w:spacing w:after="120" w:line="480" w:lineRule="auto"/>
      <w:ind w:left="283"/>
    </w:pPr>
  </w:style>
  <w:style w:type="table" w:styleId="TableGrid">
    <w:name w:val="Table Grid"/>
    <w:basedOn w:val="TableNormal"/>
    <w:uiPriority w:val="39"/>
    <w:rsid w:val="00C6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nter">
    <w:name w:val="table center"/>
    <w:basedOn w:val="Normal"/>
    <w:rsid w:val="00334AB6"/>
    <w:pPr>
      <w:spacing w:before="60" w:after="60"/>
      <w:ind w:left="14" w:hanging="14"/>
    </w:pPr>
    <w:rPr>
      <w:rFonts w:ascii="Arial" w:hAnsi="Arial"/>
      <w:sz w:val="18"/>
      <w:lang w:val="en-US" w:eastAsia="en-AU"/>
    </w:rPr>
  </w:style>
  <w:style w:type="paragraph" w:styleId="BodyTextIndent">
    <w:name w:val="Body Text Indent"/>
    <w:basedOn w:val="Normal"/>
    <w:rsid w:val="00A86DF2"/>
    <w:pPr>
      <w:spacing w:after="120"/>
      <w:ind w:left="283"/>
    </w:pPr>
  </w:style>
  <w:style w:type="character" w:styleId="CommentReference">
    <w:name w:val="annotation reference"/>
    <w:semiHidden/>
    <w:rsid w:val="00BE6A44"/>
    <w:rPr>
      <w:sz w:val="16"/>
      <w:szCs w:val="16"/>
    </w:rPr>
  </w:style>
  <w:style w:type="paragraph" w:styleId="CommentText">
    <w:name w:val="annotation text"/>
    <w:basedOn w:val="Normal"/>
    <w:semiHidden/>
    <w:rsid w:val="00BE6A44"/>
    <w:rPr>
      <w:sz w:val="20"/>
    </w:rPr>
  </w:style>
  <w:style w:type="paragraph" w:styleId="CommentSubject">
    <w:name w:val="annotation subject"/>
    <w:basedOn w:val="CommentText"/>
    <w:next w:val="CommentText"/>
    <w:semiHidden/>
    <w:rsid w:val="00BE6A44"/>
    <w:rPr>
      <w:b/>
      <w:bCs/>
    </w:rPr>
  </w:style>
  <w:style w:type="paragraph" w:customStyle="1" w:styleId="Table">
    <w:name w:val="Table"/>
    <w:basedOn w:val="Normal"/>
    <w:rsid w:val="00BE2521"/>
    <w:pPr>
      <w:keepLines/>
      <w:tabs>
        <w:tab w:val="left" w:pos="284"/>
      </w:tabs>
      <w:spacing w:before="40" w:after="20"/>
    </w:pPr>
    <w:rPr>
      <w:rFonts w:ascii="Arial" w:hAnsi="Arial"/>
      <w:sz w:val="20"/>
      <w:lang w:val="en-US" w:eastAsia="en-US"/>
    </w:rPr>
  </w:style>
  <w:style w:type="paragraph" w:customStyle="1" w:styleId="Synopsis">
    <w:name w:val="Synopsis"/>
    <w:basedOn w:val="Normal"/>
    <w:rsid w:val="00BE2521"/>
    <w:pPr>
      <w:spacing w:before="120"/>
      <w:jc w:val="both"/>
    </w:pPr>
    <w:rPr>
      <w:rFonts w:ascii="Arial" w:hAnsi="Arial"/>
      <w:sz w:val="20"/>
      <w:lang w:val="en-US" w:eastAsia="en-US"/>
    </w:rPr>
  </w:style>
  <w:style w:type="paragraph" w:customStyle="1" w:styleId="Default">
    <w:name w:val="Default"/>
    <w:rsid w:val="00054554"/>
    <w:pPr>
      <w:autoSpaceDE w:val="0"/>
      <w:autoSpaceDN w:val="0"/>
      <w:adjustRightInd w:val="0"/>
    </w:pPr>
    <w:rPr>
      <w:rFonts w:ascii="Times New Roman PSMT" w:eastAsia="MS Mincho" w:hAnsi="Times New Roman PSMT" w:cs="Times New Roman PSMT"/>
      <w:color w:val="000000"/>
      <w:sz w:val="24"/>
      <w:szCs w:val="24"/>
      <w:lang w:val="en-US"/>
    </w:rPr>
  </w:style>
  <w:style w:type="paragraph" w:customStyle="1" w:styleId="Text">
    <w:name w:val="Text"/>
    <w:basedOn w:val="Default"/>
    <w:next w:val="Default"/>
    <w:rsid w:val="00054554"/>
    <w:pPr>
      <w:spacing w:before="120"/>
    </w:pPr>
    <w:rPr>
      <w:rFonts w:cs="Times New Roman"/>
      <w:color w:val="auto"/>
    </w:rPr>
  </w:style>
  <w:style w:type="character" w:styleId="Hyperlink">
    <w:name w:val="Hyperlink"/>
    <w:uiPriority w:val="99"/>
    <w:rsid w:val="00A3055E"/>
    <w:rPr>
      <w:color w:val="0000FF"/>
      <w:u w:val="single"/>
    </w:rPr>
  </w:style>
  <w:style w:type="paragraph" w:styleId="FootnoteText">
    <w:name w:val="footnote text"/>
    <w:basedOn w:val="Normal"/>
    <w:semiHidden/>
    <w:rsid w:val="00993E0A"/>
    <w:rPr>
      <w:sz w:val="20"/>
    </w:rPr>
  </w:style>
  <w:style w:type="character" w:styleId="FootnoteReference">
    <w:name w:val="footnote reference"/>
    <w:semiHidden/>
    <w:rsid w:val="00993E0A"/>
    <w:rPr>
      <w:vertAlign w:val="superscript"/>
    </w:rPr>
  </w:style>
  <w:style w:type="paragraph" w:styleId="Revision">
    <w:name w:val="Revision"/>
    <w:hidden/>
    <w:uiPriority w:val="99"/>
    <w:semiHidden/>
    <w:rsid w:val="00F42ED2"/>
    <w:rPr>
      <w:rFonts w:ascii="Times New (W1)"/>
      <w:sz w:val="24"/>
      <w:lang w:val="en-GB"/>
    </w:rPr>
  </w:style>
  <w:style w:type="paragraph" w:customStyle="1" w:styleId="SOPtext">
    <w:name w:val="SOP text"/>
    <w:basedOn w:val="Normal"/>
    <w:link w:val="SOPtextChar"/>
    <w:qFormat/>
    <w:rsid w:val="00CF7B70"/>
    <w:pPr>
      <w:contextualSpacing/>
    </w:pPr>
    <w:rPr>
      <w:rFonts w:ascii="Calibri" w:eastAsiaTheme="majorEastAsia" w:hAnsi="Calibri" w:cstheme="minorHAnsi"/>
      <w:color w:val="000000" w:themeColor="text1"/>
      <w:sz w:val="22"/>
      <w:szCs w:val="23"/>
      <w:lang w:val="en-AU" w:eastAsia="en-US"/>
    </w:rPr>
  </w:style>
  <w:style w:type="character" w:customStyle="1" w:styleId="SOPtextChar">
    <w:name w:val="SOP text Char"/>
    <w:basedOn w:val="DefaultParagraphFont"/>
    <w:link w:val="SOPtext"/>
    <w:rsid w:val="00CF7B70"/>
    <w:rPr>
      <w:rFonts w:ascii="Calibri" w:eastAsiaTheme="majorEastAsia" w:hAnsi="Calibri" w:cstheme="minorHAnsi"/>
      <w:color w:val="000000" w:themeColor="text1"/>
      <w:sz w:val="22"/>
      <w:szCs w:val="23"/>
      <w:lang w:eastAsia="en-US"/>
    </w:rPr>
  </w:style>
  <w:style w:type="paragraph" w:styleId="NormalWeb">
    <w:name w:val="Normal (Web)"/>
    <w:basedOn w:val="Normal"/>
    <w:uiPriority w:val="99"/>
    <w:unhideWhenUsed/>
    <w:rsid w:val="003F2B4C"/>
    <w:pPr>
      <w:spacing w:before="100" w:beforeAutospacing="1" w:after="100" w:afterAutospacing="1"/>
    </w:pPr>
    <w:rPr>
      <w:rFonts w:ascii="Times New Roman"/>
      <w:szCs w:val="24"/>
      <w:lang w:val="en-AU"/>
    </w:rPr>
  </w:style>
  <w:style w:type="paragraph" w:styleId="ListParagraph">
    <w:name w:val="List Paragraph"/>
    <w:basedOn w:val="Normal"/>
    <w:uiPriority w:val="34"/>
    <w:qFormat/>
    <w:rsid w:val="00EE67C5"/>
    <w:pPr>
      <w:ind w:left="720"/>
      <w:contextualSpacing/>
    </w:pPr>
  </w:style>
  <w:style w:type="paragraph" w:styleId="NoSpacing">
    <w:name w:val="No Spacing"/>
    <w:uiPriority w:val="1"/>
    <w:qFormat/>
    <w:rsid w:val="00026F8B"/>
    <w:rPr>
      <w:rFonts w:ascii="Times New (W1)"/>
      <w:sz w:val="24"/>
      <w:lang w:val="en-GB"/>
    </w:rPr>
  </w:style>
  <w:style w:type="paragraph" w:styleId="TOCHeading">
    <w:name w:val="TOC Heading"/>
    <w:basedOn w:val="Heading1"/>
    <w:next w:val="Normal"/>
    <w:uiPriority w:val="39"/>
    <w:unhideWhenUsed/>
    <w:qFormat/>
    <w:rsid w:val="00CC1472"/>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customStyle="1" w:styleId="SOPtextbullets">
    <w:name w:val="SOP text bullets"/>
    <w:basedOn w:val="SOPtext"/>
    <w:link w:val="SOPtextbulletsChar"/>
    <w:qFormat/>
    <w:rsid w:val="00994DD2"/>
    <w:pPr>
      <w:numPr>
        <w:numId w:val="2"/>
      </w:numPr>
      <w:spacing w:before="120" w:after="120" w:line="360" w:lineRule="auto"/>
      <w:ind w:left="568" w:hanging="284"/>
      <w:jc w:val="both"/>
    </w:pPr>
  </w:style>
  <w:style w:type="character" w:customStyle="1" w:styleId="SOPtextbulletsChar">
    <w:name w:val="SOP text bullets Char"/>
    <w:basedOn w:val="SOPtextChar"/>
    <w:link w:val="SOPtextbullets"/>
    <w:rsid w:val="00994DD2"/>
    <w:rPr>
      <w:rFonts w:ascii="Calibri" w:eastAsiaTheme="majorEastAsia" w:hAnsi="Calibri" w:cstheme="minorHAnsi"/>
      <w:color w:val="000000" w:themeColor="text1"/>
      <w:sz w:val="22"/>
      <w:szCs w:val="23"/>
      <w:lang w:eastAsia="en-US"/>
    </w:rPr>
  </w:style>
  <w:style w:type="character" w:styleId="UnresolvedMention">
    <w:name w:val="Unresolved Mention"/>
    <w:basedOn w:val="DefaultParagraphFont"/>
    <w:uiPriority w:val="99"/>
    <w:semiHidden/>
    <w:unhideWhenUsed/>
    <w:rsid w:val="00376600"/>
    <w:rPr>
      <w:color w:val="605E5C"/>
      <w:shd w:val="clear" w:color="auto" w:fill="E1DFDD"/>
    </w:rPr>
  </w:style>
  <w:style w:type="paragraph" w:styleId="Title">
    <w:name w:val="Title"/>
    <w:basedOn w:val="Normal"/>
    <w:link w:val="TitleChar"/>
    <w:qFormat/>
    <w:rsid w:val="0067670A"/>
    <w:pPr>
      <w:suppressAutoHyphens/>
      <w:jc w:val="center"/>
    </w:pPr>
    <w:rPr>
      <w:rFonts w:ascii="Times New Roman"/>
      <w:b/>
      <w:spacing w:val="-3"/>
      <w:sz w:val="28"/>
      <w:lang w:val="en-US" w:eastAsia="en-US"/>
    </w:rPr>
  </w:style>
  <w:style w:type="character" w:customStyle="1" w:styleId="TitleChar">
    <w:name w:val="Title Char"/>
    <w:basedOn w:val="DefaultParagraphFont"/>
    <w:link w:val="Title"/>
    <w:rsid w:val="0067670A"/>
    <w:rPr>
      <w:b/>
      <w:spacing w:val="-3"/>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270">
      <w:bodyDiv w:val="1"/>
      <w:marLeft w:val="0"/>
      <w:marRight w:val="0"/>
      <w:marTop w:val="0"/>
      <w:marBottom w:val="0"/>
      <w:divBdr>
        <w:top w:val="none" w:sz="0" w:space="0" w:color="auto"/>
        <w:left w:val="none" w:sz="0" w:space="0" w:color="auto"/>
        <w:bottom w:val="none" w:sz="0" w:space="0" w:color="auto"/>
        <w:right w:val="none" w:sz="0" w:space="0" w:color="auto"/>
      </w:divBdr>
    </w:div>
    <w:div w:id="530188676">
      <w:bodyDiv w:val="1"/>
      <w:marLeft w:val="0"/>
      <w:marRight w:val="0"/>
      <w:marTop w:val="0"/>
      <w:marBottom w:val="0"/>
      <w:divBdr>
        <w:top w:val="none" w:sz="0" w:space="0" w:color="auto"/>
        <w:left w:val="none" w:sz="0" w:space="0" w:color="auto"/>
        <w:bottom w:val="none" w:sz="0" w:space="0" w:color="auto"/>
        <w:right w:val="none" w:sz="0" w:space="0" w:color="auto"/>
      </w:divBdr>
    </w:div>
    <w:div w:id="532154500">
      <w:bodyDiv w:val="1"/>
      <w:marLeft w:val="0"/>
      <w:marRight w:val="0"/>
      <w:marTop w:val="0"/>
      <w:marBottom w:val="0"/>
      <w:divBdr>
        <w:top w:val="none" w:sz="0" w:space="0" w:color="auto"/>
        <w:left w:val="none" w:sz="0" w:space="0" w:color="auto"/>
        <w:bottom w:val="none" w:sz="0" w:space="0" w:color="auto"/>
        <w:right w:val="none" w:sz="0" w:space="0" w:color="auto"/>
      </w:divBdr>
    </w:div>
    <w:div w:id="606547706">
      <w:bodyDiv w:val="1"/>
      <w:marLeft w:val="0"/>
      <w:marRight w:val="0"/>
      <w:marTop w:val="0"/>
      <w:marBottom w:val="0"/>
      <w:divBdr>
        <w:top w:val="none" w:sz="0" w:space="0" w:color="auto"/>
        <w:left w:val="none" w:sz="0" w:space="0" w:color="auto"/>
        <w:bottom w:val="none" w:sz="0" w:space="0" w:color="auto"/>
        <w:right w:val="none" w:sz="0" w:space="0" w:color="auto"/>
      </w:divBdr>
    </w:div>
    <w:div w:id="635523258">
      <w:bodyDiv w:val="1"/>
      <w:marLeft w:val="0"/>
      <w:marRight w:val="0"/>
      <w:marTop w:val="0"/>
      <w:marBottom w:val="0"/>
      <w:divBdr>
        <w:top w:val="none" w:sz="0" w:space="0" w:color="auto"/>
        <w:left w:val="none" w:sz="0" w:space="0" w:color="auto"/>
        <w:bottom w:val="none" w:sz="0" w:space="0" w:color="auto"/>
        <w:right w:val="none" w:sz="0" w:space="0" w:color="auto"/>
      </w:divBdr>
    </w:div>
    <w:div w:id="896277891">
      <w:bodyDiv w:val="1"/>
      <w:marLeft w:val="0"/>
      <w:marRight w:val="0"/>
      <w:marTop w:val="0"/>
      <w:marBottom w:val="0"/>
      <w:divBdr>
        <w:top w:val="none" w:sz="0" w:space="0" w:color="auto"/>
        <w:left w:val="none" w:sz="0" w:space="0" w:color="auto"/>
        <w:bottom w:val="none" w:sz="0" w:space="0" w:color="auto"/>
        <w:right w:val="none" w:sz="0" w:space="0" w:color="auto"/>
      </w:divBdr>
      <w:divsChild>
        <w:div w:id="1611666812">
          <w:marLeft w:val="0"/>
          <w:marRight w:val="0"/>
          <w:marTop w:val="0"/>
          <w:marBottom w:val="0"/>
          <w:divBdr>
            <w:top w:val="none" w:sz="0" w:space="0" w:color="auto"/>
            <w:left w:val="none" w:sz="0" w:space="0" w:color="auto"/>
            <w:bottom w:val="none" w:sz="0" w:space="0" w:color="auto"/>
            <w:right w:val="none" w:sz="0" w:space="0" w:color="auto"/>
          </w:divBdr>
        </w:div>
      </w:divsChild>
    </w:div>
    <w:div w:id="909539704">
      <w:bodyDiv w:val="1"/>
      <w:marLeft w:val="0"/>
      <w:marRight w:val="0"/>
      <w:marTop w:val="0"/>
      <w:marBottom w:val="0"/>
      <w:divBdr>
        <w:top w:val="none" w:sz="0" w:space="0" w:color="auto"/>
        <w:left w:val="none" w:sz="0" w:space="0" w:color="auto"/>
        <w:bottom w:val="none" w:sz="0" w:space="0" w:color="auto"/>
        <w:right w:val="none" w:sz="0" w:space="0" w:color="auto"/>
      </w:divBdr>
    </w:div>
    <w:div w:id="1090614588">
      <w:bodyDiv w:val="1"/>
      <w:marLeft w:val="0"/>
      <w:marRight w:val="0"/>
      <w:marTop w:val="0"/>
      <w:marBottom w:val="0"/>
      <w:divBdr>
        <w:top w:val="none" w:sz="0" w:space="0" w:color="auto"/>
        <w:left w:val="none" w:sz="0" w:space="0" w:color="auto"/>
        <w:bottom w:val="none" w:sz="0" w:space="0" w:color="auto"/>
        <w:right w:val="none" w:sz="0" w:space="0" w:color="auto"/>
      </w:divBdr>
    </w:div>
    <w:div w:id="1174102083">
      <w:bodyDiv w:val="1"/>
      <w:marLeft w:val="0"/>
      <w:marRight w:val="0"/>
      <w:marTop w:val="0"/>
      <w:marBottom w:val="0"/>
      <w:divBdr>
        <w:top w:val="none" w:sz="0" w:space="0" w:color="auto"/>
        <w:left w:val="none" w:sz="0" w:space="0" w:color="auto"/>
        <w:bottom w:val="none" w:sz="0" w:space="0" w:color="auto"/>
        <w:right w:val="none" w:sz="0" w:space="0" w:color="auto"/>
      </w:divBdr>
    </w:div>
    <w:div w:id="1209420017">
      <w:bodyDiv w:val="1"/>
      <w:marLeft w:val="0"/>
      <w:marRight w:val="0"/>
      <w:marTop w:val="0"/>
      <w:marBottom w:val="0"/>
      <w:divBdr>
        <w:top w:val="none" w:sz="0" w:space="0" w:color="auto"/>
        <w:left w:val="none" w:sz="0" w:space="0" w:color="auto"/>
        <w:bottom w:val="none" w:sz="0" w:space="0" w:color="auto"/>
        <w:right w:val="none" w:sz="0" w:space="0" w:color="auto"/>
      </w:divBdr>
    </w:div>
    <w:div w:id="1225095467">
      <w:bodyDiv w:val="1"/>
      <w:marLeft w:val="0"/>
      <w:marRight w:val="0"/>
      <w:marTop w:val="0"/>
      <w:marBottom w:val="0"/>
      <w:divBdr>
        <w:top w:val="none" w:sz="0" w:space="0" w:color="auto"/>
        <w:left w:val="none" w:sz="0" w:space="0" w:color="auto"/>
        <w:bottom w:val="none" w:sz="0" w:space="0" w:color="auto"/>
        <w:right w:val="none" w:sz="0" w:space="0" w:color="auto"/>
      </w:divBdr>
    </w:div>
    <w:div w:id="1496338531">
      <w:bodyDiv w:val="1"/>
      <w:marLeft w:val="0"/>
      <w:marRight w:val="0"/>
      <w:marTop w:val="0"/>
      <w:marBottom w:val="0"/>
      <w:divBdr>
        <w:top w:val="none" w:sz="0" w:space="0" w:color="auto"/>
        <w:left w:val="none" w:sz="0" w:space="0" w:color="auto"/>
        <w:bottom w:val="none" w:sz="0" w:space="0" w:color="auto"/>
        <w:right w:val="none" w:sz="0" w:space="0" w:color="auto"/>
      </w:divBdr>
    </w:div>
    <w:div w:id="1523394700">
      <w:bodyDiv w:val="1"/>
      <w:marLeft w:val="0"/>
      <w:marRight w:val="0"/>
      <w:marTop w:val="0"/>
      <w:marBottom w:val="0"/>
      <w:divBdr>
        <w:top w:val="none" w:sz="0" w:space="0" w:color="auto"/>
        <w:left w:val="none" w:sz="0" w:space="0" w:color="auto"/>
        <w:bottom w:val="none" w:sz="0" w:space="0" w:color="auto"/>
        <w:right w:val="none" w:sz="0" w:space="0" w:color="auto"/>
      </w:divBdr>
    </w:div>
    <w:div w:id="1780635388">
      <w:bodyDiv w:val="1"/>
      <w:marLeft w:val="0"/>
      <w:marRight w:val="0"/>
      <w:marTop w:val="0"/>
      <w:marBottom w:val="0"/>
      <w:divBdr>
        <w:top w:val="none" w:sz="0" w:space="0" w:color="auto"/>
        <w:left w:val="none" w:sz="0" w:space="0" w:color="auto"/>
        <w:bottom w:val="none" w:sz="0" w:space="0" w:color="auto"/>
        <w:right w:val="none" w:sz="0" w:space="0" w:color="auto"/>
      </w:divBdr>
    </w:div>
    <w:div w:id="1990137398">
      <w:bodyDiv w:val="1"/>
      <w:marLeft w:val="0"/>
      <w:marRight w:val="0"/>
      <w:marTop w:val="0"/>
      <w:marBottom w:val="0"/>
      <w:divBdr>
        <w:top w:val="none" w:sz="0" w:space="0" w:color="auto"/>
        <w:left w:val="none" w:sz="0" w:space="0" w:color="auto"/>
        <w:bottom w:val="none" w:sz="0" w:space="0" w:color="auto"/>
        <w:right w:val="none" w:sz="0" w:space="0" w:color="auto"/>
      </w:divBdr>
    </w:div>
    <w:div w:id="2002732788">
      <w:bodyDiv w:val="1"/>
      <w:marLeft w:val="0"/>
      <w:marRight w:val="0"/>
      <w:marTop w:val="0"/>
      <w:marBottom w:val="0"/>
      <w:divBdr>
        <w:top w:val="none" w:sz="0" w:space="0" w:color="auto"/>
        <w:left w:val="none" w:sz="0" w:space="0" w:color="auto"/>
        <w:bottom w:val="none" w:sz="0" w:space="0" w:color="auto"/>
        <w:right w:val="none" w:sz="0" w:space="0" w:color="auto"/>
      </w:divBdr>
    </w:div>
    <w:div w:id="2009165353">
      <w:bodyDiv w:val="1"/>
      <w:marLeft w:val="0"/>
      <w:marRight w:val="0"/>
      <w:marTop w:val="0"/>
      <w:marBottom w:val="0"/>
      <w:divBdr>
        <w:top w:val="none" w:sz="0" w:space="0" w:color="auto"/>
        <w:left w:val="none" w:sz="0" w:space="0" w:color="auto"/>
        <w:bottom w:val="none" w:sz="0" w:space="0" w:color="auto"/>
        <w:right w:val="none" w:sz="0" w:space="0" w:color="auto"/>
      </w:divBdr>
    </w:div>
    <w:div w:id="20193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abassi@georgeinstitute.org.in" TargetMode="External"/><Relationship Id="rId26"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yperlink" Target="mailto:martin.gerdin@ki.se" TargetMode="Externa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martin.gerdin@ki.se" TargetMode="External"/><Relationship Id="rId25" Type="http://schemas.openxmlformats.org/officeDocument/2006/relationships/diagramLayout" Target="diagrams/layout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vjha@georgeinstitute.org.in" TargetMode="External"/><Relationship Id="rId20" Type="http://schemas.openxmlformats.org/officeDocument/2006/relationships/hyperlink" Target="mailto:Msoni@georgeinstitute.org.in" TargetMode="External"/><Relationship Id="rId29" Type="http://schemas.openxmlformats.org/officeDocument/2006/relationships/hyperlink" Target="https://redcap.georgeinstitute.org.in/redcap_v13.1.29/index.php?pid=18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1.xml"/><Relationship Id="rId32"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1.png"/><Relationship Id="rId28"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hyperlink" Target="mailto:bbahuleyan@georgeinstitute.org.in"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mailto:SRanjan@georgeinstitute.org.in" TargetMode="External"/><Relationship Id="rId27" Type="http://schemas.openxmlformats.org/officeDocument/2006/relationships/diagramColors" Target="diagrams/colors1.xm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14945-5EC5-4C4E-9B10-842450F0CDCE}"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IN"/>
        </a:p>
      </dgm:t>
    </dgm:pt>
    <dgm:pt modelId="{D12328F2-74EF-43C8-8655-F8DF5773A999}">
      <dgm:prSet phldrT="[Text]" custT="1"/>
      <dgm:spPr/>
      <dgm:t>
        <a:bodyPr/>
        <a:lstStyle/>
        <a:p>
          <a:r>
            <a:rPr lang="en-IN" sz="800"/>
            <a:t>CRF design by study team</a:t>
          </a:r>
        </a:p>
      </dgm:t>
    </dgm:pt>
    <dgm:pt modelId="{C44C2663-DAF2-4879-AA90-3C6DF1D6B5B4}" type="parTrans" cxnId="{A17FCCBD-E488-4A27-8DB0-F8C89D3395AF}">
      <dgm:prSet/>
      <dgm:spPr/>
      <dgm:t>
        <a:bodyPr/>
        <a:lstStyle/>
        <a:p>
          <a:endParaRPr lang="en-IN"/>
        </a:p>
      </dgm:t>
    </dgm:pt>
    <dgm:pt modelId="{89296B88-9311-4A1A-99D1-C86FA9B2F4D9}" type="sibTrans" cxnId="{A17FCCBD-E488-4A27-8DB0-F8C89D3395AF}">
      <dgm:prSet/>
      <dgm:spPr/>
      <dgm:t>
        <a:bodyPr/>
        <a:lstStyle/>
        <a:p>
          <a:endParaRPr lang="en-IN"/>
        </a:p>
      </dgm:t>
    </dgm:pt>
    <dgm:pt modelId="{74100E23-2C06-4486-A591-80FFDF82D2E2}">
      <dgm:prSet phldrT="[Text]"/>
      <dgm:spPr/>
      <dgm:t>
        <a:bodyPr/>
        <a:lstStyle/>
        <a:p>
          <a:r>
            <a:rPr lang="en-IN"/>
            <a:t>Development of  data dictionary, CRF flow, Edit checks by study team</a:t>
          </a:r>
        </a:p>
      </dgm:t>
    </dgm:pt>
    <dgm:pt modelId="{12489984-8F84-4C5D-A804-D508FBF3C2B6}" type="parTrans" cxnId="{009735D2-B9A7-416A-88ED-7F3DFE203DEE}">
      <dgm:prSet/>
      <dgm:spPr/>
      <dgm:t>
        <a:bodyPr/>
        <a:lstStyle/>
        <a:p>
          <a:endParaRPr lang="en-IN"/>
        </a:p>
      </dgm:t>
    </dgm:pt>
    <dgm:pt modelId="{DEBA968A-8FCC-45E3-8765-E4D35835F356}" type="sibTrans" cxnId="{009735D2-B9A7-416A-88ED-7F3DFE203DEE}">
      <dgm:prSet/>
      <dgm:spPr/>
      <dgm:t>
        <a:bodyPr/>
        <a:lstStyle/>
        <a:p>
          <a:endParaRPr lang="en-IN"/>
        </a:p>
      </dgm:t>
    </dgm:pt>
    <dgm:pt modelId="{B89A94AF-999F-48A6-AB90-568A5CB31AE6}">
      <dgm:prSet phldrT="[Text]"/>
      <dgm:spPr/>
      <dgm:t>
        <a:bodyPr/>
        <a:lstStyle/>
        <a:p>
          <a:r>
            <a:rPr lang="en-IN"/>
            <a:t>Database design initiation by DM and study team</a:t>
          </a:r>
        </a:p>
      </dgm:t>
    </dgm:pt>
    <dgm:pt modelId="{7AEE1BC7-E9AC-45E3-97FC-12F243C2ABA5}" type="parTrans" cxnId="{5050E245-E624-4262-A2AB-B8599D16FE59}">
      <dgm:prSet/>
      <dgm:spPr/>
      <dgm:t>
        <a:bodyPr/>
        <a:lstStyle/>
        <a:p>
          <a:endParaRPr lang="en-IN"/>
        </a:p>
      </dgm:t>
    </dgm:pt>
    <dgm:pt modelId="{83CC46DC-000C-4431-B716-98E7FA6243E4}" type="sibTrans" cxnId="{5050E245-E624-4262-A2AB-B8599D16FE59}">
      <dgm:prSet/>
      <dgm:spPr/>
      <dgm:t>
        <a:bodyPr/>
        <a:lstStyle/>
        <a:p>
          <a:endParaRPr lang="en-IN"/>
        </a:p>
      </dgm:t>
    </dgm:pt>
    <dgm:pt modelId="{D36CB9F3-BD87-4399-A33A-888665998470}">
      <dgm:prSet phldrT="[Text]" custT="1"/>
      <dgm:spPr/>
      <dgm:t>
        <a:bodyPr/>
        <a:lstStyle/>
        <a:p>
          <a:r>
            <a:rPr lang="en-IN" sz="800"/>
            <a:t>Validation of EDC databases</a:t>
          </a:r>
        </a:p>
      </dgm:t>
    </dgm:pt>
    <dgm:pt modelId="{8EAA7ADF-314E-434D-9330-A01D3B3A5631}" type="parTrans" cxnId="{3BCDB381-C8FE-45DD-907B-FD986E4A6946}">
      <dgm:prSet/>
      <dgm:spPr/>
      <dgm:t>
        <a:bodyPr/>
        <a:lstStyle/>
        <a:p>
          <a:endParaRPr lang="en-IN"/>
        </a:p>
      </dgm:t>
    </dgm:pt>
    <dgm:pt modelId="{09B66C95-3A4D-4B1A-B6E1-EC34349B48B9}" type="sibTrans" cxnId="{3BCDB381-C8FE-45DD-907B-FD986E4A6946}">
      <dgm:prSet/>
      <dgm:spPr/>
      <dgm:t>
        <a:bodyPr/>
        <a:lstStyle/>
        <a:p>
          <a:endParaRPr lang="en-IN"/>
        </a:p>
      </dgm:t>
    </dgm:pt>
    <dgm:pt modelId="{89266DBE-7726-476F-8E01-C2BC88F9BCE3}">
      <dgm:prSet phldrT="[Text]" custT="1"/>
      <dgm:spPr/>
      <dgm:t>
        <a:bodyPr/>
        <a:lstStyle/>
        <a:p>
          <a:r>
            <a:rPr lang="en-IN" sz="800"/>
            <a:t>User acceptance testing and update of  database and instruction manuals </a:t>
          </a:r>
        </a:p>
      </dgm:t>
    </dgm:pt>
    <dgm:pt modelId="{6D2F7FCE-E2D5-4FF2-B826-9EDCD33DF9CE}" type="parTrans" cxnId="{73AF3821-EA33-4A11-982F-D8B936680C74}">
      <dgm:prSet/>
      <dgm:spPr/>
      <dgm:t>
        <a:bodyPr/>
        <a:lstStyle/>
        <a:p>
          <a:endParaRPr lang="en-IN"/>
        </a:p>
      </dgm:t>
    </dgm:pt>
    <dgm:pt modelId="{E0065AD7-B8CA-426A-8E44-3E963E1F6DE7}" type="sibTrans" cxnId="{73AF3821-EA33-4A11-982F-D8B936680C74}">
      <dgm:prSet/>
      <dgm:spPr/>
      <dgm:t>
        <a:bodyPr/>
        <a:lstStyle/>
        <a:p>
          <a:endParaRPr lang="en-IN"/>
        </a:p>
      </dgm:t>
    </dgm:pt>
    <dgm:pt modelId="{B70BD279-C615-457C-BE54-197C943F5C32}">
      <dgm:prSet phldrT="[Text]" custT="1"/>
      <dgm:spPr/>
      <dgm:t>
        <a:bodyPr/>
        <a:lstStyle/>
        <a:p>
          <a:r>
            <a:rPr lang="en-IN" sz="800"/>
            <a:t>Move to production</a:t>
          </a:r>
        </a:p>
      </dgm:t>
    </dgm:pt>
    <dgm:pt modelId="{F2B24DCE-B605-4659-BFC7-DCE15515EFAE}" type="parTrans" cxnId="{F3594D4D-C699-414E-AFAE-29AB312D44BF}">
      <dgm:prSet/>
      <dgm:spPr/>
      <dgm:t>
        <a:bodyPr/>
        <a:lstStyle/>
        <a:p>
          <a:endParaRPr lang="en-IN"/>
        </a:p>
      </dgm:t>
    </dgm:pt>
    <dgm:pt modelId="{24D2017B-17DE-425C-AF63-40296AFFDEC6}" type="sibTrans" cxnId="{F3594D4D-C699-414E-AFAE-29AB312D44BF}">
      <dgm:prSet/>
      <dgm:spPr/>
      <dgm:t>
        <a:bodyPr/>
        <a:lstStyle/>
        <a:p>
          <a:endParaRPr lang="en-IN"/>
        </a:p>
      </dgm:t>
    </dgm:pt>
    <dgm:pt modelId="{6F42FA67-23E2-46AB-B1D8-E2B61218001E}">
      <dgm:prSet phldrT="[Text]" custT="1"/>
      <dgm:spPr/>
      <dgm:t>
        <a:bodyPr/>
        <a:lstStyle/>
        <a:p>
          <a:r>
            <a:rPr lang="en-IN" sz="800"/>
            <a:t>Training (Site investigator, Study monitor)</a:t>
          </a:r>
        </a:p>
      </dgm:t>
    </dgm:pt>
    <dgm:pt modelId="{FB16D8EF-04C6-45C6-92E5-04E136A97DF3}" type="parTrans" cxnId="{E78671D7-D008-4B6A-93EE-E36724206196}">
      <dgm:prSet/>
      <dgm:spPr/>
      <dgm:t>
        <a:bodyPr/>
        <a:lstStyle/>
        <a:p>
          <a:endParaRPr lang="en-IN"/>
        </a:p>
      </dgm:t>
    </dgm:pt>
    <dgm:pt modelId="{69A042A7-C2D4-4348-B343-E1E46B2CF35F}" type="sibTrans" cxnId="{E78671D7-D008-4B6A-93EE-E36724206196}">
      <dgm:prSet/>
      <dgm:spPr/>
      <dgm:t>
        <a:bodyPr/>
        <a:lstStyle/>
        <a:p>
          <a:endParaRPr lang="en-IN"/>
        </a:p>
      </dgm:t>
    </dgm:pt>
    <dgm:pt modelId="{E9B4C58B-B4F4-4AD6-AA97-7D3E54C1593B}">
      <dgm:prSet phldrT="[Text]" custT="1"/>
      <dgm:spPr/>
      <dgm:t>
        <a:bodyPr/>
        <a:lstStyle/>
        <a:p>
          <a:r>
            <a:rPr lang="en-IN" sz="800"/>
            <a:t>Data entry</a:t>
          </a:r>
        </a:p>
      </dgm:t>
    </dgm:pt>
    <dgm:pt modelId="{1AB04DF8-F03C-425A-9FE0-87DB9FB18CF5}" type="parTrans" cxnId="{EE9F6E7C-62B5-4154-9626-8954280B50C7}">
      <dgm:prSet/>
      <dgm:spPr/>
      <dgm:t>
        <a:bodyPr/>
        <a:lstStyle/>
        <a:p>
          <a:endParaRPr lang="en-IN"/>
        </a:p>
      </dgm:t>
    </dgm:pt>
    <dgm:pt modelId="{1BE7400F-097D-4C0B-8A74-F4393A8DC3DF}" type="sibTrans" cxnId="{EE9F6E7C-62B5-4154-9626-8954280B50C7}">
      <dgm:prSet/>
      <dgm:spPr/>
      <dgm:t>
        <a:bodyPr/>
        <a:lstStyle/>
        <a:p>
          <a:endParaRPr lang="en-IN"/>
        </a:p>
      </dgm:t>
    </dgm:pt>
    <dgm:pt modelId="{D453DCA8-5FF3-41A7-8BFA-86B8D989008D}">
      <dgm:prSet/>
      <dgm:spPr/>
      <dgm:t>
        <a:bodyPr/>
        <a:lstStyle/>
        <a:p>
          <a:r>
            <a:rPr lang="en-IN"/>
            <a:t>Data review and descrepency/query management  and site based source data verification)</a:t>
          </a:r>
        </a:p>
      </dgm:t>
    </dgm:pt>
    <dgm:pt modelId="{2906656E-A3C7-4F71-B18C-85F1099072B0}" type="parTrans" cxnId="{BD0F97E7-437D-4FAD-8FC5-3245950C174B}">
      <dgm:prSet/>
      <dgm:spPr/>
      <dgm:t>
        <a:bodyPr/>
        <a:lstStyle/>
        <a:p>
          <a:endParaRPr lang="en-IN"/>
        </a:p>
      </dgm:t>
    </dgm:pt>
    <dgm:pt modelId="{54D978BB-6C4F-4F0D-824F-64DDE71B53A8}" type="sibTrans" cxnId="{BD0F97E7-437D-4FAD-8FC5-3245950C174B}">
      <dgm:prSet/>
      <dgm:spPr/>
      <dgm:t>
        <a:bodyPr/>
        <a:lstStyle/>
        <a:p>
          <a:endParaRPr lang="en-IN"/>
        </a:p>
      </dgm:t>
    </dgm:pt>
    <dgm:pt modelId="{129A452E-7C0B-47D6-A7A5-EBDDA50350F1}">
      <dgm:prSet custT="1"/>
      <dgm:spPr/>
      <dgm:t>
        <a:bodyPr/>
        <a:lstStyle/>
        <a:p>
          <a:r>
            <a:rPr lang="en-IN" sz="800"/>
            <a:t>Database lock</a:t>
          </a:r>
        </a:p>
      </dgm:t>
    </dgm:pt>
    <dgm:pt modelId="{BF062FAF-F56F-4CE3-B2C7-857BDD45F5EE}" type="parTrans" cxnId="{FCF5D697-68DB-42AC-8090-81319E86AAA8}">
      <dgm:prSet/>
      <dgm:spPr/>
      <dgm:t>
        <a:bodyPr/>
        <a:lstStyle/>
        <a:p>
          <a:endParaRPr lang="en-IN"/>
        </a:p>
      </dgm:t>
    </dgm:pt>
    <dgm:pt modelId="{6838AFE3-9197-4F2E-8DE0-34B940351DF9}" type="sibTrans" cxnId="{FCF5D697-68DB-42AC-8090-81319E86AAA8}">
      <dgm:prSet/>
      <dgm:spPr/>
      <dgm:t>
        <a:bodyPr/>
        <a:lstStyle/>
        <a:p>
          <a:endParaRPr lang="en-IN"/>
        </a:p>
      </dgm:t>
    </dgm:pt>
    <dgm:pt modelId="{26E4474B-822C-47CB-B8F1-B0D1848D0347}">
      <dgm:prSet custT="1"/>
      <dgm:spPr/>
      <dgm:t>
        <a:bodyPr/>
        <a:lstStyle/>
        <a:p>
          <a:r>
            <a:rPr lang="en-IN" sz="800"/>
            <a:t>Data export and analysis</a:t>
          </a:r>
        </a:p>
      </dgm:t>
    </dgm:pt>
    <dgm:pt modelId="{E4E44780-FA33-42E5-B83F-3ADCF6C0B774}" type="parTrans" cxnId="{B5F17FA3-89D2-427E-A8A6-6F02A20D294A}">
      <dgm:prSet/>
      <dgm:spPr/>
      <dgm:t>
        <a:bodyPr/>
        <a:lstStyle/>
        <a:p>
          <a:endParaRPr lang="en-IN"/>
        </a:p>
      </dgm:t>
    </dgm:pt>
    <dgm:pt modelId="{0AE21D2D-2BCA-48FF-96BE-F9B2C11B3743}" type="sibTrans" cxnId="{B5F17FA3-89D2-427E-A8A6-6F02A20D294A}">
      <dgm:prSet/>
      <dgm:spPr/>
      <dgm:t>
        <a:bodyPr/>
        <a:lstStyle/>
        <a:p>
          <a:endParaRPr lang="en-IN"/>
        </a:p>
      </dgm:t>
    </dgm:pt>
    <dgm:pt modelId="{C766356A-C7C6-4AB2-8015-DF57A404EBFB}" type="pres">
      <dgm:prSet presAssocID="{59E14945-5EC5-4C4E-9B10-842450F0CDCE}" presName="Name0" presStyleCnt="0">
        <dgm:presLayoutVars>
          <dgm:dir/>
          <dgm:resizeHandles/>
        </dgm:presLayoutVars>
      </dgm:prSet>
      <dgm:spPr/>
    </dgm:pt>
    <dgm:pt modelId="{EE8C3164-BDC4-45F7-B11F-628227C91D06}" type="pres">
      <dgm:prSet presAssocID="{D12328F2-74EF-43C8-8655-F8DF5773A999}" presName="compNode" presStyleCnt="0"/>
      <dgm:spPr/>
    </dgm:pt>
    <dgm:pt modelId="{95B9CBFE-F236-439A-B7EC-8A175AE1D29F}" type="pres">
      <dgm:prSet presAssocID="{D12328F2-74EF-43C8-8655-F8DF5773A999}" presName="dummyConnPt" presStyleCnt="0"/>
      <dgm:spPr/>
    </dgm:pt>
    <dgm:pt modelId="{E9AAEADA-B1D1-47CA-8843-85FC92984F9B}" type="pres">
      <dgm:prSet presAssocID="{D12328F2-74EF-43C8-8655-F8DF5773A999}" presName="node" presStyleLbl="node1" presStyleIdx="0" presStyleCnt="11">
        <dgm:presLayoutVars>
          <dgm:bulletEnabled val="1"/>
        </dgm:presLayoutVars>
      </dgm:prSet>
      <dgm:spPr/>
    </dgm:pt>
    <dgm:pt modelId="{C321E36B-6A96-4FAF-8ABF-B5141130402D}" type="pres">
      <dgm:prSet presAssocID="{89296B88-9311-4A1A-99D1-C86FA9B2F4D9}" presName="sibTrans" presStyleLbl="bgSibTrans2D1" presStyleIdx="0" presStyleCnt="10"/>
      <dgm:spPr/>
    </dgm:pt>
    <dgm:pt modelId="{236DD805-F1EF-46A8-951E-219BDBF0C881}" type="pres">
      <dgm:prSet presAssocID="{74100E23-2C06-4486-A591-80FFDF82D2E2}" presName="compNode" presStyleCnt="0"/>
      <dgm:spPr/>
    </dgm:pt>
    <dgm:pt modelId="{B85AC4C0-8A09-4C18-A429-DBF95A4A0481}" type="pres">
      <dgm:prSet presAssocID="{74100E23-2C06-4486-A591-80FFDF82D2E2}" presName="dummyConnPt" presStyleCnt="0"/>
      <dgm:spPr/>
    </dgm:pt>
    <dgm:pt modelId="{A1918AAC-F9BB-4D8E-903C-D2031E6E9A3D}" type="pres">
      <dgm:prSet presAssocID="{74100E23-2C06-4486-A591-80FFDF82D2E2}" presName="node" presStyleLbl="node1" presStyleIdx="1" presStyleCnt="11">
        <dgm:presLayoutVars>
          <dgm:bulletEnabled val="1"/>
        </dgm:presLayoutVars>
      </dgm:prSet>
      <dgm:spPr/>
    </dgm:pt>
    <dgm:pt modelId="{867EC09E-E79F-433D-896E-0269B687675F}" type="pres">
      <dgm:prSet presAssocID="{DEBA968A-8FCC-45E3-8765-E4D35835F356}" presName="sibTrans" presStyleLbl="bgSibTrans2D1" presStyleIdx="1" presStyleCnt="10"/>
      <dgm:spPr/>
    </dgm:pt>
    <dgm:pt modelId="{B7AEDE4B-1879-468C-BA93-CC0785A65D8A}" type="pres">
      <dgm:prSet presAssocID="{B89A94AF-999F-48A6-AB90-568A5CB31AE6}" presName="compNode" presStyleCnt="0"/>
      <dgm:spPr/>
    </dgm:pt>
    <dgm:pt modelId="{2EC2A38C-4327-4ADD-B1BD-E943945A4716}" type="pres">
      <dgm:prSet presAssocID="{B89A94AF-999F-48A6-AB90-568A5CB31AE6}" presName="dummyConnPt" presStyleCnt="0"/>
      <dgm:spPr/>
    </dgm:pt>
    <dgm:pt modelId="{532B3DEB-AB4D-4FC5-B2F6-3F2A43CD6ADF}" type="pres">
      <dgm:prSet presAssocID="{B89A94AF-999F-48A6-AB90-568A5CB31AE6}" presName="node" presStyleLbl="node1" presStyleIdx="2" presStyleCnt="11">
        <dgm:presLayoutVars>
          <dgm:bulletEnabled val="1"/>
        </dgm:presLayoutVars>
      </dgm:prSet>
      <dgm:spPr/>
    </dgm:pt>
    <dgm:pt modelId="{D303F6F4-03A7-42EE-8EB8-FDBFA4E0DD87}" type="pres">
      <dgm:prSet presAssocID="{83CC46DC-000C-4431-B716-98E7FA6243E4}" presName="sibTrans" presStyleLbl="bgSibTrans2D1" presStyleIdx="2" presStyleCnt="10"/>
      <dgm:spPr/>
    </dgm:pt>
    <dgm:pt modelId="{400BA2AA-4322-4462-81E3-F34B011E0D86}" type="pres">
      <dgm:prSet presAssocID="{D36CB9F3-BD87-4399-A33A-888665998470}" presName="compNode" presStyleCnt="0"/>
      <dgm:spPr/>
    </dgm:pt>
    <dgm:pt modelId="{417C867E-F3A2-4753-8838-7BD63127C8F6}" type="pres">
      <dgm:prSet presAssocID="{D36CB9F3-BD87-4399-A33A-888665998470}" presName="dummyConnPt" presStyleCnt="0"/>
      <dgm:spPr/>
    </dgm:pt>
    <dgm:pt modelId="{A7A56108-89B6-4579-9007-09F627A5B130}" type="pres">
      <dgm:prSet presAssocID="{D36CB9F3-BD87-4399-A33A-888665998470}" presName="node" presStyleLbl="node1" presStyleIdx="3" presStyleCnt="11">
        <dgm:presLayoutVars>
          <dgm:bulletEnabled val="1"/>
        </dgm:presLayoutVars>
      </dgm:prSet>
      <dgm:spPr/>
    </dgm:pt>
    <dgm:pt modelId="{D5641484-7E46-4A6F-9F53-4CE2B9A3D485}" type="pres">
      <dgm:prSet presAssocID="{09B66C95-3A4D-4B1A-B6E1-EC34349B48B9}" presName="sibTrans" presStyleLbl="bgSibTrans2D1" presStyleIdx="3" presStyleCnt="10"/>
      <dgm:spPr/>
    </dgm:pt>
    <dgm:pt modelId="{7D8E9131-8F7D-4D80-B0C2-2B1D607B4234}" type="pres">
      <dgm:prSet presAssocID="{89266DBE-7726-476F-8E01-C2BC88F9BCE3}" presName="compNode" presStyleCnt="0"/>
      <dgm:spPr/>
    </dgm:pt>
    <dgm:pt modelId="{125653BE-0A29-4569-A2E9-B2DADA382CF6}" type="pres">
      <dgm:prSet presAssocID="{89266DBE-7726-476F-8E01-C2BC88F9BCE3}" presName="dummyConnPt" presStyleCnt="0"/>
      <dgm:spPr/>
    </dgm:pt>
    <dgm:pt modelId="{75E25A3C-04A3-4BC0-9549-252FDCEF351E}" type="pres">
      <dgm:prSet presAssocID="{89266DBE-7726-476F-8E01-C2BC88F9BCE3}" presName="node" presStyleLbl="node1" presStyleIdx="4" presStyleCnt="11">
        <dgm:presLayoutVars>
          <dgm:bulletEnabled val="1"/>
        </dgm:presLayoutVars>
      </dgm:prSet>
      <dgm:spPr/>
    </dgm:pt>
    <dgm:pt modelId="{4FE17A33-4D78-440A-AD82-17C5EDCD9AEF}" type="pres">
      <dgm:prSet presAssocID="{E0065AD7-B8CA-426A-8E44-3E963E1F6DE7}" presName="sibTrans" presStyleLbl="bgSibTrans2D1" presStyleIdx="4" presStyleCnt="10"/>
      <dgm:spPr/>
    </dgm:pt>
    <dgm:pt modelId="{127A85F3-B519-47F9-92B2-0C20431CC144}" type="pres">
      <dgm:prSet presAssocID="{B70BD279-C615-457C-BE54-197C943F5C32}" presName="compNode" presStyleCnt="0"/>
      <dgm:spPr/>
    </dgm:pt>
    <dgm:pt modelId="{FFD82568-03E6-4C96-8B5A-FC2D7B31CA27}" type="pres">
      <dgm:prSet presAssocID="{B70BD279-C615-457C-BE54-197C943F5C32}" presName="dummyConnPt" presStyleCnt="0"/>
      <dgm:spPr/>
    </dgm:pt>
    <dgm:pt modelId="{6F561ABD-FE50-4D2D-932E-407532B00136}" type="pres">
      <dgm:prSet presAssocID="{B70BD279-C615-457C-BE54-197C943F5C32}" presName="node" presStyleLbl="node1" presStyleIdx="5" presStyleCnt="11">
        <dgm:presLayoutVars>
          <dgm:bulletEnabled val="1"/>
        </dgm:presLayoutVars>
      </dgm:prSet>
      <dgm:spPr/>
    </dgm:pt>
    <dgm:pt modelId="{9520BD0A-D00F-47DC-8834-583E8F553C69}" type="pres">
      <dgm:prSet presAssocID="{24D2017B-17DE-425C-AF63-40296AFFDEC6}" presName="sibTrans" presStyleLbl="bgSibTrans2D1" presStyleIdx="5" presStyleCnt="10"/>
      <dgm:spPr/>
    </dgm:pt>
    <dgm:pt modelId="{144C5051-7205-4D4F-B2A7-1C2E81DAE21A}" type="pres">
      <dgm:prSet presAssocID="{6F42FA67-23E2-46AB-B1D8-E2B61218001E}" presName="compNode" presStyleCnt="0"/>
      <dgm:spPr/>
    </dgm:pt>
    <dgm:pt modelId="{D940F909-4DB6-4A86-927C-7920E224C1B2}" type="pres">
      <dgm:prSet presAssocID="{6F42FA67-23E2-46AB-B1D8-E2B61218001E}" presName="dummyConnPt" presStyleCnt="0"/>
      <dgm:spPr/>
    </dgm:pt>
    <dgm:pt modelId="{6B250F29-504F-4E5B-B336-2197312FFDFC}" type="pres">
      <dgm:prSet presAssocID="{6F42FA67-23E2-46AB-B1D8-E2B61218001E}" presName="node" presStyleLbl="node1" presStyleIdx="6" presStyleCnt="11">
        <dgm:presLayoutVars>
          <dgm:bulletEnabled val="1"/>
        </dgm:presLayoutVars>
      </dgm:prSet>
      <dgm:spPr/>
    </dgm:pt>
    <dgm:pt modelId="{908DCE4E-C372-4C03-AED4-6D8B9ED820AE}" type="pres">
      <dgm:prSet presAssocID="{69A042A7-C2D4-4348-B343-E1E46B2CF35F}" presName="sibTrans" presStyleLbl="bgSibTrans2D1" presStyleIdx="6" presStyleCnt="10"/>
      <dgm:spPr/>
    </dgm:pt>
    <dgm:pt modelId="{5FB4E222-9E7E-4E3B-8147-C815604C32B6}" type="pres">
      <dgm:prSet presAssocID="{E9B4C58B-B4F4-4AD6-AA97-7D3E54C1593B}" presName="compNode" presStyleCnt="0"/>
      <dgm:spPr/>
    </dgm:pt>
    <dgm:pt modelId="{79F9FB17-2746-40F0-B0A5-05B466DE3349}" type="pres">
      <dgm:prSet presAssocID="{E9B4C58B-B4F4-4AD6-AA97-7D3E54C1593B}" presName="dummyConnPt" presStyleCnt="0"/>
      <dgm:spPr/>
    </dgm:pt>
    <dgm:pt modelId="{B300736A-0A1D-4B4E-8639-7FB09D858C3C}" type="pres">
      <dgm:prSet presAssocID="{E9B4C58B-B4F4-4AD6-AA97-7D3E54C1593B}" presName="node" presStyleLbl="node1" presStyleIdx="7" presStyleCnt="11">
        <dgm:presLayoutVars>
          <dgm:bulletEnabled val="1"/>
        </dgm:presLayoutVars>
      </dgm:prSet>
      <dgm:spPr/>
    </dgm:pt>
    <dgm:pt modelId="{01EEF07E-D5CC-48A3-8516-0C68342279C7}" type="pres">
      <dgm:prSet presAssocID="{1BE7400F-097D-4C0B-8A74-F4393A8DC3DF}" presName="sibTrans" presStyleLbl="bgSibTrans2D1" presStyleIdx="7" presStyleCnt="10"/>
      <dgm:spPr/>
    </dgm:pt>
    <dgm:pt modelId="{BBFD617F-7954-499B-AF75-89BA9C18C687}" type="pres">
      <dgm:prSet presAssocID="{D453DCA8-5FF3-41A7-8BFA-86B8D989008D}" presName="compNode" presStyleCnt="0"/>
      <dgm:spPr/>
    </dgm:pt>
    <dgm:pt modelId="{CBFA7E0F-5A73-4CD8-8225-E813B8C1CA7E}" type="pres">
      <dgm:prSet presAssocID="{D453DCA8-5FF3-41A7-8BFA-86B8D989008D}" presName="dummyConnPt" presStyleCnt="0"/>
      <dgm:spPr/>
    </dgm:pt>
    <dgm:pt modelId="{84C4707C-C52F-4D3D-B5CA-62096B1D8873}" type="pres">
      <dgm:prSet presAssocID="{D453DCA8-5FF3-41A7-8BFA-86B8D989008D}" presName="node" presStyleLbl="node1" presStyleIdx="8" presStyleCnt="11">
        <dgm:presLayoutVars>
          <dgm:bulletEnabled val="1"/>
        </dgm:presLayoutVars>
      </dgm:prSet>
      <dgm:spPr/>
    </dgm:pt>
    <dgm:pt modelId="{2A49E180-0E92-4D57-B0A6-E537729C193A}" type="pres">
      <dgm:prSet presAssocID="{54D978BB-6C4F-4F0D-824F-64DDE71B53A8}" presName="sibTrans" presStyleLbl="bgSibTrans2D1" presStyleIdx="8" presStyleCnt="10"/>
      <dgm:spPr/>
    </dgm:pt>
    <dgm:pt modelId="{BA4F4823-FFB1-4D45-88BA-BB95B0AB0E5F}" type="pres">
      <dgm:prSet presAssocID="{129A452E-7C0B-47D6-A7A5-EBDDA50350F1}" presName="compNode" presStyleCnt="0"/>
      <dgm:spPr/>
    </dgm:pt>
    <dgm:pt modelId="{34681849-3250-4890-8502-9792A933C53A}" type="pres">
      <dgm:prSet presAssocID="{129A452E-7C0B-47D6-A7A5-EBDDA50350F1}" presName="dummyConnPt" presStyleCnt="0"/>
      <dgm:spPr/>
    </dgm:pt>
    <dgm:pt modelId="{09575C31-382F-4C59-924B-D6697433A030}" type="pres">
      <dgm:prSet presAssocID="{129A452E-7C0B-47D6-A7A5-EBDDA50350F1}" presName="node" presStyleLbl="node1" presStyleIdx="9" presStyleCnt="11">
        <dgm:presLayoutVars>
          <dgm:bulletEnabled val="1"/>
        </dgm:presLayoutVars>
      </dgm:prSet>
      <dgm:spPr/>
    </dgm:pt>
    <dgm:pt modelId="{520D18AE-57CB-41C6-B18B-B0E938CB5913}" type="pres">
      <dgm:prSet presAssocID="{6838AFE3-9197-4F2E-8DE0-34B940351DF9}" presName="sibTrans" presStyleLbl="bgSibTrans2D1" presStyleIdx="9" presStyleCnt="10"/>
      <dgm:spPr/>
    </dgm:pt>
    <dgm:pt modelId="{C740BD6C-493E-43FF-92EE-87E1FB6CB80D}" type="pres">
      <dgm:prSet presAssocID="{26E4474B-822C-47CB-B8F1-B0D1848D0347}" presName="compNode" presStyleCnt="0"/>
      <dgm:spPr/>
    </dgm:pt>
    <dgm:pt modelId="{53D839C5-261E-471F-9695-C871FBF49F16}" type="pres">
      <dgm:prSet presAssocID="{26E4474B-822C-47CB-B8F1-B0D1848D0347}" presName="dummyConnPt" presStyleCnt="0"/>
      <dgm:spPr/>
    </dgm:pt>
    <dgm:pt modelId="{4A86AE50-91BB-4861-9D11-D0C9D04A5CD6}" type="pres">
      <dgm:prSet presAssocID="{26E4474B-822C-47CB-B8F1-B0D1848D0347}" presName="node" presStyleLbl="node1" presStyleIdx="10" presStyleCnt="11">
        <dgm:presLayoutVars>
          <dgm:bulletEnabled val="1"/>
        </dgm:presLayoutVars>
      </dgm:prSet>
      <dgm:spPr/>
    </dgm:pt>
  </dgm:ptLst>
  <dgm:cxnLst>
    <dgm:cxn modelId="{73AF3821-EA33-4A11-982F-D8B936680C74}" srcId="{59E14945-5EC5-4C4E-9B10-842450F0CDCE}" destId="{89266DBE-7726-476F-8E01-C2BC88F9BCE3}" srcOrd="4" destOrd="0" parTransId="{6D2F7FCE-E2D5-4FF2-B826-9EDCD33DF9CE}" sibTransId="{E0065AD7-B8CA-426A-8E44-3E963E1F6DE7}"/>
    <dgm:cxn modelId="{3D05BD24-1307-433C-B9ED-2955C7816051}" type="presOf" srcId="{09B66C95-3A4D-4B1A-B6E1-EC34349B48B9}" destId="{D5641484-7E46-4A6F-9F53-4CE2B9A3D485}" srcOrd="0" destOrd="0" presId="urn:microsoft.com/office/officeart/2005/8/layout/bProcess4"/>
    <dgm:cxn modelId="{533C6129-85F5-4BDE-A2AC-CE32032EBB7D}" type="presOf" srcId="{DEBA968A-8FCC-45E3-8765-E4D35835F356}" destId="{867EC09E-E79F-433D-896E-0269B687675F}" srcOrd="0" destOrd="0" presId="urn:microsoft.com/office/officeart/2005/8/layout/bProcess4"/>
    <dgm:cxn modelId="{FD94A135-6BD3-4B7E-B7C4-1678B4AB6B43}" type="presOf" srcId="{D453DCA8-5FF3-41A7-8BFA-86B8D989008D}" destId="{84C4707C-C52F-4D3D-B5CA-62096B1D8873}" srcOrd="0" destOrd="0" presId="urn:microsoft.com/office/officeart/2005/8/layout/bProcess4"/>
    <dgm:cxn modelId="{B060AA36-ECC7-4862-A87A-65CFCC94DBEC}" type="presOf" srcId="{74100E23-2C06-4486-A591-80FFDF82D2E2}" destId="{A1918AAC-F9BB-4D8E-903C-D2031E6E9A3D}" srcOrd="0" destOrd="0" presId="urn:microsoft.com/office/officeart/2005/8/layout/bProcess4"/>
    <dgm:cxn modelId="{2839B960-6D96-4AD7-9B85-B69E2C7AB01A}" type="presOf" srcId="{B70BD279-C615-457C-BE54-197C943F5C32}" destId="{6F561ABD-FE50-4D2D-932E-407532B00136}" srcOrd="0" destOrd="0" presId="urn:microsoft.com/office/officeart/2005/8/layout/bProcess4"/>
    <dgm:cxn modelId="{B7D3A745-452D-491C-8E70-04B9AFFD75FB}" type="presOf" srcId="{59E14945-5EC5-4C4E-9B10-842450F0CDCE}" destId="{C766356A-C7C6-4AB2-8015-DF57A404EBFB}" srcOrd="0" destOrd="0" presId="urn:microsoft.com/office/officeart/2005/8/layout/bProcess4"/>
    <dgm:cxn modelId="{5050E245-E624-4262-A2AB-B8599D16FE59}" srcId="{59E14945-5EC5-4C4E-9B10-842450F0CDCE}" destId="{B89A94AF-999F-48A6-AB90-568A5CB31AE6}" srcOrd="2" destOrd="0" parTransId="{7AEE1BC7-E9AC-45E3-97FC-12F243C2ABA5}" sibTransId="{83CC46DC-000C-4431-B716-98E7FA6243E4}"/>
    <dgm:cxn modelId="{935C8648-FACB-4133-8A69-99273F62F4FA}" type="presOf" srcId="{89296B88-9311-4A1A-99D1-C86FA9B2F4D9}" destId="{C321E36B-6A96-4FAF-8ABF-B5141130402D}" srcOrd="0" destOrd="0" presId="urn:microsoft.com/office/officeart/2005/8/layout/bProcess4"/>
    <dgm:cxn modelId="{F3594D4D-C699-414E-AFAE-29AB312D44BF}" srcId="{59E14945-5EC5-4C4E-9B10-842450F0CDCE}" destId="{B70BD279-C615-457C-BE54-197C943F5C32}" srcOrd="5" destOrd="0" parTransId="{F2B24DCE-B605-4659-BFC7-DCE15515EFAE}" sibTransId="{24D2017B-17DE-425C-AF63-40296AFFDEC6}"/>
    <dgm:cxn modelId="{494BBA4D-B2DD-4212-BEFD-FE09EAA8DB8B}" type="presOf" srcId="{24D2017B-17DE-425C-AF63-40296AFFDEC6}" destId="{9520BD0A-D00F-47DC-8834-583E8F553C69}" srcOrd="0" destOrd="0" presId="urn:microsoft.com/office/officeart/2005/8/layout/bProcess4"/>
    <dgm:cxn modelId="{7866F54F-C8CA-43D9-8283-63650F6EFC21}" type="presOf" srcId="{83CC46DC-000C-4431-B716-98E7FA6243E4}" destId="{D303F6F4-03A7-42EE-8EB8-FDBFA4E0DD87}" srcOrd="0" destOrd="0" presId="urn:microsoft.com/office/officeart/2005/8/layout/bProcess4"/>
    <dgm:cxn modelId="{BF8C4A74-841D-4115-98F3-2AB4933BC587}" type="presOf" srcId="{69A042A7-C2D4-4348-B343-E1E46B2CF35F}" destId="{908DCE4E-C372-4C03-AED4-6D8B9ED820AE}" srcOrd="0" destOrd="0" presId="urn:microsoft.com/office/officeart/2005/8/layout/bProcess4"/>
    <dgm:cxn modelId="{52474C55-E6DB-4FE3-B9D2-69CFEF8A12B7}" type="presOf" srcId="{E0065AD7-B8CA-426A-8E44-3E963E1F6DE7}" destId="{4FE17A33-4D78-440A-AD82-17C5EDCD9AEF}" srcOrd="0" destOrd="0" presId="urn:microsoft.com/office/officeart/2005/8/layout/bProcess4"/>
    <dgm:cxn modelId="{DB6D8676-FA2A-4C67-B039-642833641821}" type="presOf" srcId="{129A452E-7C0B-47D6-A7A5-EBDDA50350F1}" destId="{09575C31-382F-4C59-924B-D6697433A030}" srcOrd="0" destOrd="0" presId="urn:microsoft.com/office/officeart/2005/8/layout/bProcess4"/>
    <dgm:cxn modelId="{EE9F6E7C-62B5-4154-9626-8954280B50C7}" srcId="{59E14945-5EC5-4C4E-9B10-842450F0CDCE}" destId="{E9B4C58B-B4F4-4AD6-AA97-7D3E54C1593B}" srcOrd="7" destOrd="0" parTransId="{1AB04DF8-F03C-425A-9FE0-87DB9FB18CF5}" sibTransId="{1BE7400F-097D-4C0B-8A74-F4393A8DC3DF}"/>
    <dgm:cxn modelId="{9AAB3F7D-D72B-48FF-9527-2516131DC976}" type="presOf" srcId="{54D978BB-6C4F-4F0D-824F-64DDE71B53A8}" destId="{2A49E180-0E92-4D57-B0A6-E537729C193A}" srcOrd="0" destOrd="0" presId="urn:microsoft.com/office/officeart/2005/8/layout/bProcess4"/>
    <dgm:cxn modelId="{3BCDB381-C8FE-45DD-907B-FD986E4A6946}" srcId="{59E14945-5EC5-4C4E-9B10-842450F0CDCE}" destId="{D36CB9F3-BD87-4399-A33A-888665998470}" srcOrd="3" destOrd="0" parTransId="{8EAA7ADF-314E-434D-9330-A01D3B3A5631}" sibTransId="{09B66C95-3A4D-4B1A-B6E1-EC34349B48B9}"/>
    <dgm:cxn modelId="{FCF5D697-68DB-42AC-8090-81319E86AAA8}" srcId="{59E14945-5EC5-4C4E-9B10-842450F0CDCE}" destId="{129A452E-7C0B-47D6-A7A5-EBDDA50350F1}" srcOrd="9" destOrd="0" parTransId="{BF062FAF-F56F-4CE3-B2C7-857BDD45F5EE}" sibTransId="{6838AFE3-9197-4F2E-8DE0-34B940351DF9}"/>
    <dgm:cxn modelId="{C93E429C-5292-455E-BB6C-DA589E8B104A}" type="presOf" srcId="{6838AFE3-9197-4F2E-8DE0-34B940351DF9}" destId="{520D18AE-57CB-41C6-B18B-B0E938CB5913}" srcOrd="0" destOrd="0" presId="urn:microsoft.com/office/officeart/2005/8/layout/bProcess4"/>
    <dgm:cxn modelId="{B5F17FA3-89D2-427E-A8A6-6F02A20D294A}" srcId="{59E14945-5EC5-4C4E-9B10-842450F0CDCE}" destId="{26E4474B-822C-47CB-B8F1-B0D1848D0347}" srcOrd="10" destOrd="0" parTransId="{E4E44780-FA33-42E5-B83F-3ADCF6C0B774}" sibTransId="{0AE21D2D-2BCA-48FF-96BE-F9B2C11B3743}"/>
    <dgm:cxn modelId="{A17FCCBD-E488-4A27-8DB0-F8C89D3395AF}" srcId="{59E14945-5EC5-4C4E-9B10-842450F0CDCE}" destId="{D12328F2-74EF-43C8-8655-F8DF5773A999}" srcOrd="0" destOrd="0" parTransId="{C44C2663-DAF2-4879-AA90-3C6DF1D6B5B4}" sibTransId="{89296B88-9311-4A1A-99D1-C86FA9B2F4D9}"/>
    <dgm:cxn modelId="{36E2F9D0-FB3E-48FC-899F-7B300DAF078A}" type="presOf" srcId="{26E4474B-822C-47CB-B8F1-B0D1848D0347}" destId="{4A86AE50-91BB-4861-9D11-D0C9D04A5CD6}" srcOrd="0" destOrd="0" presId="urn:microsoft.com/office/officeart/2005/8/layout/bProcess4"/>
    <dgm:cxn modelId="{009735D2-B9A7-416A-88ED-7F3DFE203DEE}" srcId="{59E14945-5EC5-4C4E-9B10-842450F0CDCE}" destId="{74100E23-2C06-4486-A591-80FFDF82D2E2}" srcOrd="1" destOrd="0" parTransId="{12489984-8F84-4C5D-A804-D508FBF3C2B6}" sibTransId="{DEBA968A-8FCC-45E3-8765-E4D35835F356}"/>
    <dgm:cxn modelId="{1EE099D4-F795-4EE9-BAA6-8233142E6FE1}" type="presOf" srcId="{89266DBE-7726-476F-8E01-C2BC88F9BCE3}" destId="{75E25A3C-04A3-4BC0-9549-252FDCEF351E}" srcOrd="0" destOrd="0" presId="urn:microsoft.com/office/officeart/2005/8/layout/bProcess4"/>
    <dgm:cxn modelId="{E78671D7-D008-4B6A-93EE-E36724206196}" srcId="{59E14945-5EC5-4C4E-9B10-842450F0CDCE}" destId="{6F42FA67-23E2-46AB-B1D8-E2B61218001E}" srcOrd="6" destOrd="0" parTransId="{FB16D8EF-04C6-45C6-92E5-04E136A97DF3}" sibTransId="{69A042A7-C2D4-4348-B343-E1E46B2CF35F}"/>
    <dgm:cxn modelId="{BEF60DDE-E63E-4425-B4D7-FDD46BEF958E}" type="presOf" srcId="{D36CB9F3-BD87-4399-A33A-888665998470}" destId="{A7A56108-89B6-4579-9007-09F627A5B130}" srcOrd="0" destOrd="0" presId="urn:microsoft.com/office/officeart/2005/8/layout/bProcess4"/>
    <dgm:cxn modelId="{BD0F97E7-437D-4FAD-8FC5-3245950C174B}" srcId="{59E14945-5EC5-4C4E-9B10-842450F0CDCE}" destId="{D453DCA8-5FF3-41A7-8BFA-86B8D989008D}" srcOrd="8" destOrd="0" parTransId="{2906656E-A3C7-4F71-B18C-85F1099072B0}" sibTransId="{54D978BB-6C4F-4F0D-824F-64DDE71B53A8}"/>
    <dgm:cxn modelId="{E018DFE9-F426-4065-863B-323E1CF77EDF}" type="presOf" srcId="{6F42FA67-23E2-46AB-B1D8-E2B61218001E}" destId="{6B250F29-504F-4E5B-B336-2197312FFDFC}" srcOrd="0" destOrd="0" presId="urn:microsoft.com/office/officeart/2005/8/layout/bProcess4"/>
    <dgm:cxn modelId="{666D57EE-9C95-4D4F-AE3A-96A70326D76E}" type="presOf" srcId="{D12328F2-74EF-43C8-8655-F8DF5773A999}" destId="{E9AAEADA-B1D1-47CA-8843-85FC92984F9B}" srcOrd="0" destOrd="0" presId="urn:microsoft.com/office/officeart/2005/8/layout/bProcess4"/>
    <dgm:cxn modelId="{AAAD80F0-C574-4B39-B2A6-7A31A54B7DD1}" type="presOf" srcId="{E9B4C58B-B4F4-4AD6-AA97-7D3E54C1593B}" destId="{B300736A-0A1D-4B4E-8639-7FB09D858C3C}" srcOrd="0" destOrd="0" presId="urn:microsoft.com/office/officeart/2005/8/layout/bProcess4"/>
    <dgm:cxn modelId="{481DE1F0-4BD7-49A4-A3E1-7F51E5DD50E9}" type="presOf" srcId="{1BE7400F-097D-4C0B-8A74-F4393A8DC3DF}" destId="{01EEF07E-D5CC-48A3-8516-0C68342279C7}" srcOrd="0" destOrd="0" presId="urn:microsoft.com/office/officeart/2005/8/layout/bProcess4"/>
    <dgm:cxn modelId="{B73FB5FE-0BC2-4400-A84D-3ACF757B26CE}" type="presOf" srcId="{B89A94AF-999F-48A6-AB90-568A5CB31AE6}" destId="{532B3DEB-AB4D-4FC5-B2F6-3F2A43CD6ADF}" srcOrd="0" destOrd="0" presId="urn:microsoft.com/office/officeart/2005/8/layout/bProcess4"/>
    <dgm:cxn modelId="{DBBA462B-C670-4A23-A31D-7398E0781566}" type="presParOf" srcId="{C766356A-C7C6-4AB2-8015-DF57A404EBFB}" destId="{EE8C3164-BDC4-45F7-B11F-628227C91D06}" srcOrd="0" destOrd="0" presId="urn:microsoft.com/office/officeart/2005/8/layout/bProcess4"/>
    <dgm:cxn modelId="{6A6A6813-C220-4887-BA5C-5AD64B757C8E}" type="presParOf" srcId="{EE8C3164-BDC4-45F7-B11F-628227C91D06}" destId="{95B9CBFE-F236-439A-B7EC-8A175AE1D29F}" srcOrd="0" destOrd="0" presId="urn:microsoft.com/office/officeart/2005/8/layout/bProcess4"/>
    <dgm:cxn modelId="{ED78CBB2-0A5C-4506-AA55-BE424C484BB7}" type="presParOf" srcId="{EE8C3164-BDC4-45F7-B11F-628227C91D06}" destId="{E9AAEADA-B1D1-47CA-8843-85FC92984F9B}" srcOrd="1" destOrd="0" presId="urn:microsoft.com/office/officeart/2005/8/layout/bProcess4"/>
    <dgm:cxn modelId="{C70246C4-4373-4AA4-8D75-077A1A6E423E}" type="presParOf" srcId="{C766356A-C7C6-4AB2-8015-DF57A404EBFB}" destId="{C321E36B-6A96-4FAF-8ABF-B5141130402D}" srcOrd="1" destOrd="0" presId="urn:microsoft.com/office/officeart/2005/8/layout/bProcess4"/>
    <dgm:cxn modelId="{F218D199-27C2-428B-AFFC-3F5BDBDB2D84}" type="presParOf" srcId="{C766356A-C7C6-4AB2-8015-DF57A404EBFB}" destId="{236DD805-F1EF-46A8-951E-219BDBF0C881}" srcOrd="2" destOrd="0" presId="urn:microsoft.com/office/officeart/2005/8/layout/bProcess4"/>
    <dgm:cxn modelId="{0FA06D5C-4D2B-4314-B334-CC73228FA97E}" type="presParOf" srcId="{236DD805-F1EF-46A8-951E-219BDBF0C881}" destId="{B85AC4C0-8A09-4C18-A429-DBF95A4A0481}" srcOrd="0" destOrd="0" presId="urn:microsoft.com/office/officeart/2005/8/layout/bProcess4"/>
    <dgm:cxn modelId="{E9106FE6-97B4-43DE-B367-4516B82278D6}" type="presParOf" srcId="{236DD805-F1EF-46A8-951E-219BDBF0C881}" destId="{A1918AAC-F9BB-4D8E-903C-D2031E6E9A3D}" srcOrd="1" destOrd="0" presId="urn:microsoft.com/office/officeart/2005/8/layout/bProcess4"/>
    <dgm:cxn modelId="{151B1A42-C232-4E5E-B16E-3B9AEA1EFBC7}" type="presParOf" srcId="{C766356A-C7C6-4AB2-8015-DF57A404EBFB}" destId="{867EC09E-E79F-433D-896E-0269B687675F}" srcOrd="3" destOrd="0" presId="urn:microsoft.com/office/officeart/2005/8/layout/bProcess4"/>
    <dgm:cxn modelId="{099C326D-13D6-40BD-BCAA-8CE03F87FE41}" type="presParOf" srcId="{C766356A-C7C6-4AB2-8015-DF57A404EBFB}" destId="{B7AEDE4B-1879-468C-BA93-CC0785A65D8A}" srcOrd="4" destOrd="0" presId="urn:microsoft.com/office/officeart/2005/8/layout/bProcess4"/>
    <dgm:cxn modelId="{0C3A2151-78FC-4715-9B62-A99AAEA7CF31}" type="presParOf" srcId="{B7AEDE4B-1879-468C-BA93-CC0785A65D8A}" destId="{2EC2A38C-4327-4ADD-B1BD-E943945A4716}" srcOrd="0" destOrd="0" presId="urn:microsoft.com/office/officeart/2005/8/layout/bProcess4"/>
    <dgm:cxn modelId="{FED36782-E918-4FE2-A2FE-3121BF36FAA1}" type="presParOf" srcId="{B7AEDE4B-1879-468C-BA93-CC0785A65D8A}" destId="{532B3DEB-AB4D-4FC5-B2F6-3F2A43CD6ADF}" srcOrd="1" destOrd="0" presId="urn:microsoft.com/office/officeart/2005/8/layout/bProcess4"/>
    <dgm:cxn modelId="{B148AE11-66BD-4F24-9FDF-680B3F4A3ED5}" type="presParOf" srcId="{C766356A-C7C6-4AB2-8015-DF57A404EBFB}" destId="{D303F6F4-03A7-42EE-8EB8-FDBFA4E0DD87}" srcOrd="5" destOrd="0" presId="urn:microsoft.com/office/officeart/2005/8/layout/bProcess4"/>
    <dgm:cxn modelId="{D7AED99E-D241-48B8-B08B-91ADBBC85BAB}" type="presParOf" srcId="{C766356A-C7C6-4AB2-8015-DF57A404EBFB}" destId="{400BA2AA-4322-4462-81E3-F34B011E0D86}" srcOrd="6" destOrd="0" presId="urn:microsoft.com/office/officeart/2005/8/layout/bProcess4"/>
    <dgm:cxn modelId="{BC85FA1D-07A5-40C4-A60E-AD6D44915BE8}" type="presParOf" srcId="{400BA2AA-4322-4462-81E3-F34B011E0D86}" destId="{417C867E-F3A2-4753-8838-7BD63127C8F6}" srcOrd="0" destOrd="0" presId="urn:microsoft.com/office/officeart/2005/8/layout/bProcess4"/>
    <dgm:cxn modelId="{D258E869-2A2B-4763-A47B-0824092E7E58}" type="presParOf" srcId="{400BA2AA-4322-4462-81E3-F34B011E0D86}" destId="{A7A56108-89B6-4579-9007-09F627A5B130}" srcOrd="1" destOrd="0" presId="urn:microsoft.com/office/officeart/2005/8/layout/bProcess4"/>
    <dgm:cxn modelId="{05C625EB-B941-4142-B642-EF00EDEEE14F}" type="presParOf" srcId="{C766356A-C7C6-4AB2-8015-DF57A404EBFB}" destId="{D5641484-7E46-4A6F-9F53-4CE2B9A3D485}" srcOrd="7" destOrd="0" presId="urn:microsoft.com/office/officeart/2005/8/layout/bProcess4"/>
    <dgm:cxn modelId="{0B279173-D516-4247-A7DA-9079B5F89435}" type="presParOf" srcId="{C766356A-C7C6-4AB2-8015-DF57A404EBFB}" destId="{7D8E9131-8F7D-4D80-B0C2-2B1D607B4234}" srcOrd="8" destOrd="0" presId="urn:microsoft.com/office/officeart/2005/8/layout/bProcess4"/>
    <dgm:cxn modelId="{4BA45B4E-7BA2-46CD-A88A-EBE5FF50CE43}" type="presParOf" srcId="{7D8E9131-8F7D-4D80-B0C2-2B1D607B4234}" destId="{125653BE-0A29-4569-A2E9-B2DADA382CF6}" srcOrd="0" destOrd="0" presId="urn:microsoft.com/office/officeart/2005/8/layout/bProcess4"/>
    <dgm:cxn modelId="{695795AF-1D80-4294-9E82-9CD0601BFAEE}" type="presParOf" srcId="{7D8E9131-8F7D-4D80-B0C2-2B1D607B4234}" destId="{75E25A3C-04A3-4BC0-9549-252FDCEF351E}" srcOrd="1" destOrd="0" presId="urn:microsoft.com/office/officeart/2005/8/layout/bProcess4"/>
    <dgm:cxn modelId="{766AE235-8566-4408-AE89-D5187411E1A2}" type="presParOf" srcId="{C766356A-C7C6-4AB2-8015-DF57A404EBFB}" destId="{4FE17A33-4D78-440A-AD82-17C5EDCD9AEF}" srcOrd="9" destOrd="0" presId="urn:microsoft.com/office/officeart/2005/8/layout/bProcess4"/>
    <dgm:cxn modelId="{E2197C94-7640-4BF2-9484-AAAF8747B162}" type="presParOf" srcId="{C766356A-C7C6-4AB2-8015-DF57A404EBFB}" destId="{127A85F3-B519-47F9-92B2-0C20431CC144}" srcOrd="10" destOrd="0" presId="urn:microsoft.com/office/officeart/2005/8/layout/bProcess4"/>
    <dgm:cxn modelId="{A474758E-90D4-4445-95F2-2DCE5BDF9C00}" type="presParOf" srcId="{127A85F3-B519-47F9-92B2-0C20431CC144}" destId="{FFD82568-03E6-4C96-8B5A-FC2D7B31CA27}" srcOrd="0" destOrd="0" presId="urn:microsoft.com/office/officeart/2005/8/layout/bProcess4"/>
    <dgm:cxn modelId="{0362263F-9BF7-4588-9E47-59B546F76795}" type="presParOf" srcId="{127A85F3-B519-47F9-92B2-0C20431CC144}" destId="{6F561ABD-FE50-4D2D-932E-407532B00136}" srcOrd="1" destOrd="0" presId="urn:microsoft.com/office/officeart/2005/8/layout/bProcess4"/>
    <dgm:cxn modelId="{D5D7C214-F9F8-4D17-A444-53B35114B7B7}" type="presParOf" srcId="{C766356A-C7C6-4AB2-8015-DF57A404EBFB}" destId="{9520BD0A-D00F-47DC-8834-583E8F553C69}" srcOrd="11" destOrd="0" presId="urn:microsoft.com/office/officeart/2005/8/layout/bProcess4"/>
    <dgm:cxn modelId="{508D01F6-22F8-4C08-A9AC-05F5FBC0BC1C}" type="presParOf" srcId="{C766356A-C7C6-4AB2-8015-DF57A404EBFB}" destId="{144C5051-7205-4D4F-B2A7-1C2E81DAE21A}" srcOrd="12" destOrd="0" presId="urn:microsoft.com/office/officeart/2005/8/layout/bProcess4"/>
    <dgm:cxn modelId="{1EFFBBF4-84E8-4A21-A897-4BDDB3F707D1}" type="presParOf" srcId="{144C5051-7205-4D4F-B2A7-1C2E81DAE21A}" destId="{D940F909-4DB6-4A86-927C-7920E224C1B2}" srcOrd="0" destOrd="0" presId="urn:microsoft.com/office/officeart/2005/8/layout/bProcess4"/>
    <dgm:cxn modelId="{02EBF09D-C5F7-4CF7-9E74-537458F2BCE3}" type="presParOf" srcId="{144C5051-7205-4D4F-B2A7-1C2E81DAE21A}" destId="{6B250F29-504F-4E5B-B336-2197312FFDFC}" srcOrd="1" destOrd="0" presId="urn:microsoft.com/office/officeart/2005/8/layout/bProcess4"/>
    <dgm:cxn modelId="{AA1B53B7-45ED-4F3F-92A7-E857BD891395}" type="presParOf" srcId="{C766356A-C7C6-4AB2-8015-DF57A404EBFB}" destId="{908DCE4E-C372-4C03-AED4-6D8B9ED820AE}" srcOrd="13" destOrd="0" presId="urn:microsoft.com/office/officeart/2005/8/layout/bProcess4"/>
    <dgm:cxn modelId="{93605902-8966-4654-A47C-F260EFC4F86A}" type="presParOf" srcId="{C766356A-C7C6-4AB2-8015-DF57A404EBFB}" destId="{5FB4E222-9E7E-4E3B-8147-C815604C32B6}" srcOrd="14" destOrd="0" presId="urn:microsoft.com/office/officeart/2005/8/layout/bProcess4"/>
    <dgm:cxn modelId="{055E69DE-CD7D-4BE9-9DC7-5E5F275DD250}" type="presParOf" srcId="{5FB4E222-9E7E-4E3B-8147-C815604C32B6}" destId="{79F9FB17-2746-40F0-B0A5-05B466DE3349}" srcOrd="0" destOrd="0" presId="urn:microsoft.com/office/officeart/2005/8/layout/bProcess4"/>
    <dgm:cxn modelId="{79DF3886-3B1A-4AAF-A8E3-46A2647A31CD}" type="presParOf" srcId="{5FB4E222-9E7E-4E3B-8147-C815604C32B6}" destId="{B300736A-0A1D-4B4E-8639-7FB09D858C3C}" srcOrd="1" destOrd="0" presId="urn:microsoft.com/office/officeart/2005/8/layout/bProcess4"/>
    <dgm:cxn modelId="{6E79BE37-F17B-477D-8E52-9095963872C1}" type="presParOf" srcId="{C766356A-C7C6-4AB2-8015-DF57A404EBFB}" destId="{01EEF07E-D5CC-48A3-8516-0C68342279C7}" srcOrd="15" destOrd="0" presId="urn:microsoft.com/office/officeart/2005/8/layout/bProcess4"/>
    <dgm:cxn modelId="{6174C451-6B83-4491-B58A-74719184FB2B}" type="presParOf" srcId="{C766356A-C7C6-4AB2-8015-DF57A404EBFB}" destId="{BBFD617F-7954-499B-AF75-89BA9C18C687}" srcOrd="16" destOrd="0" presId="urn:microsoft.com/office/officeart/2005/8/layout/bProcess4"/>
    <dgm:cxn modelId="{E53175EE-CD73-428F-8657-469129ED6120}" type="presParOf" srcId="{BBFD617F-7954-499B-AF75-89BA9C18C687}" destId="{CBFA7E0F-5A73-4CD8-8225-E813B8C1CA7E}" srcOrd="0" destOrd="0" presId="urn:microsoft.com/office/officeart/2005/8/layout/bProcess4"/>
    <dgm:cxn modelId="{15543B23-E014-4589-9B8E-B5325117454F}" type="presParOf" srcId="{BBFD617F-7954-499B-AF75-89BA9C18C687}" destId="{84C4707C-C52F-4D3D-B5CA-62096B1D8873}" srcOrd="1" destOrd="0" presId="urn:microsoft.com/office/officeart/2005/8/layout/bProcess4"/>
    <dgm:cxn modelId="{DA949736-4D47-4F0A-97A4-E5161B58C71C}" type="presParOf" srcId="{C766356A-C7C6-4AB2-8015-DF57A404EBFB}" destId="{2A49E180-0E92-4D57-B0A6-E537729C193A}" srcOrd="17" destOrd="0" presId="urn:microsoft.com/office/officeart/2005/8/layout/bProcess4"/>
    <dgm:cxn modelId="{E281BACD-F037-493C-BDB9-F98F12B3F769}" type="presParOf" srcId="{C766356A-C7C6-4AB2-8015-DF57A404EBFB}" destId="{BA4F4823-FFB1-4D45-88BA-BB95B0AB0E5F}" srcOrd="18" destOrd="0" presId="urn:microsoft.com/office/officeart/2005/8/layout/bProcess4"/>
    <dgm:cxn modelId="{7B0B5224-E186-4376-8D9B-5A997220F635}" type="presParOf" srcId="{BA4F4823-FFB1-4D45-88BA-BB95B0AB0E5F}" destId="{34681849-3250-4890-8502-9792A933C53A}" srcOrd="0" destOrd="0" presId="urn:microsoft.com/office/officeart/2005/8/layout/bProcess4"/>
    <dgm:cxn modelId="{6C92EE43-280C-4FAD-BCC7-C06A23F2EDBA}" type="presParOf" srcId="{BA4F4823-FFB1-4D45-88BA-BB95B0AB0E5F}" destId="{09575C31-382F-4C59-924B-D6697433A030}" srcOrd="1" destOrd="0" presId="urn:microsoft.com/office/officeart/2005/8/layout/bProcess4"/>
    <dgm:cxn modelId="{EE59D790-4324-4B7A-8B53-16DC476D801F}" type="presParOf" srcId="{C766356A-C7C6-4AB2-8015-DF57A404EBFB}" destId="{520D18AE-57CB-41C6-B18B-B0E938CB5913}" srcOrd="19" destOrd="0" presId="urn:microsoft.com/office/officeart/2005/8/layout/bProcess4"/>
    <dgm:cxn modelId="{03CB25BC-7D2B-4230-B859-BF29585DEF51}" type="presParOf" srcId="{C766356A-C7C6-4AB2-8015-DF57A404EBFB}" destId="{C740BD6C-493E-43FF-92EE-87E1FB6CB80D}" srcOrd="20" destOrd="0" presId="urn:microsoft.com/office/officeart/2005/8/layout/bProcess4"/>
    <dgm:cxn modelId="{875E480B-33D2-4C2F-8356-9C4982F69797}" type="presParOf" srcId="{C740BD6C-493E-43FF-92EE-87E1FB6CB80D}" destId="{53D839C5-261E-471F-9695-C871FBF49F16}" srcOrd="0" destOrd="0" presId="urn:microsoft.com/office/officeart/2005/8/layout/bProcess4"/>
    <dgm:cxn modelId="{DBE58AF8-5655-4D02-A2B4-5528951579DA}" type="presParOf" srcId="{C740BD6C-493E-43FF-92EE-87E1FB6CB80D}" destId="{4A86AE50-91BB-4861-9D11-D0C9D04A5CD6}" srcOrd="1" destOrd="0" presId="urn:microsoft.com/office/officeart/2005/8/layout/b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1E36B-6A96-4FAF-8ABF-B5141130402D}">
      <dsp:nvSpPr>
        <dsp:cNvPr id="0" name=""/>
        <dsp:cNvSpPr/>
      </dsp:nvSpPr>
      <dsp:spPr>
        <a:xfrm rot="5400000">
          <a:off x="1026931"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AAEADA-B1D1-47CA-8843-85FC92984F9B}">
      <dsp:nvSpPr>
        <dsp:cNvPr id="0" name=""/>
        <dsp:cNvSpPr/>
      </dsp:nvSpPr>
      <dsp:spPr>
        <a:xfrm>
          <a:off x="1192401"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CRF design by study team</a:t>
          </a:r>
        </a:p>
      </dsp:txBody>
      <dsp:txXfrm>
        <a:off x="1209610" y="18722"/>
        <a:ext cx="944871" cy="553155"/>
      </dsp:txXfrm>
    </dsp:sp>
    <dsp:sp modelId="{867EC09E-E79F-433D-896E-0269B687675F}">
      <dsp:nvSpPr>
        <dsp:cNvPr id="0" name=""/>
        <dsp:cNvSpPr/>
      </dsp:nvSpPr>
      <dsp:spPr>
        <a:xfrm rot="5400000">
          <a:off x="1026931"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918AAC-F9BB-4D8E-903C-D2031E6E9A3D}">
      <dsp:nvSpPr>
        <dsp:cNvPr id="0" name=""/>
        <dsp:cNvSpPr/>
      </dsp:nvSpPr>
      <dsp:spPr>
        <a:xfrm>
          <a:off x="1192401"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Development of  data dictionary, CRF flow, Edit checks by study team</a:t>
          </a:r>
        </a:p>
      </dsp:txBody>
      <dsp:txXfrm>
        <a:off x="1209610" y="753188"/>
        <a:ext cx="944871" cy="553155"/>
      </dsp:txXfrm>
    </dsp:sp>
    <dsp:sp modelId="{D303F6F4-03A7-42EE-8EB8-FDBFA4E0DD87}">
      <dsp:nvSpPr>
        <dsp:cNvPr id="0" name=""/>
        <dsp:cNvSpPr/>
      </dsp:nvSpPr>
      <dsp:spPr>
        <a:xfrm rot="5400000">
          <a:off x="1026931"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2B3DEB-AB4D-4FC5-B2F6-3F2A43CD6ADF}">
      <dsp:nvSpPr>
        <dsp:cNvPr id="0" name=""/>
        <dsp:cNvSpPr/>
      </dsp:nvSpPr>
      <dsp:spPr>
        <a:xfrm>
          <a:off x="1192401"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Database design initiation by DM and study team</a:t>
          </a:r>
        </a:p>
      </dsp:txBody>
      <dsp:txXfrm>
        <a:off x="1209610" y="1487655"/>
        <a:ext cx="944871" cy="553155"/>
      </dsp:txXfrm>
    </dsp:sp>
    <dsp:sp modelId="{D5641484-7E46-4A6F-9F53-4CE2B9A3D485}">
      <dsp:nvSpPr>
        <dsp:cNvPr id="0" name=""/>
        <dsp:cNvSpPr/>
      </dsp:nvSpPr>
      <dsp:spPr>
        <a:xfrm>
          <a:off x="1394165" y="23057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A56108-89B6-4579-9007-09F627A5B130}">
      <dsp:nvSpPr>
        <dsp:cNvPr id="0" name=""/>
        <dsp:cNvSpPr/>
      </dsp:nvSpPr>
      <dsp:spPr>
        <a:xfrm>
          <a:off x="1192401"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Validation of EDC databases</a:t>
          </a:r>
        </a:p>
      </dsp:txBody>
      <dsp:txXfrm>
        <a:off x="1209610" y="2222122"/>
        <a:ext cx="944871" cy="553155"/>
      </dsp:txXfrm>
    </dsp:sp>
    <dsp:sp modelId="{4FE17A33-4D78-440A-AD82-17C5EDCD9AEF}">
      <dsp:nvSpPr>
        <dsp:cNvPr id="0" name=""/>
        <dsp:cNvSpPr/>
      </dsp:nvSpPr>
      <dsp:spPr>
        <a:xfrm rot="16200000">
          <a:off x="2329386" y="1938562"/>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25A3C-04A3-4BC0-9549-252FDCEF351E}">
      <dsp:nvSpPr>
        <dsp:cNvPr id="0" name=""/>
        <dsp:cNvSpPr/>
      </dsp:nvSpPr>
      <dsp:spPr>
        <a:xfrm>
          <a:off x="2494855" y="22049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User acceptance testing and update of  database and instruction manuals </a:t>
          </a:r>
        </a:p>
      </dsp:txBody>
      <dsp:txXfrm>
        <a:off x="2512064" y="2222122"/>
        <a:ext cx="944871" cy="553155"/>
      </dsp:txXfrm>
    </dsp:sp>
    <dsp:sp modelId="{9520BD0A-D00F-47DC-8834-583E8F553C69}">
      <dsp:nvSpPr>
        <dsp:cNvPr id="0" name=""/>
        <dsp:cNvSpPr/>
      </dsp:nvSpPr>
      <dsp:spPr>
        <a:xfrm rot="16200000">
          <a:off x="2329386"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561ABD-FE50-4D2D-932E-407532B00136}">
      <dsp:nvSpPr>
        <dsp:cNvPr id="0" name=""/>
        <dsp:cNvSpPr/>
      </dsp:nvSpPr>
      <dsp:spPr>
        <a:xfrm>
          <a:off x="2494855"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Move to production</a:t>
          </a:r>
        </a:p>
      </dsp:txBody>
      <dsp:txXfrm>
        <a:off x="2512064" y="1487655"/>
        <a:ext cx="944871" cy="553155"/>
      </dsp:txXfrm>
    </dsp:sp>
    <dsp:sp modelId="{908DCE4E-C372-4C03-AED4-6D8B9ED820AE}">
      <dsp:nvSpPr>
        <dsp:cNvPr id="0" name=""/>
        <dsp:cNvSpPr/>
      </dsp:nvSpPr>
      <dsp:spPr>
        <a:xfrm rot="16200000">
          <a:off x="2329386"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250F29-504F-4E5B-B336-2197312FFDFC}">
      <dsp:nvSpPr>
        <dsp:cNvPr id="0" name=""/>
        <dsp:cNvSpPr/>
      </dsp:nvSpPr>
      <dsp:spPr>
        <a:xfrm>
          <a:off x="2494855"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Training (Site investigator, Study monitor)</a:t>
          </a:r>
        </a:p>
      </dsp:txBody>
      <dsp:txXfrm>
        <a:off x="2512064" y="753188"/>
        <a:ext cx="944871" cy="553155"/>
      </dsp:txXfrm>
    </dsp:sp>
    <dsp:sp modelId="{01EEF07E-D5CC-48A3-8516-0C68342279C7}">
      <dsp:nvSpPr>
        <dsp:cNvPr id="0" name=""/>
        <dsp:cNvSpPr/>
      </dsp:nvSpPr>
      <dsp:spPr>
        <a:xfrm>
          <a:off x="2696619" y="102395"/>
          <a:ext cx="1296548"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00736A-0A1D-4B4E-8639-7FB09D858C3C}">
      <dsp:nvSpPr>
        <dsp:cNvPr id="0" name=""/>
        <dsp:cNvSpPr/>
      </dsp:nvSpPr>
      <dsp:spPr>
        <a:xfrm>
          <a:off x="2494855"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entry</a:t>
          </a:r>
        </a:p>
      </dsp:txBody>
      <dsp:txXfrm>
        <a:off x="2512064" y="18722"/>
        <a:ext cx="944871" cy="553155"/>
      </dsp:txXfrm>
    </dsp:sp>
    <dsp:sp modelId="{2A49E180-0E92-4D57-B0A6-E537729C193A}">
      <dsp:nvSpPr>
        <dsp:cNvPr id="0" name=""/>
        <dsp:cNvSpPr/>
      </dsp:nvSpPr>
      <dsp:spPr>
        <a:xfrm rot="5400000">
          <a:off x="3631840" y="469628"/>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C4707C-C52F-4D3D-B5CA-62096B1D8873}">
      <dsp:nvSpPr>
        <dsp:cNvPr id="0" name=""/>
        <dsp:cNvSpPr/>
      </dsp:nvSpPr>
      <dsp:spPr>
        <a:xfrm>
          <a:off x="3797309" y="1513"/>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Data review and descrepency/query management  and site based source data verification)</a:t>
          </a:r>
        </a:p>
      </dsp:txBody>
      <dsp:txXfrm>
        <a:off x="3814518" y="18722"/>
        <a:ext cx="944871" cy="553155"/>
      </dsp:txXfrm>
    </dsp:sp>
    <dsp:sp modelId="{520D18AE-57CB-41C6-B18B-B0E938CB5913}">
      <dsp:nvSpPr>
        <dsp:cNvPr id="0" name=""/>
        <dsp:cNvSpPr/>
      </dsp:nvSpPr>
      <dsp:spPr>
        <a:xfrm rot="5400000">
          <a:off x="3631840" y="1204095"/>
          <a:ext cx="728560" cy="88136"/>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575C31-382F-4C59-924B-D6697433A030}">
      <dsp:nvSpPr>
        <dsp:cNvPr id="0" name=""/>
        <dsp:cNvSpPr/>
      </dsp:nvSpPr>
      <dsp:spPr>
        <a:xfrm>
          <a:off x="3797309" y="735979"/>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Database lock</a:t>
          </a:r>
        </a:p>
      </dsp:txBody>
      <dsp:txXfrm>
        <a:off x="3814518" y="753188"/>
        <a:ext cx="944871" cy="553155"/>
      </dsp:txXfrm>
    </dsp:sp>
    <dsp:sp modelId="{4A86AE50-91BB-4861-9D11-D0C9D04A5CD6}">
      <dsp:nvSpPr>
        <dsp:cNvPr id="0" name=""/>
        <dsp:cNvSpPr/>
      </dsp:nvSpPr>
      <dsp:spPr>
        <a:xfrm>
          <a:off x="3797309" y="1470446"/>
          <a:ext cx="979289" cy="587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export and analysis</a:t>
          </a:r>
        </a:p>
      </dsp:txBody>
      <dsp:txXfrm>
        <a:off x="3814518" y="1487655"/>
        <a:ext cx="944871" cy="55315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LongProp xmlns="" name="TaxCatchAll"><![CDATA[19;#Global|6158915b-436a-44dd-bffa-dee9ed4d63e2;#22;#Effective|93da097e-2894-43e2-9609-def5444f39f4;#152;#DM-SOP-32 Data Management Plan|a9e0a0e0-5f10-45a6-8f38-12ca01d95b2f;#151;#009-SOP-01 Data Management Plan|72c54c05-3e6b-43d0-b46d-5dec1652ad2f;#43;#Associated Document|b985bd44-3aeb-4711-8d19-6914dfc5169f]]></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0291A17ABCB24DB9289374D2DC0DF3" ma:contentTypeVersion="16" ma:contentTypeDescription="Create a new document." ma:contentTypeScope="" ma:versionID="46c6e63a6f5f308e98bc2976a132f166">
  <xsd:schema xmlns:xsd="http://www.w3.org/2001/XMLSchema" xmlns:xs="http://www.w3.org/2001/XMLSchema" xmlns:p="http://schemas.microsoft.com/office/2006/metadata/properties" xmlns:ns2="11a23ded-7eee-4b82-b127-7556e8fa3f37" xmlns:ns3="a5b919ac-6786-4dee-8e48-17f49cef9213" targetNamespace="http://schemas.microsoft.com/office/2006/metadata/properties" ma:root="true" ma:fieldsID="e864253654688a83cf552ac1cad385a3" ns2:_="" ns3:_="">
    <xsd:import namespace="11a23ded-7eee-4b82-b127-7556e8fa3f37"/>
    <xsd:import namespace="a5b919ac-6786-4dee-8e48-17f49cef9213"/>
    <xsd:element name="properties">
      <xsd:complexType>
        <xsd:sequence>
          <xsd:element name="documentManagement">
            <xsd:complexType>
              <xsd:all>
                <xsd:element ref="ns2:ReviewDate"/>
                <xsd:element ref="ns2:Owner" minOccurs="0"/>
                <xsd:element ref="ns2:bdcb4001be6b467ca027fe719e25da6d" minOccurs="0"/>
                <xsd:element ref="ns3:TaxCatchAll" minOccurs="0"/>
                <xsd:element ref="ns2:a7bee574d05c4bf199d1f62a2cd12c85" minOccurs="0"/>
                <xsd:element ref="ns2:i65649ce5ad94ae0a23bde3b149afb80" minOccurs="0"/>
                <xsd:element ref="ns2:o7d2376ccf02464a887642473c0314e5" minOccurs="0"/>
                <xsd:element ref="ns2:f04d4a8950da4f8885f75774ed8e4308" minOccurs="0"/>
                <xsd:element ref="ns2:h004606fe45c40bab8bc5616e1b80e0b" minOccurs="0"/>
                <xsd:element ref="ns2:Priorit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23ded-7eee-4b82-b127-7556e8fa3f37" elementFormDefault="qualified">
    <xsd:import namespace="http://schemas.microsoft.com/office/2006/documentManagement/types"/>
    <xsd:import namespace="http://schemas.microsoft.com/office/infopath/2007/PartnerControls"/>
    <xsd:element name="ReviewDate" ma:index="8" ma:displayName="Review Date" ma:format="DateOnly" ma:internalName="ReviewDate" ma:readOnly="false">
      <xsd:simpleType>
        <xsd:restriction base="dms:DateTime"/>
      </xsd:simpleType>
    </xsd:element>
    <xsd:element name="Owner" ma:index="9"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dcb4001be6b467ca027fe719e25da6d" ma:index="12" ma:taxonomy="true" ma:internalName="bdcb4001be6b467ca027fe719e25da6d" ma:taxonomyFieldName="DocumentType" ma:displayName="Document Type" ma:readOnly="false" ma:fieldId="{bdcb4001-be6b-467c-a027-fe719e25da6d}" ma:sspId="98113eb7-3ded-4ab4-abb8-9b70f777f3b8" ma:termSetId="b64de3be-2627-4f3d-a3a1-75ea298440f6" ma:anchorId="00000000-0000-0000-0000-000000000000" ma:open="false" ma:isKeyword="false">
      <xsd:complexType>
        <xsd:sequence>
          <xsd:element ref="pc:Terms" minOccurs="0" maxOccurs="1"/>
        </xsd:sequence>
      </xsd:complexType>
    </xsd:element>
    <xsd:element name="a7bee574d05c4bf199d1f62a2cd12c85" ma:index="14" ma:taxonomy="true" ma:internalName="a7bee574d05c4bf199d1f62a2cd12c85" ma:taxonomyFieldName="DocumentStatus" ma:displayName="Document Status" ma:readOnly="false" ma:fieldId="{a7bee574-d05c-4bf1-99d1-f62a2cd12c85}" ma:sspId="98113eb7-3ded-4ab4-abb8-9b70f777f3b8" ma:termSetId="e42fc8ec-62b4-418a-93c3-e7f8c7bd46f1" ma:anchorId="00000000-0000-0000-0000-000000000000" ma:open="false" ma:isKeyword="false">
      <xsd:complexType>
        <xsd:sequence>
          <xsd:element ref="pc:Terms" minOccurs="0" maxOccurs="1"/>
        </xsd:sequence>
      </xsd:complexType>
    </xsd:element>
    <xsd:element name="i65649ce5ad94ae0a23bde3b149afb80" ma:index="15" ma:taxonomy="true" ma:internalName="i65649ce5ad94ae0a23bde3b149afb80" ma:taxonomyFieldName="Country" ma:displayName="Country" ma:readOnly="false" ma:fieldId="{265649ce-5ad9-4ae0-a23b-de3b149afb80}" ma:sspId="98113eb7-3ded-4ab4-abb8-9b70f777f3b8" ma:termSetId="5d6e29e4-9db0-43ad-bdda-83d74f62d0ec" ma:anchorId="00000000-0000-0000-0000-000000000000" ma:open="false" ma:isKeyword="false">
      <xsd:complexType>
        <xsd:sequence>
          <xsd:element ref="pc:Terms" minOccurs="0" maxOccurs="1"/>
        </xsd:sequence>
      </xsd:complexType>
    </xsd:element>
    <xsd:element name="o7d2376ccf02464a887642473c0314e5" ma:index="16" nillable="true" ma:displayName="TGISOP_0" ma:hidden="true" ma:internalName="o7d2376ccf02464a887642473c0314e5" ma:readOnly="false">
      <xsd:simpleType>
        <xsd:restriction base="dms:Note"/>
      </xsd:simpleType>
    </xsd:element>
    <xsd:element name="f04d4a8950da4f8885f75774ed8e4308" ma:index="17" nillable="true" ma:displayName="GC SOP_0" ma:hidden="true" ma:internalName="f04d4a8950da4f8885f75774ed8e4308" ma:readOnly="false">
      <xsd:simpleType>
        <xsd:restriction base="dms:Note"/>
      </xsd:simpleType>
    </xsd:element>
    <xsd:element name="h004606fe45c40bab8bc5616e1b80e0b" ma:index="18" ma:taxonomy="true" ma:internalName="h004606fe45c40bab8bc5616e1b80e0b" ma:taxonomyFieldName="TGI_x0020_Category" ma:displayName="Category" ma:readOnly="false" ma:fieldId="{1004606f-e45c-40ba-b8bc-5616e1b80e0b}" ma:sspId="98113eb7-3ded-4ab4-abb8-9b70f777f3b8" ma:termSetId="b03676b8-1c59-40a8-b548-868192a13ecd" ma:anchorId="00000000-0000-0000-0000-000000000000" ma:open="false" ma:isKeyword="false">
      <xsd:complexType>
        <xsd:sequence>
          <xsd:element ref="pc:Terms" minOccurs="0" maxOccurs="1"/>
        </xsd:sequence>
      </xsd:complexType>
    </xsd:element>
    <xsd:element name="Priority" ma:index="19" nillable="true" ma:displayName="Priority" ma:default="0" ma:internalName="Priority"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5b919ac-6786-4dee-8e48-17f49cef9213" elementFormDefault="qualified">
    <xsd:import namespace="http://schemas.microsoft.com/office/2006/documentManagement/types"/>
    <xsd:import namespace="http://schemas.microsoft.com/office/infopath/2007/PartnerControls"/>
    <xsd:element name="TaxCatchAll" ma:index="13" nillable="true" ma:displayName="Taxonomy Catch All Column" ma:description="" ma:hidden="true" ma:list="{ad3c358b-e2f4-44e0-a336-31c5a0440804}" ma:internalName="TaxCatchAll" ma:showField="CatchAllData" ma:web="a5b919ac-6786-4dee-8e48-17f49cef9213">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a5b919ac-6786-4dee-8e48-17f49cef9213">
      <Value>11</Value>
      <Value>17</Value>
      <Value>2</Value>
      <Value>449</Value>
      <Value>448</Value>
    </TaxCatchAll>
    <f04d4a8950da4f8885f75774ed8e4308 xmlns="11a23ded-7eee-4b82-b127-7556e8fa3f37" xsi:nil="true"/>
    <Owner xmlns="11a23ded-7eee-4b82-b127-7556e8fa3f37">
      <UserInfo>
        <DisplayName/>
        <AccountId xsi:nil="true"/>
        <AccountType/>
      </UserInfo>
    </Owner>
    <a7bee574d05c4bf199d1f62a2cd12c85 xmlns="11a23ded-7eee-4b82-b127-7556e8fa3f37">
      <Terms xmlns="http://schemas.microsoft.com/office/infopath/2007/PartnerControls">
        <TermInfo xmlns="http://schemas.microsoft.com/office/infopath/2007/PartnerControls">
          <TermName xmlns="http://schemas.microsoft.com/office/infopath/2007/PartnerControls">Effective</TermName>
          <TermId xmlns="http://schemas.microsoft.com/office/infopath/2007/PartnerControls">93da097e-2894-43e2-9609-def5444f39f4</TermId>
        </TermInfo>
      </Terms>
    </a7bee574d05c4bf199d1f62a2cd12c85>
    <i65649ce5ad94ae0a23bde3b149afb80 xmlns="11a23ded-7eee-4b82-b127-7556e8fa3f37">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6158915b-436a-44dd-bffa-dee9ed4d63e2</TermId>
        </TermInfo>
      </Terms>
    </i65649ce5ad94ae0a23bde3b149afb80>
    <bdcb4001be6b467ca027fe719e25da6d xmlns="11a23ded-7eee-4b82-b127-7556e8fa3f37">
      <Terms xmlns="http://schemas.microsoft.com/office/infopath/2007/PartnerControls">
        <TermInfo xmlns="http://schemas.microsoft.com/office/infopath/2007/PartnerControls">
          <TermName xmlns="http://schemas.microsoft.com/office/infopath/2007/PartnerControls">Associated Document</TermName>
          <TermId xmlns="http://schemas.microsoft.com/office/infopath/2007/PartnerControls">b985bd44-3aeb-4711-8d19-6914dfc5169f</TermId>
        </TermInfo>
      </Terms>
    </bdcb4001be6b467ca027fe719e25da6d>
    <o7d2376ccf02464a887642473c0314e5 xmlns="11a23ded-7eee-4b82-b127-7556e8fa3f37">DM-SOP-01 Data Management Plan|e1ae912d-fa00-4ea5-82ce-ca7a9590d2d8</o7d2376ccf02464a887642473c0314e5>
    <Priority xmlns="11a23ded-7eee-4b82-b127-7556e8fa3f37">2</Priority>
    <h004606fe45c40bab8bc5616e1b80e0b xmlns="11a23ded-7eee-4b82-b127-7556e8fa3f37">
      <Terms xmlns="http://schemas.microsoft.com/office/infopath/2007/PartnerControls">
        <TermInfo xmlns="http://schemas.microsoft.com/office/infopath/2007/PartnerControls">
          <TermName xmlns="http://schemas.microsoft.com/office/infopath/2007/PartnerControls">DM- Data Management</TermName>
          <TermId xmlns="http://schemas.microsoft.com/office/infopath/2007/PartnerControls">930460b2-80ea-43db-b1aa-2fdae4ca893f</TermId>
        </TermInfo>
      </Terms>
    </h004606fe45c40bab8bc5616e1b80e0b>
    <ReviewDate xmlns="11a23ded-7eee-4b82-b127-7556e8fa3f37">2022-07-15T14:00:00+00:00</ReviewDate>
    <SharedWithUsers xmlns="a5b919ac-6786-4dee-8e48-17f49cef9213">
      <UserInfo>
        <DisplayName>Clare Arnott</DisplayName>
        <AccountId>710</AccountId>
        <AccountType/>
      </UserInfo>
      <UserInfo>
        <DisplayName>Stacie Powell</DisplayName>
        <AccountId>2018</AccountId>
        <AccountType/>
      </UserInfo>
      <UserInfo>
        <DisplayName>Shani S Thankachen</DisplayName>
        <AccountId>2068</AccountId>
        <AccountType/>
      </UserInfo>
    </SharedWithUsers>
  </documentManagement>
</p:properties>
</file>

<file path=customXml/itemProps1.xml><?xml version="1.0" encoding="utf-8"?>
<ds:datastoreItem xmlns:ds="http://schemas.openxmlformats.org/officeDocument/2006/customXml" ds:itemID="{018E0B7D-1FE2-41AD-82BE-3248CA3F0881}">
  <ds:schemaRefs>
    <ds:schemaRef ds:uri="http://schemas.microsoft.com/sharepoint/v3/contenttype/forms"/>
  </ds:schemaRefs>
</ds:datastoreItem>
</file>

<file path=customXml/itemProps2.xml><?xml version="1.0" encoding="utf-8"?>
<ds:datastoreItem xmlns:ds="http://schemas.openxmlformats.org/officeDocument/2006/customXml" ds:itemID="{E948940D-410A-4670-BDE9-E1B649515D55}">
  <ds:schemaRefs>
    <ds:schemaRef ds:uri="http://schemas.openxmlformats.org/officeDocument/2006/bibliography"/>
  </ds:schemaRefs>
</ds:datastoreItem>
</file>

<file path=customXml/itemProps3.xml><?xml version="1.0" encoding="utf-8"?>
<ds:datastoreItem xmlns:ds="http://schemas.openxmlformats.org/officeDocument/2006/customXml" ds:itemID="{AF8B943C-3265-4608-9A7E-C4FF00F4B8AF}">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94D7E45D-5C57-44D1-9EFB-2EAD3E438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23ded-7eee-4b82-b127-7556e8fa3f37"/>
    <ds:schemaRef ds:uri="a5b919ac-6786-4dee-8e48-17f49cef92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2487E6-1C78-4B5A-86FE-B91C6C7725A9}">
  <ds:schemaRefs>
    <ds:schemaRef ds:uri="http://schemas.microsoft.com/office/2006/metadata/properties"/>
    <ds:schemaRef ds:uri="http://schemas.microsoft.com/office/infopath/2007/PartnerControls"/>
    <ds:schemaRef ds:uri="a5b919ac-6786-4dee-8e48-17f49cef9213"/>
    <ds:schemaRef ds:uri="11a23ded-7eee-4b82-b127-7556e8fa3f37"/>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21</Pages>
  <Words>4583</Words>
  <Characters>28197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The George Institute</Company>
  <LinksUpToDate>false</LinksUpToDate>
  <CharactersWithSpaces>32715</CharactersWithSpaces>
  <SharedDoc>false</SharedDoc>
  <HLinks>
    <vt:vector size="342" baseType="variant">
      <vt:variant>
        <vt:i4>1441842</vt:i4>
      </vt:variant>
      <vt:variant>
        <vt:i4>338</vt:i4>
      </vt:variant>
      <vt:variant>
        <vt:i4>0</vt:i4>
      </vt:variant>
      <vt:variant>
        <vt:i4>5</vt:i4>
      </vt:variant>
      <vt:variant>
        <vt:lpwstr/>
      </vt:variant>
      <vt:variant>
        <vt:lpwstr>_Toc237170036</vt:lpwstr>
      </vt:variant>
      <vt:variant>
        <vt:i4>1441842</vt:i4>
      </vt:variant>
      <vt:variant>
        <vt:i4>332</vt:i4>
      </vt:variant>
      <vt:variant>
        <vt:i4>0</vt:i4>
      </vt:variant>
      <vt:variant>
        <vt:i4>5</vt:i4>
      </vt:variant>
      <vt:variant>
        <vt:lpwstr/>
      </vt:variant>
      <vt:variant>
        <vt:lpwstr>_Toc237170035</vt:lpwstr>
      </vt:variant>
      <vt:variant>
        <vt:i4>1441842</vt:i4>
      </vt:variant>
      <vt:variant>
        <vt:i4>326</vt:i4>
      </vt:variant>
      <vt:variant>
        <vt:i4>0</vt:i4>
      </vt:variant>
      <vt:variant>
        <vt:i4>5</vt:i4>
      </vt:variant>
      <vt:variant>
        <vt:lpwstr/>
      </vt:variant>
      <vt:variant>
        <vt:lpwstr>_Toc237170034</vt:lpwstr>
      </vt:variant>
      <vt:variant>
        <vt:i4>1441842</vt:i4>
      </vt:variant>
      <vt:variant>
        <vt:i4>320</vt:i4>
      </vt:variant>
      <vt:variant>
        <vt:i4>0</vt:i4>
      </vt:variant>
      <vt:variant>
        <vt:i4>5</vt:i4>
      </vt:variant>
      <vt:variant>
        <vt:lpwstr/>
      </vt:variant>
      <vt:variant>
        <vt:lpwstr>_Toc237170033</vt:lpwstr>
      </vt:variant>
      <vt:variant>
        <vt:i4>1441842</vt:i4>
      </vt:variant>
      <vt:variant>
        <vt:i4>314</vt:i4>
      </vt:variant>
      <vt:variant>
        <vt:i4>0</vt:i4>
      </vt:variant>
      <vt:variant>
        <vt:i4>5</vt:i4>
      </vt:variant>
      <vt:variant>
        <vt:lpwstr/>
      </vt:variant>
      <vt:variant>
        <vt:lpwstr>_Toc237170032</vt:lpwstr>
      </vt:variant>
      <vt:variant>
        <vt:i4>1441842</vt:i4>
      </vt:variant>
      <vt:variant>
        <vt:i4>308</vt:i4>
      </vt:variant>
      <vt:variant>
        <vt:i4>0</vt:i4>
      </vt:variant>
      <vt:variant>
        <vt:i4>5</vt:i4>
      </vt:variant>
      <vt:variant>
        <vt:lpwstr/>
      </vt:variant>
      <vt:variant>
        <vt:lpwstr>_Toc237170031</vt:lpwstr>
      </vt:variant>
      <vt:variant>
        <vt:i4>1441842</vt:i4>
      </vt:variant>
      <vt:variant>
        <vt:i4>302</vt:i4>
      </vt:variant>
      <vt:variant>
        <vt:i4>0</vt:i4>
      </vt:variant>
      <vt:variant>
        <vt:i4>5</vt:i4>
      </vt:variant>
      <vt:variant>
        <vt:lpwstr/>
      </vt:variant>
      <vt:variant>
        <vt:lpwstr>_Toc237170030</vt:lpwstr>
      </vt:variant>
      <vt:variant>
        <vt:i4>1507378</vt:i4>
      </vt:variant>
      <vt:variant>
        <vt:i4>296</vt:i4>
      </vt:variant>
      <vt:variant>
        <vt:i4>0</vt:i4>
      </vt:variant>
      <vt:variant>
        <vt:i4>5</vt:i4>
      </vt:variant>
      <vt:variant>
        <vt:lpwstr/>
      </vt:variant>
      <vt:variant>
        <vt:lpwstr>_Toc237170029</vt:lpwstr>
      </vt:variant>
      <vt:variant>
        <vt:i4>1507378</vt:i4>
      </vt:variant>
      <vt:variant>
        <vt:i4>290</vt:i4>
      </vt:variant>
      <vt:variant>
        <vt:i4>0</vt:i4>
      </vt:variant>
      <vt:variant>
        <vt:i4>5</vt:i4>
      </vt:variant>
      <vt:variant>
        <vt:lpwstr/>
      </vt:variant>
      <vt:variant>
        <vt:lpwstr>_Toc237170028</vt:lpwstr>
      </vt:variant>
      <vt:variant>
        <vt:i4>1507378</vt:i4>
      </vt:variant>
      <vt:variant>
        <vt:i4>284</vt:i4>
      </vt:variant>
      <vt:variant>
        <vt:i4>0</vt:i4>
      </vt:variant>
      <vt:variant>
        <vt:i4>5</vt:i4>
      </vt:variant>
      <vt:variant>
        <vt:lpwstr/>
      </vt:variant>
      <vt:variant>
        <vt:lpwstr>_Toc237170027</vt:lpwstr>
      </vt:variant>
      <vt:variant>
        <vt:i4>1507378</vt:i4>
      </vt:variant>
      <vt:variant>
        <vt:i4>278</vt:i4>
      </vt:variant>
      <vt:variant>
        <vt:i4>0</vt:i4>
      </vt:variant>
      <vt:variant>
        <vt:i4>5</vt:i4>
      </vt:variant>
      <vt:variant>
        <vt:lpwstr/>
      </vt:variant>
      <vt:variant>
        <vt:lpwstr>_Toc237170026</vt:lpwstr>
      </vt:variant>
      <vt:variant>
        <vt:i4>1507378</vt:i4>
      </vt:variant>
      <vt:variant>
        <vt:i4>272</vt:i4>
      </vt:variant>
      <vt:variant>
        <vt:i4>0</vt:i4>
      </vt:variant>
      <vt:variant>
        <vt:i4>5</vt:i4>
      </vt:variant>
      <vt:variant>
        <vt:lpwstr/>
      </vt:variant>
      <vt:variant>
        <vt:lpwstr>_Toc237170025</vt:lpwstr>
      </vt:variant>
      <vt:variant>
        <vt:i4>1507378</vt:i4>
      </vt:variant>
      <vt:variant>
        <vt:i4>266</vt:i4>
      </vt:variant>
      <vt:variant>
        <vt:i4>0</vt:i4>
      </vt:variant>
      <vt:variant>
        <vt:i4>5</vt:i4>
      </vt:variant>
      <vt:variant>
        <vt:lpwstr/>
      </vt:variant>
      <vt:variant>
        <vt:lpwstr>_Toc237170024</vt:lpwstr>
      </vt:variant>
      <vt:variant>
        <vt:i4>1507378</vt:i4>
      </vt:variant>
      <vt:variant>
        <vt:i4>260</vt:i4>
      </vt:variant>
      <vt:variant>
        <vt:i4>0</vt:i4>
      </vt:variant>
      <vt:variant>
        <vt:i4>5</vt:i4>
      </vt:variant>
      <vt:variant>
        <vt:lpwstr/>
      </vt:variant>
      <vt:variant>
        <vt:lpwstr>_Toc237170023</vt:lpwstr>
      </vt:variant>
      <vt:variant>
        <vt:i4>1507378</vt:i4>
      </vt:variant>
      <vt:variant>
        <vt:i4>254</vt:i4>
      </vt:variant>
      <vt:variant>
        <vt:i4>0</vt:i4>
      </vt:variant>
      <vt:variant>
        <vt:i4>5</vt:i4>
      </vt:variant>
      <vt:variant>
        <vt:lpwstr/>
      </vt:variant>
      <vt:variant>
        <vt:lpwstr>_Toc237170022</vt:lpwstr>
      </vt:variant>
      <vt:variant>
        <vt:i4>1507378</vt:i4>
      </vt:variant>
      <vt:variant>
        <vt:i4>248</vt:i4>
      </vt:variant>
      <vt:variant>
        <vt:i4>0</vt:i4>
      </vt:variant>
      <vt:variant>
        <vt:i4>5</vt:i4>
      </vt:variant>
      <vt:variant>
        <vt:lpwstr/>
      </vt:variant>
      <vt:variant>
        <vt:lpwstr>_Toc237170021</vt:lpwstr>
      </vt:variant>
      <vt:variant>
        <vt:i4>1507378</vt:i4>
      </vt:variant>
      <vt:variant>
        <vt:i4>242</vt:i4>
      </vt:variant>
      <vt:variant>
        <vt:i4>0</vt:i4>
      </vt:variant>
      <vt:variant>
        <vt:i4>5</vt:i4>
      </vt:variant>
      <vt:variant>
        <vt:lpwstr/>
      </vt:variant>
      <vt:variant>
        <vt:lpwstr>_Toc237170020</vt:lpwstr>
      </vt:variant>
      <vt:variant>
        <vt:i4>1310770</vt:i4>
      </vt:variant>
      <vt:variant>
        <vt:i4>236</vt:i4>
      </vt:variant>
      <vt:variant>
        <vt:i4>0</vt:i4>
      </vt:variant>
      <vt:variant>
        <vt:i4>5</vt:i4>
      </vt:variant>
      <vt:variant>
        <vt:lpwstr/>
      </vt:variant>
      <vt:variant>
        <vt:lpwstr>_Toc237170019</vt:lpwstr>
      </vt:variant>
      <vt:variant>
        <vt:i4>1310770</vt:i4>
      </vt:variant>
      <vt:variant>
        <vt:i4>230</vt:i4>
      </vt:variant>
      <vt:variant>
        <vt:i4>0</vt:i4>
      </vt:variant>
      <vt:variant>
        <vt:i4>5</vt:i4>
      </vt:variant>
      <vt:variant>
        <vt:lpwstr/>
      </vt:variant>
      <vt:variant>
        <vt:lpwstr>_Toc237170018</vt:lpwstr>
      </vt:variant>
      <vt:variant>
        <vt:i4>1310770</vt:i4>
      </vt:variant>
      <vt:variant>
        <vt:i4>224</vt:i4>
      </vt:variant>
      <vt:variant>
        <vt:i4>0</vt:i4>
      </vt:variant>
      <vt:variant>
        <vt:i4>5</vt:i4>
      </vt:variant>
      <vt:variant>
        <vt:lpwstr/>
      </vt:variant>
      <vt:variant>
        <vt:lpwstr>_Toc237170017</vt:lpwstr>
      </vt:variant>
      <vt:variant>
        <vt:i4>1310770</vt:i4>
      </vt:variant>
      <vt:variant>
        <vt:i4>218</vt:i4>
      </vt:variant>
      <vt:variant>
        <vt:i4>0</vt:i4>
      </vt:variant>
      <vt:variant>
        <vt:i4>5</vt:i4>
      </vt:variant>
      <vt:variant>
        <vt:lpwstr/>
      </vt:variant>
      <vt:variant>
        <vt:lpwstr>_Toc237170016</vt:lpwstr>
      </vt:variant>
      <vt:variant>
        <vt:i4>1310770</vt:i4>
      </vt:variant>
      <vt:variant>
        <vt:i4>212</vt:i4>
      </vt:variant>
      <vt:variant>
        <vt:i4>0</vt:i4>
      </vt:variant>
      <vt:variant>
        <vt:i4>5</vt:i4>
      </vt:variant>
      <vt:variant>
        <vt:lpwstr/>
      </vt:variant>
      <vt:variant>
        <vt:lpwstr>_Toc237170015</vt:lpwstr>
      </vt:variant>
      <vt:variant>
        <vt:i4>1310770</vt:i4>
      </vt:variant>
      <vt:variant>
        <vt:i4>206</vt:i4>
      </vt:variant>
      <vt:variant>
        <vt:i4>0</vt:i4>
      </vt:variant>
      <vt:variant>
        <vt:i4>5</vt:i4>
      </vt:variant>
      <vt:variant>
        <vt:lpwstr/>
      </vt:variant>
      <vt:variant>
        <vt:lpwstr>_Toc237170014</vt:lpwstr>
      </vt:variant>
      <vt:variant>
        <vt:i4>1310770</vt:i4>
      </vt:variant>
      <vt:variant>
        <vt:i4>200</vt:i4>
      </vt:variant>
      <vt:variant>
        <vt:i4>0</vt:i4>
      </vt:variant>
      <vt:variant>
        <vt:i4>5</vt:i4>
      </vt:variant>
      <vt:variant>
        <vt:lpwstr/>
      </vt:variant>
      <vt:variant>
        <vt:lpwstr>_Toc237170013</vt:lpwstr>
      </vt:variant>
      <vt:variant>
        <vt:i4>1310770</vt:i4>
      </vt:variant>
      <vt:variant>
        <vt:i4>194</vt:i4>
      </vt:variant>
      <vt:variant>
        <vt:i4>0</vt:i4>
      </vt:variant>
      <vt:variant>
        <vt:i4>5</vt:i4>
      </vt:variant>
      <vt:variant>
        <vt:lpwstr/>
      </vt:variant>
      <vt:variant>
        <vt:lpwstr>_Toc237170012</vt:lpwstr>
      </vt:variant>
      <vt:variant>
        <vt:i4>1310770</vt:i4>
      </vt:variant>
      <vt:variant>
        <vt:i4>188</vt:i4>
      </vt:variant>
      <vt:variant>
        <vt:i4>0</vt:i4>
      </vt:variant>
      <vt:variant>
        <vt:i4>5</vt:i4>
      </vt:variant>
      <vt:variant>
        <vt:lpwstr/>
      </vt:variant>
      <vt:variant>
        <vt:lpwstr>_Toc237170011</vt:lpwstr>
      </vt:variant>
      <vt:variant>
        <vt:i4>1310770</vt:i4>
      </vt:variant>
      <vt:variant>
        <vt:i4>182</vt:i4>
      </vt:variant>
      <vt:variant>
        <vt:i4>0</vt:i4>
      </vt:variant>
      <vt:variant>
        <vt:i4>5</vt:i4>
      </vt:variant>
      <vt:variant>
        <vt:lpwstr/>
      </vt:variant>
      <vt:variant>
        <vt:lpwstr>_Toc237170010</vt:lpwstr>
      </vt:variant>
      <vt:variant>
        <vt:i4>1376306</vt:i4>
      </vt:variant>
      <vt:variant>
        <vt:i4>176</vt:i4>
      </vt:variant>
      <vt:variant>
        <vt:i4>0</vt:i4>
      </vt:variant>
      <vt:variant>
        <vt:i4>5</vt:i4>
      </vt:variant>
      <vt:variant>
        <vt:lpwstr/>
      </vt:variant>
      <vt:variant>
        <vt:lpwstr>_Toc237170009</vt:lpwstr>
      </vt:variant>
      <vt:variant>
        <vt:i4>1376306</vt:i4>
      </vt:variant>
      <vt:variant>
        <vt:i4>170</vt:i4>
      </vt:variant>
      <vt:variant>
        <vt:i4>0</vt:i4>
      </vt:variant>
      <vt:variant>
        <vt:i4>5</vt:i4>
      </vt:variant>
      <vt:variant>
        <vt:lpwstr/>
      </vt:variant>
      <vt:variant>
        <vt:lpwstr>_Toc237170008</vt:lpwstr>
      </vt:variant>
      <vt:variant>
        <vt:i4>1376306</vt:i4>
      </vt:variant>
      <vt:variant>
        <vt:i4>164</vt:i4>
      </vt:variant>
      <vt:variant>
        <vt:i4>0</vt:i4>
      </vt:variant>
      <vt:variant>
        <vt:i4>5</vt:i4>
      </vt:variant>
      <vt:variant>
        <vt:lpwstr/>
      </vt:variant>
      <vt:variant>
        <vt:lpwstr>_Toc237170007</vt:lpwstr>
      </vt:variant>
      <vt:variant>
        <vt:i4>1376306</vt:i4>
      </vt:variant>
      <vt:variant>
        <vt:i4>158</vt:i4>
      </vt:variant>
      <vt:variant>
        <vt:i4>0</vt:i4>
      </vt:variant>
      <vt:variant>
        <vt:i4>5</vt:i4>
      </vt:variant>
      <vt:variant>
        <vt:lpwstr/>
      </vt:variant>
      <vt:variant>
        <vt:lpwstr>_Toc237170006</vt:lpwstr>
      </vt:variant>
      <vt:variant>
        <vt:i4>1376306</vt:i4>
      </vt:variant>
      <vt:variant>
        <vt:i4>152</vt:i4>
      </vt:variant>
      <vt:variant>
        <vt:i4>0</vt:i4>
      </vt:variant>
      <vt:variant>
        <vt:i4>5</vt:i4>
      </vt:variant>
      <vt:variant>
        <vt:lpwstr/>
      </vt:variant>
      <vt:variant>
        <vt:lpwstr>_Toc237170005</vt:lpwstr>
      </vt:variant>
      <vt:variant>
        <vt:i4>1376306</vt:i4>
      </vt:variant>
      <vt:variant>
        <vt:i4>146</vt:i4>
      </vt:variant>
      <vt:variant>
        <vt:i4>0</vt:i4>
      </vt:variant>
      <vt:variant>
        <vt:i4>5</vt:i4>
      </vt:variant>
      <vt:variant>
        <vt:lpwstr/>
      </vt:variant>
      <vt:variant>
        <vt:lpwstr>_Toc237170004</vt:lpwstr>
      </vt:variant>
      <vt:variant>
        <vt:i4>1376306</vt:i4>
      </vt:variant>
      <vt:variant>
        <vt:i4>140</vt:i4>
      </vt:variant>
      <vt:variant>
        <vt:i4>0</vt:i4>
      </vt:variant>
      <vt:variant>
        <vt:i4>5</vt:i4>
      </vt:variant>
      <vt:variant>
        <vt:lpwstr/>
      </vt:variant>
      <vt:variant>
        <vt:lpwstr>_Toc237170003</vt:lpwstr>
      </vt:variant>
      <vt:variant>
        <vt:i4>1376306</vt:i4>
      </vt:variant>
      <vt:variant>
        <vt:i4>134</vt:i4>
      </vt:variant>
      <vt:variant>
        <vt:i4>0</vt:i4>
      </vt:variant>
      <vt:variant>
        <vt:i4>5</vt:i4>
      </vt:variant>
      <vt:variant>
        <vt:lpwstr/>
      </vt:variant>
      <vt:variant>
        <vt:lpwstr>_Toc237170002</vt:lpwstr>
      </vt:variant>
      <vt:variant>
        <vt:i4>1376306</vt:i4>
      </vt:variant>
      <vt:variant>
        <vt:i4>128</vt:i4>
      </vt:variant>
      <vt:variant>
        <vt:i4>0</vt:i4>
      </vt:variant>
      <vt:variant>
        <vt:i4>5</vt:i4>
      </vt:variant>
      <vt:variant>
        <vt:lpwstr/>
      </vt:variant>
      <vt:variant>
        <vt:lpwstr>_Toc237170001</vt:lpwstr>
      </vt:variant>
      <vt:variant>
        <vt:i4>1376306</vt:i4>
      </vt:variant>
      <vt:variant>
        <vt:i4>122</vt:i4>
      </vt:variant>
      <vt:variant>
        <vt:i4>0</vt:i4>
      </vt:variant>
      <vt:variant>
        <vt:i4>5</vt:i4>
      </vt:variant>
      <vt:variant>
        <vt:lpwstr/>
      </vt:variant>
      <vt:variant>
        <vt:lpwstr>_Toc237170000</vt:lpwstr>
      </vt:variant>
      <vt:variant>
        <vt:i4>1376314</vt:i4>
      </vt:variant>
      <vt:variant>
        <vt:i4>116</vt:i4>
      </vt:variant>
      <vt:variant>
        <vt:i4>0</vt:i4>
      </vt:variant>
      <vt:variant>
        <vt:i4>5</vt:i4>
      </vt:variant>
      <vt:variant>
        <vt:lpwstr/>
      </vt:variant>
      <vt:variant>
        <vt:lpwstr>_Toc237169999</vt:lpwstr>
      </vt:variant>
      <vt:variant>
        <vt:i4>1376314</vt:i4>
      </vt:variant>
      <vt:variant>
        <vt:i4>110</vt:i4>
      </vt:variant>
      <vt:variant>
        <vt:i4>0</vt:i4>
      </vt:variant>
      <vt:variant>
        <vt:i4>5</vt:i4>
      </vt:variant>
      <vt:variant>
        <vt:lpwstr/>
      </vt:variant>
      <vt:variant>
        <vt:lpwstr>_Toc237169998</vt:lpwstr>
      </vt:variant>
      <vt:variant>
        <vt:i4>1376314</vt:i4>
      </vt:variant>
      <vt:variant>
        <vt:i4>104</vt:i4>
      </vt:variant>
      <vt:variant>
        <vt:i4>0</vt:i4>
      </vt:variant>
      <vt:variant>
        <vt:i4>5</vt:i4>
      </vt:variant>
      <vt:variant>
        <vt:lpwstr/>
      </vt:variant>
      <vt:variant>
        <vt:lpwstr>_Toc237169997</vt:lpwstr>
      </vt:variant>
      <vt:variant>
        <vt:i4>1376314</vt:i4>
      </vt:variant>
      <vt:variant>
        <vt:i4>98</vt:i4>
      </vt:variant>
      <vt:variant>
        <vt:i4>0</vt:i4>
      </vt:variant>
      <vt:variant>
        <vt:i4>5</vt:i4>
      </vt:variant>
      <vt:variant>
        <vt:lpwstr/>
      </vt:variant>
      <vt:variant>
        <vt:lpwstr>_Toc237169996</vt:lpwstr>
      </vt:variant>
      <vt:variant>
        <vt:i4>1376314</vt:i4>
      </vt:variant>
      <vt:variant>
        <vt:i4>92</vt:i4>
      </vt:variant>
      <vt:variant>
        <vt:i4>0</vt:i4>
      </vt:variant>
      <vt:variant>
        <vt:i4>5</vt:i4>
      </vt:variant>
      <vt:variant>
        <vt:lpwstr/>
      </vt:variant>
      <vt:variant>
        <vt:lpwstr>_Toc237169995</vt:lpwstr>
      </vt:variant>
      <vt:variant>
        <vt:i4>1376314</vt:i4>
      </vt:variant>
      <vt:variant>
        <vt:i4>86</vt:i4>
      </vt:variant>
      <vt:variant>
        <vt:i4>0</vt:i4>
      </vt:variant>
      <vt:variant>
        <vt:i4>5</vt:i4>
      </vt:variant>
      <vt:variant>
        <vt:lpwstr/>
      </vt:variant>
      <vt:variant>
        <vt:lpwstr>_Toc237169994</vt:lpwstr>
      </vt:variant>
      <vt:variant>
        <vt:i4>1376314</vt:i4>
      </vt:variant>
      <vt:variant>
        <vt:i4>80</vt:i4>
      </vt:variant>
      <vt:variant>
        <vt:i4>0</vt:i4>
      </vt:variant>
      <vt:variant>
        <vt:i4>5</vt:i4>
      </vt:variant>
      <vt:variant>
        <vt:lpwstr/>
      </vt:variant>
      <vt:variant>
        <vt:lpwstr>_Toc237169993</vt:lpwstr>
      </vt:variant>
      <vt:variant>
        <vt:i4>1376314</vt:i4>
      </vt:variant>
      <vt:variant>
        <vt:i4>74</vt:i4>
      </vt:variant>
      <vt:variant>
        <vt:i4>0</vt:i4>
      </vt:variant>
      <vt:variant>
        <vt:i4>5</vt:i4>
      </vt:variant>
      <vt:variant>
        <vt:lpwstr/>
      </vt:variant>
      <vt:variant>
        <vt:lpwstr>_Toc237169992</vt:lpwstr>
      </vt:variant>
      <vt:variant>
        <vt:i4>1376314</vt:i4>
      </vt:variant>
      <vt:variant>
        <vt:i4>68</vt:i4>
      </vt:variant>
      <vt:variant>
        <vt:i4>0</vt:i4>
      </vt:variant>
      <vt:variant>
        <vt:i4>5</vt:i4>
      </vt:variant>
      <vt:variant>
        <vt:lpwstr/>
      </vt:variant>
      <vt:variant>
        <vt:lpwstr>_Toc237169991</vt:lpwstr>
      </vt:variant>
      <vt:variant>
        <vt:i4>1376314</vt:i4>
      </vt:variant>
      <vt:variant>
        <vt:i4>62</vt:i4>
      </vt:variant>
      <vt:variant>
        <vt:i4>0</vt:i4>
      </vt:variant>
      <vt:variant>
        <vt:i4>5</vt:i4>
      </vt:variant>
      <vt:variant>
        <vt:lpwstr/>
      </vt:variant>
      <vt:variant>
        <vt:lpwstr>_Toc237169990</vt:lpwstr>
      </vt:variant>
      <vt:variant>
        <vt:i4>1310778</vt:i4>
      </vt:variant>
      <vt:variant>
        <vt:i4>56</vt:i4>
      </vt:variant>
      <vt:variant>
        <vt:i4>0</vt:i4>
      </vt:variant>
      <vt:variant>
        <vt:i4>5</vt:i4>
      </vt:variant>
      <vt:variant>
        <vt:lpwstr/>
      </vt:variant>
      <vt:variant>
        <vt:lpwstr>_Toc237169989</vt:lpwstr>
      </vt:variant>
      <vt:variant>
        <vt:i4>1310778</vt:i4>
      </vt:variant>
      <vt:variant>
        <vt:i4>50</vt:i4>
      </vt:variant>
      <vt:variant>
        <vt:i4>0</vt:i4>
      </vt:variant>
      <vt:variant>
        <vt:i4>5</vt:i4>
      </vt:variant>
      <vt:variant>
        <vt:lpwstr/>
      </vt:variant>
      <vt:variant>
        <vt:lpwstr>_Toc237169988</vt:lpwstr>
      </vt:variant>
      <vt:variant>
        <vt:i4>1310778</vt:i4>
      </vt:variant>
      <vt:variant>
        <vt:i4>44</vt:i4>
      </vt:variant>
      <vt:variant>
        <vt:i4>0</vt:i4>
      </vt:variant>
      <vt:variant>
        <vt:i4>5</vt:i4>
      </vt:variant>
      <vt:variant>
        <vt:lpwstr/>
      </vt:variant>
      <vt:variant>
        <vt:lpwstr>_Toc237169987</vt:lpwstr>
      </vt:variant>
      <vt:variant>
        <vt:i4>1310778</vt:i4>
      </vt:variant>
      <vt:variant>
        <vt:i4>38</vt:i4>
      </vt:variant>
      <vt:variant>
        <vt:i4>0</vt:i4>
      </vt:variant>
      <vt:variant>
        <vt:i4>5</vt:i4>
      </vt:variant>
      <vt:variant>
        <vt:lpwstr/>
      </vt:variant>
      <vt:variant>
        <vt:lpwstr>_Toc237169986</vt:lpwstr>
      </vt:variant>
      <vt:variant>
        <vt:i4>1310778</vt:i4>
      </vt:variant>
      <vt:variant>
        <vt:i4>32</vt:i4>
      </vt:variant>
      <vt:variant>
        <vt:i4>0</vt:i4>
      </vt:variant>
      <vt:variant>
        <vt:i4>5</vt:i4>
      </vt:variant>
      <vt:variant>
        <vt:lpwstr/>
      </vt:variant>
      <vt:variant>
        <vt:lpwstr>_Toc237169985</vt:lpwstr>
      </vt:variant>
      <vt:variant>
        <vt:i4>1310778</vt:i4>
      </vt:variant>
      <vt:variant>
        <vt:i4>26</vt:i4>
      </vt:variant>
      <vt:variant>
        <vt:i4>0</vt:i4>
      </vt:variant>
      <vt:variant>
        <vt:i4>5</vt:i4>
      </vt:variant>
      <vt:variant>
        <vt:lpwstr/>
      </vt:variant>
      <vt:variant>
        <vt:lpwstr>_Toc237169984</vt:lpwstr>
      </vt:variant>
      <vt:variant>
        <vt:i4>1310778</vt:i4>
      </vt:variant>
      <vt:variant>
        <vt:i4>20</vt:i4>
      </vt:variant>
      <vt:variant>
        <vt:i4>0</vt:i4>
      </vt:variant>
      <vt:variant>
        <vt:i4>5</vt:i4>
      </vt:variant>
      <vt:variant>
        <vt:lpwstr/>
      </vt:variant>
      <vt:variant>
        <vt:lpwstr>_Toc237169983</vt:lpwstr>
      </vt:variant>
      <vt:variant>
        <vt:i4>1310778</vt:i4>
      </vt:variant>
      <vt:variant>
        <vt:i4>14</vt:i4>
      </vt:variant>
      <vt:variant>
        <vt:i4>0</vt:i4>
      </vt:variant>
      <vt:variant>
        <vt:i4>5</vt:i4>
      </vt:variant>
      <vt:variant>
        <vt:lpwstr/>
      </vt:variant>
      <vt:variant>
        <vt:lpwstr>_Toc237169982</vt:lpwstr>
      </vt:variant>
      <vt:variant>
        <vt:i4>1310778</vt:i4>
      </vt:variant>
      <vt:variant>
        <vt:i4>8</vt:i4>
      </vt:variant>
      <vt:variant>
        <vt:i4>0</vt:i4>
      </vt:variant>
      <vt:variant>
        <vt:i4>5</vt:i4>
      </vt:variant>
      <vt:variant>
        <vt:lpwstr/>
      </vt:variant>
      <vt:variant>
        <vt:lpwstr>_Toc237169981</vt:lpwstr>
      </vt:variant>
      <vt:variant>
        <vt:i4>1310778</vt:i4>
      </vt:variant>
      <vt:variant>
        <vt:i4>2</vt:i4>
      </vt:variant>
      <vt:variant>
        <vt:i4>0</vt:i4>
      </vt:variant>
      <vt:variant>
        <vt:i4>5</vt:i4>
      </vt:variant>
      <vt:variant>
        <vt:lpwstr/>
      </vt:variant>
      <vt:variant>
        <vt:lpwstr>_Toc237169980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Management Plan</dc:subject>
  <dc:creator>Elain Le</dc:creator>
  <cp:keywords/>
  <cp:lastModifiedBy>Samriddhi Ranjan</cp:lastModifiedBy>
  <cp:revision>123</cp:revision>
  <cp:lastPrinted>2012-11-28T23:23:00Z</cp:lastPrinted>
  <dcterms:created xsi:type="dcterms:W3CDTF">2019-06-26T23:26:00Z</dcterms:created>
  <dcterms:modified xsi:type="dcterms:W3CDTF">2024-03-13T11:16:00Z</dcterms:modified>
  <cp:category>Work Instructions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sgavigan@georgeclinical.com</vt:lpwstr>
  </property>
  <property fmtid="{D5CDD505-2E9C-101B-9397-08002B2CF9AE}" pid="3" name="display_urn:schemas-microsoft-com:office:office#Author">
    <vt:lpwstr>lbrnabic@georgeclinical.com</vt:lpwstr>
  </property>
  <property fmtid="{D5CDD505-2E9C-101B-9397-08002B2CF9AE}" pid="4" name="Order">
    <vt:r8>1100</vt:r8>
  </property>
  <property fmtid="{D5CDD505-2E9C-101B-9397-08002B2CF9AE}" pid="5" name="DocumentType">
    <vt:lpwstr>17;#Associated Document|b985bd44-3aeb-4711-8d19-6914dfc5169f</vt:lpwstr>
  </property>
  <property fmtid="{D5CDD505-2E9C-101B-9397-08002B2CF9AE}" pid="6" name="DocumentStatus">
    <vt:lpwstr>2;#Effective|93da097e-2894-43e2-9609-def5444f39f4</vt:lpwstr>
  </property>
  <property fmtid="{D5CDD505-2E9C-101B-9397-08002B2CF9AE}" pid="7" name="TGISOP">
    <vt:lpwstr>449;#DM-SOP-01 Data Management Plan|e1ae912d-fa00-4ea5-82ce-ca7a9590d2d8</vt:lpwstr>
  </property>
  <property fmtid="{D5CDD505-2E9C-101B-9397-08002B2CF9AE}" pid="8" name="Country">
    <vt:lpwstr>11;#Global|6158915b-436a-44dd-bffa-dee9ed4d63e2</vt:lpwstr>
  </property>
  <property fmtid="{D5CDD505-2E9C-101B-9397-08002B2CF9AE}" pid="9" name="display_urn">
    <vt:lpwstr>Louise Brnabic</vt:lpwstr>
  </property>
  <property fmtid="{D5CDD505-2E9C-101B-9397-08002B2CF9AE}" pid="10" name="xd_Signature">
    <vt:lpwstr/>
  </property>
  <property fmtid="{D5CDD505-2E9C-101B-9397-08002B2CF9AE}" pid="11" name="TemplateUrl">
    <vt:lpwstr/>
  </property>
  <property fmtid="{D5CDD505-2E9C-101B-9397-08002B2CF9AE}" pid="12" name="xd_ProgID">
    <vt:lpwstr/>
  </property>
  <property fmtid="{D5CDD505-2E9C-101B-9397-08002B2CF9AE}" pid="13" name="SharedWithUsers">
    <vt:lpwstr/>
  </property>
  <property fmtid="{D5CDD505-2E9C-101B-9397-08002B2CF9AE}" pid="14" name="GC SOP">
    <vt:lpwstr/>
  </property>
  <property fmtid="{D5CDD505-2E9C-101B-9397-08002B2CF9AE}" pid="15" name="_dlc_DocId">
    <vt:lpwstr>YDYF3XEKSQWV-1426900174-113</vt:lpwstr>
  </property>
  <property fmtid="{D5CDD505-2E9C-101B-9397-08002B2CF9AE}" pid="16" name="_dlc_DocIdItemGuid">
    <vt:lpwstr>72e55493-2f23-4b74-abea-a048d1813c13</vt:lpwstr>
  </property>
  <property fmtid="{D5CDD505-2E9C-101B-9397-08002B2CF9AE}" pid="17" name="_dlc_DocIdUrl">
    <vt:lpwstr>https://sp.georgeclinical.com/SOP/_layouts/15/DocIdRedir.aspx?ID=YDYF3XEKSQWV-1426900174-113, YDYF3XEKSQWV-1426900174-113</vt:lpwstr>
  </property>
  <property fmtid="{D5CDD505-2E9C-101B-9397-08002B2CF9AE}" pid="18" name="ContentTypeId">
    <vt:lpwstr>0x010100160291A17ABCB24DB9289374D2DC0DF3</vt:lpwstr>
  </property>
  <property fmtid="{D5CDD505-2E9C-101B-9397-08002B2CF9AE}" pid="19" name="TGI Category">
    <vt:lpwstr>448;#DM- Data Management|930460b2-80ea-43db-b1aa-2fdae4ca893f</vt:lpwstr>
  </property>
  <property fmtid="{D5CDD505-2E9C-101B-9397-08002B2CF9AE}" pid="20" name="_SourceUrl">
    <vt:lpwstr/>
  </property>
  <property fmtid="{D5CDD505-2E9C-101B-9397-08002B2CF9AE}" pid="21" name="_SharedFileIndex">
    <vt:lpwstr/>
  </property>
</Properties>
</file>