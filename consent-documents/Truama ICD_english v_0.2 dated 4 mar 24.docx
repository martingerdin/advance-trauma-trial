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5EB8" w14:textId="335806C6" w:rsidR="0042446B" w:rsidRPr="00367F1D" w:rsidDel="00D166E8" w:rsidRDefault="0042446B" w:rsidP="0042446B">
      <w:pPr>
        <w:jc w:val="center"/>
        <w:rPr>
          <w:del w:id="0" w:author="Abhinav Bassi" w:date="2024-02-29T10:39:00Z"/>
          <w:rFonts w:ascii="Times New Roman" w:hAnsi="Times New Roman" w:cs="Times New Roman"/>
          <w:b/>
          <w:sz w:val="20"/>
          <w:szCs w:val="20"/>
          <w:rPrChange w:id="1" w:author="Abhinav Bassi" w:date="2024-02-29T14:13:00Z">
            <w:rPr>
              <w:del w:id="2" w:author="Abhinav Bassi" w:date="2024-02-29T10:39:00Z"/>
              <w:rFonts w:ascii="Times New Roman" w:hAnsi="Times New Roman" w:cs="Times New Roman"/>
              <w:b/>
            </w:rPr>
          </w:rPrChange>
        </w:rPr>
      </w:pPr>
      <w:r w:rsidRPr="00367F1D">
        <w:rPr>
          <w:rFonts w:ascii="Times New Roman" w:hAnsi="Times New Roman" w:cs="Times New Roman"/>
          <w:b/>
          <w:sz w:val="20"/>
          <w:szCs w:val="20"/>
          <w:rPrChange w:id="3" w:author="Abhinav Bassi" w:date="2024-02-29T14:13:00Z">
            <w:rPr>
              <w:rFonts w:ascii="Times New Roman" w:hAnsi="Times New Roman" w:cs="Times New Roman"/>
              <w:b/>
            </w:rPr>
          </w:rPrChange>
        </w:rPr>
        <w:t xml:space="preserve">PARTICIPANT INFORMATION SHEET </w:t>
      </w:r>
      <w:ins w:id="4" w:author="Abhinav Bassi" w:date="2024-02-29T10:39:00Z">
        <w:r w:rsidR="00D166E8" w:rsidRPr="00367F1D">
          <w:rPr>
            <w:rFonts w:ascii="Times New Roman" w:hAnsi="Times New Roman" w:cs="Times New Roman"/>
            <w:b/>
            <w:sz w:val="20"/>
            <w:szCs w:val="20"/>
            <w:rPrChange w:id="5" w:author="Abhinav Bassi" w:date="2024-02-29T14:13:00Z">
              <w:rPr>
                <w:rFonts w:ascii="Times New Roman" w:hAnsi="Times New Roman" w:cs="Times New Roman"/>
                <w:b/>
              </w:rPr>
            </w:rPrChange>
          </w:rPr>
          <w:t xml:space="preserve">&amp; </w:t>
        </w:r>
      </w:ins>
    </w:p>
    <w:p w14:paraId="3F3A7BE8" w14:textId="7131C84A" w:rsidR="0042446B" w:rsidRPr="00367F1D" w:rsidDel="00D166E8" w:rsidRDefault="0042446B" w:rsidP="0042446B">
      <w:pPr>
        <w:jc w:val="center"/>
        <w:rPr>
          <w:del w:id="6" w:author="Abhinav Bassi" w:date="2024-02-29T10:40:00Z"/>
          <w:rFonts w:ascii="Times New Roman" w:hAnsi="Times New Roman" w:cs="Times New Roman"/>
          <w:b/>
          <w:sz w:val="20"/>
          <w:szCs w:val="20"/>
          <w:rPrChange w:id="7" w:author="Abhinav Bassi" w:date="2024-02-29T14:13:00Z">
            <w:rPr>
              <w:del w:id="8" w:author="Abhinav Bassi" w:date="2024-02-29T10:40:00Z"/>
              <w:rFonts w:ascii="Times New Roman" w:hAnsi="Times New Roman" w:cs="Times New Roman"/>
              <w:b/>
            </w:rPr>
          </w:rPrChange>
        </w:rPr>
      </w:pPr>
      <w:del w:id="9" w:author="Abhinav Bassi" w:date="2024-02-29T10:39:00Z">
        <w:r w:rsidRPr="00367F1D" w:rsidDel="00D166E8">
          <w:rPr>
            <w:rFonts w:ascii="Times New Roman" w:hAnsi="Times New Roman" w:cs="Times New Roman"/>
            <w:b/>
            <w:sz w:val="20"/>
            <w:szCs w:val="20"/>
            <w:rPrChange w:id="10" w:author="Abhinav Bassi" w:date="2024-02-29T14:13:00Z">
              <w:rPr>
                <w:rFonts w:ascii="Times New Roman" w:hAnsi="Times New Roman" w:cs="Times New Roman"/>
                <w:b/>
              </w:rPr>
            </w:rPrChange>
          </w:rPr>
          <w:delText>AND</w:delText>
        </w:r>
      </w:del>
    </w:p>
    <w:p w14:paraId="41B03C90" w14:textId="77777777" w:rsidR="0042446B" w:rsidRPr="00367F1D" w:rsidRDefault="0042446B" w:rsidP="0042446B">
      <w:pPr>
        <w:jc w:val="center"/>
        <w:rPr>
          <w:rFonts w:ascii="Times New Roman" w:hAnsi="Times New Roman" w:cs="Times New Roman"/>
          <w:b/>
          <w:sz w:val="20"/>
          <w:szCs w:val="20"/>
          <w:rPrChange w:id="11" w:author="Abhinav Bassi" w:date="2024-02-29T14:13:00Z">
            <w:rPr>
              <w:rFonts w:ascii="Times New Roman" w:hAnsi="Times New Roman" w:cs="Times New Roman"/>
              <w:b/>
            </w:rPr>
          </w:rPrChange>
        </w:rPr>
      </w:pPr>
      <w:r w:rsidRPr="00367F1D">
        <w:rPr>
          <w:rFonts w:ascii="Times New Roman" w:hAnsi="Times New Roman" w:cs="Times New Roman"/>
          <w:b/>
          <w:sz w:val="20"/>
          <w:szCs w:val="20"/>
          <w:rPrChange w:id="12" w:author="Abhinav Bassi" w:date="2024-02-29T14:13:00Z">
            <w:rPr>
              <w:rFonts w:ascii="Times New Roman" w:hAnsi="Times New Roman" w:cs="Times New Roman"/>
              <w:b/>
            </w:rPr>
          </w:rPrChange>
        </w:rPr>
        <w:t>INFORMED CONSENT FORM</w:t>
      </w:r>
    </w:p>
    <w:p w14:paraId="4FA12450" w14:textId="7D759DF0" w:rsidR="004362EB" w:rsidRPr="00367F1D" w:rsidDel="00E57841" w:rsidRDefault="004362EB" w:rsidP="0042446B">
      <w:pPr>
        <w:jc w:val="center"/>
        <w:rPr>
          <w:del w:id="13" w:author="Abhinav Bassi" w:date="2024-02-29T14:17:00Z"/>
          <w:rFonts w:ascii="Times New Roman" w:hAnsi="Times New Roman" w:cs="Times New Roman"/>
          <w:b/>
          <w:sz w:val="20"/>
          <w:szCs w:val="20"/>
          <w:rPrChange w:id="14" w:author="Abhinav Bassi" w:date="2024-02-29T14:13:00Z">
            <w:rPr>
              <w:del w:id="15" w:author="Abhinav Bassi" w:date="2024-02-29T14:17:00Z"/>
              <w:rFonts w:ascii="Times New Roman" w:hAnsi="Times New Roman" w:cs="Times New Roman"/>
              <w:b/>
            </w:rPr>
          </w:rPrChange>
        </w:rPr>
      </w:pPr>
    </w:p>
    <w:p w14:paraId="0860B74F" w14:textId="1E80A99C" w:rsidR="00D166E8" w:rsidRPr="00367F1D" w:rsidRDefault="00D166E8" w:rsidP="00D166E8">
      <w:pPr>
        <w:jc w:val="center"/>
        <w:rPr>
          <w:rFonts w:ascii="Times New Roman" w:hAnsi="Times New Roman" w:cs="Times New Roman"/>
          <w:b/>
          <w:bCs/>
          <w:sz w:val="20"/>
          <w:szCs w:val="20"/>
          <w:rPrChange w:id="16" w:author="Abhinav Bassi" w:date="2024-02-29T14:13:00Z">
            <w:rPr>
              <w:rFonts w:ascii="Times New Roman" w:hAnsi="Times New Roman" w:cs="Times New Roman"/>
              <w:b/>
              <w:bCs/>
            </w:rPr>
          </w:rPrChange>
        </w:rPr>
      </w:pPr>
      <w:ins w:id="17" w:author="Samriddhi Ranjan" w:date="2024-01-22T12:50:00Z">
        <w:r w:rsidRPr="00367F1D">
          <w:rPr>
            <w:rFonts w:ascii="Times New Roman" w:hAnsi="Times New Roman" w:cs="Times New Roman"/>
            <w:b/>
            <w:bCs/>
            <w:sz w:val="20"/>
            <w:szCs w:val="20"/>
            <w:rPrChange w:id="18" w:author="Abhinav Bassi" w:date="2024-02-29T14:13:00Z">
              <w:rPr>
                <w:b/>
                <w:bCs/>
                <w:szCs w:val="24"/>
              </w:rPr>
            </w:rPrChange>
          </w:rPr>
          <w:t>Effects of Advanced Trauma Life Support® Training Compared to Standard Care on Adult Trauma Patient Outcomes: A Cluster Randomised Trial</w:t>
        </w:r>
      </w:ins>
    </w:p>
    <w:p w14:paraId="2E17F19F" w14:textId="309C55FB" w:rsidR="00D166E8" w:rsidRPr="00367F1D" w:rsidDel="00E57841" w:rsidRDefault="00D166E8" w:rsidP="00D166E8">
      <w:pPr>
        <w:rPr>
          <w:del w:id="19" w:author="Abhinav Bassi" w:date="2024-02-29T14:17:00Z"/>
          <w:rFonts w:ascii="Times New Roman" w:hAnsi="Times New Roman" w:cs="Times New Roman"/>
          <w:sz w:val="20"/>
          <w:szCs w:val="20"/>
          <w:rPrChange w:id="20" w:author="Abhinav Bassi" w:date="2024-02-29T14:13:00Z">
            <w:rPr>
              <w:del w:id="21" w:author="Abhinav Bassi" w:date="2024-02-29T14:17:00Z"/>
              <w:rFonts w:ascii="Times New Roman" w:hAnsi="Times New Roman" w:cs="Times New Roman"/>
            </w:rPr>
          </w:rPrChange>
        </w:rPr>
      </w:pPr>
    </w:p>
    <w:p w14:paraId="266068AA" w14:textId="5384F0D5" w:rsidR="004362EB" w:rsidRPr="00367F1D" w:rsidRDefault="00D166E8">
      <w:pPr>
        <w:rPr>
          <w:rFonts w:ascii="Times New Roman" w:hAnsi="Times New Roman" w:cs="Times New Roman"/>
          <w:b/>
          <w:bCs/>
          <w:sz w:val="20"/>
          <w:szCs w:val="20"/>
          <w:rPrChange w:id="22" w:author="Abhinav Bassi" w:date="2024-02-29T14:13:00Z">
            <w:rPr>
              <w:rFonts w:ascii="Times New Roman" w:hAnsi="Times New Roman" w:cs="Times New Roman"/>
              <w:b/>
              <w:bCs/>
            </w:rPr>
          </w:rPrChange>
        </w:rPr>
        <w:pPrChange w:id="23" w:author="Abhinav Bassi" w:date="2024-02-29T10:41:00Z">
          <w:pPr>
            <w:ind w:left="5040"/>
          </w:pPr>
        </w:pPrChange>
      </w:pPr>
      <w:ins w:id="24" w:author="Abhinav Bassi" w:date="2024-02-29T10:40:00Z">
        <w:r w:rsidRPr="00367F1D">
          <w:rPr>
            <w:rFonts w:ascii="Times New Roman" w:hAnsi="Times New Roman" w:cs="Times New Roman"/>
            <w:b/>
            <w:bCs/>
            <w:sz w:val="20"/>
            <w:szCs w:val="20"/>
            <w:rPrChange w:id="25" w:author="Abhinav Bassi" w:date="2024-02-29T14:13:00Z">
              <w:rPr>
                <w:rFonts w:ascii="Times New Roman" w:hAnsi="Times New Roman" w:cs="Times New Roman"/>
                <w:b/>
                <w:bCs/>
              </w:rPr>
            </w:rPrChange>
          </w:rPr>
          <w:t>Participant ID</w:t>
        </w:r>
      </w:ins>
      <w:ins w:id="26" w:author="Abhinav Bassi" w:date="2024-02-29T10:41:00Z">
        <w:r w:rsidRPr="00367F1D">
          <w:rPr>
            <w:rFonts w:ascii="Times New Roman" w:hAnsi="Times New Roman" w:cs="Times New Roman"/>
            <w:b/>
            <w:bCs/>
            <w:sz w:val="20"/>
            <w:szCs w:val="20"/>
            <w:rPrChange w:id="27" w:author="Abhinav Bassi" w:date="2024-02-29T14:13:00Z">
              <w:rPr>
                <w:rFonts w:ascii="Times New Roman" w:hAnsi="Times New Roman" w:cs="Times New Roman"/>
                <w:b/>
                <w:bCs/>
              </w:rPr>
            </w:rPrChange>
          </w:rPr>
          <w:t xml:space="preserve"> ____________________________</w:t>
        </w:r>
      </w:ins>
    </w:p>
    <w:tbl>
      <w:tblPr>
        <w:tblStyle w:val="TableGrid"/>
        <w:tblW w:w="0" w:type="auto"/>
        <w:tblInd w:w="5040" w:type="dxa"/>
        <w:tblLook w:val="04A0" w:firstRow="1" w:lastRow="0" w:firstColumn="1" w:lastColumn="0" w:noHBand="0" w:noVBand="1"/>
      </w:tblPr>
      <w:tblGrid>
        <w:gridCol w:w="1192"/>
        <w:gridCol w:w="556"/>
        <w:gridCol w:w="557"/>
        <w:gridCol w:w="557"/>
        <w:gridCol w:w="557"/>
        <w:gridCol w:w="557"/>
      </w:tblGrid>
      <w:tr w:rsidR="004362EB" w:rsidRPr="00367F1D" w:rsidDel="00D166E8" w14:paraId="441E12BA" w14:textId="62A63985" w:rsidTr="004362EB">
        <w:trPr>
          <w:del w:id="28" w:author="Abhinav Bassi" w:date="2024-02-29T10:40:00Z"/>
        </w:trPr>
        <w:tc>
          <w:tcPr>
            <w:tcW w:w="1502" w:type="dxa"/>
          </w:tcPr>
          <w:p w14:paraId="2B87D9B9" w14:textId="019324A2" w:rsidR="004362EB" w:rsidRPr="00367F1D" w:rsidDel="00D166E8" w:rsidRDefault="004362EB" w:rsidP="004362EB">
            <w:pPr>
              <w:rPr>
                <w:del w:id="29" w:author="Abhinav Bassi" w:date="2024-02-29T10:40:00Z"/>
                <w:rFonts w:ascii="Times New Roman" w:hAnsi="Times New Roman" w:cs="Times New Roman"/>
                <w:sz w:val="20"/>
                <w:szCs w:val="20"/>
                <w:rPrChange w:id="30" w:author="Abhinav Bassi" w:date="2024-02-29T14:13:00Z">
                  <w:rPr>
                    <w:del w:id="31" w:author="Abhinav Bassi" w:date="2024-02-29T10:40:00Z"/>
                    <w:rFonts w:ascii="Times New Roman" w:hAnsi="Times New Roman" w:cs="Times New Roman"/>
                  </w:rPr>
                </w:rPrChange>
              </w:rPr>
            </w:pPr>
            <w:ins w:id="32" w:author="Samriddhi Ranjan" w:date="2024-01-22T14:32:00Z">
              <w:del w:id="33" w:author="Abhinav Bassi" w:date="2024-02-29T10:40:00Z">
                <w:r w:rsidRPr="00367F1D" w:rsidDel="00D166E8">
                  <w:rPr>
                    <w:rFonts w:ascii="Times New Roman" w:hAnsi="Times New Roman" w:cs="Times New Roman"/>
                    <w:sz w:val="20"/>
                    <w:szCs w:val="20"/>
                    <w:rPrChange w:id="34" w:author="Abhinav Bassi" w:date="2024-02-29T14:13:00Z">
                      <w:rPr>
                        <w:rFonts w:ascii="Times New Roman" w:hAnsi="Times New Roman" w:cs="Times New Roman"/>
                      </w:rPr>
                    </w:rPrChange>
                  </w:rPr>
                  <w:delText>Participant ID</w:delText>
                </w:r>
              </w:del>
            </w:ins>
          </w:p>
        </w:tc>
        <w:tc>
          <w:tcPr>
            <w:tcW w:w="1502" w:type="dxa"/>
          </w:tcPr>
          <w:p w14:paraId="15B85E02" w14:textId="04F1184C" w:rsidR="004362EB" w:rsidRPr="00367F1D" w:rsidDel="00D166E8" w:rsidRDefault="004362EB" w:rsidP="004362EB">
            <w:pPr>
              <w:rPr>
                <w:del w:id="35" w:author="Abhinav Bassi" w:date="2024-02-29T10:40:00Z"/>
                <w:rFonts w:ascii="Times New Roman" w:hAnsi="Times New Roman" w:cs="Times New Roman"/>
                <w:sz w:val="20"/>
                <w:szCs w:val="20"/>
                <w:rPrChange w:id="36" w:author="Abhinav Bassi" w:date="2024-02-29T14:13:00Z">
                  <w:rPr>
                    <w:del w:id="37" w:author="Abhinav Bassi" w:date="2024-02-29T10:40:00Z"/>
                    <w:rFonts w:ascii="Times New Roman" w:hAnsi="Times New Roman" w:cs="Times New Roman"/>
                  </w:rPr>
                </w:rPrChange>
              </w:rPr>
            </w:pPr>
          </w:p>
        </w:tc>
        <w:tc>
          <w:tcPr>
            <w:tcW w:w="1503" w:type="dxa"/>
          </w:tcPr>
          <w:p w14:paraId="5CFB375C" w14:textId="303DCCFD" w:rsidR="004362EB" w:rsidRPr="00367F1D" w:rsidDel="00D166E8" w:rsidRDefault="004362EB" w:rsidP="004362EB">
            <w:pPr>
              <w:rPr>
                <w:del w:id="38" w:author="Abhinav Bassi" w:date="2024-02-29T10:40:00Z"/>
                <w:rFonts w:ascii="Times New Roman" w:hAnsi="Times New Roman" w:cs="Times New Roman"/>
                <w:sz w:val="20"/>
                <w:szCs w:val="20"/>
                <w:rPrChange w:id="39" w:author="Abhinav Bassi" w:date="2024-02-29T14:13:00Z">
                  <w:rPr>
                    <w:del w:id="40" w:author="Abhinav Bassi" w:date="2024-02-29T10:40:00Z"/>
                    <w:rFonts w:ascii="Times New Roman" w:hAnsi="Times New Roman" w:cs="Times New Roman"/>
                  </w:rPr>
                </w:rPrChange>
              </w:rPr>
            </w:pPr>
          </w:p>
        </w:tc>
        <w:tc>
          <w:tcPr>
            <w:tcW w:w="1503" w:type="dxa"/>
          </w:tcPr>
          <w:p w14:paraId="2C87ACF3" w14:textId="4DEDDFC8" w:rsidR="004362EB" w:rsidRPr="00367F1D" w:rsidDel="00D166E8" w:rsidRDefault="004362EB" w:rsidP="004362EB">
            <w:pPr>
              <w:rPr>
                <w:del w:id="41" w:author="Abhinav Bassi" w:date="2024-02-29T10:40:00Z"/>
                <w:rFonts w:ascii="Times New Roman" w:hAnsi="Times New Roman" w:cs="Times New Roman"/>
                <w:sz w:val="20"/>
                <w:szCs w:val="20"/>
                <w:rPrChange w:id="42" w:author="Abhinav Bassi" w:date="2024-02-29T14:13:00Z">
                  <w:rPr>
                    <w:del w:id="43" w:author="Abhinav Bassi" w:date="2024-02-29T10:40:00Z"/>
                    <w:rFonts w:ascii="Times New Roman" w:hAnsi="Times New Roman" w:cs="Times New Roman"/>
                  </w:rPr>
                </w:rPrChange>
              </w:rPr>
            </w:pPr>
          </w:p>
        </w:tc>
        <w:tc>
          <w:tcPr>
            <w:tcW w:w="1503" w:type="dxa"/>
          </w:tcPr>
          <w:p w14:paraId="6C02A8A9" w14:textId="39AEDC5A" w:rsidR="004362EB" w:rsidRPr="00367F1D" w:rsidDel="00D166E8" w:rsidRDefault="004362EB" w:rsidP="004362EB">
            <w:pPr>
              <w:rPr>
                <w:del w:id="44" w:author="Abhinav Bassi" w:date="2024-02-29T10:40:00Z"/>
                <w:rFonts w:ascii="Times New Roman" w:hAnsi="Times New Roman" w:cs="Times New Roman"/>
                <w:sz w:val="20"/>
                <w:szCs w:val="20"/>
                <w:rPrChange w:id="45" w:author="Abhinav Bassi" w:date="2024-02-29T14:13:00Z">
                  <w:rPr>
                    <w:del w:id="46" w:author="Abhinav Bassi" w:date="2024-02-29T10:40:00Z"/>
                    <w:rFonts w:ascii="Times New Roman" w:hAnsi="Times New Roman" w:cs="Times New Roman"/>
                  </w:rPr>
                </w:rPrChange>
              </w:rPr>
            </w:pPr>
          </w:p>
        </w:tc>
        <w:tc>
          <w:tcPr>
            <w:tcW w:w="1503" w:type="dxa"/>
          </w:tcPr>
          <w:p w14:paraId="3D0D590D" w14:textId="04483F04" w:rsidR="004362EB" w:rsidRPr="00367F1D" w:rsidDel="00D166E8" w:rsidRDefault="004362EB" w:rsidP="004362EB">
            <w:pPr>
              <w:rPr>
                <w:del w:id="47" w:author="Abhinav Bassi" w:date="2024-02-29T10:40:00Z"/>
                <w:rFonts w:ascii="Times New Roman" w:hAnsi="Times New Roman" w:cs="Times New Roman"/>
                <w:sz w:val="20"/>
                <w:szCs w:val="20"/>
                <w:rPrChange w:id="48" w:author="Abhinav Bassi" w:date="2024-02-29T14:13:00Z">
                  <w:rPr>
                    <w:del w:id="49" w:author="Abhinav Bassi" w:date="2024-02-29T10:40:00Z"/>
                    <w:rFonts w:ascii="Times New Roman" w:hAnsi="Times New Roman" w:cs="Times New Roman"/>
                  </w:rPr>
                </w:rPrChange>
              </w:rPr>
            </w:pPr>
          </w:p>
        </w:tc>
      </w:tr>
    </w:tbl>
    <w:p w14:paraId="19DE7C5D" w14:textId="17BF269C" w:rsidR="00D166E8" w:rsidRPr="00E57841" w:rsidRDefault="00D166E8" w:rsidP="00D166E8">
      <w:pPr>
        <w:jc w:val="both"/>
        <w:rPr>
          <w:ins w:id="50" w:author="Abhinav Bassi" w:date="2024-02-29T10:41:00Z"/>
          <w:rFonts w:ascii="Times New Roman" w:hAnsi="Times New Roman" w:cs="Times New Roman"/>
          <w:b/>
          <w:bCs/>
          <w:color w:val="000000"/>
          <w:sz w:val="20"/>
          <w:szCs w:val="20"/>
          <w:rPrChange w:id="51" w:author="Abhinav Bassi" w:date="2024-02-29T14:19:00Z">
            <w:rPr>
              <w:ins w:id="52" w:author="Abhinav Bassi" w:date="2024-02-29T10:41:00Z"/>
              <w:rFonts w:ascii="Calibri" w:hAnsi="Calibri"/>
              <w:color w:val="000000"/>
              <w:sz w:val="24"/>
            </w:rPr>
          </w:rPrChange>
        </w:rPr>
      </w:pPr>
      <w:ins w:id="53" w:author="Abhinav Bassi" w:date="2024-02-29T10:41:00Z">
        <w:r w:rsidRPr="00367F1D">
          <w:rPr>
            <w:rFonts w:ascii="Times New Roman" w:hAnsi="Times New Roman" w:cs="Times New Roman"/>
            <w:color w:val="000000"/>
            <w:sz w:val="20"/>
            <w:szCs w:val="20"/>
            <w:rPrChange w:id="54" w:author="Abhinav Bassi" w:date="2024-02-29T14:13:00Z">
              <w:rPr>
                <w:rFonts w:ascii="Calibri" w:hAnsi="Calibri"/>
                <w:color w:val="000000"/>
                <w:sz w:val="24"/>
              </w:rPr>
            </w:rPrChange>
          </w:rPr>
          <w:t xml:space="preserve">You are being invited to take part in a research trial. Before deciding whether to take part, you need to understand why this research is being done and what it involves. Please take time to read the following information carefully </w:t>
        </w:r>
        <w:r w:rsidRPr="00E57841">
          <w:rPr>
            <w:rFonts w:ascii="Times New Roman" w:hAnsi="Times New Roman" w:cs="Times New Roman"/>
            <w:color w:val="000000"/>
            <w:sz w:val="20"/>
            <w:szCs w:val="20"/>
            <w:rPrChange w:id="55" w:author="Abhinav Bassi" w:date="2024-02-29T14:19:00Z">
              <w:rPr>
                <w:rFonts w:ascii="Calibri" w:hAnsi="Calibri"/>
                <w:color w:val="000000"/>
                <w:sz w:val="24"/>
              </w:rPr>
            </w:rPrChange>
          </w:rPr>
          <w:t xml:space="preserve">and talk to others about the trial if you wish. Please ask us if anything is not clear or if you would like more information. </w:t>
        </w:r>
      </w:ins>
      <w:r w:rsidR="004E2617" w:rsidRPr="00E57841">
        <w:rPr>
          <w:rFonts w:ascii="Times New Roman" w:hAnsi="Times New Roman" w:cs="Times New Roman"/>
          <w:color w:val="000000"/>
          <w:sz w:val="20"/>
          <w:szCs w:val="20"/>
          <w:rPrChange w:id="56" w:author="Abhinav Bassi" w:date="2024-02-29T14:19:00Z">
            <w:rPr>
              <w:rFonts w:ascii="Calibri" w:hAnsi="Calibri"/>
              <w:color w:val="000000"/>
              <w:sz w:val="24"/>
            </w:rPr>
          </w:rPrChange>
        </w:rPr>
        <w:t xml:space="preserve">Please take time to decide </w:t>
      </w:r>
      <w:del w:id="57" w:author="Abhinav Bassi" w:date="2024-02-29T14:33:00Z">
        <w:r w:rsidR="004E2617" w:rsidRPr="00E57841" w:rsidDel="00E8007B">
          <w:rPr>
            <w:rFonts w:ascii="Times New Roman" w:hAnsi="Times New Roman" w:cs="Times New Roman"/>
            <w:color w:val="000000"/>
            <w:sz w:val="20"/>
            <w:szCs w:val="20"/>
            <w:rPrChange w:id="58" w:author="Abhinav Bassi" w:date="2024-02-29T14:19:00Z">
              <w:rPr>
                <w:rFonts w:ascii="Calibri" w:hAnsi="Calibri"/>
                <w:color w:val="000000"/>
                <w:sz w:val="24"/>
              </w:rPr>
            </w:rPrChange>
          </w:rPr>
          <w:delText>whether or not</w:delText>
        </w:r>
      </w:del>
      <w:ins w:id="59" w:author="Abhinav Bassi" w:date="2024-02-29T14:33:00Z">
        <w:r w:rsidR="00E8007B" w:rsidRPr="00E8007B">
          <w:rPr>
            <w:rFonts w:ascii="Times New Roman" w:hAnsi="Times New Roman" w:cs="Times New Roman"/>
            <w:color w:val="000000"/>
            <w:sz w:val="20"/>
            <w:szCs w:val="20"/>
          </w:rPr>
          <w:t>whether</w:t>
        </w:r>
      </w:ins>
      <w:r w:rsidR="004E2617" w:rsidRPr="00E57841">
        <w:rPr>
          <w:rFonts w:ascii="Times New Roman" w:hAnsi="Times New Roman" w:cs="Times New Roman"/>
          <w:color w:val="000000"/>
          <w:sz w:val="20"/>
          <w:szCs w:val="20"/>
          <w:rPrChange w:id="60" w:author="Abhinav Bassi" w:date="2024-02-29T14:19:00Z">
            <w:rPr>
              <w:rFonts w:ascii="Calibri" w:hAnsi="Calibri"/>
              <w:color w:val="000000"/>
              <w:sz w:val="24"/>
            </w:rPr>
          </w:rPrChange>
        </w:rPr>
        <w:t xml:space="preserve"> you wish to take part.</w:t>
      </w:r>
    </w:p>
    <w:p w14:paraId="75E7C42E" w14:textId="49D6E2D3" w:rsidR="00D166E8" w:rsidRPr="00E57841" w:rsidDel="00E57841" w:rsidRDefault="00E57841">
      <w:pPr>
        <w:jc w:val="center"/>
        <w:rPr>
          <w:del w:id="61" w:author="Abhinav Bassi" w:date="2024-02-29T14:18:00Z"/>
          <w:rFonts w:ascii="Times New Roman" w:hAnsi="Times New Roman" w:cs="Times New Roman"/>
          <w:b/>
          <w:bCs/>
          <w:sz w:val="20"/>
          <w:szCs w:val="20"/>
          <w:u w:val="single"/>
          <w:rPrChange w:id="62" w:author="Abhinav Bassi" w:date="2024-02-29T14:19:00Z">
            <w:rPr>
              <w:del w:id="63" w:author="Abhinav Bassi" w:date="2024-02-29T14:18:00Z"/>
              <w:rFonts w:ascii="Times New Roman" w:hAnsi="Times New Roman" w:cs="Times New Roman"/>
              <w:sz w:val="20"/>
              <w:szCs w:val="20"/>
            </w:rPr>
          </w:rPrChange>
        </w:rPr>
        <w:pPrChange w:id="64" w:author="Abhinav Bassi" w:date="2024-02-29T14:18:00Z">
          <w:pPr/>
        </w:pPrChange>
      </w:pPr>
      <w:ins w:id="65" w:author="Abhinav Bassi" w:date="2024-02-29T14:18:00Z">
        <w:r w:rsidRPr="00E57841">
          <w:rPr>
            <w:rFonts w:ascii="Times New Roman" w:hAnsi="Times New Roman" w:cs="Times New Roman"/>
            <w:b/>
            <w:bCs/>
            <w:sz w:val="20"/>
            <w:szCs w:val="20"/>
            <w:u w:val="single"/>
            <w:rPrChange w:id="66" w:author="Abhinav Bassi" w:date="2024-02-29T14:19:00Z">
              <w:rPr>
                <w:rFonts w:ascii="Times New Roman" w:hAnsi="Times New Roman" w:cs="Times New Roman"/>
                <w:sz w:val="20"/>
                <w:szCs w:val="20"/>
              </w:rPr>
            </w:rPrChange>
          </w:rPr>
          <w:t>Purpose of the trial and what will happen</w:t>
        </w:r>
      </w:ins>
    </w:p>
    <w:p w14:paraId="29BB4DF6" w14:textId="77777777" w:rsidR="00E57841" w:rsidRPr="00E57841" w:rsidRDefault="00E57841">
      <w:pPr>
        <w:jc w:val="center"/>
        <w:rPr>
          <w:ins w:id="67" w:author="Abhinav Bassi" w:date="2024-02-29T14:18:00Z"/>
          <w:rFonts w:ascii="Times New Roman" w:hAnsi="Times New Roman" w:cs="Times New Roman"/>
          <w:sz w:val="20"/>
          <w:szCs w:val="20"/>
        </w:rPr>
        <w:pPrChange w:id="68" w:author="Abhinav Bassi" w:date="2024-02-29T14:18:00Z">
          <w:pPr>
            <w:ind w:left="5040"/>
          </w:pPr>
        </w:pPrChange>
      </w:pPr>
    </w:p>
    <w:p w14:paraId="1A2EE3DF" w14:textId="51F127F8" w:rsidR="00E57841" w:rsidRPr="00E8007B" w:rsidRDefault="00E57841">
      <w:pPr>
        <w:pStyle w:val="ListParagraph"/>
        <w:numPr>
          <w:ilvl w:val="0"/>
          <w:numId w:val="5"/>
        </w:numPr>
        <w:spacing w:after="0" w:line="240" w:lineRule="auto"/>
        <w:jc w:val="both"/>
        <w:rPr>
          <w:ins w:id="69" w:author="Abhinav Bassi" w:date="2024-02-29T14:19:00Z"/>
          <w:rFonts w:ascii="Times New Roman" w:hAnsi="Times New Roman"/>
          <w:szCs w:val="20"/>
          <w:rPrChange w:id="70" w:author="Abhinav Bassi" w:date="2024-02-29T14:32:00Z">
            <w:rPr>
              <w:ins w:id="71" w:author="Abhinav Bassi" w:date="2024-02-29T14:19:00Z"/>
              <w:rFonts w:ascii="Calibri" w:hAnsi="Calibri"/>
              <w:sz w:val="24"/>
            </w:rPr>
          </w:rPrChange>
        </w:rPr>
        <w:pPrChange w:id="72" w:author="Abhinav Bassi" w:date="2024-02-29T14:32:00Z">
          <w:pPr>
            <w:numPr>
              <w:numId w:val="6"/>
            </w:numPr>
            <w:tabs>
              <w:tab w:val="num" w:pos="360"/>
              <w:tab w:val="num" w:pos="720"/>
            </w:tabs>
            <w:ind w:left="720" w:hanging="720"/>
          </w:pPr>
        </w:pPrChange>
      </w:pPr>
      <w:ins w:id="73" w:author="Abhinav Bassi" w:date="2024-02-29T14:19:00Z">
        <w:r w:rsidRPr="00E8007B">
          <w:rPr>
            <w:rFonts w:ascii="Times New Roman" w:hAnsi="Times New Roman"/>
            <w:b/>
            <w:szCs w:val="20"/>
            <w:rPrChange w:id="74" w:author="Abhinav Bassi" w:date="2024-02-29T14:32:00Z">
              <w:rPr>
                <w:rFonts w:ascii="Calibri" w:hAnsi="Calibri"/>
                <w:b/>
                <w:sz w:val="24"/>
              </w:rPr>
            </w:rPrChange>
          </w:rPr>
          <w:t>What is the purpose of the trial?</w:t>
        </w:r>
      </w:ins>
    </w:p>
    <w:p w14:paraId="7C797C9A" w14:textId="6ACD59BC" w:rsidR="00F3593F" w:rsidRPr="00E57841" w:rsidDel="00E57841" w:rsidRDefault="00F3593F" w:rsidP="006B17EE">
      <w:pPr>
        <w:jc w:val="both"/>
        <w:rPr>
          <w:ins w:id="75" w:author="Samriddhi Ranjan" w:date="2024-01-22T12:49:00Z"/>
          <w:del w:id="76" w:author="Abhinav Bassi" w:date="2024-02-29T14:18:00Z"/>
          <w:rFonts w:ascii="Times New Roman" w:hAnsi="Times New Roman" w:cs="Times New Roman"/>
          <w:color w:val="000000"/>
          <w:sz w:val="20"/>
          <w:szCs w:val="20"/>
          <w:rPrChange w:id="77" w:author="Abhinav Bassi" w:date="2024-02-29T14:19:00Z">
            <w:rPr>
              <w:ins w:id="78" w:author="Samriddhi Ranjan" w:date="2024-01-22T12:49:00Z"/>
              <w:del w:id="79" w:author="Abhinav Bassi" w:date="2024-02-29T14:18:00Z"/>
              <w:rFonts w:ascii="Times New Roman" w:hAnsi="Times New Roman" w:cs="Times New Roman"/>
              <w:i/>
            </w:rPr>
          </w:rPrChange>
        </w:rPr>
        <w:pPrChange w:id="80" w:author="Abhinav Bassi" w:date="2024-03-04T16:09:00Z">
          <w:pPr/>
        </w:pPrChange>
      </w:pPr>
      <w:ins w:id="81" w:author="Samriddhi Ranjan" w:date="2024-01-22T12:49:00Z">
        <w:del w:id="82" w:author="Abhinav Bassi" w:date="2024-02-29T14:18:00Z">
          <w:r w:rsidRPr="00E57841" w:rsidDel="00E57841">
            <w:rPr>
              <w:rFonts w:ascii="Times New Roman" w:hAnsi="Times New Roman" w:cs="Times New Roman"/>
              <w:color w:val="000000"/>
              <w:sz w:val="20"/>
              <w:szCs w:val="20"/>
              <w:rPrChange w:id="83" w:author="Abhinav Bassi" w:date="2024-02-29T14:19:00Z">
                <w:rPr>
                  <w:rFonts w:ascii="Times New Roman" w:hAnsi="Times New Roman" w:cs="Times New Roman"/>
                  <w:i/>
                </w:rPr>
              </w:rPrChange>
            </w:rPr>
            <w:delText>This document is Informed Consent Document (ICD) which has two parts. Part 1 is Participant Information Sheet to provide information about this study and Part 2 is Informed Consent Form (ICF) to document the voluntary participation.</w:delText>
          </w:r>
        </w:del>
      </w:ins>
    </w:p>
    <w:p w14:paraId="4310CD24" w14:textId="62F87A01" w:rsidR="00F3593F" w:rsidRPr="00E57841" w:rsidDel="00E57841" w:rsidRDefault="00F3593F" w:rsidP="006B17EE">
      <w:pPr>
        <w:jc w:val="both"/>
        <w:rPr>
          <w:ins w:id="84" w:author="Samriddhi Ranjan" w:date="2024-01-22T13:05:00Z"/>
          <w:del w:id="85" w:author="Abhinav Bassi" w:date="2024-02-29T14:18:00Z"/>
          <w:rFonts w:ascii="Times New Roman" w:hAnsi="Times New Roman" w:cs="Times New Roman"/>
          <w:color w:val="000000"/>
          <w:sz w:val="20"/>
          <w:szCs w:val="20"/>
          <w:rPrChange w:id="86" w:author="Abhinav Bassi" w:date="2024-02-29T14:19:00Z">
            <w:rPr>
              <w:ins w:id="87" w:author="Samriddhi Ranjan" w:date="2024-01-22T13:05:00Z"/>
              <w:del w:id="88" w:author="Abhinav Bassi" w:date="2024-02-29T14:18:00Z"/>
              <w:rFonts w:ascii="Times New Roman" w:hAnsi="Times New Roman" w:cs="Times New Roman"/>
              <w:iCs/>
            </w:rPr>
          </w:rPrChange>
        </w:rPr>
        <w:pPrChange w:id="89" w:author="Abhinav Bassi" w:date="2024-03-04T16:09:00Z">
          <w:pPr/>
        </w:pPrChange>
      </w:pPr>
    </w:p>
    <w:p w14:paraId="1AB537E8" w14:textId="016BBE95" w:rsidR="00896EFA" w:rsidRPr="00E57841" w:rsidDel="00E57841" w:rsidRDefault="00896EFA" w:rsidP="006B17EE">
      <w:pPr>
        <w:jc w:val="both"/>
        <w:rPr>
          <w:ins w:id="90" w:author="Samriddhi Ranjan" w:date="2024-01-22T13:05:00Z"/>
          <w:del w:id="91" w:author="Abhinav Bassi" w:date="2024-02-29T14:19:00Z"/>
          <w:rFonts w:ascii="Times New Roman" w:hAnsi="Times New Roman" w:cs="Times New Roman"/>
          <w:color w:val="000000"/>
          <w:sz w:val="20"/>
          <w:szCs w:val="20"/>
          <w:rPrChange w:id="92" w:author="Abhinav Bassi" w:date="2024-02-29T14:19:00Z">
            <w:rPr>
              <w:ins w:id="93" w:author="Samriddhi Ranjan" w:date="2024-01-22T13:05:00Z"/>
              <w:del w:id="94" w:author="Abhinav Bassi" w:date="2024-02-29T14:19:00Z"/>
              <w:rFonts w:ascii="Times New Roman" w:eastAsia="Times New Roman" w:hAnsi="Times New Roman" w:cs="Times New Roman"/>
              <w:b/>
            </w:rPr>
          </w:rPrChange>
        </w:rPr>
        <w:pPrChange w:id="95" w:author="Abhinav Bassi" w:date="2024-03-04T16:09:00Z">
          <w:pPr/>
        </w:pPrChange>
      </w:pPr>
      <w:ins w:id="96" w:author="Samriddhi Ranjan" w:date="2024-01-22T13:05:00Z">
        <w:del w:id="97" w:author="Abhinav Bassi" w:date="2024-02-29T14:19:00Z">
          <w:r w:rsidRPr="00E57841" w:rsidDel="00E57841">
            <w:rPr>
              <w:rFonts w:ascii="Times New Roman" w:hAnsi="Times New Roman" w:cs="Times New Roman"/>
              <w:color w:val="000000"/>
              <w:sz w:val="20"/>
              <w:szCs w:val="20"/>
              <w:rPrChange w:id="98" w:author="Abhinav Bassi" w:date="2024-02-29T14:19:00Z">
                <w:rPr>
                  <w:rFonts w:ascii="Times New Roman" w:hAnsi="Times New Roman" w:cs="Times New Roman"/>
                  <w:b/>
                </w:rPr>
              </w:rPrChange>
            </w:rPr>
            <w:delText>Introduction</w:delText>
          </w:r>
        </w:del>
      </w:ins>
    </w:p>
    <w:p w14:paraId="4A62A9F1" w14:textId="171BAA16" w:rsidR="00896EFA" w:rsidRPr="00E57841" w:rsidDel="00E57841" w:rsidRDefault="00896EFA" w:rsidP="006B17EE">
      <w:pPr>
        <w:jc w:val="both"/>
        <w:rPr>
          <w:ins w:id="99" w:author="Samriddhi Ranjan" w:date="2024-01-22T13:05:00Z"/>
          <w:del w:id="100" w:author="Abhinav Bassi" w:date="2024-02-29T14:19:00Z"/>
          <w:rFonts w:ascii="Times New Roman" w:hAnsi="Times New Roman" w:cs="Times New Roman"/>
          <w:color w:val="000000"/>
          <w:sz w:val="20"/>
          <w:szCs w:val="20"/>
          <w:rPrChange w:id="101" w:author="Abhinav Bassi" w:date="2024-02-29T14:19:00Z">
            <w:rPr>
              <w:ins w:id="102" w:author="Samriddhi Ranjan" w:date="2024-01-22T13:05:00Z"/>
              <w:del w:id="103" w:author="Abhinav Bassi" w:date="2024-02-29T14:19:00Z"/>
              <w:rFonts w:ascii="Times New Roman" w:hAnsi="Times New Roman" w:cs="Times New Roman"/>
              <w:iCs/>
            </w:rPr>
          </w:rPrChange>
        </w:rPr>
        <w:pPrChange w:id="104" w:author="Abhinav Bassi" w:date="2024-03-04T16:09:00Z">
          <w:pPr/>
        </w:pPrChange>
      </w:pPr>
      <w:ins w:id="105" w:author="Samriddhi Ranjan" w:date="2024-01-22T13:05:00Z">
        <w:del w:id="106" w:author="Abhinav Bassi" w:date="2024-02-29T14:19:00Z">
          <w:r w:rsidRPr="00E57841" w:rsidDel="00E57841">
            <w:rPr>
              <w:rFonts w:ascii="Times New Roman" w:hAnsi="Times New Roman" w:cs="Times New Roman"/>
              <w:color w:val="000000"/>
              <w:sz w:val="20"/>
              <w:szCs w:val="20"/>
              <w:rPrChange w:id="107" w:author="Abhinav Bassi" w:date="2024-02-29T14:19:00Z">
                <w:rPr>
                  <w:rFonts w:ascii="Times New Roman" w:hAnsi="Times New Roman" w:cs="Times New Roman"/>
                  <w:iCs/>
                </w:rPr>
              </w:rPrChange>
            </w:rPr>
            <w:delText>Dear Sir/ Madam,</w:delText>
          </w:r>
        </w:del>
      </w:ins>
    </w:p>
    <w:p w14:paraId="701586A2" w14:textId="3F0B4236" w:rsidR="0068094A" w:rsidRPr="00E57841" w:rsidDel="00E57841" w:rsidRDefault="0068094A" w:rsidP="006B17EE">
      <w:pPr>
        <w:spacing w:after="0"/>
        <w:jc w:val="both"/>
        <w:rPr>
          <w:del w:id="108" w:author="Abhinav Bassi" w:date="2024-02-29T14:19:00Z"/>
          <w:rFonts w:ascii="Times New Roman" w:hAnsi="Times New Roman" w:cs="Times New Roman"/>
          <w:color w:val="000000"/>
          <w:sz w:val="20"/>
          <w:szCs w:val="20"/>
          <w:rPrChange w:id="109" w:author="Abhinav Bassi" w:date="2024-02-29T14:19:00Z">
            <w:rPr>
              <w:del w:id="110" w:author="Abhinav Bassi" w:date="2024-02-29T14:19:00Z"/>
              <w:rFonts w:ascii="Times New Roman" w:hAnsi="Times New Roman" w:cs="Times New Roman"/>
            </w:rPr>
          </w:rPrChange>
        </w:rPr>
        <w:pPrChange w:id="111" w:author="Abhinav Bassi" w:date="2024-03-04T16:09:00Z">
          <w:pPr>
            <w:spacing w:after="0"/>
          </w:pPr>
        </w:pPrChange>
      </w:pPr>
      <w:del w:id="112" w:author="Abhinav Bassi" w:date="2024-02-29T14:19:00Z">
        <w:r w:rsidRPr="00E57841" w:rsidDel="00E57841">
          <w:rPr>
            <w:rFonts w:ascii="Times New Roman" w:hAnsi="Times New Roman" w:cs="Times New Roman"/>
            <w:color w:val="000000"/>
            <w:sz w:val="20"/>
            <w:szCs w:val="20"/>
            <w:rPrChange w:id="113" w:author="Abhinav Bassi" w:date="2024-02-29T14:19:00Z">
              <w:rPr>
                <w:rFonts w:ascii="Times New Roman" w:hAnsi="Times New Roman" w:cs="Times New Roman"/>
              </w:rPr>
            </w:rPrChange>
          </w:rPr>
          <w:delText>You are being invited to participate in a research study. Before you take part in this research study,</w:delText>
        </w:r>
      </w:del>
    </w:p>
    <w:p w14:paraId="4CC40333" w14:textId="068C4B0C" w:rsidR="0068094A" w:rsidRPr="00E57841" w:rsidDel="00E57841" w:rsidRDefault="0068094A" w:rsidP="006B17EE">
      <w:pPr>
        <w:spacing w:after="0"/>
        <w:jc w:val="both"/>
        <w:rPr>
          <w:del w:id="114" w:author="Abhinav Bassi" w:date="2024-02-29T14:19:00Z"/>
          <w:rFonts w:ascii="Times New Roman" w:hAnsi="Times New Roman" w:cs="Times New Roman"/>
          <w:color w:val="000000"/>
          <w:sz w:val="20"/>
          <w:szCs w:val="20"/>
          <w:rPrChange w:id="115" w:author="Abhinav Bassi" w:date="2024-02-29T14:19:00Z">
            <w:rPr>
              <w:del w:id="116" w:author="Abhinav Bassi" w:date="2024-02-29T14:19:00Z"/>
              <w:rFonts w:ascii="Times New Roman" w:hAnsi="Times New Roman" w:cs="Times New Roman"/>
            </w:rPr>
          </w:rPrChange>
        </w:rPr>
        <w:pPrChange w:id="117" w:author="Abhinav Bassi" w:date="2024-03-04T16:09:00Z">
          <w:pPr>
            <w:spacing w:after="0"/>
          </w:pPr>
        </w:pPrChange>
      </w:pPr>
      <w:del w:id="118" w:author="Abhinav Bassi" w:date="2024-02-29T14:19:00Z">
        <w:r w:rsidRPr="00E57841" w:rsidDel="00E57841">
          <w:rPr>
            <w:rFonts w:ascii="Times New Roman" w:hAnsi="Times New Roman" w:cs="Times New Roman"/>
            <w:color w:val="000000"/>
            <w:sz w:val="20"/>
            <w:szCs w:val="20"/>
            <w:rPrChange w:id="119" w:author="Abhinav Bassi" w:date="2024-02-29T14:19:00Z">
              <w:rPr>
                <w:rFonts w:ascii="Times New Roman" w:hAnsi="Times New Roman" w:cs="Times New Roman"/>
              </w:rPr>
            </w:rPrChange>
          </w:rPr>
          <w:delText>the study must be explained to you and you must be given the chance to ask questions</w:delText>
        </w:r>
      </w:del>
      <w:ins w:id="120" w:author="Samriddhi Ranjan" w:date="2024-01-22T13:30:00Z">
        <w:del w:id="121" w:author="Abhinav Bassi" w:date="2024-02-29T14:19:00Z">
          <w:r w:rsidR="00DB54EA" w:rsidRPr="00E57841" w:rsidDel="00E57841">
            <w:rPr>
              <w:rFonts w:ascii="Times New Roman" w:hAnsi="Times New Roman" w:cs="Times New Roman"/>
              <w:color w:val="000000"/>
              <w:sz w:val="20"/>
              <w:szCs w:val="20"/>
              <w:rPrChange w:id="122" w:author="Abhinav Bassi" w:date="2024-02-29T14:19:00Z">
                <w:rPr>
                  <w:rFonts w:ascii="Times New Roman" w:hAnsi="Times New Roman" w:cs="Times New Roman"/>
                </w:rPr>
              </w:rPrChange>
            </w:rPr>
            <w:delText xml:space="preserve"> if anything is not clear to you</w:delText>
          </w:r>
        </w:del>
      </w:ins>
      <w:del w:id="123" w:author="Abhinav Bassi" w:date="2024-02-29T14:19:00Z">
        <w:r w:rsidRPr="00E57841" w:rsidDel="00E57841">
          <w:rPr>
            <w:rFonts w:ascii="Times New Roman" w:hAnsi="Times New Roman" w:cs="Times New Roman"/>
            <w:color w:val="000000"/>
            <w:sz w:val="20"/>
            <w:szCs w:val="20"/>
            <w:rPrChange w:id="124" w:author="Abhinav Bassi" w:date="2024-02-29T14:19:00Z">
              <w:rPr>
                <w:rFonts w:ascii="Times New Roman" w:hAnsi="Times New Roman" w:cs="Times New Roman"/>
              </w:rPr>
            </w:rPrChange>
          </w:rPr>
          <w:delText>. Please read</w:delText>
        </w:r>
        <w:r w:rsidR="00DB54EA" w:rsidRPr="00E57841" w:rsidDel="00E57841">
          <w:rPr>
            <w:rFonts w:ascii="Times New Roman" w:hAnsi="Times New Roman" w:cs="Times New Roman"/>
            <w:color w:val="000000"/>
            <w:sz w:val="20"/>
            <w:szCs w:val="20"/>
            <w:rPrChange w:id="125" w:author="Abhinav Bassi" w:date="2024-02-29T14:19:00Z">
              <w:rPr>
                <w:rFonts w:ascii="Times New Roman" w:hAnsi="Times New Roman" w:cs="Times New Roman"/>
              </w:rPr>
            </w:rPrChange>
          </w:rPr>
          <w:delText xml:space="preserve"> </w:delText>
        </w:r>
        <w:r w:rsidRPr="00E57841" w:rsidDel="00E57841">
          <w:rPr>
            <w:rFonts w:ascii="Times New Roman" w:hAnsi="Times New Roman" w:cs="Times New Roman"/>
            <w:color w:val="000000"/>
            <w:sz w:val="20"/>
            <w:szCs w:val="20"/>
            <w:rPrChange w:id="126" w:author="Abhinav Bassi" w:date="2024-02-29T14:19:00Z">
              <w:rPr>
                <w:rFonts w:ascii="Times New Roman" w:hAnsi="Times New Roman" w:cs="Times New Roman"/>
              </w:rPr>
            </w:rPrChange>
          </w:rPr>
          <w:delText>carefully the information provided here. If you agree to participate, please sign the informed consent</w:delText>
        </w:r>
        <w:r w:rsidR="00DB54EA" w:rsidRPr="00E57841" w:rsidDel="00E57841">
          <w:rPr>
            <w:rFonts w:ascii="Times New Roman" w:hAnsi="Times New Roman" w:cs="Times New Roman"/>
            <w:color w:val="000000"/>
            <w:sz w:val="20"/>
            <w:szCs w:val="20"/>
            <w:rPrChange w:id="127" w:author="Abhinav Bassi" w:date="2024-02-29T14:19:00Z">
              <w:rPr>
                <w:rFonts w:ascii="Times New Roman" w:hAnsi="Times New Roman" w:cs="Times New Roman"/>
              </w:rPr>
            </w:rPrChange>
          </w:rPr>
          <w:delText xml:space="preserve"> </w:delText>
        </w:r>
        <w:r w:rsidRPr="00E57841" w:rsidDel="00E57841">
          <w:rPr>
            <w:rFonts w:ascii="Times New Roman" w:hAnsi="Times New Roman" w:cs="Times New Roman"/>
            <w:color w:val="000000"/>
            <w:sz w:val="20"/>
            <w:szCs w:val="20"/>
            <w:rPrChange w:id="128" w:author="Abhinav Bassi" w:date="2024-02-29T14:19:00Z">
              <w:rPr>
                <w:rFonts w:ascii="Times New Roman" w:hAnsi="Times New Roman" w:cs="Times New Roman"/>
              </w:rPr>
            </w:rPrChange>
          </w:rPr>
          <w:delText xml:space="preserve">form. You will be given a copy of this document to take home with you. </w:delText>
        </w:r>
      </w:del>
    </w:p>
    <w:p w14:paraId="16BBA7A7" w14:textId="4F27CE6B" w:rsidR="0068094A" w:rsidRPr="00E57841" w:rsidDel="00C322E7" w:rsidRDefault="0068094A" w:rsidP="006B17EE">
      <w:pPr>
        <w:jc w:val="both"/>
        <w:rPr>
          <w:del w:id="129" w:author="Samriddhi Ranjan" w:date="2024-01-22T13:17:00Z"/>
          <w:rFonts w:ascii="Times New Roman" w:hAnsi="Times New Roman" w:cs="Times New Roman"/>
          <w:color w:val="000000"/>
          <w:sz w:val="20"/>
          <w:szCs w:val="20"/>
          <w:rPrChange w:id="130" w:author="Abhinav Bassi" w:date="2024-02-29T14:19:00Z">
            <w:rPr>
              <w:del w:id="131" w:author="Samriddhi Ranjan" w:date="2024-01-22T13:17:00Z"/>
              <w:rFonts w:ascii="Times New Roman" w:hAnsi="Times New Roman" w:cs="Times New Roman"/>
            </w:rPr>
          </w:rPrChange>
        </w:rPr>
        <w:pPrChange w:id="132" w:author="Abhinav Bassi" w:date="2024-03-04T16:09:00Z">
          <w:pPr/>
        </w:pPrChange>
      </w:pPr>
      <w:del w:id="133" w:author="Abhinav Bassi" w:date="2024-02-29T14:19:00Z">
        <w:r w:rsidRPr="00E57841" w:rsidDel="00E57841">
          <w:rPr>
            <w:rFonts w:ascii="Times New Roman" w:hAnsi="Times New Roman" w:cs="Times New Roman"/>
            <w:color w:val="000000"/>
            <w:sz w:val="20"/>
            <w:szCs w:val="20"/>
            <w:rPrChange w:id="134" w:author="Abhinav Bassi" w:date="2024-02-29T14:19:00Z">
              <w:rPr>
                <w:rFonts w:ascii="Times New Roman" w:hAnsi="Times New Roman" w:cs="Times New Roman"/>
              </w:rPr>
            </w:rPrChange>
          </w:rPr>
          <w:delText xml:space="preserve"> </w:delText>
        </w:r>
      </w:del>
    </w:p>
    <w:p w14:paraId="381B6944" w14:textId="40EB9A81" w:rsidR="0068094A" w:rsidRPr="00E57841" w:rsidDel="00DB54EA" w:rsidRDefault="0068094A" w:rsidP="006B17EE">
      <w:pPr>
        <w:jc w:val="both"/>
        <w:rPr>
          <w:del w:id="135" w:author="Samriddhi Ranjan" w:date="2024-01-22T13:28:00Z"/>
          <w:rFonts w:ascii="Times New Roman" w:hAnsi="Times New Roman" w:cs="Times New Roman"/>
          <w:color w:val="000000"/>
          <w:sz w:val="20"/>
          <w:szCs w:val="20"/>
          <w:rPrChange w:id="136" w:author="Abhinav Bassi" w:date="2024-02-29T14:19:00Z">
            <w:rPr>
              <w:del w:id="137" w:author="Samriddhi Ranjan" w:date="2024-01-22T13:28:00Z"/>
            </w:rPr>
          </w:rPrChange>
        </w:rPr>
        <w:pPrChange w:id="138" w:author="Abhinav Bassi" w:date="2024-03-04T16:09:00Z">
          <w:pPr/>
        </w:pPrChange>
      </w:pPr>
      <w:del w:id="139" w:author="Samriddhi Ranjan" w:date="2024-01-22T13:28:00Z">
        <w:r w:rsidRPr="00E57841" w:rsidDel="00DB54EA">
          <w:rPr>
            <w:rFonts w:ascii="Times New Roman" w:hAnsi="Times New Roman" w:cs="Times New Roman"/>
            <w:color w:val="000000"/>
            <w:sz w:val="20"/>
            <w:szCs w:val="20"/>
            <w:rPrChange w:id="140" w:author="Abhinav Bassi" w:date="2024-02-29T14:19:00Z">
              <w:rPr/>
            </w:rPrChange>
          </w:rPr>
          <w:delText xml:space="preserve">Title: The Trauma Audit Filters Trial </w:delText>
        </w:r>
      </w:del>
    </w:p>
    <w:p w14:paraId="0EA22701" w14:textId="6B57F0CF" w:rsidR="0068094A" w:rsidRPr="00E57841" w:rsidDel="00E57841" w:rsidRDefault="0068094A" w:rsidP="006B17EE">
      <w:pPr>
        <w:jc w:val="both"/>
        <w:rPr>
          <w:del w:id="141" w:author="Abhinav Bassi" w:date="2024-02-29T14:19:00Z"/>
          <w:rFonts w:ascii="Times New Roman" w:hAnsi="Times New Roman" w:cs="Times New Roman"/>
          <w:color w:val="000000"/>
          <w:sz w:val="20"/>
          <w:szCs w:val="20"/>
          <w:rPrChange w:id="142" w:author="Abhinav Bassi" w:date="2024-02-29T14:19:00Z">
            <w:rPr>
              <w:del w:id="143" w:author="Abhinav Bassi" w:date="2024-02-29T14:19:00Z"/>
              <w:rFonts w:ascii="Times New Roman" w:hAnsi="Times New Roman" w:cs="Times New Roman"/>
            </w:rPr>
          </w:rPrChange>
        </w:rPr>
        <w:pPrChange w:id="144" w:author="Abhinav Bassi" w:date="2024-03-04T16:09:00Z">
          <w:pPr/>
        </w:pPrChange>
      </w:pPr>
      <w:del w:id="145" w:author="Samriddhi Ranjan" w:date="2024-01-22T13:28:00Z">
        <w:r w:rsidRPr="00E57841" w:rsidDel="00DB54EA">
          <w:rPr>
            <w:rFonts w:ascii="Times New Roman" w:hAnsi="Times New Roman" w:cs="Times New Roman"/>
            <w:color w:val="000000"/>
            <w:sz w:val="20"/>
            <w:szCs w:val="20"/>
            <w:rPrChange w:id="146" w:author="Abhinav Bassi" w:date="2024-02-29T14:19:00Z">
              <w:rPr>
                <w:rFonts w:ascii="Times New Roman" w:hAnsi="Times New Roman" w:cs="Times New Roman"/>
              </w:rPr>
            </w:rPrChange>
          </w:rPr>
          <w:delText xml:space="preserve">Principal Investigator(s):  </w:delText>
        </w:r>
      </w:del>
    </w:p>
    <w:p w14:paraId="68CED3AA" w14:textId="0DADE857" w:rsidR="00DB54EA" w:rsidRPr="00E57841" w:rsidDel="00E57841" w:rsidRDefault="00DB54EA" w:rsidP="006B17EE">
      <w:pPr>
        <w:jc w:val="both"/>
        <w:rPr>
          <w:ins w:id="147" w:author="Samriddhi Ranjan" w:date="2024-01-22T13:05:00Z"/>
          <w:del w:id="148" w:author="Abhinav Bassi" w:date="2024-02-29T14:19:00Z"/>
          <w:rFonts w:ascii="Times New Roman" w:hAnsi="Times New Roman" w:cs="Times New Roman"/>
          <w:color w:val="000000"/>
          <w:sz w:val="20"/>
          <w:szCs w:val="20"/>
          <w:rPrChange w:id="149" w:author="Abhinav Bassi" w:date="2024-02-29T14:19:00Z">
            <w:rPr>
              <w:ins w:id="150" w:author="Samriddhi Ranjan" w:date="2024-01-22T13:05:00Z"/>
              <w:del w:id="151" w:author="Abhinav Bassi" w:date="2024-02-29T14:19:00Z"/>
              <w:rFonts w:ascii="Times New Roman" w:hAnsi="Times New Roman" w:cs="Times New Roman"/>
              <w:iCs/>
            </w:rPr>
          </w:rPrChange>
        </w:rPr>
        <w:pPrChange w:id="152" w:author="Abhinav Bassi" w:date="2024-03-04T16:09:00Z">
          <w:pPr/>
        </w:pPrChange>
      </w:pPr>
      <w:ins w:id="153" w:author="Samriddhi Ranjan" w:date="2024-01-22T13:05:00Z">
        <w:del w:id="154" w:author="Abhinav Bassi" w:date="2024-02-29T14:19:00Z">
          <w:r w:rsidRPr="00E57841" w:rsidDel="00E57841">
            <w:rPr>
              <w:rFonts w:ascii="Times New Roman" w:hAnsi="Times New Roman" w:cs="Times New Roman"/>
              <w:color w:val="000000"/>
              <w:sz w:val="20"/>
              <w:szCs w:val="20"/>
              <w:rPrChange w:id="155" w:author="Abhinav Bassi" w:date="2024-02-29T14:19:00Z">
                <w:rPr>
                  <w:rFonts w:ascii="Times New Roman" w:hAnsi="Times New Roman" w:cs="Times New Roman"/>
                  <w:iCs/>
                </w:rPr>
              </w:rPrChange>
            </w:rPr>
            <w:delText>Part I: Patient Information Sheet</w:delText>
          </w:r>
        </w:del>
      </w:ins>
    </w:p>
    <w:p w14:paraId="10120A47" w14:textId="3E39AC8D" w:rsidR="0068094A" w:rsidRPr="00E57841" w:rsidDel="00E57841" w:rsidRDefault="00DB54EA" w:rsidP="006B17EE">
      <w:pPr>
        <w:spacing w:after="0"/>
        <w:jc w:val="both"/>
        <w:rPr>
          <w:del w:id="156" w:author="Abhinav Bassi" w:date="2024-02-29T14:19:00Z"/>
          <w:rFonts w:ascii="Times New Roman" w:hAnsi="Times New Roman" w:cs="Times New Roman"/>
          <w:color w:val="000000"/>
          <w:sz w:val="20"/>
          <w:szCs w:val="20"/>
          <w:rPrChange w:id="157" w:author="Abhinav Bassi" w:date="2024-02-29T14:19:00Z">
            <w:rPr>
              <w:del w:id="158" w:author="Abhinav Bassi" w:date="2024-02-29T14:19:00Z"/>
              <w:rFonts w:ascii="Times New Roman" w:hAnsi="Times New Roman" w:cs="Times New Roman"/>
              <w:b/>
              <w:bCs/>
            </w:rPr>
          </w:rPrChange>
        </w:rPr>
        <w:pPrChange w:id="159" w:author="Abhinav Bassi" w:date="2024-03-04T16:09:00Z">
          <w:pPr>
            <w:spacing w:after="0"/>
          </w:pPr>
        </w:pPrChange>
      </w:pPr>
      <w:del w:id="160" w:author="Abhinav Bassi" w:date="2024-02-29T14:19:00Z">
        <w:r w:rsidRPr="00E57841" w:rsidDel="00E57841">
          <w:rPr>
            <w:rFonts w:ascii="Times New Roman" w:hAnsi="Times New Roman" w:cs="Times New Roman"/>
            <w:color w:val="000000"/>
            <w:sz w:val="20"/>
            <w:szCs w:val="20"/>
            <w:rPrChange w:id="161" w:author="Abhinav Bassi" w:date="2024-02-29T14:19:00Z">
              <w:rPr>
                <w:rFonts w:ascii="Times New Roman" w:hAnsi="Times New Roman" w:cs="Times New Roman"/>
                <w:b/>
                <w:bCs/>
              </w:rPr>
            </w:rPrChange>
          </w:rPr>
          <w:delText>Purpose of the research study</w:delText>
        </w:r>
      </w:del>
    </w:p>
    <w:p w14:paraId="1F2103FC" w14:textId="46F94DA8" w:rsidR="0068094A" w:rsidDel="00E8007B" w:rsidRDefault="0068094A" w:rsidP="006B17EE">
      <w:pPr>
        <w:spacing w:after="0"/>
        <w:jc w:val="both"/>
        <w:rPr>
          <w:del w:id="162" w:author="Abhinav Bassi" w:date="2024-02-29T14:19:00Z"/>
          <w:rFonts w:ascii="Times New Roman" w:hAnsi="Times New Roman" w:cs="Times New Roman"/>
          <w:color w:val="000000"/>
          <w:sz w:val="20"/>
          <w:szCs w:val="20"/>
        </w:rPr>
        <w:pPrChange w:id="163" w:author="Abhinav Bassi" w:date="2024-03-04T16:09:00Z">
          <w:pPr>
            <w:spacing w:after="0"/>
          </w:pPr>
        </w:pPrChange>
      </w:pPr>
      <w:r w:rsidRPr="00E57841">
        <w:rPr>
          <w:rFonts w:ascii="Times New Roman" w:hAnsi="Times New Roman" w:cs="Times New Roman"/>
          <w:color w:val="000000"/>
          <w:sz w:val="20"/>
          <w:szCs w:val="20"/>
          <w:rPrChange w:id="164" w:author="Abhinav Bassi" w:date="2024-02-29T14:19:00Z">
            <w:rPr>
              <w:rFonts w:ascii="Times New Roman" w:hAnsi="Times New Roman" w:cs="Times New Roman"/>
            </w:rPr>
          </w:rPrChange>
        </w:rPr>
        <w:t xml:space="preserve">We are </w:t>
      </w:r>
      <w:ins w:id="165" w:author="Abhinav Bassi" w:date="2024-02-29T14:20:00Z">
        <w:r w:rsidR="00E57841">
          <w:rPr>
            <w:rFonts w:ascii="Times New Roman" w:hAnsi="Times New Roman" w:cs="Times New Roman"/>
            <w:color w:val="000000"/>
            <w:sz w:val="20"/>
            <w:szCs w:val="20"/>
          </w:rPr>
          <w:t>doing a stud</w:t>
        </w:r>
      </w:ins>
      <w:ins w:id="166" w:author="Abhinav Bassi" w:date="2024-02-29T14:25:00Z">
        <w:r w:rsidR="00E8007B">
          <w:rPr>
            <w:rFonts w:ascii="Times New Roman" w:hAnsi="Times New Roman" w:cs="Times New Roman"/>
            <w:color w:val="000000"/>
            <w:sz w:val="20"/>
            <w:szCs w:val="20"/>
          </w:rPr>
          <w:t xml:space="preserve">y at this hospital to see if a special training </w:t>
        </w:r>
      </w:ins>
      <w:ins w:id="167" w:author="Abhinav Bassi" w:date="2024-02-29T14:26:00Z">
        <w:r w:rsidR="00E8007B">
          <w:rPr>
            <w:rFonts w:ascii="Times New Roman" w:hAnsi="Times New Roman" w:cs="Times New Roman"/>
            <w:color w:val="000000"/>
            <w:sz w:val="20"/>
            <w:szCs w:val="20"/>
          </w:rPr>
          <w:t>provided to the doctor</w:t>
        </w:r>
      </w:ins>
      <w:ins w:id="168" w:author="Abhinav Bassi" w:date="2024-02-29T14:42:00Z">
        <w:r w:rsidR="00871A5D">
          <w:rPr>
            <w:rFonts w:ascii="Times New Roman" w:hAnsi="Times New Roman" w:cs="Times New Roman"/>
            <w:color w:val="000000"/>
            <w:sz w:val="20"/>
            <w:szCs w:val="20"/>
          </w:rPr>
          <w:t>(</w:t>
        </w:r>
      </w:ins>
      <w:ins w:id="169" w:author="Abhinav Bassi" w:date="2024-02-29T14:26:00Z">
        <w:r w:rsidR="00E8007B">
          <w:rPr>
            <w:rFonts w:ascii="Times New Roman" w:hAnsi="Times New Roman" w:cs="Times New Roman"/>
            <w:color w:val="000000"/>
            <w:sz w:val="20"/>
            <w:szCs w:val="20"/>
          </w:rPr>
          <w:t>s</w:t>
        </w:r>
      </w:ins>
      <w:ins w:id="170" w:author="Abhinav Bassi" w:date="2024-02-29T14:42:00Z">
        <w:r w:rsidR="00871A5D">
          <w:rPr>
            <w:rFonts w:ascii="Times New Roman" w:hAnsi="Times New Roman" w:cs="Times New Roman"/>
            <w:color w:val="000000"/>
            <w:sz w:val="20"/>
            <w:szCs w:val="20"/>
          </w:rPr>
          <w:t>)</w:t>
        </w:r>
      </w:ins>
      <w:ins w:id="171" w:author="Abhinav Bassi" w:date="2024-02-29T14:26:00Z">
        <w:r w:rsidR="00E8007B">
          <w:rPr>
            <w:rFonts w:ascii="Times New Roman" w:hAnsi="Times New Roman" w:cs="Times New Roman"/>
            <w:color w:val="000000"/>
            <w:sz w:val="20"/>
            <w:szCs w:val="20"/>
          </w:rPr>
          <w:t xml:space="preserve">, namely </w:t>
        </w:r>
        <w:r w:rsidR="00E8007B" w:rsidRPr="00E8007B">
          <w:rPr>
            <w:rFonts w:ascii="Times New Roman" w:hAnsi="Times New Roman" w:cs="Times New Roman"/>
            <w:color w:val="000000"/>
            <w:sz w:val="20"/>
            <w:szCs w:val="20"/>
          </w:rPr>
          <w:t>Advanced Trauma Life Support</w:t>
        </w:r>
      </w:ins>
      <w:ins w:id="172" w:author="Abhinav Bassi" w:date="2024-02-29T14:27:00Z">
        <w:r w:rsidR="00E8007B" w:rsidRPr="00E8007B">
          <w:rPr>
            <w:rFonts w:ascii="Times New Roman" w:hAnsi="Times New Roman" w:cs="Times New Roman"/>
            <w:color w:val="000000"/>
            <w:sz w:val="20"/>
            <w:szCs w:val="20"/>
          </w:rPr>
          <w:t xml:space="preserve"> </w:t>
        </w:r>
        <w:r w:rsidR="00E8007B">
          <w:rPr>
            <w:rFonts w:ascii="Times New Roman" w:hAnsi="Times New Roman" w:cs="Times New Roman"/>
            <w:color w:val="000000"/>
            <w:sz w:val="20"/>
            <w:szCs w:val="20"/>
          </w:rPr>
          <w:t>(A</w:t>
        </w:r>
        <w:r w:rsidR="00E8007B" w:rsidRPr="00E8007B">
          <w:rPr>
            <w:rFonts w:ascii="Times New Roman" w:hAnsi="Times New Roman" w:cs="Times New Roman"/>
            <w:color w:val="000000"/>
            <w:sz w:val="20"/>
            <w:szCs w:val="20"/>
          </w:rPr>
          <w:t>TLS</w:t>
        </w:r>
      </w:ins>
      <w:ins w:id="173" w:author="Abhinav Bassi" w:date="2024-02-29T14:26:00Z">
        <w:r w:rsidR="00E8007B" w:rsidRPr="00E8007B">
          <w:rPr>
            <w:rFonts w:ascii="Times New Roman" w:hAnsi="Times New Roman" w:cs="Times New Roman"/>
            <w:color w:val="000000"/>
            <w:sz w:val="20"/>
            <w:szCs w:val="20"/>
          </w:rPr>
          <w:t>)</w:t>
        </w:r>
        <w:r w:rsidR="00E8007B">
          <w:rPr>
            <w:rFonts w:ascii="Times New Roman" w:hAnsi="Times New Roman" w:cs="Times New Roman"/>
            <w:color w:val="000000"/>
            <w:sz w:val="20"/>
            <w:szCs w:val="20"/>
          </w:rPr>
          <w:t xml:space="preserve">, </w:t>
        </w:r>
      </w:ins>
      <w:ins w:id="174" w:author="Abhinav Bassi" w:date="2024-02-29T14:28:00Z">
        <w:r w:rsidR="00E8007B">
          <w:rPr>
            <w:rFonts w:ascii="Times New Roman" w:hAnsi="Times New Roman" w:cs="Times New Roman"/>
            <w:color w:val="000000"/>
            <w:sz w:val="20"/>
            <w:szCs w:val="20"/>
          </w:rPr>
          <w:t xml:space="preserve">improves the care </w:t>
        </w:r>
      </w:ins>
      <w:ins w:id="175" w:author="Abhinav Bassi" w:date="2024-02-29T14:30:00Z">
        <w:r w:rsidR="00E8007B">
          <w:rPr>
            <w:rFonts w:ascii="Times New Roman" w:hAnsi="Times New Roman" w:cs="Times New Roman"/>
            <w:color w:val="000000"/>
            <w:sz w:val="20"/>
            <w:szCs w:val="20"/>
          </w:rPr>
          <w:t xml:space="preserve">and outcomes in the </w:t>
        </w:r>
      </w:ins>
      <w:ins w:id="176" w:author="Abhinav Bassi" w:date="2024-02-29T14:28:00Z">
        <w:r w:rsidR="00E8007B">
          <w:rPr>
            <w:rFonts w:ascii="Times New Roman" w:hAnsi="Times New Roman" w:cs="Times New Roman"/>
            <w:color w:val="000000"/>
            <w:sz w:val="20"/>
            <w:szCs w:val="20"/>
          </w:rPr>
          <w:t>patients</w:t>
        </w:r>
      </w:ins>
      <w:ins w:id="177" w:author="Abhinav Bassi" w:date="2024-02-29T14:30:00Z">
        <w:r w:rsidR="00E8007B">
          <w:rPr>
            <w:rFonts w:ascii="Times New Roman" w:hAnsi="Times New Roman" w:cs="Times New Roman"/>
            <w:color w:val="000000"/>
            <w:sz w:val="20"/>
            <w:szCs w:val="20"/>
          </w:rPr>
          <w:t xml:space="preserve"> with </w:t>
        </w:r>
      </w:ins>
      <w:ins w:id="178" w:author="Abhinav Bassi" w:date="2024-02-29T14:31:00Z">
        <w:r w:rsidR="00E8007B">
          <w:rPr>
            <w:rFonts w:ascii="Times New Roman" w:hAnsi="Times New Roman" w:cs="Times New Roman"/>
            <w:color w:val="000000"/>
            <w:sz w:val="20"/>
            <w:szCs w:val="20"/>
          </w:rPr>
          <w:t>trauma</w:t>
        </w:r>
      </w:ins>
      <w:ins w:id="179" w:author="Abhinav Bassi" w:date="2024-02-29T14:29:00Z">
        <w:r w:rsidR="00E8007B">
          <w:rPr>
            <w:rFonts w:ascii="Times New Roman" w:hAnsi="Times New Roman" w:cs="Times New Roman"/>
            <w:color w:val="000000"/>
            <w:sz w:val="20"/>
            <w:szCs w:val="20"/>
          </w:rPr>
          <w:t xml:space="preserve">. </w:t>
        </w:r>
      </w:ins>
      <w:del w:id="180" w:author="Abhinav Bassi" w:date="2024-02-29T14:21:00Z">
        <w:r w:rsidRPr="00E57841" w:rsidDel="00E57841">
          <w:rPr>
            <w:rFonts w:ascii="Times New Roman" w:hAnsi="Times New Roman" w:cs="Times New Roman"/>
            <w:color w:val="000000"/>
            <w:sz w:val="20"/>
            <w:szCs w:val="20"/>
            <w:rPrChange w:id="181" w:author="Abhinav Bassi" w:date="2024-02-29T14:19:00Z">
              <w:rPr>
                <w:rFonts w:ascii="Times New Roman" w:hAnsi="Times New Roman" w:cs="Times New Roman"/>
              </w:rPr>
            </w:rPrChange>
          </w:rPr>
          <w:delText xml:space="preserve">currently conducting research in </w:delText>
        </w:r>
      </w:del>
      <w:del w:id="182" w:author="Abhinav Bassi" w:date="2024-02-29T14:31:00Z">
        <w:r w:rsidRPr="00E57841" w:rsidDel="00E8007B">
          <w:rPr>
            <w:rFonts w:ascii="Times New Roman" w:hAnsi="Times New Roman" w:cs="Times New Roman"/>
            <w:color w:val="000000"/>
            <w:sz w:val="20"/>
            <w:szCs w:val="20"/>
            <w:rPrChange w:id="183" w:author="Abhinav Bassi" w:date="2024-02-29T14:19:00Z">
              <w:rPr>
                <w:rFonts w:ascii="Times New Roman" w:hAnsi="Times New Roman" w:cs="Times New Roman"/>
              </w:rPr>
            </w:rPrChange>
          </w:rPr>
          <w:delText>this hospital to study if implementing a structured approach</w:delText>
        </w:r>
      </w:del>
    </w:p>
    <w:p w14:paraId="41BCB945" w14:textId="77777777" w:rsidR="00E8007B" w:rsidRDefault="00E8007B" w:rsidP="006B17EE">
      <w:pPr>
        <w:spacing w:after="0"/>
        <w:jc w:val="both"/>
        <w:rPr>
          <w:ins w:id="184" w:author="Abhinav Bassi" w:date="2024-02-29T14:34:00Z"/>
          <w:rFonts w:ascii="Times New Roman" w:hAnsi="Times New Roman" w:cs="Times New Roman"/>
          <w:color w:val="000000"/>
          <w:sz w:val="20"/>
          <w:szCs w:val="20"/>
        </w:rPr>
        <w:pPrChange w:id="185" w:author="Abhinav Bassi" w:date="2024-03-04T16:09:00Z">
          <w:pPr>
            <w:spacing w:after="0"/>
          </w:pPr>
        </w:pPrChange>
      </w:pPr>
    </w:p>
    <w:p w14:paraId="47FB3D8C" w14:textId="77777777" w:rsidR="00E8007B" w:rsidRDefault="00E8007B" w:rsidP="003C2C7D">
      <w:pPr>
        <w:spacing w:after="0"/>
        <w:rPr>
          <w:ins w:id="186" w:author="Abhinav Bassi" w:date="2024-02-29T14:34:00Z"/>
          <w:rFonts w:ascii="Times New Roman" w:hAnsi="Times New Roman" w:cs="Times New Roman"/>
          <w:color w:val="000000"/>
          <w:sz w:val="20"/>
          <w:szCs w:val="20"/>
        </w:rPr>
      </w:pPr>
    </w:p>
    <w:p w14:paraId="72D92A22" w14:textId="2CC1A5F3" w:rsidR="00E8007B" w:rsidRPr="00AF336D" w:rsidRDefault="00E8007B" w:rsidP="00E8007B">
      <w:pPr>
        <w:pStyle w:val="ListParagraph"/>
        <w:numPr>
          <w:ilvl w:val="0"/>
          <w:numId w:val="5"/>
        </w:numPr>
        <w:spacing w:after="0" w:line="240" w:lineRule="auto"/>
        <w:jc w:val="both"/>
        <w:rPr>
          <w:ins w:id="187" w:author="Abhinav Bassi" w:date="2024-02-29T14:34:00Z"/>
          <w:rFonts w:ascii="Times New Roman" w:hAnsi="Times New Roman"/>
          <w:szCs w:val="20"/>
        </w:rPr>
      </w:pPr>
      <w:ins w:id="188" w:author="Abhinav Bassi" w:date="2024-02-29T14:34:00Z">
        <w:r w:rsidRPr="00AF336D">
          <w:rPr>
            <w:rFonts w:ascii="Times New Roman" w:hAnsi="Times New Roman"/>
            <w:b/>
            <w:szCs w:val="20"/>
          </w:rPr>
          <w:t xml:space="preserve">What is the </w:t>
        </w:r>
        <w:r w:rsidR="00871A5D">
          <w:rPr>
            <w:rFonts w:ascii="Times New Roman" w:hAnsi="Times New Roman"/>
            <w:b/>
            <w:szCs w:val="20"/>
          </w:rPr>
          <w:t>intervention</w:t>
        </w:r>
        <w:r w:rsidRPr="00AF336D">
          <w:rPr>
            <w:rFonts w:ascii="Times New Roman" w:hAnsi="Times New Roman"/>
            <w:b/>
            <w:szCs w:val="20"/>
          </w:rPr>
          <w:t>?</w:t>
        </w:r>
      </w:ins>
    </w:p>
    <w:p w14:paraId="63FC5E4F" w14:textId="20E0FC05" w:rsidR="008B7B6D" w:rsidRDefault="00871A5D" w:rsidP="006B17EE">
      <w:pPr>
        <w:spacing w:after="0"/>
        <w:jc w:val="both"/>
        <w:rPr>
          <w:ins w:id="189" w:author="Abhinav Bassi" w:date="2024-02-29T14:46:00Z"/>
          <w:rFonts w:ascii="Times New Roman" w:hAnsi="Times New Roman" w:cs="Times New Roman"/>
          <w:color w:val="000000"/>
          <w:sz w:val="20"/>
          <w:szCs w:val="20"/>
          <w:lang w:val="en-US"/>
        </w:rPr>
        <w:pPrChange w:id="190" w:author="Abhinav Bassi" w:date="2024-03-04T16:09:00Z">
          <w:pPr>
            <w:spacing w:after="0"/>
          </w:pPr>
        </w:pPrChange>
      </w:pPr>
      <w:ins w:id="191" w:author="Abhinav Bassi" w:date="2024-02-29T14:36:00Z">
        <w:r>
          <w:rPr>
            <w:rFonts w:ascii="Times New Roman" w:hAnsi="Times New Roman" w:cs="Times New Roman"/>
            <w:color w:val="000000"/>
            <w:sz w:val="20"/>
            <w:szCs w:val="20"/>
            <w:lang w:val="en-US"/>
          </w:rPr>
          <w:t>We would not be directly gi</w:t>
        </w:r>
      </w:ins>
      <w:ins w:id="192" w:author="Abhinav Bassi" w:date="2024-02-29T14:37:00Z">
        <w:r>
          <w:rPr>
            <w:rFonts w:ascii="Times New Roman" w:hAnsi="Times New Roman" w:cs="Times New Roman"/>
            <w:color w:val="000000"/>
            <w:sz w:val="20"/>
            <w:szCs w:val="20"/>
            <w:lang w:val="en-US"/>
          </w:rPr>
          <w:t xml:space="preserve">ving any intervention to you, especially as a part of this study. The study intervention </w:t>
        </w:r>
      </w:ins>
      <w:ins w:id="193" w:author="Abhinav Bassi" w:date="2024-02-29T14:41:00Z">
        <w:r>
          <w:rPr>
            <w:rFonts w:ascii="Times New Roman" w:hAnsi="Times New Roman" w:cs="Times New Roman"/>
            <w:color w:val="000000"/>
            <w:sz w:val="20"/>
            <w:szCs w:val="20"/>
            <w:lang w:val="en-US"/>
          </w:rPr>
          <w:t xml:space="preserve">is </w:t>
        </w:r>
      </w:ins>
      <w:ins w:id="194" w:author="Abhinav Bassi" w:date="2024-02-29T14:38:00Z">
        <w:r>
          <w:rPr>
            <w:rFonts w:ascii="Times New Roman" w:hAnsi="Times New Roman" w:cs="Times New Roman"/>
            <w:color w:val="000000"/>
            <w:sz w:val="20"/>
            <w:szCs w:val="20"/>
            <w:lang w:val="en-US"/>
          </w:rPr>
          <w:t>a</w:t>
        </w:r>
      </w:ins>
      <w:ins w:id="195" w:author="Abhinav Bassi" w:date="2024-02-29T14:40:00Z">
        <w:r>
          <w:rPr>
            <w:rFonts w:ascii="Times New Roman" w:hAnsi="Times New Roman" w:cs="Times New Roman"/>
            <w:color w:val="000000"/>
            <w:sz w:val="20"/>
            <w:szCs w:val="20"/>
            <w:lang w:val="en-US"/>
          </w:rPr>
          <w:t xml:space="preserve"> two- and half-day </w:t>
        </w:r>
      </w:ins>
      <w:ins w:id="196" w:author="Abhinav Bassi" w:date="2024-02-29T14:38:00Z">
        <w:r>
          <w:rPr>
            <w:rFonts w:ascii="Times New Roman" w:hAnsi="Times New Roman" w:cs="Times New Roman"/>
            <w:color w:val="000000"/>
            <w:sz w:val="20"/>
            <w:szCs w:val="20"/>
            <w:lang w:val="en-US"/>
          </w:rPr>
          <w:t xml:space="preserve">specialized training </w:t>
        </w:r>
      </w:ins>
      <w:ins w:id="197" w:author="Abhinav Bassi" w:date="2024-02-29T14:37:00Z">
        <w:r>
          <w:rPr>
            <w:rFonts w:ascii="Times New Roman" w:hAnsi="Times New Roman" w:cs="Times New Roman"/>
            <w:color w:val="000000"/>
            <w:sz w:val="20"/>
            <w:szCs w:val="20"/>
            <w:lang w:val="en-US"/>
          </w:rPr>
          <w:t>given to the doctor</w:t>
        </w:r>
      </w:ins>
      <w:ins w:id="198" w:author="Abhinav Bassi" w:date="2024-02-29T14:42:00Z">
        <w:r>
          <w:rPr>
            <w:rFonts w:ascii="Times New Roman" w:hAnsi="Times New Roman" w:cs="Times New Roman"/>
            <w:color w:val="000000"/>
            <w:sz w:val="20"/>
            <w:szCs w:val="20"/>
            <w:lang w:val="en-US"/>
          </w:rPr>
          <w:t>(</w:t>
        </w:r>
      </w:ins>
      <w:ins w:id="199" w:author="Abhinav Bassi" w:date="2024-02-29T14:37:00Z">
        <w:r>
          <w:rPr>
            <w:rFonts w:ascii="Times New Roman" w:hAnsi="Times New Roman" w:cs="Times New Roman"/>
            <w:color w:val="000000"/>
            <w:sz w:val="20"/>
            <w:szCs w:val="20"/>
            <w:lang w:val="en-US"/>
          </w:rPr>
          <w:t>s</w:t>
        </w:r>
      </w:ins>
      <w:ins w:id="200" w:author="Abhinav Bassi" w:date="2024-02-29T14:42:00Z">
        <w:r>
          <w:rPr>
            <w:rFonts w:ascii="Times New Roman" w:hAnsi="Times New Roman" w:cs="Times New Roman"/>
            <w:color w:val="000000"/>
            <w:sz w:val="20"/>
            <w:szCs w:val="20"/>
            <w:lang w:val="en-US"/>
          </w:rPr>
          <w:t>)</w:t>
        </w:r>
      </w:ins>
      <w:ins w:id="201" w:author="Abhinav Bassi" w:date="2024-02-29T14:38:00Z">
        <w:r>
          <w:rPr>
            <w:rFonts w:ascii="Times New Roman" w:hAnsi="Times New Roman" w:cs="Times New Roman"/>
            <w:color w:val="000000"/>
            <w:sz w:val="20"/>
            <w:szCs w:val="20"/>
            <w:lang w:val="en-US"/>
          </w:rPr>
          <w:t xml:space="preserve"> who will be treating</w:t>
        </w:r>
      </w:ins>
      <w:ins w:id="202" w:author="Abhinav Bassi" w:date="2024-02-29T14:40:00Z">
        <w:r>
          <w:rPr>
            <w:rFonts w:ascii="Times New Roman" w:hAnsi="Times New Roman" w:cs="Times New Roman"/>
            <w:color w:val="000000"/>
            <w:sz w:val="20"/>
            <w:szCs w:val="20"/>
            <w:lang w:val="en-US"/>
          </w:rPr>
          <w:t xml:space="preserve"> you</w:t>
        </w:r>
      </w:ins>
      <w:ins w:id="203" w:author="Abhinav Bassi" w:date="2024-02-29T14:38:00Z">
        <w:r>
          <w:rPr>
            <w:rFonts w:ascii="Times New Roman" w:hAnsi="Times New Roman" w:cs="Times New Roman"/>
            <w:color w:val="000000"/>
            <w:sz w:val="20"/>
            <w:szCs w:val="20"/>
            <w:lang w:val="en-US"/>
          </w:rPr>
          <w:t xml:space="preserve">. </w:t>
        </w:r>
      </w:ins>
    </w:p>
    <w:p w14:paraId="1B5B1B2B" w14:textId="77777777" w:rsidR="008B7B6D" w:rsidRDefault="008B7B6D" w:rsidP="003C2C7D">
      <w:pPr>
        <w:spacing w:after="0"/>
        <w:rPr>
          <w:ins w:id="204" w:author="Abhinav Bassi" w:date="2024-02-29T14:46:00Z"/>
          <w:rFonts w:ascii="Times New Roman" w:hAnsi="Times New Roman" w:cs="Times New Roman"/>
          <w:color w:val="000000"/>
          <w:sz w:val="20"/>
          <w:szCs w:val="20"/>
          <w:lang w:val="en-US"/>
        </w:rPr>
      </w:pPr>
    </w:p>
    <w:p w14:paraId="5299817A" w14:textId="73D8D419" w:rsidR="008B7B6D" w:rsidRPr="00AF336D" w:rsidRDefault="008B7B6D" w:rsidP="008B7B6D">
      <w:pPr>
        <w:pStyle w:val="ListParagraph"/>
        <w:numPr>
          <w:ilvl w:val="0"/>
          <w:numId w:val="5"/>
        </w:numPr>
        <w:spacing w:after="0" w:line="240" w:lineRule="auto"/>
        <w:jc w:val="both"/>
        <w:rPr>
          <w:ins w:id="205" w:author="Abhinav Bassi" w:date="2024-02-29T14:44:00Z"/>
          <w:rFonts w:ascii="Times New Roman" w:hAnsi="Times New Roman"/>
          <w:szCs w:val="20"/>
        </w:rPr>
      </w:pPr>
      <w:ins w:id="206" w:author="Abhinav Bassi" w:date="2024-02-29T14:45:00Z">
        <w:r>
          <w:rPr>
            <w:rFonts w:ascii="Times New Roman" w:hAnsi="Times New Roman"/>
            <w:b/>
            <w:szCs w:val="20"/>
          </w:rPr>
          <w:t>Why have I been invited</w:t>
        </w:r>
      </w:ins>
      <w:ins w:id="207" w:author="Abhinav Bassi" w:date="2024-02-29T14:44:00Z">
        <w:r w:rsidRPr="00AF336D">
          <w:rPr>
            <w:rFonts w:ascii="Times New Roman" w:hAnsi="Times New Roman"/>
            <w:b/>
            <w:szCs w:val="20"/>
          </w:rPr>
          <w:t>?</w:t>
        </w:r>
      </w:ins>
    </w:p>
    <w:p w14:paraId="50A2AB3E" w14:textId="470CFA5D" w:rsidR="0068094A" w:rsidRPr="00E57841" w:rsidDel="00E8007B" w:rsidRDefault="0068094A" w:rsidP="006B17EE">
      <w:pPr>
        <w:spacing w:after="0"/>
        <w:jc w:val="both"/>
        <w:rPr>
          <w:del w:id="208" w:author="Abhinav Bassi" w:date="2024-02-29T14:31:00Z"/>
          <w:rFonts w:ascii="Times New Roman" w:hAnsi="Times New Roman" w:cs="Times New Roman"/>
          <w:color w:val="000000"/>
          <w:sz w:val="20"/>
          <w:szCs w:val="20"/>
          <w:rPrChange w:id="209" w:author="Abhinav Bassi" w:date="2024-02-29T14:19:00Z">
            <w:rPr>
              <w:del w:id="210" w:author="Abhinav Bassi" w:date="2024-02-29T14:31:00Z"/>
              <w:rFonts w:ascii="Times New Roman" w:hAnsi="Times New Roman" w:cs="Times New Roman"/>
            </w:rPr>
          </w:rPrChange>
        </w:rPr>
        <w:pPrChange w:id="211" w:author="Abhinav Bassi" w:date="2024-03-04T16:09:00Z">
          <w:pPr>
            <w:spacing w:after="0"/>
          </w:pPr>
        </w:pPrChange>
      </w:pPr>
      <w:del w:id="212" w:author="Abhinav Bassi" w:date="2024-02-29T14:31:00Z">
        <w:r w:rsidRPr="00E57841" w:rsidDel="00E8007B">
          <w:rPr>
            <w:rFonts w:ascii="Times New Roman" w:hAnsi="Times New Roman" w:cs="Times New Roman"/>
            <w:color w:val="000000"/>
            <w:sz w:val="20"/>
            <w:szCs w:val="20"/>
            <w:rPrChange w:id="213" w:author="Abhinav Bassi" w:date="2024-02-29T14:19:00Z">
              <w:rPr>
                <w:rFonts w:ascii="Times New Roman" w:hAnsi="Times New Roman" w:cs="Times New Roman"/>
              </w:rPr>
            </w:rPrChange>
          </w:rPr>
          <w:delText>to measuring and acting on care quality data may improve care and outcomes of patients with injury.</w:delText>
        </w:r>
      </w:del>
    </w:p>
    <w:p w14:paraId="0B905B6B" w14:textId="3A659338" w:rsidR="0068094A" w:rsidRPr="00E57841" w:rsidRDefault="0068094A" w:rsidP="006B17EE">
      <w:pPr>
        <w:spacing w:after="0"/>
        <w:jc w:val="both"/>
        <w:rPr>
          <w:rFonts w:ascii="Times New Roman" w:hAnsi="Times New Roman" w:cs="Times New Roman"/>
          <w:color w:val="000000"/>
          <w:sz w:val="20"/>
          <w:szCs w:val="20"/>
          <w:rPrChange w:id="214" w:author="Abhinav Bassi" w:date="2024-02-29T14:19:00Z">
            <w:rPr>
              <w:rFonts w:ascii="Times New Roman" w:hAnsi="Times New Roman" w:cs="Times New Roman"/>
            </w:rPr>
          </w:rPrChange>
        </w:rPr>
        <w:pPrChange w:id="215" w:author="Abhinav Bassi" w:date="2024-03-04T16:09:00Z">
          <w:pPr>
            <w:spacing w:after="0"/>
          </w:pPr>
        </w:pPrChange>
      </w:pPr>
      <w:r w:rsidRPr="00E57841">
        <w:rPr>
          <w:rFonts w:ascii="Times New Roman" w:hAnsi="Times New Roman" w:cs="Times New Roman"/>
          <w:color w:val="000000"/>
          <w:sz w:val="20"/>
          <w:szCs w:val="20"/>
          <w:rPrChange w:id="216" w:author="Abhinav Bassi" w:date="2024-02-29T14:19:00Z">
            <w:rPr>
              <w:rFonts w:ascii="Times New Roman" w:hAnsi="Times New Roman" w:cs="Times New Roman"/>
            </w:rPr>
          </w:rPrChange>
        </w:rPr>
        <w:t xml:space="preserve">We </w:t>
      </w:r>
      <w:ins w:id="217" w:author="Abhinav Bassi" w:date="2024-02-29T14:32:00Z">
        <w:r w:rsidR="00E8007B">
          <w:rPr>
            <w:rFonts w:ascii="Times New Roman" w:hAnsi="Times New Roman" w:cs="Times New Roman"/>
            <w:color w:val="000000"/>
            <w:sz w:val="20"/>
            <w:szCs w:val="20"/>
          </w:rPr>
          <w:t xml:space="preserve">would like you to be a part of this study because </w:t>
        </w:r>
      </w:ins>
      <w:del w:id="218" w:author="Abhinav Bassi" w:date="2024-02-29T14:32:00Z">
        <w:r w:rsidRPr="00E57841" w:rsidDel="00E8007B">
          <w:rPr>
            <w:rFonts w:ascii="Times New Roman" w:hAnsi="Times New Roman" w:cs="Times New Roman"/>
            <w:color w:val="000000"/>
            <w:sz w:val="20"/>
            <w:szCs w:val="20"/>
            <w:rPrChange w:id="219" w:author="Abhinav Bassi" w:date="2024-02-29T14:19:00Z">
              <w:rPr>
                <w:rFonts w:ascii="Times New Roman" w:hAnsi="Times New Roman" w:cs="Times New Roman"/>
              </w:rPr>
            </w:rPrChange>
          </w:rPr>
          <w:delText xml:space="preserve">ask you to participate in this study because </w:delText>
        </w:r>
      </w:del>
      <w:r w:rsidRPr="00E57841">
        <w:rPr>
          <w:rFonts w:ascii="Times New Roman" w:hAnsi="Times New Roman" w:cs="Times New Roman"/>
          <w:color w:val="000000"/>
          <w:sz w:val="20"/>
          <w:szCs w:val="20"/>
          <w:rPrChange w:id="220" w:author="Abhinav Bassi" w:date="2024-02-29T14:19:00Z">
            <w:rPr>
              <w:rFonts w:ascii="Times New Roman" w:hAnsi="Times New Roman" w:cs="Times New Roman"/>
            </w:rPr>
          </w:rPrChange>
        </w:rPr>
        <w:t xml:space="preserve">you </w:t>
      </w:r>
      <w:ins w:id="221" w:author="Abhinav Bassi" w:date="2024-02-29T14:32:00Z">
        <w:r w:rsidR="00E8007B">
          <w:rPr>
            <w:rFonts w:ascii="Times New Roman" w:hAnsi="Times New Roman" w:cs="Times New Roman"/>
            <w:color w:val="000000"/>
            <w:sz w:val="20"/>
            <w:szCs w:val="20"/>
          </w:rPr>
          <w:t xml:space="preserve">came to </w:t>
        </w:r>
      </w:ins>
      <w:del w:id="222" w:author="Abhinav Bassi" w:date="2024-02-29T14:32:00Z">
        <w:r w:rsidRPr="00E57841" w:rsidDel="00E8007B">
          <w:rPr>
            <w:rFonts w:ascii="Times New Roman" w:hAnsi="Times New Roman" w:cs="Times New Roman"/>
            <w:color w:val="000000"/>
            <w:sz w:val="20"/>
            <w:szCs w:val="20"/>
            <w:rPrChange w:id="223" w:author="Abhinav Bassi" w:date="2024-02-29T14:19:00Z">
              <w:rPr>
                <w:rFonts w:ascii="Times New Roman" w:hAnsi="Times New Roman" w:cs="Times New Roman"/>
              </w:rPr>
            </w:rPrChange>
          </w:rPr>
          <w:delText xml:space="preserve">present to </w:delText>
        </w:r>
      </w:del>
      <w:r w:rsidRPr="00E57841">
        <w:rPr>
          <w:rFonts w:ascii="Times New Roman" w:hAnsi="Times New Roman" w:cs="Times New Roman"/>
          <w:color w:val="000000"/>
          <w:sz w:val="20"/>
          <w:szCs w:val="20"/>
          <w:rPrChange w:id="224" w:author="Abhinav Bassi" w:date="2024-02-29T14:19:00Z">
            <w:rPr>
              <w:rFonts w:ascii="Times New Roman" w:hAnsi="Times New Roman" w:cs="Times New Roman"/>
            </w:rPr>
          </w:rPrChange>
        </w:rPr>
        <w:t>this hospital after having an injury.</w:t>
      </w:r>
      <w:ins w:id="225" w:author="Abhinav Bassi" w:date="2024-02-29T14:46:00Z">
        <w:r w:rsidR="008B7B6D">
          <w:rPr>
            <w:rFonts w:ascii="Times New Roman" w:hAnsi="Times New Roman" w:cs="Times New Roman"/>
            <w:color w:val="000000"/>
            <w:sz w:val="20"/>
            <w:szCs w:val="20"/>
          </w:rPr>
          <w:t xml:space="preserve"> We plan to include </w:t>
        </w:r>
      </w:ins>
      <w:ins w:id="226" w:author="Abhinav Bassi" w:date="2024-02-29T14:47:00Z">
        <w:r w:rsidR="008B7B6D">
          <w:rPr>
            <w:rFonts w:ascii="Times New Roman" w:hAnsi="Times New Roman" w:cs="Times New Roman"/>
            <w:color w:val="000000"/>
            <w:sz w:val="20"/>
            <w:szCs w:val="20"/>
          </w:rPr>
          <w:t>more than</w:t>
        </w:r>
      </w:ins>
      <w:ins w:id="227" w:author="Abhinav Bassi" w:date="2024-02-29T14:46:00Z">
        <w:r w:rsidR="008B7B6D">
          <w:rPr>
            <w:rFonts w:ascii="Times New Roman" w:hAnsi="Times New Roman" w:cs="Times New Roman"/>
            <w:color w:val="000000"/>
            <w:sz w:val="20"/>
            <w:szCs w:val="20"/>
          </w:rPr>
          <w:t xml:space="preserve"> </w:t>
        </w:r>
      </w:ins>
      <w:ins w:id="228" w:author="Abhinav Bassi" w:date="2024-02-29T14:47:00Z">
        <w:r w:rsidR="008B7B6D">
          <w:rPr>
            <w:rFonts w:ascii="Times New Roman" w:hAnsi="Times New Roman" w:cs="Times New Roman"/>
            <w:color w:val="000000"/>
            <w:sz w:val="20"/>
            <w:szCs w:val="20"/>
          </w:rPr>
          <w:t xml:space="preserve">4000 participants in total from 30 hospitals across India. </w:t>
        </w:r>
      </w:ins>
    </w:p>
    <w:p w14:paraId="74FEC78A" w14:textId="77777777" w:rsidR="003C2C7D" w:rsidRDefault="003C2C7D" w:rsidP="0068094A">
      <w:pPr>
        <w:rPr>
          <w:ins w:id="229" w:author="Abhinav Bassi" w:date="2024-02-29T14:47:00Z"/>
          <w:rFonts w:ascii="Times New Roman" w:hAnsi="Times New Roman" w:cs="Times New Roman"/>
          <w:b/>
          <w:bCs/>
          <w:sz w:val="20"/>
          <w:szCs w:val="20"/>
        </w:rPr>
      </w:pPr>
    </w:p>
    <w:p w14:paraId="4463C174" w14:textId="77777777" w:rsidR="008761C6" w:rsidRPr="001729CD" w:rsidRDefault="008761C6" w:rsidP="008761C6">
      <w:pPr>
        <w:pStyle w:val="ListParagraph"/>
        <w:numPr>
          <w:ilvl w:val="0"/>
          <w:numId w:val="5"/>
        </w:numPr>
        <w:spacing w:after="0" w:line="240" w:lineRule="auto"/>
        <w:jc w:val="both"/>
        <w:rPr>
          <w:ins w:id="230" w:author="Abhinav Bassi" w:date="2024-03-04T16:01:00Z"/>
          <w:rFonts w:ascii="Times New Roman" w:hAnsi="Times New Roman"/>
          <w:b/>
          <w:szCs w:val="20"/>
        </w:rPr>
      </w:pPr>
      <w:ins w:id="231" w:author="Abhinav Bassi" w:date="2024-03-04T16:01:00Z">
        <w:r w:rsidRPr="001729CD">
          <w:rPr>
            <w:rFonts w:ascii="Times New Roman" w:hAnsi="Times New Roman"/>
            <w:b/>
            <w:szCs w:val="20"/>
          </w:rPr>
          <w:t>What will happen to me if I take part?</w:t>
        </w:r>
      </w:ins>
    </w:p>
    <w:p w14:paraId="67B4DF7F" w14:textId="77777777" w:rsidR="00B60E27" w:rsidRDefault="00E204DC" w:rsidP="00B60E27">
      <w:pPr>
        <w:spacing w:after="0"/>
        <w:rPr>
          <w:ins w:id="232" w:author="Abhinav Bassi" w:date="2024-03-04T16:31:00Z"/>
          <w:rFonts w:ascii="Times New Roman" w:hAnsi="Times New Roman"/>
          <w:b/>
          <w:szCs w:val="20"/>
        </w:rPr>
      </w:pPr>
      <w:ins w:id="233" w:author="Abhinav Bassi" w:date="2024-03-04T16:03:00Z">
        <w:r>
          <w:rPr>
            <w:rFonts w:ascii="Times New Roman" w:hAnsi="Times New Roman" w:cs="Times New Roman"/>
            <w:color w:val="000000"/>
            <w:sz w:val="20"/>
            <w:szCs w:val="20"/>
          </w:rPr>
          <w:t>D</w:t>
        </w:r>
        <w:r w:rsidRPr="001729CD">
          <w:rPr>
            <w:rFonts w:ascii="Times New Roman" w:hAnsi="Times New Roman" w:cs="Times New Roman"/>
            <w:color w:val="000000"/>
            <w:sz w:val="20"/>
            <w:szCs w:val="20"/>
          </w:rPr>
          <w:t>uring your hospitalisation</w:t>
        </w:r>
        <w:r>
          <w:rPr>
            <w:rFonts w:ascii="Times New Roman" w:hAnsi="Times New Roman" w:cs="Times New Roman"/>
            <w:color w:val="000000"/>
            <w:sz w:val="20"/>
            <w:szCs w:val="20"/>
          </w:rPr>
          <w:t xml:space="preserve">, </w:t>
        </w:r>
        <w:r w:rsidR="000B2440">
          <w:rPr>
            <w:rFonts w:ascii="Times New Roman" w:hAnsi="Times New Roman" w:cs="Times New Roman"/>
            <w:color w:val="000000"/>
            <w:sz w:val="20"/>
            <w:szCs w:val="20"/>
          </w:rPr>
          <w:t>s</w:t>
        </w:r>
      </w:ins>
      <w:ins w:id="234" w:author="Abhinav Bassi" w:date="2024-03-04T16:01:00Z">
        <w:r w:rsidR="008761C6" w:rsidRPr="001729CD">
          <w:rPr>
            <w:rFonts w:ascii="Times New Roman" w:hAnsi="Times New Roman" w:cs="Times New Roman"/>
            <w:color w:val="000000"/>
            <w:sz w:val="20"/>
            <w:szCs w:val="20"/>
          </w:rPr>
          <w:t xml:space="preserve">ome of the information required for this study will be collected from your routine medical records. </w:t>
        </w:r>
      </w:ins>
      <w:ins w:id="235" w:author="Abhinav Bassi" w:date="2024-03-04T16:25:00Z">
        <w:r w:rsidR="00253C59">
          <w:rPr>
            <w:rFonts w:ascii="Times New Roman" w:hAnsi="Times New Roman" w:cs="Times New Roman"/>
            <w:color w:val="000000"/>
            <w:sz w:val="20"/>
            <w:szCs w:val="20"/>
          </w:rPr>
          <w:t xml:space="preserve">This includes your </w:t>
        </w:r>
        <w:r w:rsidR="00253C59" w:rsidRPr="001729CD">
          <w:rPr>
            <w:rFonts w:ascii="Times New Roman" w:hAnsi="Times New Roman" w:cs="Times New Roman"/>
            <w:sz w:val="20"/>
            <w:szCs w:val="20"/>
          </w:rPr>
          <w:t xml:space="preserve">age, gender, </w:t>
        </w:r>
      </w:ins>
      <w:ins w:id="236" w:author="Abhinav Bassi" w:date="2024-03-04T16:26:00Z">
        <w:r w:rsidR="006062E0" w:rsidRPr="001729CD">
          <w:rPr>
            <w:rFonts w:ascii="Times New Roman" w:hAnsi="Times New Roman" w:cs="Times New Roman"/>
            <w:color w:val="000000"/>
            <w:sz w:val="20"/>
            <w:szCs w:val="20"/>
          </w:rPr>
          <w:t xml:space="preserve">medical history, </w:t>
        </w:r>
        <w:r w:rsidR="006062E0">
          <w:rPr>
            <w:rFonts w:ascii="Times New Roman" w:hAnsi="Times New Roman" w:cs="Times New Roman"/>
            <w:sz w:val="20"/>
            <w:szCs w:val="20"/>
          </w:rPr>
          <w:t xml:space="preserve">injury details, </w:t>
        </w:r>
        <w:r w:rsidR="006062E0" w:rsidRPr="001729CD">
          <w:rPr>
            <w:rFonts w:ascii="Times New Roman" w:hAnsi="Times New Roman" w:cs="Times New Roman"/>
            <w:color w:val="000000"/>
            <w:sz w:val="20"/>
            <w:szCs w:val="20"/>
          </w:rPr>
          <w:t>and treatment received during the hospitalisation</w:t>
        </w:r>
      </w:ins>
      <w:ins w:id="237" w:author="Abhinav Bassi" w:date="2024-03-04T16:25:00Z">
        <w:r w:rsidR="00253C59" w:rsidRPr="001729CD">
          <w:rPr>
            <w:rFonts w:ascii="Times New Roman" w:hAnsi="Times New Roman" w:cs="Times New Roman"/>
            <w:sz w:val="20"/>
            <w:szCs w:val="20"/>
          </w:rPr>
          <w:t xml:space="preserve">. </w:t>
        </w:r>
      </w:ins>
      <w:ins w:id="238" w:author="Abhinav Bassi" w:date="2024-03-04T16:30:00Z">
        <w:r w:rsidR="002C0B1D">
          <w:rPr>
            <w:rFonts w:ascii="Times New Roman" w:hAnsi="Times New Roman" w:cs="Times New Roman"/>
            <w:color w:val="000000"/>
            <w:sz w:val="20"/>
            <w:szCs w:val="20"/>
          </w:rPr>
          <w:t>During the follow-up</w:t>
        </w:r>
        <w:r w:rsidR="00B60E27">
          <w:rPr>
            <w:rFonts w:ascii="Times New Roman" w:hAnsi="Times New Roman" w:cs="Times New Roman"/>
            <w:color w:val="000000"/>
            <w:sz w:val="20"/>
            <w:szCs w:val="20"/>
          </w:rPr>
          <w:t xml:space="preserve"> phase of the study </w:t>
        </w:r>
      </w:ins>
      <w:ins w:id="239" w:author="Abhinav Bassi" w:date="2024-03-04T16:03:00Z">
        <w:r>
          <w:rPr>
            <w:rFonts w:ascii="Times New Roman" w:hAnsi="Times New Roman" w:cs="Times New Roman"/>
            <w:color w:val="000000"/>
            <w:sz w:val="20"/>
            <w:szCs w:val="20"/>
          </w:rPr>
          <w:t>t</w:t>
        </w:r>
      </w:ins>
      <w:ins w:id="240" w:author="Abhinav Bassi" w:date="2024-03-04T16:01:00Z">
        <w:r w:rsidR="008761C6" w:rsidRPr="001729CD">
          <w:rPr>
            <w:rFonts w:ascii="Times New Roman" w:hAnsi="Times New Roman" w:cs="Times New Roman"/>
            <w:color w:val="000000"/>
            <w:sz w:val="20"/>
            <w:szCs w:val="20"/>
          </w:rPr>
          <w:t>he hospital research team will</w:t>
        </w:r>
      </w:ins>
      <w:ins w:id="241" w:author="Abhinav Bassi" w:date="2024-03-04T16:31:00Z">
        <w:r w:rsidR="00B60E27">
          <w:rPr>
            <w:rFonts w:ascii="Times New Roman" w:hAnsi="Times New Roman" w:cs="Times New Roman"/>
            <w:color w:val="000000"/>
            <w:sz w:val="20"/>
            <w:szCs w:val="20"/>
          </w:rPr>
          <w:t xml:space="preserve">: </w:t>
        </w:r>
      </w:ins>
      <w:ins w:id="242" w:author="Abhinav Bassi" w:date="2024-03-04T16:01:00Z">
        <w:r w:rsidR="008761C6" w:rsidRPr="001729CD">
          <w:rPr>
            <w:rFonts w:ascii="Times New Roman" w:hAnsi="Times New Roman" w:cs="Times New Roman"/>
            <w:color w:val="000000"/>
            <w:sz w:val="20"/>
            <w:szCs w:val="20"/>
          </w:rPr>
          <w:t xml:space="preserve"> </w:t>
        </w:r>
      </w:ins>
    </w:p>
    <w:p w14:paraId="14F8054A" w14:textId="0A6EC11C" w:rsidR="00B60E27" w:rsidRDefault="00AB6D7D" w:rsidP="00B60E27">
      <w:pPr>
        <w:pStyle w:val="ListParagraph"/>
        <w:numPr>
          <w:ilvl w:val="0"/>
          <w:numId w:val="11"/>
        </w:numPr>
        <w:spacing w:after="0"/>
        <w:rPr>
          <w:ins w:id="243" w:author="Abhinav Bassi" w:date="2024-03-04T16:31:00Z"/>
          <w:rFonts w:ascii="Times New Roman" w:hAnsi="Times New Roman"/>
          <w:color w:val="000000"/>
          <w:szCs w:val="20"/>
        </w:rPr>
      </w:pPr>
      <w:ins w:id="244" w:author="Abhinav Bassi" w:date="2024-03-04T16:28:00Z">
        <w:r w:rsidRPr="00B60E27">
          <w:rPr>
            <w:rFonts w:ascii="Times New Roman" w:hAnsi="Times New Roman"/>
            <w:color w:val="000000"/>
            <w:szCs w:val="20"/>
            <w:rPrChange w:id="245" w:author="Abhinav Bassi" w:date="2024-03-04T16:31:00Z">
              <w:rPr/>
            </w:rPrChange>
          </w:rPr>
          <w:t xml:space="preserve">Call you or a relative one day after you arrived </w:t>
        </w:r>
      </w:ins>
      <w:ins w:id="246" w:author="Abhinav Bassi" w:date="2024-03-04T16:32:00Z">
        <w:r w:rsidR="00157EB5" w:rsidRPr="00157EB5">
          <w:rPr>
            <w:rFonts w:ascii="Times New Roman" w:hAnsi="Times New Roman"/>
            <w:color w:val="000000"/>
            <w:szCs w:val="20"/>
          </w:rPr>
          <w:t>at</w:t>
        </w:r>
      </w:ins>
      <w:ins w:id="247" w:author="Abhinav Bassi" w:date="2024-03-04T16:28:00Z">
        <w:r w:rsidRPr="00B60E27">
          <w:rPr>
            <w:rFonts w:ascii="Times New Roman" w:hAnsi="Times New Roman"/>
            <w:color w:val="000000"/>
            <w:szCs w:val="20"/>
            <w:rPrChange w:id="248" w:author="Abhinav Bassi" w:date="2024-03-04T16:31:00Z">
              <w:rPr/>
            </w:rPrChange>
          </w:rPr>
          <w:t xml:space="preserve"> this hospital to hear how you are. If you are still in </w:t>
        </w:r>
      </w:ins>
      <w:ins w:id="249" w:author="Abhinav Bassi" w:date="2024-03-04T16:32:00Z">
        <w:r w:rsidR="00157EB5" w:rsidRPr="00157EB5">
          <w:rPr>
            <w:rFonts w:ascii="Times New Roman" w:hAnsi="Times New Roman"/>
            <w:color w:val="000000"/>
            <w:szCs w:val="20"/>
          </w:rPr>
          <w:t>hospital,</w:t>
        </w:r>
      </w:ins>
      <w:ins w:id="250" w:author="Abhinav Bassi" w:date="2024-03-04T16:28:00Z">
        <w:r w:rsidRPr="00B60E27">
          <w:rPr>
            <w:rFonts w:ascii="Times New Roman" w:hAnsi="Times New Roman"/>
            <w:color w:val="000000"/>
            <w:szCs w:val="20"/>
            <w:rPrChange w:id="251" w:author="Abhinav Bassi" w:date="2024-03-04T16:31:00Z">
              <w:rPr/>
            </w:rPrChange>
          </w:rPr>
          <w:t xml:space="preserve"> we will visit you in the ward.</w:t>
        </w:r>
      </w:ins>
      <w:ins w:id="252" w:author="Abhinav Bassi" w:date="2024-03-04T16:31:00Z">
        <w:r w:rsidR="00B60E27" w:rsidRPr="00B60E27">
          <w:rPr>
            <w:rFonts w:ascii="Times New Roman" w:hAnsi="Times New Roman"/>
            <w:color w:val="000000"/>
            <w:szCs w:val="20"/>
            <w:rPrChange w:id="253" w:author="Abhinav Bassi" w:date="2024-03-04T16:31:00Z">
              <w:rPr/>
            </w:rPrChange>
          </w:rPr>
          <w:t xml:space="preserve"> </w:t>
        </w:r>
      </w:ins>
    </w:p>
    <w:p w14:paraId="07B525CD" w14:textId="4B8B8223" w:rsidR="00B60E27" w:rsidRDefault="00AB6D7D" w:rsidP="00B60E27">
      <w:pPr>
        <w:pStyle w:val="ListParagraph"/>
        <w:numPr>
          <w:ilvl w:val="0"/>
          <w:numId w:val="11"/>
        </w:numPr>
        <w:spacing w:after="0"/>
        <w:rPr>
          <w:ins w:id="254" w:author="Abhinav Bassi" w:date="2024-03-04T16:31:00Z"/>
          <w:rFonts w:ascii="Times New Roman" w:hAnsi="Times New Roman"/>
          <w:color w:val="000000"/>
          <w:szCs w:val="20"/>
        </w:rPr>
      </w:pPr>
      <w:ins w:id="255" w:author="Abhinav Bassi" w:date="2024-03-04T16:28:00Z">
        <w:r w:rsidRPr="00B60E27">
          <w:rPr>
            <w:rFonts w:ascii="Times New Roman" w:hAnsi="Times New Roman"/>
            <w:color w:val="000000"/>
            <w:szCs w:val="20"/>
            <w:rPrChange w:id="256" w:author="Abhinav Bassi" w:date="2024-03-04T16:31:00Z">
              <w:rPr/>
            </w:rPrChange>
          </w:rPr>
          <w:t xml:space="preserve">Call you or a relative 30 days after you arrived </w:t>
        </w:r>
      </w:ins>
      <w:ins w:id="257" w:author="Abhinav Bassi" w:date="2024-03-04T16:32:00Z">
        <w:r w:rsidR="00157EB5" w:rsidRPr="00157EB5">
          <w:rPr>
            <w:rFonts w:ascii="Times New Roman" w:hAnsi="Times New Roman"/>
            <w:color w:val="000000"/>
            <w:szCs w:val="20"/>
          </w:rPr>
          <w:t>at</w:t>
        </w:r>
      </w:ins>
      <w:ins w:id="258" w:author="Abhinav Bassi" w:date="2024-03-04T16:28:00Z">
        <w:r w:rsidRPr="00B60E27">
          <w:rPr>
            <w:rFonts w:ascii="Times New Roman" w:hAnsi="Times New Roman"/>
            <w:color w:val="000000"/>
            <w:szCs w:val="20"/>
            <w:rPrChange w:id="259" w:author="Abhinav Bassi" w:date="2024-03-04T16:31:00Z">
              <w:rPr/>
            </w:rPrChange>
          </w:rPr>
          <w:t xml:space="preserve"> this hospital to hear how you are. If you are still</w:t>
        </w:r>
      </w:ins>
      <w:ins w:id="260" w:author="Abhinav Bassi" w:date="2024-03-04T16:31:00Z">
        <w:r w:rsidR="00B60E27" w:rsidRPr="00B60E27">
          <w:rPr>
            <w:rFonts w:ascii="Times New Roman" w:hAnsi="Times New Roman"/>
            <w:color w:val="000000"/>
            <w:szCs w:val="20"/>
            <w:rPrChange w:id="261" w:author="Abhinav Bassi" w:date="2024-03-04T16:31:00Z">
              <w:rPr/>
            </w:rPrChange>
          </w:rPr>
          <w:t xml:space="preserve"> </w:t>
        </w:r>
      </w:ins>
      <w:ins w:id="262" w:author="Abhinav Bassi" w:date="2024-03-04T16:28:00Z">
        <w:r w:rsidRPr="00B60E27">
          <w:rPr>
            <w:rFonts w:ascii="Times New Roman" w:hAnsi="Times New Roman"/>
            <w:color w:val="000000"/>
            <w:szCs w:val="20"/>
            <w:rPrChange w:id="263" w:author="Abhinav Bassi" w:date="2024-03-04T16:31:00Z">
              <w:rPr/>
            </w:rPrChange>
          </w:rPr>
          <w:t xml:space="preserve">in </w:t>
        </w:r>
      </w:ins>
      <w:ins w:id="264" w:author="Abhinav Bassi" w:date="2024-03-04T16:32:00Z">
        <w:r w:rsidR="00157EB5" w:rsidRPr="00157EB5">
          <w:rPr>
            <w:rFonts w:ascii="Times New Roman" w:hAnsi="Times New Roman"/>
            <w:color w:val="000000"/>
            <w:szCs w:val="20"/>
          </w:rPr>
          <w:t>hospital,</w:t>
        </w:r>
      </w:ins>
      <w:ins w:id="265" w:author="Abhinav Bassi" w:date="2024-03-04T16:28:00Z">
        <w:r w:rsidRPr="00B60E27">
          <w:rPr>
            <w:rFonts w:ascii="Times New Roman" w:hAnsi="Times New Roman"/>
            <w:color w:val="000000"/>
            <w:szCs w:val="20"/>
            <w:rPrChange w:id="266" w:author="Abhinav Bassi" w:date="2024-03-04T16:31:00Z">
              <w:rPr/>
            </w:rPrChange>
          </w:rPr>
          <w:t xml:space="preserve"> we will visit you in the ward.</w:t>
        </w:r>
      </w:ins>
      <w:ins w:id="267" w:author="Abhinav Bassi" w:date="2024-03-04T16:31:00Z">
        <w:r w:rsidR="00B60E27" w:rsidRPr="00B60E27">
          <w:rPr>
            <w:rFonts w:ascii="Times New Roman" w:hAnsi="Times New Roman"/>
            <w:color w:val="000000"/>
            <w:szCs w:val="20"/>
            <w:rPrChange w:id="268" w:author="Abhinav Bassi" w:date="2024-03-04T16:31:00Z">
              <w:rPr/>
            </w:rPrChange>
          </w:rPr>
          <w:t xml:space="preserve"> </w:t>
        </w:r>
      </w:ins>
    </w:p>
    <w:p w14:paraId="7D2A03D2" w14:textId="7856B8C3" w:rsidR="00AB6D7D" w:rsidRPr="00B60E27" w:rsidRDefault="00AB6D7D" w:rsidP="00B60E27">
      <w:pPr>
        <w:pStyle w:val="ListParagraph"/>
        <w:numPr>
          <w:ilvl w:val="0"/>
          <w:numId w:val="11"/>
        </w:numPr>
        <w:spacing w:after="0"/>
        <w:rPr>
          <w:ins w:id="269" w:author="Abhinav Bassi" w:date="2024-03-04T16:28:00Z"/>
          <w:rFonts w:ascii="Times New Roman" w:hAnsi="Times New Roman"/>
          <w:color w:val="000000"/>
          <w:szCs w:val="20"/>
          <w:rPrChange w:id="270" w:author="Abhinav Bassi" w:date="2024-03-04T16:31:00Z">
            <w:rPr>
              <w:ins w:id="271" w:author="Abhinav Bassi" w:date="2024-03-04T16:28:00Z"/>
            </w:rPr>
          </w:rPrChange>
        </w:rPr>
        <w:pPrChange w:id="272" w:author="Abhinav Bassi" w:date="2024-03-04T16:31:00Z">
          <w:pPr>
            <w:spacing w:after="0"/>
          </w:pPr>
        </w:pPrChange>
      </w:pPr>
      <w:ins w:id="273" w:author="Abhinav Bassi" w:date="2024-03-04T16:28:00Z">
        <w:r w:rsidRPr="00B60E27">
          <w:rPr>
            <w:rFonts w:ascii="Times New Roman" w:hAnsi="Times New Roman"/>
            <w:color w:val="000000"/>
            <w:szCs w:val="20"/>
            <w:rPrChange w:id="274" w:author="Abhinav Bassi" w:date="2024-03-04T16:31:00Z">
              <w:rPr/>
            </w:rPrChange>
          </w:rPr>
          <w:t xml:space="preserve">Call you or a relative three months (90 days) after you arrived </w:t>
        </w:r>
      </w:ins>
      <w:ins w:id="275" w:author="Abhinav Bassi" w:date="2024-03-04T16:32:00Z">
        <w:r w:rsidR="00157EB5" w:rsidRPr="00157EB5">
          <w:rPr>
            <w:rFonts w:ascii="Times New Roman" w:hAnsi="Times New Roman"/>
            <w:color w:val="000000"/>
            <w:szCs w:val="20"/>
          </w:rPr>
          <w:t>at</w:t>
        </w:r>
      </w:ins>
      <w:ins w:id="276" w:author="Abhinav Bassi" w:date="2024-03-04T16:28:00Z">
        <w:r w:rsidRPr="00B60E27">
          <w:rPr>
            <w:rFonts w:ascii="Times New Roman" w:hAnsi="Times New Roman"/>
            <w:color w:val="000000"/>
            <w:szCs w:val="20"/>
            <w:rPrChange w:id="277" w:author="Abhinav Bassi" w:date="2024-03-04T16:31:00Z">
              <w:rPr/>
            </w:rPrChange>
          </w:rPr>
          <w:t xml:space="preserve"> this hospital to hear how you</w:t>
        </w:r>
      </w:ins>
      <w:ins w:id="278" w:author="Abhinav Bassi" w:date="2024-03-04T16:31:00Z">
        <w:r w:rsidR="00B60E27" w:rsidRPr="00B60E27">
          <w:rPr>
            <w:rFonts w:ascii="Times New Roman" w:hAnsi="Times New Roman"/>
            <w:color w:val="000000"/>
            <w:szCs w:val="20"/>
            <w:rPrChange w:id="279" w:author="Abhinav Bassi" w:date="2024-03-04T16:31:00Z">
              <w:rPr/>
            </w:rPrChange>
          </w:rPr>
          <w:t xml:space="preserve"> </w:t>
        </w:r>
      </w:ins>
      <w:ins w:id="280" w:author="Abhinav Bassi" w:date="2024-03-04T16:28:00Z">
        <w:r w:rsidRPr="00B60E27">
          <w:rPr>
            <w:rFonts w:ascii="Times New Roman" w:hAnsi="Times New Roman"/>
            <w:color w:val="000000"/>
            <w:szCs w:val="20"/>
            <w:rPrChange w:id="281" w:author="Abhinav Bassi" w:date="2024-03-04T16:31:00Z">
              <w:rPr/>
            </w:rPrChange>
          </w:rPr>
          <w:t xml:space="preserve">are. If you are still </w:t>
        </w:r>
      </w:ins>
      <w:ins w:id="282" w:author="Abhinav Bassi" w:date="2024-03-04T16:32:00Z">
        <w:r w:rsidR="00157EB5" w:rsidRPr="00157EB5">
          <w:rPr>
            <w:rFonts w:ascii="Times New Roman" w:hAnsi="Times New Roman"/>
            <w:color w:val="000000"/>
            <w:szCs w:val="20"/>
          </w:rPr>
          <w:t>in hospital</w:t>
        </w:r>
      </w:ins>
      <w:ins w:id="283" w:author="Abhinav Bassi" w:date="2024-03-04T16:28:00Z">
        <w:r w:rsidRPr="00B60E27">
          <w:rPr>
            <w:rFonts w:ascii="Times New Roman" w:hAnsi="Times New Roman"/>
            <w:color w:val="000000"/>
            <w:szCs w:val="20"/>
            <w:rPrChange w:id="284" w:author="Abhinav Bassi" w:date="2024-03-04T16:31:00Z">
              <w:rPr/>
            </w:rPrChange>
          </w:rPr>
          <w:t xml:space="preserve">, we will visit you in the ward. At this time, we will also conduct a short interview, lasting less than five minutes, to find out about your health status. </w:t>
        </w:r>
      </w:ins>
    </w:p>
    <w:p w14:paraId="40C37541" w14:textId="21E673E8" w:rsidR="001D5175" w:rsidRPr="001729CD" w:rsidDel="006062E0" w:rsidRDefault="001D5175" w:rsidP="001D5175">
      <w:pPr>
        <w:spacing w:after="0"/>
        <w:rPr>
          <w:del w:id="285" w:author="Abhinav Bassi" w:date="2024-03-04T16:27:00Z"/>
          <w:moveTo w:id="286" w:author="Abhinav Bassi" w:date="2024-03-04T16:24:00Z"/>
          <w:rFonts w:ascii="Times New Roman" w:hAnsi="Times New Roman" w:cs="Times New Roman"/>
          <w:sz w:val="20"/>
          <w:szCs w:val="20"/>
        </w:rPr>
      </w:pPr>
      <w:moveToRangeStart w:id="287" w:author="Abhinav Bassi" w:date="2024-03-04T16:24:00Z" w:name="move160461886"/>
      <w:moveTo w:id="288" w:author="Abhinav Bassi" w:date="2024-03-04T16:24:00Z">
        <w:del w:id="289" w:author="Abhinav Bassi" w:date="2024-03-04T16:27:00Z">
          <w:r w:rsidRPr="001729CD" w:rsidDel="006062E0">
            <w:rPr>
              <w:rFonts w:ascii="Times New Roman" w:hAnsi="Times New Roman" w:cs="Times New Roman"/>
              <w:sz w:val="20"/>
              <w:szCs w:val="20"/>
            </w:rPr>
            <w:delText>When you arrived to hospital, we recorded some basic parameters such as your age, gender, and</w:delText>
          </w:r>
        </w:del>
      </w:moveTo>
    </w:p>
    <w:p w14:paraId="25760965" w14:textId="024ADF5A" w:rsidR="001D5175" w:rsidRPr="001729CD" w:rsidDel="006062E0" w:rsidRDefault="001D5175" w:rsidP="001D5175">
      <w:pPr>
        <w:spacing w:after="0"/>
        <w:rPr>
          <w:del w:id="290" w:author="Abhinav Bassi" w:date="2024-03-04T16:27:00Z"/>
          <w:moveTo w:id="291" w:author="Abhinav Bassi" w:date="2024-03-04T16:24:00Z"/>
          <w:rFonts w:ascii="Times New Roman" w:hAnsi="Times New Roman" w:cs="Times New Roman"/>
          <w:sz w:val="20"/>
          <w:szCs w:val="20"/>
        </w:rPr>
      </w:pPr>
      <w:moveTo w:id="292" w:author="Abhinav Bassi" w:date="2024-03-04T16:24:00Z">
        <w:del w:id="293" w:author="Abhinav Bassi" w:date="2024-03-04T16:27:00Z">
          <w:r w:rsidRPr="001729CD" w:rsidDel="006062E0">
            <w:rPr>
              <w:rFonts w:ascii="Times New Roman" w:hAnsi="Times New Roman" w:cs="Times New Roman"/>
              <w:sz w:val="20"/>
              <w:szCs w:val="20"/>
            </w:rPr>
            <w:delText xml:space="preserve">how you were injured. </w:delText>
          </w:r>
        </w:del>
        <w:del w:id="294" w:author="Abhinav Bassi" w:date="2024-03-04T16:25:00Z">
          <w:r w:rsidRPr="001729CD" w:rsidDel="001D5175">
            <w:rPr>
              <w:rFonts w:ascii="Times New Roman" w:hAnsi="Times New Roman" w:cs="Times New Roman"/>
              <w:sz w:val="20"/>
              <w:szCs w:val="20"/>
            </w:rPr>
            <w:delText xml:space="preserve">If you want to be informed about all the parameters that were recorded, please do ask and we will be happy to inform you. </w:delText>
          </w:r>
        </w:del>
        <w:del w:id="295" w:author="Abhinav Bassi" w:date="2024-03-04T16:27:00Z">
          <w:r w:rsidRPr="001729CD" w:rsidDel="006062E0">
            <w:rPr>
              <w:rFonts w:ascii="Times New Roman" w:hAnsi="Times New Roman" w:cs="Times New Roman"/>
              <w:sz w:val="20"/>
              <w:szCs w:val="20"/>
            </w:rPr>
            <w:delText xml:space="preserve">If you wish that your information is deleted from the study, you may tell us now or contact us later on using the contact information provided below. </w:delText>
          </w:r>
        </w:del>
      </w:moveTo>
    </w:p>
    <w:moveToRangeEnd w:id="287"/>
    <w:p w14:paraId="7A16DF74" w14:textId="77777777" w:rsidR="001D5175" w:rsidRPr="00B60E27" w:rsidRDefault="001D5175" w:rsidP="008761C6">
      <w:pPr>
        <w:pStyle w:val="ListParagraph"/>
        <w:spacing w:after="0" w:line="240" w:lineRule="auto"/>
        <w:ind w:left="360"/>
        <w:jc w:val="both"/>
        <w:rPr>
          <w:ins w:id="296" w:author="Abhinav Bassi" w:date="2024-03-04T16:24:00Z"/>
          <w:rFonts w:ascii="Times New Roman" w:hAnsi="Times New Roman"/>
          <w:b/>
          <w:szCs w:val="20"/>
          <w:lang w:val="en-IN"/>
          <w:rPrChange w:id="297" w:author="Abhinav Bassi" w:date="2024-03-04T16:31:00Z">
            <w:rPr>
              <w:ins w:id="298" w:author="Abhinav Bassi" w:date="2024-03-04T16:24:00Z"/>
              <w:rFonts w:ascii="Times New Roman" w:hAnsi="Times New Roman"/>
              <w:b/>
              <w:szCs w:val="20"/>
            </w:rPr>
          </w:rPrChange>
        </w:rPr>
      </w:pPr>
    </w:p>
    <w:p w14:paraId="136E3918" w14:textId="77777777" w:rsidR="001D5175" w:rsidRDefault="001D5175" w:rsidP="008761C6">
      <w:pPr>
        <w:pStyle w:val="ListParagraph"/>
        <w:spacing w:after="0" w:line="240" w:lineRule="auto"/>
        <w:ind w:left="360"/>
        <w:jc w:val="both"/>
        <w:rPr>
          <w:ins w:id="299" w:author="Abhinav Bassi" w:date="2024-03-04T16:01:00Z"/>
          <w:rFonts w:ascii="Times New Roman" w:hAnsi="Times New Roman"/>
          <w:b/>
          <w:szCs w:val="20"/>
        </w:rPr>
        <w:pPrChange w:id="300" w:author="Abhinav Bassi" w:date="2024-03-04T16:01:00Z">
          <w:pPr>
            <w:pStyle w:val="ListParagraph"/>
            <w:numPr>
              <w:numId w:val="5"/>
            </w:numPr>
            <w:spacing w:after="0" w:line="240" w:lineRule="auto"/>
            <w:ind w:left="360" w:hanging="360"/>
            <w:jc w:val="both"/>
          </w:pPr>
        </w:pPrChange>
      </w:pPr>
    </w:p>
    <w:p w14:paraId="07D4136F" w14:textId="2AD21195" w:rsidR="008B7B6D" w:rsidRPr="008B7B6D" w:rsidRDefault="008B7B6D">
      <w:pPr>
        <w:pStyle w:val="ListParagraph"/>
        <w:numPr>
          <w:ilvl w:val="0"/>
          <w:numId w:val="5"/>
        </w:numPr>
        <w:spacing w:after="0" w:line="240" w:lineRule="auto"/>
        <w:jc w:val="both"/>
        <w:rPr>
          <w:ins w:id="301" w:author="Abhinav Bassi" w:date="2024-02-29T14:47:00Z"/>
          <w:rFonts w:ascii="Times New Roman" w:hAnsi="Times New Roman"/>
          <w:b/>
          <w:szCs w:val="20"/>
          <w:rPrChange w:id="302" w:author="Abhinav Bassi" w:date="2024-02-29T14:47:00Z">
            <w:rPr>
              <w:ins w:id="303" w:author="Abhinav Bassi" w:date="2024-02-29T14:47:00Z"/>
              <w:rFonts w:ascii="Calibri" w:hAnsi="Calibri"/>
              <w:sz w:val="24"/>
            </w:rPr>
          </w:rPrChange>
        </w:rPr>
        <w:pPrChange w:id="304" w:author="Abhinav Bassi" w:date="2024-02-29T14:47:00Z">
          <w:pPr>
            <w:ind w:hanging="360"/>
          </w:pPr>
        </w:pPrChange>
      </w:pPr>
      <w:ins w:id="305" w:author="Abhinav Bassi" w:date="2024-02-29T14:47:00Z">
        <w:r w:rsidRPr="008B7B6D">
          <w:rPr>
            <w:rFonts w:ascii="Times New Roman" w:hAnsi="Times New Roman"/>
            <w:b/>
            <w:szCs w:val="20"/>
            <w:rPrChange w:id="306" w:author="Abhinav Bassi" w:date="2024-02-29T14:47:00Z">
              <w:rPr>
                <w:rFonts w:ascii="Calibri" w:hAnsi="Calibri"/>
                <w:b/>
                <w:sz w:val="24"/>
              </w:rPr>
            </w:rPrChange>
          </w:rPr>
          <w:t>Do I have to take part?</w:t>
        </w:r>
      </w:ins>
    </w:p>
    <w:p w14:paraId="118BC02C" w14:textId="7D79538C" w:rsidR="00E1199A" w:rsidRDefault="008B7B6D" w:rsidP="006B17EE">
      <w:pPr>
        <w:jc w:val="both"/>
        <w:rPr>
          <w:ins w:id="307" w:author="Abhinav Bassi" w:date="2024-03-04T16:24:00Z"/>
          <w:rFonts w:ascii="Times New Roman" w:hAnsi="Times New Roman" w:cs="Times New Roman"/>
          <w:color w:val="000000"/>
          <w:sz w:val="20"/>
          <w:szCs w:val="20"/>
        </w:rPr>
      </w:pPr>
      <w:ins w:id="308" w:author="Abhinav Bassi" w:date="2024-02-29T14:47:00Z">
        <w:r w:rsidRPr="008B7B6D">
          <w:rPr>
            <w:rFonts w:ascii="Times New Roman" w:hAnsi="Times New Roman" w:cs="Times New Roman"/>
            <w:color w:val="000000"/>
            <w:sz w:val="20"/>
            <w:szCs w:val="20"/>
            <w:rPrChange w:id="309" w:author="Abhinav Bassi" w:date="2024-02-29T14:47:00Z">
              <w:rPr>
                <w:rFonts w:ascii="Calibri" w:hAnsi="Calibri"/>
                <w:sz w:val="24"/>
              </w:rPr>
            </w:rPrChange>
          </w:rPr>
          <w:t xml:space="preserve">Participating in this </w:t>
        </w:r>
        <w:r>
          <w:rPr>
            <w:rFonts w:ascii="Times New Roman" w:hAnsi="Times New Roman" w:cs="Times New Roman"/>
            <w:color w:val="000000"/>
            <w:sz w:val="20"/>
            <w:szCs w:val="20"/>
          </w:rPr>
          <w:t xml:space="preserve">study </w:t>
        </w:r>
        <w:r w:rsidRPr="008B7B6D">
          <w:rPr>
            <w:rFonts w:ascii="Times New Roman" w:hAnsi="Times New Roman" w:cs="Times New Roman"/>
            <w:color w:val="000000"/>
            <w:sz w:val="20"/>
            <w:szCs w:val="20"/>
            <w:rPrChange w:id="310" w:author="Abhinav Bassi" w:date="2024-02-29T14:47:00Z">
              <w:rPr>
                <w:rFonts w:ascii="Calibri" w:hAnsi="Calibri"/>
                <w:sz w:val="24"/>
              </w:rPr>
            </w:rPrChange>
          </w:rPr>
          <w:t>is completely voluntary</w:t>
        </w:r>
      </w:ins>
      <w:ins w:id="311" w:author="Abhinav Bassi" w:date="2024-03-04T15:31:00Z">
        <w:r w:rsidR="00CC36FC">
          <w:rPr>
            <w:rFonts w:ascii="Times New Roman" w:hAnsi="Times New Roman" w:cs="Times New Roman"/>
            <w:color w:val="000000"/>
            <w:sz w:val="20"/>
            <w:szCs w:val="20"/>
          </w:rPr>
          <w:t>.</w:t>
        </w:r>
      </w:ins>
      <w:ins w:id="312" w:author="Abhinav Bassi" w:date="2024-03-04T15:32:00Z">
        <w:r w:rsidR="00CC36FC">
          <w:rPr>
            <w:rFonts w:ascii="Times New Roman" w:hAnsi="Times New Roman" w:cs="Times New Roman"/>
            <w:color w:val="000000"/>
            <w:sz w:val="20"/>
            <w:szCs w:val="20"/>
          </w:rPr>
          <w:t xml:space="preserve"> </w:t>
        </w:r>
      </w:ins>
      <w:ins w:id="313" w:author="Abhinav Bassi" w:date="2024-03-04T15:43:00Z">
        <w:r w:rsidR="0067093A">
          <w:rPr>
            <w:rFonts w:ascii="Times New Roman" w:hAnsi="Times New Roman" w:cs="Times New Roman"/>
            <w:color w:val="000000"/>
            <w:sz w:val="20"/>
            <w:szCs w:val="20"/>
          </w:rPr>
          <w:t xml:space="preserve">For the </w:t>
        </w:r>
      </w:ins>
      <w:ins w:id="314" w:author="Abhinav Bassi" w:date="2024-03-04T15:44:00Z">
        <w:r w:rsidR="0067093A">
          <w:rPr>
            <w:rFonts w:ascii="Times New Roman" w:hAnsi="Times New Roman" w:cs="Times New Roman"/>
            <w:color w:val="000000"/>
            <w:sz w:val="20"/>
            <w:szCs w:val="20"/>
          </w:rPr>
          <w:t xml:space="preserve">follow-up </w:t>
        </w:r>
        <w:r w:rsidR="00316320">
          <w:rPr>
            <w:rFonts w:ascii="Times New Roman" w:hAnsi="Times New Roman" w:cs="Times New Roman"/>
            <w:color w:val="000000"/>
            <w:sz w:val="20"/>
            <w:szCs w:val="20"/>
          </w:rPr>
          <w:t xml:space="preserve">phase of this </w:t>
        </w:r>
      </w:ins>
      <w:ins w:id="315" w:author="Abhinav Bassi" w:date="2024-03-04T15:45:00Z">
        <w:r w:rsidR="007A5676">
          <w:rPr>
            <w:rFonts w:ascii="Times New Roman" w:hAnsi="Times New Roman" w:cs="Times New Roman"/>
            <w:color w:val="000000"/>
            <w:sz w:val="20"/>
            <w:szCs w:val="20"/>
          </w:rPr>
          <w:t>study</w:t>
        </w:r>
      </w:ins>
      <w:ins w:id="316" w:author="Abhinav Bassi" w:date="2024-03-04T16:06:00Z">
        <w:r w:rsidR="00F008D5">
          <w:rPr>
            <w:rFonts w:ascii="Times New Roman" w:hAnsi="Times New Roman" w:cs="Times New Roman"/>
            <w:color w:val="000000"/>
            <w:sz w:val="20"/>
            <w:szCs w:val="20"/>
          </w:rPr>
          <w:t xml:space="preserve"> (after </w:t>
        </w:r>
        <w:r w:rsidR="0040428C">
          <w:rPr>
            <w:rFonts w:ascii="Times New Roman" w:hAnsi="Times New Roman" w:cs="Times New Roman"/>
            <w:color w:val="000000"/>
            <w:sz w:val="20"/>
            <w:szCs w:val="20"/>
          </w:rPr>
          <w:t>hospital discharge)</w:t>
        </w:r>
      </w:ins>
      <w:ins w:id="317" w:author="Abhinav Bassi" w:date="2024-03-04T15:45:00Z">
        <w:r w:rsidR="007A5676">
          <w:rPr>
            <w:rFonts w:ascii="Times New Roman" w:hAnsi="Times New Roman" w:cs="Times New Roman"/>
            <w:color w:val="000000"/>
            <w:sz w:val="20"/>
            <w:szCs w:val="20"/>
          </w:rPr>
          <w:t>,</w:t>
        </w:r>
      </w:ins>
      <w:ins w:id="318" w:author="Abhinav Bassi" w:date="2024-03-04T15:44:00Z">
        <w:r w:rsidR="00316320">
          <w:rPr>
            <w:rFonts w:ascii="Times New Roman" w:hAnsi="Times New Roman" w:cs="Times New Roman"/>
            <w:color w:val="000000"/>
            <w:sz w:val="20"/>
            <w:szCs w:val="20"/>
          </w:rPr>
          <w:t xml:space="preserve"> we will request you</w:t>
        </w:r>
        <w:r w:rsidR="00B11D50">
          <w:rPr>
            <w:rFonts w:ascii="Times New Roman" w:hAnsi="Times New Roman" w:cs="Times New Roman"/>
            <w:color w:val="000000"/>
            <w:sz w:val="20"/>
            <w:szCs w:val="20"/>
          </w:rPr>
          <w:t xml:space="preserve">/your relative to </w:t>
        </w:r>
      </w:ins>
      <w:ins w:id="319" w:author="Abhinav Bassi" w:date="2024-03-04T15:46:00Z">
        <w:r w:rsidR="007A5676" w:rsidRPr="001729CD">
          <w:rPr>
            <w:rFonts w:ascii="Times New Roman" w:hAnsi="Times New Roman" w:cs="Times New Roman"/>
            <w:color w:val="000000"/>
            <w:sz w:val="20"/>
            <w:szCs w:val="20"/>
          </w:rPr>
          <w:t>sign an Informed Consent Form, but you will be free to change your mind and</w:t>
        </w:r>
      </w:ins>
      <w:ins w:id="320" w:author="Abhinav Bassi" w:date="2024-03-04T15:47:00Z">
        <w:r w:rsidR="0048095B">
          <w:rPr>
            <w:rFonts w:ascii="Times New Roman" w:hAnsi="Times New Roman" w:cs="Times New Roman"/>
            <w:color w:val="000000"/>
            <w:sz w:val="20"/>
            <w:szCs w:val="20"/>
          </w:rPr>
          <w:t xml:space="preserve"> </w:t>
        </w:r>
        <w:r w:rsidR="00BE3AC2">
          <w:rPr>
            <w:rFonts w:ascii="Times New Roman" w:hAnsi="Times New Roman" w:cs="Times New Roman"/>
            <w:color w:val="000000"/>
            <w:sz w:val="20"/>
            <w:szCs w:val="20"/>
          </w:rPr>
          <w:t xml:space="preserve">ask us to stop collecting the follow up data </w:t>
        </w:r>
      </w:ins>
      <w:ins w:id="321" w:author="Abhinav Bassi" w:date="2024-03-04T15:46:00Z">
        <w:r w:rsidR="007A5676" w:rsidRPr="001729CD">
          <w:rPr>
            <w:rFonts w:ascii="Times New Roman" w:hAnsi="Times New Roman" w:cs="Times New Roman"/>
            <w:color w:val="000000"/>
            <w:sz w:val="20"/>
            <w:szCs w:val="20"/>
          </w:rPr>
          <w:t>at any time without giving a reason. If you choose</w:t>
        </w:r>
      </w:ins>
      <w:ins w:id="322" w:author="Abhinav Bassi" w:date="2024-03-04T15:47:00Z">
        <w:r w:rsidR="00BE3AC2">
          <w:rPr>
            <w:rFonts w:ascii="Times New Roman" w:hAnsi="Times New Roman" w:cs="Times New Roman"/>
            <w:color w:val="000000"/>
            <w:sz w:val="20"/>
            <w:szCs w:val="20"/>
          </w:rPr>
          <w:t xml:space="preserve"> to not be contacted </w:t>
        </w:r>
      </w:ins>
      <w:ins w:id="323" w:author="Abhinav Bassi" w:date="2024-03-04T15:48:00Z">
        <w:r w:rsidR="005228CE">
          <w:rPr>
            <w:rFonts w:ascii="Times New Roman" w:hAnsi="Times New Roman" w:cs="Times New Roman"/>
            <w:color w:val="000000"/>
            <w:sz w:val="20"/>
            <w:szCs w:val="20"/>
          </w:rPr>
          <w:t>telephonically</w:t>
        </w:r>
        <w:r w:rsidR="001A5E15">
          <w:rPr>
            <w:rFonts w:ascii="Times New Roman" w:hAnsi="Times New Roman" w:cs="Times New Roman"/>
            <w:color w:val="000000"/>
            <w:sz w:val="20"/>
            <w:szCs w:val="20"/>
          </w:rPr>
          <w:t xml:space="preserve"> for follow-up data collection</w:t>
        </w:r>
      </w:ins>
      <w:ins w:id="324" w:author="Abhinav Bassi" w:date="2024-03-04T15:46:00Z">
        <w:r w:rsidR="007A5676" w:rsidRPr="001729CD">
          <w:rPr>
            <w:rFonts w:ascii="Times New Roman" w:hAnsi="Times New Roman" w:cs="Times New Roman"/>
            <w:color w:val="000000"/>
            <w:sz w:val="20"/>
            <w:szCs w:val="20"/>
          </w:rPr>
          <w:t>, your future medical treatment and normal standard treatment will not be affected in any way</w:t>
        </w:r>
        <w:r w:rsidR="007A5676">
          <w:rPr>
            <w:rFonts w:ascii="Times New Roman" w:hAnsi="Times New Roman" w:cs="Times New Roman"/>
            <w:color w:val="000000"/>
            <w:sz w:val="20"/>
            <w:szCs w:val="20"/>
          </w:rPr>
          <w:t xml:space="preserve">. </w:t>
        </w:r>
      </w:ins>
      <w:ins w:id="325" w:author="Abhinav Bassi" w:date="2024-03-04T15:51:00Z">
        <w:r w:rsidR="00B42ABC">
          <w:rPr>
            <w:rFonts w:ascii="Times New Roman" w:hAnsi="Times New Roman" w:cs="Times New Roman"/>
            <w:color w:val="000000"/>
            <w:sz w:val="20"/>
            <w:szCs w:val="20"/>
          </w:rPr>
          <w:t xml:space="preserve">However, any data already collected about you </w:t>
        </w:r>
      </w:ins>
      <w:ins w:id="326" w:author="Abhinav Bassi" w:date="2024-03-04T15:52:00Z">
        <w:r w:rsidR="00054482">
          <w:rPr>
            <w:rFonts w:ascii="Times New Roman" w:hAnsi="Times New Roman" w:cs="Times New Roman"/>
            <w:color w:val="000000"/>
            <w:sz w:val="20"/>
            <w:szCs w:val="20"/>
          </w:rPr>
          <w:t xml:space="preserve">from medical records </w:t>
        </w:r>
      </w:ins>
      <w:ins w:id="327" w:author="Abhinav Bassi" w:date="2024-03-04T15:51:00Z">
        <w:r w:rsidR="00B42ABC">
          <w:rPr>
            <w:rFonts w:ascii="Times New Roman" w:hAnsi="Times New Roman" w:cs="Times New Roman"/>
            <w:color w:val="000000"/>
            <w:sz w:val="20"/>
            <w:szCs w:val="20"/>
          </w:rPr>
          <w:t>will continue to be used in the analysis</w:t>
        </w:r>
      </w:ins>
      <w:ins w:id="328" w:author="Abhinav Bassi" w:date="2024-03-04T16:08:00Z">
        <w:r w:rsidR="002D15BA">
          <w:rPr>
            <w:rFonts w:ascii="Times New Roman" w:hAnsi="Times New Roman" w:cs="Times New Roman"/>
            <w:color w:val="000000"/>
            <w:sz w:val="20"/>
            <w:szCs w:val="20"/>
          </w:rPr>
          <w:t xml:space="preserve">, unless you/your relative contact the site research team </w:t>
        </w:r>
        <w:r w:rsidR="00B16616">
          <w:rPr>
            <w:rFonts w:ascii="Times New Roman" w:hAnsi="Times New Roman" w:cs="Times New Roman"/>
            <w:color w:val="000000"/>
            <w:sz w:val="20"/>
            <w:szCs w:val="20"/>
          </w:rPr>
          <w:t xml:space="preserve">and ask them to not use the </w:t>
        </w:r>
      </w:ins>
      <w:ins w:id="329" w:author="Abhinav Bassi" w:date="2024-03-04T16:09:00Z">
        <w:r w:rsidR="00B16616">
          <w:rPr>
            <w:rFonts w:ascii="Times New Roman" w:hAnsi="Times New Roman" w:cs="Times New Roman"/>
            <w:color w:val="000000"/>
            <w:sz w:val="20"/>
            <w:szCs w:val="20"/>
          </w:rPr>
          <w:t xml:space="preserve">previously collected data by signing an </w:t>
        </w:r>
        <w:r w:rsidR="006B17EE">
          <w:rPr>
            <w:rFonts w:ascii="Times New Roman" w:hAnsi="Times New Roman" w:cs="Times New Roman"/>
            <w:color w:val="000000"/>
            <w:sz w:val="20"/>
            <w:szCs w:val="20"/>
          </w:rPr>
          <w:t>‘</w:t>
        </w:r>
        <w:r w:rsidR="00B16616">
          <w:rPr>
            <w:rFonts w:ascii="Times New Roman" w:hAnsi="Times New Roman" w:cs="Times New Roman"/>
            <w:color w:val="000000"/>
            <w:sz w:val="20"/>
            <w:szCs w:val="20"/>
          </w:rPr>
          <w:t>opt-out</w:t>
        </w:r>
        <w:r w:rsidR="006B17EE">
          <w:rPr>
            <w:rFonts w:ascii="Times New Roman" w:hAnsi="Times New Roman" w:cs="Times New Roman"/>
            <w:color w:val="000000"/>
            <w:sz w:val="20"/>
            <w:szCs w:val="20"/>
          </w:rPr>
          <w:t>’</w:t>
        </w:r>
        <w:r w:rsidR="00B16616">
          <w:rPr>
            <w:rFonts w:ascii="Times New Roman" w:hAnsi="Times New Roman" w:cs="Times New Roman"/>
            <w:color w:val="000000"/>
            <w:sz w:val="20"/>
            <w:szCs w:val="20"/>
          </w:rPr>
          <w:t xml:space="preserve"> form</w:t>
        </w:r>
      </w:ins>
      <w:ins w:id="330" w:author="Abhinav Bassi" w:date="2024-03-04T16:14:00Z">
        <w:r w:rsidR="002554BE">
          <w:rPr>
            <w:rFonts w:ascii="Times New Roman" w:hAnsi="Times New Roman" w:cs="Times New Roman"/>
            <w:color w:val="000000"/>
            <w:sz w:val="20"/>
            <w:szCs w:val="20"/>
          </w:rPr>
          <w:t>, enclosed with this information s</w:t>
        </w:r>
      </w:ins>
      <w:ins w:id="331" w:author="Abhinav Bassi" w:date="2024-03-04T16:15:00Z">
        <w:r w:rsidR="002554BE">
          <w:rPr>
            <w:rFonts w:ascii="Times New Roman" w:hAnsi="Times New Roman" w:cs="Times New Roman"/>
            <w:color w:val="000000"/>
            <w:sz w:val="20"/>
            <w:szCs w:val="20"/>
          </w:rPr>
          <w:t>heet</w:t>
        </w:r>
      </w:ins>
      <w:ins w:id="332" w:author="Abhinav Bassi" w:date="2024-03-04T15:52:00Z">
        <w:r w:rsidR="00054482">
          <w:rPr>
            <w:rFonts w:ascii="Times New Roman" w:hAnsi="Times New Roman" w:cs="Times New Roman"/>
            <w:color w:val="000000"/>
            <w:sz w:val="20"/>
            <w:szCs w:val="20"/>
          </w:rPr>
          <w:t>.</w:t>
        </w:r>
      </w:ins>
      <w:ins w:id="333" w:author="Abhinav Bassi" w:date="2024-03-04T16:10:00Z">
        <w:r w:rsidR="0036315E">
          <w:rPr>
            <w:rFonts w:ascii="Times New Roman" w:hAnsi="Times New Roman" w:cs="Times New Roman"/>
            <w:color w:val="000000"/>
            <w:sz w:val="20"/>
            <w:szCs w:val="20"/>
          </w:rPr>
          <w:t xml:space="preserve"> The details of the site research team are provided in this document</w:t>
        </w:r>
      </w:ins>
      <w:ins w:id="334" w:author="Abhinav Bassi" w:date="2024-03-04T16:11:00Z">
        <w:r w:rsidR="00015000">
          <w:rPr>
            <w:rFonts w:ascii="Times New Roman" w:hAnsi="Times New Roman" w:cs="Times New Roman"/>
            <w:color w:val="000000"/>
            <w:sz w:val="20"/>
            <w:szCs w:val="20"/>
          </w:rPr>
          <w:t>.</w:t>
        </w:r>
      </w:ins>
    </w:p>
    <w:p w14:paraId="10D90442" w14:textId="7A803384" w:rsidR="00E1199A" w:rsidRDefault="0036315E" w:rsidP="00E1199A">
      <w:pPr>
        <w:pStyle w:val="ListParagraph"/>
        <w:numPr>
          <w:ilvl w:val="0"/>
          <w:numId w:val="5"/>
        </w:numPr>
        <w:spacing w:after="0" w:line="240" w:lineRule="auto"/>
        <w:jc w:val="both"/>
        <w:rPr>
          <w:ins w:id="335" w:author="Abhinav Bassi" w:date="2024-03-04T16:11:00Z"/>
          <w:rFonts w:ascii="Times New Roman" w:hAnsi="Times New Roman"/>
          <w:b/>
          <w:szCs w:val="20"/>
        </w:rPr>
      </w:pPr>
      <w:ins w:id="336" w:author="Abhinav Bassi" w:date="2024-03-04T16:10:00Z">
        <w:r>
          <w:rPr>
            <w:rFonts w:ascii="Times New Roman" w:hAnsi="Times New Roman"/>
            <w:b/>
            <w:szCs w:val="20"/>
          </w:rPr>
          <w:t>What will I have to do</w:t>
        </w:r>
      </w:ins>
      <w:ins w:id="337" w:author="Abhinav Bassi" w:date="2024-03-04T16:07:00Z">
        <w:r w:rsidR="00E1199A" w:rsidRPr="001729CD">
          <w:rPr>
            <w:rFonts w:ascii="Times New Roman" w:hAnsi="Times New Roman"/>
            <w:b/>
            <w:szCs w:val="20"/>
          </w:rPr>
          <w:t>?</w:t>
        </w:r>
      </w:ins>
    </w:p>
    <w:p w14:paraId="530018D9" w14:textId="6FB08E4E" w:rsidR="00D367CA" w:rsidRPr="00D367CA" w:rsidRDefault="007B4F33" w:rsidP="00D367CA">
      <w:pPr>
        <w:spacing w:after="0" w:line="240" w:lineRule="auto"/>
        <w:jc w:val="both"/>
        <w:rPr>
          <w:ins w:id="338" w:author="Abhinav Bassi" w:date="2024-03-04T16:07:00Z"/>
          <w:rFonts w:ascii="Times New Roman" w:hAnsi="Times New Roman"/>
          <w:b/>
          <w:szCs w:val="20"/>
          <w:rPrChange w:id="339" w:author="Abhinav Bassi" w:date="2024-03-04T16:11:00Z">
            <w:rPr>
              <w:ins w:id="340" w:author="Abhinav Bassi" w:date="2024-03-04T16:07:00Z"/>
            </w:rPr>
          </w:rPrChange>
        </w:rPr>
        <w:pPrChange w:id="341" w:author="Abhinav Bassi" w:date="2024-03-04T16:11:00Z">
          <w:pPr>
            <w:pStyle w:val="ListParagraph"/>
            <w:numPr>
              <w:numId w:val="5"/>
            </w:numPr>
            <w:spacing w:after="0" w:line="240" w:lineRule="auto"/>
            <w:ind w:left="360" w:hanging="360"/>
            <w:jc w:val="both"/>
          </w:pPr>
        </w:pPrChange>
      </w:pPr>
      <w:ins w:id="342" w:author="Abhinav Bassi" w:date="2024-03-04T16:12:00Z">
        <w:r>
          <w:rPr>
            <w:rFonts w:ascii="Times New Roman" w:hAnsi="Times New Roman" w:cs="Times New Roman"/>
            <w:color w:val="000000"/>
            <w:sz w:val="20"/>
            <w:szCs w:val="20"/>
            <w:lang w:val="en-US"/>
          </w:rPr>
          <w:t>We</w:t>
        </w:r>
        <w:r w:rsidR="003B7004">
          <w:rPr>
            <w:rFonts w:ascii="Times New Roman" w:hAnsi="Times New Roman" w:cs="Times New Roman"/>
            <w:color w:val="000000"/>
            <w:sz w:val="20"/>
            <w:szCs w:val="20"/>
            <w:lang w:val="en-US"/>
          </w:rPr>
          <w:t xml:space="preserve"> are requested to provide </w:t>
        </w:r>
      </w:ins>
      <w:ins w:id="343" w:author="Abhinav Bassi" w:date="2024-03-04T16:13:00Z">
        <w:r w:rsidR="003B7004">
          <w:rPr>
            <w:rFonts w:ascii="Times New Roman" w:hAnsi="Times New Roman" w:cs="Times New Roman"/>
            <w:color w:val="000000"/>
            <w:sz w:val="20"/>
            <w:szCs w:val="20"/>
            <w:lang w:val="en-US"/>
          </w:rPr>
          <w:t xml:space="preserve">responses to the </w:t>
        </w:r>
        <w:r w:rsidR="00EE38C5">
          <w:rPr>
            <w:rFonts w:ascii="Times New Roman" w:hAnsi="Times New Roman" w:cs="Times New Roman"/>
            <w:color w:val="000000"/>
            <w:sz w:val="20"/>
            <w:szCs w:val="20"/>
            <w:lang w:val="en-US"/>
          </w:rPr>
          <w:t>questions about you</w:t>
        </w:r>
      </w:ins>
      <w:ins w:id="344" w:author="Abhinav Bassi" w:date="2024-03-04T16:14:00Z">
        <w:r w:rsidR="00AF349D">
          <w:rPr>
            <w:rFonts w:ascii="Times New Roman" w:hAnsi="Times New Roman" w:cs="Times New Roman"/>
            <w:color w:val="000000"/>
            <w:sz w:val="20"/>
            <w:szCs w:val="20"/>
            <w:lang w:val="en-US"/>
          </w:rPr>
          <w:t>r</w:t>
        </w:r>
      </w:ins>
      <w:ins w:id="345" w:author="Abhinav Bassi" w:date="2024-03-04T16:13:00Z">
        <w:r w:rsidR="00EE38C5">
          <w:rPr>
            <w:rFonts w:ascii="Times New Roman" w:hAnsi="Times New Roman" w:cs="Times New Roman"/>
            <w:color w:val="000000"/>
            <w:sz w:val="20"/>
            <w:szCs w:val="20"/>
            <w:lang w:val="en-US"/>
          </w:rPr>
          <w:t xml:space="preserve"> health and recovery during the telephonic</w:t>
        </w:r>
        <w:r w:rsidR="00AF349D">
          <w:rPr>
            <w:rFonts w:ascii="Times New Roman" w:hAnsi="Times New Roman" w:cs="Times New Roman"/>
            <w:color w:val="000000"/>
            <w:sz w:val="20"/>
            <w:szCs w:val="20"/>
            <w:lang w:val="en-US"/>
          </w:rPr>
          <w:t xml:space="preserve"> follow-ups or in</w:t>
        </w:r>
      </w:ins>
      <w:ins w:id="346" w:author="Abhinav Bassi" w:date="2024-03-04T16:14:00Z">
        <w:r w:rsidR="00AF349D">
          <w:rPr>
            <w:rFonts w:ascii="Times New Roman" w:hAnsi="Times New Roman" w:cs="Times New Roman"/>
            <w:color w:val="000000"/>
            <w:sz w:val="20"/>
            <w:szCs w:val="20"/>
            <w:lang w:val="en-US"/>
          </w:rPr>
          <w:t xml:space="preserve">-person follow-up visits. </w:t>
        </w:r>
      </w:ins>
    </w:p>
    <w:p w14:paraId="52CCDA47" w14:textId="77777777" w:rsidR="00E1199A" w:rsidRPr="00E1199A" w:rsidRDefault="00E1199A" w:rsidP="007A5676">
      <w:pPr>
        <w:rPr>
          <w:ins w:id="347" w:author="Abhinav Bassi" w:date="2024-03-04T16:07:00Z"/>
          <w:rFonts w:ascii="Times New Roman" w:hAnsi="Times New Roman" w:cs="Times New Roman"/>
          <w:color w:val="000000"/>
          <w:sz w:val="20"/>
          <w:szCs w:val="20"/>
          <w:lang w:val="en-US"/>
          <w:rPrChange w:id="348" w:author="Abhinav Bassi" w:date="2024-03-04T16:07:00Z">
            <w:rPr>
              <w:ins w:id="349" w:author="Abhinav Bassi" w:date="2024-03-04T16:07:00Z"/>
              <w:rFonts w:ascii="Times New Roman" w:hAnsi="Times New Roman" w:cs="Times New Roman"/>
              <w:color w:val="000000"/>
              <w:sz w:val="20"/>
              <w:szCs w:val="20"/>
            </w:rPr>
          </w:rPrChange>
        </w:rPr>
      </w:pPr>
    </w:p>
    <w:p w14:paraId="10F63F06" w14:textId="23DBEDB3" w:rsidR="00DE3A35" w:rsidRDefault="00054482" w:rsidP="00DE3A35">
      <w:pPr>
        <w:pStyle w:val="ListParagraph"/>
        <w:numPr>
          <w:ilvl w:val="0"/>
          <w:numId w:val="5"/>
        </w:numPr>
        <w:spacing w:after="0" w:line="240" w:lineRule="auto"/>
        <w:jc w:val="both"/>
        <w:rPr>
          <w:ins w:id="350" w:author="Abhinav Bassi" w:date="2024-03-04T16:15:00Z"/>
          <w:rFonts w:ascii="Times New Roman" w:hAnsi="Times New Roman"/>
          <w:b/>
          <w:szCs w:val="20"/>
        </w:rPr>
      </w:pPr>
      <w:ins w:id="351" w:author="Abhinav Bassi" w:date="2024-03-04T15:52:00Z">
        <w:r>
          <w:rPr>
            <w:rFonts w:ascii="Times New Roman" w:hAnsi="Times New Roman"/>
            <w:color w:val="000000"/>
            <w:szCs w:val="20"/>
          </w:rPr>
          <w:t xml:space="preserve"> </w:t>
        </w:r>
      </w:ins>
      <w:ins w:id="352" w:author="Abhinav Bassi" w:date="2024-03-04T16:15:00Z">
        <w:r w:rsidR="00DE3A35">
          <w:rPr>
            <w:rFonts w:ascii="Times New Roman" w:hAnsi="Times New Roman"/>
            <w:b/>
            <w:szCs w:val="20"/>
          </w:rPr>
          <w:t xml:space="preserve">What </w:t>
        </w:r>
        <w:r w:rsidR="00DE3A35">
          <w:rPr>
            <w:rFonts w:ascii="Times New Roman" w:hAnsi="Times New Roman"/>
            <w:b/>
            <w:szCs w:val="20"/>
          </w:rPr>
          <w:t>are the side effects of the intervention</w:t>
        </w:r>
        <w:r w:rsidR="00DE3A35" w:rsidRPr="001729CD">
          <w:rPr>
            <w:rFonts w:ascii="Times New Roman" w:hAnsi="Times New Roman"/>
            <w:b/>
            <w:szCs w:val="20"/>
          </w:rPr>
          <w:t>?</w:t>
        </w:r>
      </w:ins>
    </w:p>
    <w:p w14:paraId="18A26E32" w14:textId="0C1D18BF" w:rsidR="007A5676" w:rsidRDefault="002E2FE5" w:rsidP="007A5676">
      <w:pPr>
        <w:rPr>
          <w:ins w:id="353" w:author="Abhinav Bassi" w:date="2024-03-04T16:15:00Z"/>
          <w:rFonts w:ascii="Times New Roman" w:hAnsi="Times New Roman" w:cs="Times New Roman"/>
          <w:color w:val="000000"/>
          <w:sz w:val="20"/>
          <w:szCs w:val="20"/>
          <w:lang w:val="en-US"/>
        </w:rPr>
      </w:pPr>
      <w:ins w:id="354" w:author="Abhinav Bassi" w:date="2024-03-04T16:16:00Z">
        <w:r>
          <w:rPr>
            <w:rFonts w:ascii="Times New Roman" w:hAnsi="Times New Roman" w:cs="Times New Roman"/>
            <w:color w:val="000000"/>
            <w:sz w:val="20"/>
            <w:szCs w:val="20"/>
            <w:lang w:val="en-US"/>
          </w:rPr>
          <w:t xml:space="preserve">There are no </w:t>
        </w:r>
      </w:ins>
      <w:ins w:id="355" w:author="Abhinav Bassi" w:date="2024-03-04T16:17:00Z">
        <w:r w:rsidR="00EC0297">
          <w:rPr>
            <w:rFonts w:ascii="Times New Roman" w:hAnsi="Times New Roman" w:cs="Times New Roman"/>
            <w:color w:val="000000"/>
            <w:sz w:val="20"/>
            <w:szCs w:val="20"/>
            <w:lang w:val="en-US"/>
          </w:rPr>
          <w:t xml:space="preserve">foreseeable </w:t>
        </w:r>
      </w:ins>
      <w:ins w:id="356" w:author="Abhinav Bassi" w:date="2024-03-04T16:16:00Z">
        <w:r>
          <w:rPr>
            <w:rFonts w:ascii="Times New Roman" w:hAnsi="Times New Roman" w:cs="Times New Roman"/>
            <w:color w:val="000000"/>
            <w:sz w:val="20"/>
            <w:szCs w:val="20"/>
            <w:lang w:val="en-US"/>
          </w:rPr>
          <w:t xml:space="preserve">side-effects </w:t>
        </w:r>
        <w:r w:rsidR="00EC0297">
          <w:rPr>
            <w:rFonts w:ascii="Times New Roman" w:hAnsi="Times New Roman" w:cs="Times New Roman"/>
            <w:color w:val="000000"/>
            <w:sz w:val="20"/>
            <w:szCs w:val="20"/>
            <w:lang w:val="en-US"/>
          </w:rPr>
          <w:t>of this intervention as w</w:t>
        </w:r>
      </w:ins>
      <w:ins w:id="357" w:author="Abhinav Bassi" w:date="2024-03-04T16:15:00Z">
        <w:r w:rsidR="00DE3A35">
          <w:rPr>
            <w:rFonts w:ascii="Times New Roman" w:hAnsi="Times New Roman" w:cs="Times New Roman"/>
            <w:color w:val="000000"/>
            <w:sz w:val="20"/>
            <w:szCs w:val="20"/>
            <w:lang w:val="en-US"/>
          </w:rPr>
          <w:t>e would not be directly giving any intervention to you</w:t>
        </w:r>
      </w:ins>
      <w:ins w:id="358" w:author="Abhinav Bassi" w:date="2024-03-04T16:17:00Z">
        <w:r w:rsidR="00EC0297">
          <w:rPr>
            <w:rFonts w:ascii="Times New Roman" w:hAnsi="Times New Roman" w:cs="Times New Roman"/>
            <w:color w:val="000000"/>
            <w:sz w:val="20"/>
            <w:szCs w:val="20"/>
            <w:lang w:val="en-US"/>
          </w:rPr>
          <w:t>.</w:t>
        </w:r>
      </w:ins>
    </w:p>
    <w:p w14:paraId="49505C8C" w14:textId="7BD08C92" w:rsidR="00F75EA7" w:rsidRDefault="00F75EA7" w:rsidP="00F75EA7">
      <w:pPr>
        <w:pStyle w:val="ListParagraph"/>
        <w:numPr>
          <w:ilvl w:val="0"/>
          <w:numId w:val="5"/>
        </w:numPr>
        <w:spacing w:after="0" w:line="240" w:lineRule="auto"/>
        <w:jc w:val="both"/>
        <w:rPr>
          <w:ins w:id="359" w:author="Abhinav Bassi" w:date="2024-03-04T16:17:00Z"/>
          <w:rFonts w:ascii="Times New Roman" w:hAnsi="Times New Roman"/>
          <w:b/>
          <w:szCs w:val="20"/>
        </w:rPr>
      </w:pPr>
      <w:ins w:id="360" w:author="Abhinav Bassi" w:date="2024-03-04T16:17:00Z">
        <w:r>
          <w:rPr>
            <w:rFonts w:ascii="Times New Roman" w:hAnsi="Times New Roman"/>
            <w:b/>
            <w:szCs w:val="20"/>
          </w:rPr>
          <w:lastRenderedPageBreak/>
          <w:t xml:space="preserve">What are the </w:t>
        </w:r>
        <w:r>
          <w:rPr>
            <w:rFonts w:ascii="Times New Roman" w:hAnsi="Times New Roman"/>
            <w:b/>
            <w:szCs w:val="20"/>
          </w:rPr>
          <w:t>possible disadvantages and risks of taking part</w:t>
        </w:r>
        <w:r w:rsidRPr="001729CD">
          <w:rPr>
            <w:rFonts w:ascii="Times New Roman" w:hAnsi="Times New Roman"/>
            <w:b/>
            <w:szCs w:val="20"/>
          </w:rPr>
          <w:t>?</w:t>
        </w:r>
      </w:ins>
    </w:p>
    <w:p w14:paraId="3D8A38E6" w14:textId="2B7923C3" w:rsidR="007F5121" w:rsidRPr="007F5121" w:rsidDel="007F5121" w:rsidRDefault="007F5121" w:rsidP="00F615D6">
      <w:pPr>
        <w:spacing w:after="0"/>
        <w:rPr>
          <w:del w:id="361" w:author="Abhinav Bassi" w:date="2024-03-04T16:18:00Z"/>
          <w:moveTo w:id="362" w:author="Abhinav Bassi" w:date="2024-03-04T16:18:00Z"/>
          <w:rFonts w:ascii="Times New Roman" w:hAnsi="Times New Roman" w:cs="Times New Roman"/>
          <w:color w:val="000000"/>
          <w:sz w:val="20"/>
          <w:szCs w:val="20"/>
          <w:lang w:val="en-US"/>
          <w:rPrChange w:id="363" w:author="Abhinav Bassi" w:date="2024-03-04T16:18:00Z">
            <w:rPr>
              <w:del w:id="364" w:author="Abhinav Bassi" w:date="2024-03-04T16:18:00Z"/>
              <w:moveTo w:id="365" w:author="Abhinav Bassi" w:date="2024-03-04T16:18:00Z"/>
            </w:rPr>
          </w:rPrChange>
        </w:rPr>
        <w:pPrChange w:id="366" w:author="Abhinav Bassi" w:date="2024-03-04T16:18:00Z">
          <w:pPr>
            <w:pStyle w:val="ListParagraph"/>
            <w:numPr>
              <w:numId w:val="5"/>
            </w:numPr>
            <w:spacing w:after="0"/>
            <w:ind w:left="360" w:hanging="360"/>
          </w:pPr>
        </w:pPrChange>
      </w:pPr>
      <w:moveToRangeStart w:id="367" w:author="Abhinav Bassi" w:date="2024-03-04T16:18:00Z" w:name="move160461515"/>
      <w:moveTo w:id="368" w:author="Abhinav Bassi" w:date="2024-03-04T16:18:00Z">
        <w:r w:rsidRPr="007F5121">
          <w:rPr>
            <w:rFonts w:ascii="Times New Roman" w:hAnsi="Times New Roman" w:cs="Times New Roman"/>
            <w:color w:val="000000"/>
            <w:sz w:val="20"/>
            <w:szCs w:val="20"/>
            <w:lang w:val="en-US"/>
            <w:rPrChange w:id="369" w:author="Abhinav Bassi" w:date="2024-03-04T16:18:00Z">
              <w:rPr/>
            </w:rPrChange>
          </w:rPr>
          <w:t xml:space="preserve">We have not been able to identify any major risks associated with participating in this study. </w:t>
        </w:r>
        <w:del w:id="370" w:author="Abhinav Bassi" w:date="2024-03-04T16:18:00Z">
          <w:r w:rsidRPr="007F5121" w:rsidDel="00F615D6">
            <w:rPr>
              <w:rFonts w:ascii="Times New Roman" w:hAnsi="Times New Roman" w:cs="Times New Roman"/>
              <w:color w:val="000000"/>
              <w:sz w:val="20"/>
              <w:szCs w:val="20"/>
              <w:lang w:val="en-US"/>
              <w:rPrChange w:id="371" w:author="Abhinav Bassi" w:date="2024-03-04T16:18:00Z">
                <w:rPr/>
              </w:rPrChange>
            </w:rPr>
            <w:delText>If you</w:delText>
          </w:r>
        </w:del>
      </w:moveTo>
    </w:p>
    <w:p w14:paraId="7AB5B36E" w14:textId="615DB96B" w:rsidR="007F5121" w:rsidRPr="007F5121" w:rsidRDefault="007F5121" w:rsidP="00F615D6">
      <w:pPr>
        <w:spacing w:after="0"/>
        <w:rPr>
          <w:moveTo w:id="372" w:author="Abhinav Bassi" w:date="2024-03-04T16:18:00Z"/>
          <w:rFonts w:ascii="Times New Roman" w:hAnsi="Times New Roman" w:cs="Times New Roman"/>
          <w:color w:val="000000"/>
          <w:sz w:val="20"/>
          <w:szCs w:val="20"/>
          <w:lang w:val="en-US"/>
          <w:rPrChange w:id="373" w:author="Abhinav Bassi" w:date="2024-03-04T16:18:00Z">
            <w:rPr>
              <w:moveTo w:id="374" w:author="Abhinav Bassi" w:date="2024-03-04T16:18:00Z"/>
              <w:rFonts w:ascii="Times New Roman" w:hAnsi="Times New Roman"/>
              <w:szCs w:val="20"/>
            </w:rPr>
          </w:rPrChange>
        </w:rPr>
        <w:pPrChange w:id="375" w:author="Abhinav Bassi" w:date="2024-03-04T16:18:00Z">
          <w:pPr>
            <w:pStyle w:val="ListParagraph"/>
            <w:numPr>
              <w:numId w:val="5"/>
            </w:numPr>
            <w:spacing w:after="0"/>
            <w:ind w:left="360" w:hanging="360"/>
          </w:pPr>
        </w:pPrChange>
      </w:pPr>
      <w:moveTo w:id="376" w:author="Abhinav Bassi" w:date="2024-03-04T16:18:00Z">
        <w:del w:id="377" w:author="Abhinav Bassi" w:date="2024-03-04T16:18:00Z">
          <w:r w:rsidRPr="007F5121" w:rsidDel="00F615D6">
            <w:rPr>
              <w:rFonts w:ascii="Times New Roman" w:hAnsi="Times New Roman" w:cs="Times New Roman"/>
              <w:color w:val="000000"/>
              <w:sz w:val="20"/>
              <w:szCs w:val="20"/>
              <w:lang w:val="en-US"/>
              <w:rPrChange w:id="378" w:author="Abhinav Bassi" w:date="2024-03-04T16:18:00Z">
                <w:rPr>
                  <w:rFonts w:ascii="Times New Roman" w:hAnsi="Times New Roman"/>
                  <w:szCs w:val="20"/>
                </w:rPr>
              </w:rPrChange>
            </w:rPr>
            <w:delText>would at that point, or any other point of time, wish to withdraw from the study, you are free to do so.</w:delText>
          </w:r>
        </w:del>
      </w:moveTo>
    </w:p>
    <w:moveToRangeEnd w:id="367"/>
    <w:p w14:paraId="4BBC7E84" w14:textId="77777777" w:rsidR="00DE3A35" w:rsidRPr="00DE3A35" w:rsidRDefault="00DE3A35" w:rsidP="007A5676">
      <w:pPr>
        <w:rPr>
          <w:ins w:id="379" w:author="Abhinav Bassi" w:date="2024-03-04T15:46:00Z"/>
          <w:rFonts w:ascii="Times New Roman" w:hAnsi="Times New Roman" w:cs="Times New Roman"/>
          <w:color w:val="000000"/>
          <w:sz w:val="20"/>
          <w:szCs w:val="20"/>
          <w:lang w:val="en-US"/>
          <w:rPrChange w:id="380" w:author="Abhinav Bassi" w:date="2024-03-04T16:15:00Z">
            <w:rPr>
              <w:ins w:id="381" w:author="Abhinav Bassi" w:date="2024-03-04T15:46:00Z"/>
              <w:rFonts w:ascii="Times New Roman" w:hAnsi="Times New Roman" w:cs="Times New Roman"/>
              <w:color w:val="000000"/>
              <w:sz w:val="20"/>
              <w:szCs w:val="20"/>
            </w:rPr>
          </w:rPrChange>
        </w:rPr>
      </w:pPr>
    </w:p>
    <w:p w14:paraId="12A3A7F9" w14:textId="3EC0CAFC" w:rsidR="00CA1063" w:rsidRDefault="00CA1063" w:rsidP="00CA1063">
      <w:pPr>
        <w:pStyle w:val="ListParagraph"/>
        <w:numPr>
          <w:ilvl w:val="0"/>
          <w:numId w:val="5"/>
        </w:numPr>
        <w:spacing w:after="0" w:line="240" w:lineRule="auto"/>
        <w:jc w:val="both"/>
        <w:rPr>
          <w:ins w:id="382" w:author="Abhinav Bassi" w:date="2024-03-04T16:33:00Z"/>
          <w:rFonts w:ascii="Times New Roman" w:hAnsi="Times New Roman"/>
          <w:b/>
          <w:szCs w:val="20"/>
        </w:rPr>
      </w:pPr>
      <w:ins w:id="383" w:author="Abhinav Bassi" w:date="2024-03-04T16:33:00Z">
        <w:r>
          <w:rPr>
            <w:rFonts w:ascii="Times New Roman" w:hAnsi="Times New Roman"/>
            <w:b/>
            <w:szCs w:val="20"/>
          </w:rPr>
          <w:t xml:space="preserve">What are the possible </w:t>
        </w:r>
        <w:r>
          <w:rPr>
            <w:rFonts w:ascii="Times New Roman" w:hAnsi="Times New Roman"/>
            <w:b/>
            <w:szCs w:val="20"/>
          </w:rPr>
          <w:t>benefits</w:t>
        </w:r>
        <w:r>
          <w:rPr>
            <w:rFonts w:ascii="Times New Roman" w:hAnsi="Times New Roman"/>
            <w:b/>
            <w:szCs w:val="20"/>
          </w:rPr>
          <w:t xml:space="preserve"> of taking part</w:t>
        </w:r>
        <w:r w:rsidRPr="001729CD">
          <w:rPr>
            <w:rFonts w:ascii="Times New Roman" w:hAnsi="Times New Roman"/>
            <w:b/>
            <w:szCs w:val="20"/>
          </w:rPr>
          <w:t>?</w:t>
        </w:r>
      </w:ins>
    </w:p>
    <w:p w14:paraId="34891A94" w14:textId="7CFA563B" w:rsidR="008F560C" w:rsidRDefault="008F560C" w:rsidP="008F560C">
      <w:pPr>
        <w:spacing w:after="0"/>
        <w:rPr>
          <w:ins w:id="384" w:author="Abhinav Bassi" w:date="2024-03-04T16:36:00Z"/>
          <w:rFonts w:ascii="Times New Roman" w:hAnsi="Times New Roman" w:cs="Times New Roman"/>
          <w:color w:val="000000"/>
          <w:sz w:val="20"/>
          <w:szCs w:val="20"/>
          <w:lang w:val="en-US"/>
        </w:rPr>
      </w:pPr>
      <w:ins w:id="385" w:author="Abhinav Bassi" w:date="2024-03-04T16:34:00Z">
        <w:r w:rsidRPr="008F560C">
          <w:rPr>
            <w:rFonts w:ascii="Times New Roman" w:hAnsi="Times New Roman" w:cs="Times New Roman"/>
            <w:color w:val="000000"/>
            <w:sz w:val="20"/>
            <w:szCs w:val="20"/>
            <w:lang w:val="en-US"/>
            <w:rPrChange w:id="386" w:author="Abhinav Bassi" w:date="2024-03-04T16:34:00Z">
              <w:rPr/>
            </w:rPrChange>
          </w:rPr>
          <w:t>Our research may help to find tools that better identify injured patients in need of immediate care.</w:t>
        </w:r>
        <w:r>
          <w:rPr>
            <w:rFonts w:ascii="Times New Roman" w:hAnsi="Times New Roman" w:cs="Times New Roman"/>
            <w:color w:val="000000"/>
            <w:sz w:val="20"/>
            <w:szCs w:val="20"/>
            <w:lang w:val="en-US"/>
          </w:rPr>
          <w:t xml:space="preserve"> </w:t>
        </w:r>
        <w:r w:rsidRPr="008F560C">
          <w:rPr>
            <w:rFonts w:ascii="Times New Roman" w:hAnsi="Times New Roman" w:cs="Times New Roman"/>
            <w:color w:val="000000"/>
            <w:sz w:val="20"/>
            <w:szCs w:val="20"/>
            <w:lang w:val="en-US"/>
            <w:rPrChange w:id="387" w:author="Abhinav Bassi" w:date="2024-03-04T16:34:00Z">
              <w:rPr>
                <w:rFonts w:ascii="Times New Roman" w:hAnsi="Times New Roman" w:cs="Times New Roman"/>
                <w:sz w:val="20"/>
                <w:szCs w:val="20"/>
              </w:rPr>
            </w:rPrChange>
          </w:rPr>
          <w:t>Although this research will not affect the care you are given in this hospital at this time, its results</w:t>
        </w:r>
        <w:r w:rsidRPr="008F560C">
          <w:rPr>
            <w:rFonts w:ascii="Times New Roman" w:hAnsi="Times New Roman" w:cs="Times New Roman"/>
            <w:color w:val="000000"/>
            <w:sz w:val="20"/>
            <w:szCs w:val="20"/>
            <w:lang w:val="en-US"/>
            <w:rPrChange w:id="388" w:author="Abhinav Bassi" w:date="2024-03-04T16:34:00Z">
              <w:rPr>
                <w:rFonts w:ascii="Times New Roman" w:hAnsi="Times New Roman"/>
                <w:color w:val="000000"/>
                <w:szCs w:val="20"/>
              </w:rPr>
            </w:rPrChange>
          </w:rPr>
          <w:t xml:space="preserve"> </w:t>
        </w:r>
        <w:r w:rsidRPr="008F560C">
          <w:rPr>
            <w:rFonts w:ascii="Times New Roman" w:hAnsi="Times New Roman" w:cs="Times New Roman"/>
            <w:color w:val="000000"/>
            <w:sz w:val="20"/>
            <w:szCs w:val="20"/>
            <w:lang w:val="en-US"/>
            <w:rPrChange w:id="389" w:author="Abhinav Bassi" w:date="2024-03-04T16:34:00Z">
              <w:rPr>
                <w:rFonts w:ascii="Times New Roman" w:hAnsi="Times New Roman" w:cs="Times New Roman"/>
                <w:sz w:val="20"/>
                <w:szCs w:val="20"/>
              </w:rPr>
            </w:rPrChange>
          </w:rPr>
          <w:t>might help others that are injured. There is no assurance you will benefit from this study. However, your participation</w:t>
        </w:r>
        <w:r w:rsidRPr="008F560C">
          <w:rPr>
            <w:rFonts w:ascii="Times New Roman" w:hAnsi="Times New Roman" w:cs="Times New Roman"/>
            <w:color w:val="000000"/>
            <w:sz w:val="20"/>
            <w:szCs w:val="20"/>
            <w:lang w:val="en-US"/>
            <w:rPrChange w:id="390" w:author="Abhinav Bassi" w:date="2024-03-04T16:34:00Z">
              <w:rPr/>
            </w:rPrChange>
          </w:rPr>
          <w:t xml:space="preserve"> may contribute to the medical knowledge about the use of this intervention.</w:t>
        </w:r>
      </w:ins>
    </w:p>
    <w:p w14:paraId="6B4B0A39" w14:textId="77777777" w:rsidR="00712842" w:rsidRDefault="00712842" w:rsidP="008F560C">
      <w:pPr>
        <w:spacing w:after="0"/>
        <w:rPr>
          <w:ins w:id="391" w:author="Abhinav Bassi" w:date="2024-03-04T16:36:00Z"/>
          <w:rFonts w:ascii="Times New Roman" w:hAnsi="Times New Roman" w:cs="Times New Roman"/>
          <w:color w:val="000000"/>
          <w:sz w:val="20"/>
          <w:szCs w:val="20"/>
          <w:lang w:val="en-US"/>
        </w:rPr>
      </w:pPr>
    </w:p>
    <w:p w14:paraId="208CC1F5" w14:textId="69FD0B93" w:rsidR="00786A22" w:rsidRDefault="00786A22" w:rsidP="00786A22">
      <w:pPr>
        <w:pStyle w:val="ListParagraph"/>
        <w:numPr>
          <w:ilvl w:val="0"/>
          <w:numId w:val="5"/>
        </w:numPr>
        <w:spacing w:after="0" w:line="240" w:lineRule="auto"/>
        <w:jc w:val="both"/>
        <w:rPr>
          <w:ins w:id="392" w:author="Abhinav Bassi" w:date="2024-03-04T16:36:00Z"/>
          <w:rFonts w:ascii="Times New Roman" w:hAnsi="Times New Roman"/>
          <w:b/>
          <w:szCs w:val="20"/>
        </w:rPr>
      </w:pPr>
      <w:ins w:id="393" w:author="Abhinav Bassi" w:date="2024-03-04T16:37:00Z">
        <w:r>
          <w:rPr>
            <w:rFonts w:ascii="Times New Roman" w:hAnsi="Times New Roman"/>
            <w:b/>
            <w:szCs w:val="20"/>
          </w:rPr>
          <w:t>Will I be paid for</w:t>
        </w:r>
      </w:ins>
      <w:ins w:id="394" w:author="Abhinav Bassi" w:date="2024-03-04T16:36:00Z">
        <w:r>
          <w:rPr>
            <w:rFonts w:ascii="Times New Roman" w:hAnsi="Times New Roman"/>
            <w:b/>
            <w:szCs w:val="20"/>
          </w:rPr>
          <w:t xml:space="preserve"> taking part</w:t>
        </w:r>
        <w:r w:rsidRPr="001729CD">
          <w:rPr>
            <w:rFonts w:ascii="Times New Roman" w:hAnsi="Times New Roman"/>
            <w:b/>
            <w:szCs w:val="20"/>
          </w:rPr>
          <w:t>?</w:t>
        </w:r>
      </w:ins>
    </w:p>
    <w:p w14:paraId="5A6CDCFF" w14:textId="43D98800" w:rsidR="00E8007B" w:rsidDel="001055A4" w:rsidRDefault="00786A22" w:rsidP="00CA1063">
      <w:pPr>
        <w:rPr>
          <w:del w:id="395" w:author="Abhinav Bassi" w:date="2024-03-04T16:07:00Z"/>
          <w:rFonts w:ascii="Times New Roman" w:hAnsi="Times New Roman" w:cs="Times New Roman"/>
          <w:sz w:val="20"/>
          <w:szCs w:val="20"/>
        </w:rPr>
      </w:pPr>
      <w:ins w:id="396" w:author="Abhinav Bassi" w:date="2024-03-04T16:37:00Z">
        <w:r w:rsidRPr="001729CD">
          <w:rPr>
            <w:rFonts w:ascii="Times New Roman" w:hAnsi="Times New Roman" w:cs="Times New Roman"/>
            <w:sz w:val="20"/>
            <w:szCs w:val="20"/>
          </w:rPr>
          <w:t xml:space="preserve">You will not receive any </w:t>
        </w:r>
        <w:r>
          <w:rPr>
            <w:rFonts w:ascii="Times New Roman" w:hAnsi="Times New Roman" w:cs="Times New Roman"/>
            <w:sz w:val="20"/>
            <w:szCs w:val="20"/>
          </w:rPr>
          <w:t xml:space="preserve">payment </w:t>
        </w:r>
        <w:r w:rsidRPr="001729CD">
          <w:rPr>
            <w:rFonts w:ascii="Times New Roman" w:hAnsi="Times New Roman" w:cs="Times New Roman"/>
            <w:sz w:val="20"/>
            <w:szCs w:val="20"/>
          </w:rPr>
          <w:t>for participating in this study</w:t>
        </w:r>
      </w:ins>
      <w:ins w:id="397" w:author="Abhinav Bassi" w:date="2024-03-04T16:38:00Z">
        <w:r w:rsidR="00360E3C">
          <w:rPr>
            <w:rFonts w:ascii="Times New Roman" w:hAnsi="Times New Roman" w:cs="Times New Roman"/>
            <w:sz w:val="20"/>
            <w:szCs w:val="20"/>
          </w:rPr>
          <w:t>.</w:t>
        </w:r>
      </w:ins>
    </w:p>
    <w:p w14:paraId="446EB5D1" w14:textId="77777777" w:rsidR="001055A4" w:rsidRDefault="001055A4" w:rsidP="003C2C7D">
      <w:pPr>
        <w:spacing w:after="0"/>
        <w:rPr>
          <w:ins w:id="398" w:author="Abhinav Bassi" w:date="2024-03-04T16:42:00Z"/>
          <w:rFonts w:ascii="Times New Roman" w:hAnsi="Times New Roman" w:cs="Times New Roman"/>
          <w:sz w:val="20"/>
          <w:szCs w:val="20"/>
        </w:rPr>
      </w:pPr>
    </w:p>
    <w:p w14:paraId="4BA267F1" w14:textId="77777777" w:rsidR="001055A4" w:rsidRDefault="001055A4" w:rsidP="003C2C7D">
      <w:pPr>
        <w:spacing w:after="0"/>
        <w:rPr>
          <w:ins w:id="399" w:author="Abhinav Bassi" w:date="2024-03-04T16:42:00Z"/>
          <w:rFonts w:ascii="Times New Roman" w:hAnsi="Times New Roman" w:cs="Times New Roman"/>
          <w:sz w:val="20"/>
          <w:szCs w:val="20"/>
        </w:rPr>
      </w:pPr>
    </w:p>
    <w:p w14:paraId="235D4B9A" w14:textId="384CDB3C" w:rsidR="00304335" w:rsidRDefault="007D7759" w:rsidP="00304335">
      <w:pPr>
        <w:pStyle w:val="ListParagraph"/>
        <w:numPr>
          <w:ilvl w:val="0"/>
          <w:numId w:val="5"/>
        </w:numPr>
        <w:spacing w:after="0" w:line="240" w:lineRule="auto"/>
        <w:jc w:val="both"/>
        <w:rPr>
          <w:ins w:id="400" w:author="Abhinav Bassi" w:date="2024-03-04T17:04:00Z"/>
          <w:rFonts w:ascii="Times New Roman" w:hAnsi="Times New Roman"/>
          <w:b/>
          <w:szCs w:val="20"/>
        </w:rPr>
      </w:pPr>
      <w:ins w:id="401" w:author="Abhinav Bassi" w:date="2024-03-04T17:04:00Z">
        <w:r w:rsidRPr="007D7759">
          <w:rPr>
            <w:rFonts w:ascii="Times New Roman" w:hAnsi="Times New Roman"/>
            <w:b/>
            <w:szCs w:val="20"/>
            <w:lang w:val="en-IN"/>
          </w:rPr>
          <w:t xml:space="preserve">What if I decide I know longer wish to participate in the </w:t>
        </w:r>
      </w:ins>
      <w:ins w:id="402" w:author="Abhinav Bassi" w:date="2024-03-04T17:05:00Z">
        <w:r>
          <w:rPr>
            <w:rFonts w:ascii="Times New Roman" w:hAnsi="Times New Roman"/>
            <w:b/>
            <w:szCs w:val="20"/>
            <w:lang w:val="en-IN"/>
          </w:rPr>
          <w:t>study</w:t>
        </w:r>
      </w:ins>
      <w:ins w:id="403" w:author="Abhinav Bassi" w:date="2024-03-04T17:04:00Z">
        <w:r w:rsidR="00304335" w:rsidRPr="001729CD">
          <w:rPr>
            <w:rFonts w:ascii="Times New Roman" w:hAnsi="Times New Roman"/>
            <w:b/>
            <w:szCs w:val="20"/>
          </w:rPr>
          <w:t>?</w:t>
        </w:r>
      </w:ins>
    </w:p>
    <w:p w14:paraId="547608C8" w14:textId="79786AA1" w:rsidR="003C2C7D" w:rsidRPr="00304335" w:rsidDel="00304335" w:rsidRDefault="003C2C7D" w:rsidP="00304335">
      <w:pPr>
        <w:pStyle w:val="ListParagraph"/>
        <w:numPr>
          <w:ilvl w:val="0"/>
          <w:numId w:val="5"/>
        </w:numPr>
        <w:spacing w:line="259" w:lineRule="auto"/>
        <w:rPr>
          <w:del w:id="404" w:author="Abhinav Bassi" w:date="2024-03-04T16:07:00Z"/>
          <w:rFonts w:ascii="Times New Roman" w:hAnsi="Times New Roman"/>
          <w:color w:val="000000"/>
          <w:szCs w:val="20"/>
          <w:rPrChange w:id="405" w:author="Abhinav Bassi" w:date="2024-03-04T17:04:00Z">
            <w:rPr>
              <w:del w:id="406" w:author="Abhinav Bassi" w:date="2024-03-04T16:07:00Z"/>
              <w:rFonts w:ascii="Times New Roman" w:hAnsi="Times New Roman"/>
              <w:szCs w:val="20"/>
            </w:rPr>
          </w:rPrChange>
        </w:rPr>
        <w:pPrChange w:id="407" w:author="Abhinav Bassi" w:date="2024-03-04T17:04:00Z">
          <w:pPr>
            <w:pStyle w:val="ListParagraph"/>
            <w:numPr>
              <w:numId w:val="5"/>
            </w:numPr>
            <w:ind w:left="360" w:hanging="360"/>
          </w:pPr>
        </w:pPrChange>
      </w:pPr>
    </w:p>
    <w:p w14:paraId="120F95C7" w14:textId="72CFA21A" w:rsidR="00921776" w:rsidRDefault="00921776" w:rsidP="00304335">
      <w:pPr>
        <w:spacing w:after="0"/>
        <w:rPr>
          <w:ins w:id="408" w:author="Abhinav Bassi" w:date="2024-03-04T17:05:00Z"/>
          <w:rFonts w:ascii="Times New Roman" w:hAnsi="Times New Roman" w:cs="Times New Roman"/>
          <w:color w:val="000000"/>
          <w:sz w:val="20"/>
          <w:szCs w:val="20"/>
          <w:lang w:val="en-US"/>
        </w:rPr>
      </w:pPr>
      <w:ins w:id="409" w:author="Abhinav Bassi" w:date="2024-03-04T17:03:00Z">
        <w:r w:rsidRPr="00304335">
          <w:rPr>
            <w:rFonts w:ascii="Times New Roman" w:hAnsi="Times New Roman" w:cs="Times New Roman"/>
            <w:color w:val="000000"/>
            <w:sz w:val="20"/>
            <w:szCs w:val="20"/>
            <w:lang w:val="en-US"/>
            <w:rPrChange w:id="410" w:author="Abhinav Bassi" w:date="2024-03-04T17:04:00Z">
              <w:rPr/>
            </w:rPrChange>
          </w:rPr>
          <w:t xml:space="preserve">You are free to stop participating in this </w:t>
        </w:r>
      </w:ins>
      <w:ins w:id="411" w:author="Abhinav Bassi" w:date="2024-03-04T17:05:00Z">
        <w:r w:rsidR="007D7759">
          <w:rPr>
            <w:rFonts w:ascii="Times New Roman" w:hAnsi="Times New Roman" w:cs="Times New Roman"/>
            <w:color w:val="000000"/>
            <w:sz w:val="20"/>
            <w:szCs w:val="20"/>
            <w:lang w:val="en-US"/>
          </w:rPr>
          <w:t>study</w:t>
        </w:r>
      </w:ins>
      <w:ins w:id="412" w:author="Abhinav Bassi" w:date="2024-03-04T17:03:00Z">
        <w:r w:rsidRPr="00304335">
          <w:rPr>
            <w:rFonts w:ascii="Times New Roman" w:hAnsi="Times New Roman" w:cs="Times New Roman"/>
            <w:color w:val="000000"/>
            <w:sz w:val="20"/>
            <w:szCs w:val="20"/>
            <w:lang w:val="en-US"/>
            <w:rPrChange w:id="413" w:author="Abhinav Bassi" w:date="2024-03-04T17:04:00Z">
              <w:rPr/>
            </w:rPrChange>
          </w:rPr>
          <w:t xml:space="preserve"> at </w:t>
        </w:r>
      </w:ins>
      <w:ins w:id="414" w:author="Abhinav Bassi" w:date="2024-03-04T17:05:00Z">
        <w:r w:rsidR="004D10E3" w:rsidRPr="004D10E3">
          <w:rPr>
            <w:rFonts w:ascii="Times New Roman" w:hAnsi="Times New Roman" w:cs="Times New Roman"/>
            <w:color w:val="000000"/>
            <w:sz w:val="20"/>
            <w:szCs w:val="20"/>
            <w:lang w:val="en-US"/>
          </w:rPr>
          <w:t>any time</w:t>
        </w:r>
      </w:ins>
      <w:ins w:id="415" w:author="Abhinav Bassi" w:date="2024-03-04T17:03:00Z">
        <w:r w:rsidRPr="00304335">
          <w:rPr>
            <w:rFonts w:ascii="Times New Roman" w:hAnsi="Times New Roman" w:cs="Times New Roman"/>
            <w:color w:val="000000"/>
            <w:sz w:val="20"/>
            <w:szCs w:val="20"/>
            <w:lang w:val="en-US"/>
            <w:rPrChange w:id="416" w:author="Abhinav Bassi" w:date="2024-03-04T17:04:00Z">
              <w:rPr/>
            </w:rPrChange>
          </w:rPr>
          <w:t xml:space="preserve">. You do not need to provide a reason and your decision will not affect your future care or medical treatment. </w:t>
        </w:r>
      </w:ins>
    </w:p>
    <w:p w14:paraId="2DE9BC9E" w14:textId="77777777" w:rsidR="004D10E3" w:rsidRPr="00304335" w:rsidRDefault="004D10E3" w:rsidP="00304335">
      <w:pPr>
        <w:spacing w:after="0"/>
        <w:rPr>
          <w:ins w:id="417" w:author="Abhinav Bassi" w:date="2024-03-04T17:03:00Z"/>
          <w:rFonts w:ascii="Times New Roman" w:hAnsi="Times New Roman" w:cs="Times New Roman"/>
          <w:color w:val="000000"/>
          <w:sz w:val="20"/>
          <w:szCs w:val="20"/>
          <w:lang w:val="en-US"/>
          <w:rPrChange w:id="418" w:author="Abhinav Bassi" w:date="2024-03-04T17:04:00Z">
            <w:rPr>
              <w:ins w:id="419" w:author="Abhinav Bassi" w:date="2024-03-04T17:03:00Z"/>
              <w:rFonts w:ascii="Times New Roman" w:hAnsi="Times New Roman" w:cs="Times New Roman"/>
              <w:b/>
              <w:bCs/>
            </w:rPr>
          </w:rPrChange>
        </w:rPr>
        <w:pPrChange w:id="420" w:author="Abhinav Bassi" w:date="2024-03-04T17:04:00Z">
          <w:pPr/>
        </w:pPrChange>
      </w:pPr>
    </w:p>
    <w:p w14:paraId="73BB0AEA" w14:textId="1C46E20D" w:rsidR="004D10E3" w:rsidRPr="00326801" w:rsidRDefault="00326801" w:rsidP="004D10E3">
      <w:pPr>
        <w:pStyle w:val="ListParagraph"/>
        <w:numPr>
          <w:ilvl w:val="0"/>
          <w:numId w:val="5"/>
        </w:numPr>
        <w:spacing w:after="0" w:line="240" w:lineRule="auto"/>
        <w:jc w:val="both"/>
        <w:rPr>
          <w:ins w:id="421" w:author="Abhinav Bassi" w:date="2024-03-04T17:06:00Z"/>
          <w:rFonts w:ascii="Times New Roman" w:hAnsi="Times New Roman"/>
          <w:b/>
          <w:szCs w:val="20"/>
          <w:rPrChange w:id="422" w:author="Abhinav Bassi" w:date="2024-03-04T17:06:00Z">
            <w:rPr>
              <w:ins w:id="423" w:author="Abhinav Bassi" w:date="2024-03-04T17:06:00Z"/>
              <w:rFonts w:ascii="Times New Roman" w:hAnsi="Times New Roman"/>
              <w:b/>
              <w:szCs w:val="20"/>
              <w:lang w:val="en-IN"/>
            </w:rPr>
          </w:rPrChange>
        </w:rPr>
      </w:pPr>
      <w:ins w:id="424" w:author="Abhinav Bassi" w:date="2024-03-04T17:06:00Z">
        <w:r>
          <w:rPr>
            <w:rFonts w:ascii="Times New Roman" w:hAnsi="Times New Roman"/>
            <w:b/>
            <w:szCs w:val="20"/>
            <w:lang w:val="en-IN"/>
          </w:rPr>
          <w:t>Will m</w:t>
        </w:r>
        <w:r w:rsidRPr="00326801">
          <w:rPr>
            <w:rFonts w:ascii="Times New Roman" w:hAnsi="Times New Roman"/>
            <w:b/>
            <w:szCs w:val="20"/>
            <w:lang w:val="en-IN"/>
          </w:rPr>
          <w:t>y taking part in this study be kept confidential</w:t>
        </w:r>
        <w:r>
          <w:rPr>
            <w:rFonts w:ascii="Times New Roman" w:hAnsi="Times New Roman"/>
            <w:b/>
            <w:szCs w:val="20"/>
            <w:lang w:val="en-IN"/>
          </w:rPr>
          <w:t>?</w:t>
        </w:r>
      </w:ins>
    </w:p>
    <w:p w14:paraId="79563E56" w14:textId="49851D4D" w:rsidR="00326801" w:rsidRDefault="00326801" w:rsidP="00326801">
      <w:pPr>
        <w:spacing w:after="0" w:line="240" w:lineRule="auto"/>
        <w:jc w:val="both"/>
        <w:rPr>
          <w:ins w:id="425" w:author="Abhinav Bassi" w:date="2024-03-04T17:10:00Z"/>
          <w:rFonts w:ascii="Times New Roman" w:hAnsi="Times New Roman" w:cs="Times New Roman"/>
          <w:color w:val="000000"/>
          <w:sz w:val="20"/>
          <w:szCs w:val="20"/>
        </w:rPr>
      </w:pPr>
      <w:ins w:id="426" w:author="Abhinav Bassi" w:date="2024-03-04T17:06:00Z">
        <w:r w:rsidRPr="00D158B4">
          <w:rPr>
            <w:rFonts w:ascii="Times New Roman" w:hAnsi="Times New Roman" w:cs="Times New Roman"/>
            <w:color w:val="000000"/>
            <w:sz w:val="20"/>
            <w:szCs w:val="20"/>
            <w:lang w:val="en-US"/>
            <w:rPrChange w:id="427" w:author="Abhinav Bassi" w:date="2024-03-04T17:07:00Z">
              <w:rPr>
                <w:rFonts w:ascii="Times New Roman" w:hAnsi="Times New Roman"/>
                <w:b/>
                <w:szCs w:val="20"/>
              </w:rPr>
            </w:rPrChange>
          </w:rPr>
          <w:t>All information collected about you as a part of your participation in this study will be kept strictly confidential and will be used for purpose of research only</w:t>
        </w:r>
      </w:ins>
      <w:ins w:id="428" w:author="Abhinav Bassi" w:date="2024-03-04T17:07:00Z">
        <w:r w:rsidR="009570BA">
          <w:rPr>
            <w:rFonts w:ascii="Times New Roman" w:hAnsi="Times New Roman" w:cs="Times New Roman"/>
            <w:color w:val="000000"/>
            <w:sz w:val="20"/>
            <w:szCs w:val="20"/>
            <w:lang w:val="en-US"/>
          </w:rPr>
          <w:t>.</w:t>
        </w:r>
        <w:r w:rsidR="00D158B4" w:rsidRPr="00D158B4">
          <w:rPr>
            <w:rFonts w:ascii="Times New Roman" w:hAnsi="Times New Roman" w:cs="Times New Roman"/>
            <w:color w:val="000000"/>
            <w:sz w:val="20"/>
            <w:szCs w:val="20"/>
            <w:lang w:val="en-US"/>
            <w:rPrChange w:id="429" w:author="Abhinav Bassi" w:date="2024-03-04T17:07:00Z">
              <w:rPr>
                <w:rFonts w:ascii="Times New Roman" w:hAnsi="Times New Roman"/>
                <w:b/>
                <w:szCs w:val="20"/>
              </w:rPr>
            </w:rPrChange>
          </w:rPr>
          <w:t xml:space="preserve"> </w:t>
        </w:r>
        <w:r w:rsidR="009570BA">
          <w:rPr>
            <w:rFonts w:ascii="Times New Roman" w:hAnsi="Times New Roman" w:cs="Times New Roman"/>
            <w:color w:val="000000"/>
            <w:sz w:val="20"/>
            <w:szCs w:val="20"/>
            <w:lang w:val="en-US"/>
          </w:rPr>
          <w:t>Y</w:t>
        </w:r>
        <w:r w:rsidR="00D158B4" w:rsidRPr="00D158B4">
          <w:rPr>
            <w:rFonts w:ascii="Times New Roman" w:hAnsi="Times New Roman" w:cs="Times New Roman"/>
            <w:color w:val="000000"/>
            <w:sz w:val="20"/>
            <w:szCs w:val="20"/>
            <w:lang w:val="en-US"/>
            <w:rPrChange w:id="430" w:author="Abhinav Bassi" w:date="2024-03-04T17:07:00Z">
              <w:rPr>
                <w:rFonts w:ascii="Times New Roman" w:hAnsi="Times New Roman"/>
                <w:b/>
                <w:szCs w:val="20"/>
              </w:rPr>
            </w:rPrChange>
          </w:rPr>
          <w:t>our information will not contain any identifying factor and will be kept in a highly secured server</w:t>
        </w:r>
        <w:r w:rsidR="009570BA">
          <w:rPr>
            <w:rFonts w:ascii="Times New Roman" w:hAnsi="Times New Roman" w:cs="Times New Roman"/>
            <w:color w:val="000000"/>
            <w:sz w:val="20"/>
            <w:szCs w:val="20"/>
            <w:lang w:val="en-US"/>
          </w:rPr>
          <w:t>.</w:t>
        </w:r>
        <w:r w:rsidR="00D158B4" w:rsidRPr="00D158B4">
          <w:rPr>
            <w:rFonts w:ascii="Times New Roman" w:hAnsi="Times New Roman" w:cs="Times New Roman"/>
            <w:color w:val="000000"/>
            <w:sz w:val="20"/>
            <w:szCs w:val="20"/>
            <w:lang w:val="en-US"/>
            <w:rPrChange w:id="431" w:author="Abhinav Bassi" w:date="2024-03-04T17:07:00Z">
              <w:rPr>
                <w:rFonts w:ascii="Times New Roman" w:hAnsi="Times New Roman"/>
                <w:b/>
                <w:szCs w:val="20"/>
              </w:rPr>
            </w:rPrChange>
          </w:rPr>
          <w:t xml:space="preserve"> </w:t>
        </w:r>
        <w:r w:rsidR="009570BA">
          <w:rPr>
            <w:rFonts w:ascii="Times New Roman" w:hAnsi="Times New Roman" w:cs="Times New Roman"/>
            <w:color w:val="000000"/>
            <w:sz w:val="20"/>
            <w:szCs w:val="20"/>
            <w:lang w:val="en-US"/>
          </w:rPr>
          <w:t>A</w:t>
        </w:r>
        <w:r w:rsidR="00D158B4" w:rsidRPr="00D158B4">
          <w:rPr>
            <w:rFonts w:ascii="Times New Roman" w:hAnsi="Times New Roman" w:cs="Times New Roman"/>
            <w:color w:val="000000"/>
            <w:sz w:val="20"/>
            <w:szCs w:val="20"/>
            <w:lang w:val="en-US"/>
            <w:rPrChange w:id="432" w:author="Abhinav Bassi" w:date="2024-03-04T17:07:00Z">
              <w:rPr>
                <w:rFonts w:ascii="Times New Roman" w:hAnsi="Times New Roman"/>
                <w:b/>
                <w:szCs w:val="20"/>
              </w:rPr>
            </w:rPrChange>
          </w:rPr>
          <w:t>ll de</w:t>
        </w:r>
        <w:r w:rsidR="009570BA">
          <w:rPr>
            <w:rFonts w:ascii="Times New Roman" w:hAnsi="Times New Roman" w:cs="Times New Roman"/>
            <w:color w:val="000000"/>
            <w:sz w:val="20"/>
            <w:szCs w:val="20"/>
            <w:lang w:val="en-US"/>
          </w:rPr>
          <w:t>-</w:t>
        </w:r>
        <w:r w:rsidR="00D158B4" w:rsidRPr="00D158B4">
          <w:rPr>
            <w:rFonts w:ascii="Times New Roman" w:hAnsi="Times New Roman" w:cs="Times New Roman"/>
            <w:color w:val="000000"/>
            <w:sz w:val="20"/>
            <w:szCs w:val="20"/>
            <w:lang w:val="en-US"/>
            <w:rPrChange w:id="433" w:author="Abhinav Bassi" w:date="2024-03-04T17:07:00Z">
              <w:rPr>
                <w:rFonts w:ascii="Times New Roman" w:hAnsi="Times New Roman"/>
                <w:b/>
                <w:szCs w:val="20"/>
              </w:rPr>
            </w:rPrChange>
          </w:rPr>
          <w:t>identified information about you will be handled in accordance with the Indian data protection law</w:t>
        </w:r>
        <w:r w:rsidR="009570BA">
          <w:rPr>
            <w:rFonts w:ascii="Times New Roman" w:hAnsi="Times New Roman" w:cs="Times New Roman"/>
            <w:color w:val="000000"/>
            <w:sz w:val="20"/>
            <w:szCs w:val="20"/>
            <w:lang w:val="en-US"/>
          </w:rPr>
          <w:t>(</w:t>
        </w:r>
        <w:r w:rsidR="00D158B4" w:rsidRPr="00D158B4">
          <w:rPr>
            <w:rFonts w:ascii="Times New Roman" w:hAnsi="Times New Roman" w:cs="Times New Roman"/>
            <w:color w:val="000000"/>
            <w:sz w:val="20"/>
            <w:szCs w:val="20"/>
            <w:lang w:val="en-US"/>
            <w:rPrChange w:id="434" w:author="Abhinav Bassi" w:date="2024-03-04T17:07:00Z">
              <w:rPr>
                <w:rFonts w:ascii="Times New Roman" w:hAnsi="Times New Roman"/>
                <w:b/>
                <w:szCs w:val="20"/>
              </w:rPr>
            </w:rPrChange>
          </w:rPr>
          <w:t>s</w:t>
        </w:r>
        <w:r w:rsidR="009570BA">
          <w:rPr>
            <w:rFonts w:ascii="Times New Roman" w:hAnsi="Times New Roman" w:cs="Times New Roman"/>
            <w:color w:val="000000"/>
            <w:sz w:val="20"/>
            <w:szCs w:val="20"/>
            <w:lang w:val="en-US"/>
          </w:rPr>
          <w:t>)</w:t>
        </w:r>
        <w:r w:rsidR="00D158B4" w:rsidRPr="00D158B4">
          <w:rPr>
            <w:rFonts w:ascii="Times New Roman" w:hAnsi="Times New Roman" w:cs="Times New Roman"/>
            <w:color w:val="000000"/>
            <w:sz w:val="20"/>
            <w:szCs w:val="20"/>
            <w:lang w:val="en-US"/>
            <w:rPrChange w:id="435" w:author="Abhinav Bassi" w:date="2024-03-04T17:07:00Z">
              <w:rPr>
                <w:rFonts w:ascii="Times New Roman" w:hAnsi="Times New Roman"/>
                <w:b/>
                <w:szCs w:val="20"/>
              </w:rPr>
            </w:rPrChange>
          </w:rPr>
          <w:t xml:space="preserve"> to ensure strictest </w:t>
        </w:r>
        <w:r w:rsidR="009570BA" w:rsidRPr="009570BA">
          <w:rPr>
            <w:rFonts w:ascii="Times New Roman" w:hAnsi="Times New Roman" w:cs="Times New Roman"/>
            <w:color w:val="000000"/>
            <w:sz w:val="20"/>
            <w:szCs w:val="20"/>
            <w:lang w:val="en-US"/>
          </w:rPr>
          <w:t>confidence.</w:t>
        </w:r>
      </w:ins>
      <w:ins w:id="436" w:author="Abhinav Bassi" w:date="2024-03-04T17:08:00Z">
        <w:r w:rsidR="00FC32DD">
          <w:rPr>
            <w:rFonts w:ascii="Times New Roman" w:hAnsi="Times New Roman" w:cs="Times New Roman"/>
            <w:color w:val="000000"/>
            <w:sz w:val="20"/>
            <w:szCs w:val="20"/>
            <w:lang w:val="en-US"/>
          </w:rPr>
          <w:t xml:space="preserve"> </w:t>
        </w:r>
      </w:ins>
      <w:ins w:id="437" w:author="Abhinav Bassi" w:date="2024-03-04T17:09:00Z">
        <w:r w:rsidR="00145497">
          <w:rPr>
            <w:rFonts w:ascii="Times New Roman" w:hAnsi="Times New Roman" w:cs="Times New Roman"/>
            <w:color w:val="000000"/>
            <w:sz w:val="20"/>
            <w:szCs w:val="20"/>
            <w:lang w:val="en-US"/>
          </w:rPr>
          <w:t>A</w:t>
        </w:r>
      </w:ins>
      <w:ins w:id="438" w:author="Abhinav Bassi" w:date="2024-03-04T17:08:00Z">
        <w:r w:rsidR="00FC32DD" w:rsidRPr="00591306">
          <w:rPr>
            <w:rFonts w:ascii="Times New Roman" w:hAnsi="Times New Roman" w:cs="Times New Roman"/>
            <w:color w:val="000000"/>
            <w:sz w:val="20"/>
            <w:szCs w:val="20"/>
          </w:rPr>
          <w:t xml:space="preserve">t the end of the trial, your </w:t>
        </w:r>
      </w:ins>
      <w:ins w:id="439" w:author="Abhinav Bassi" w:date="2024-03-04T17:09:00Z">
        <w:r w:rsidR="00145497" w:rsidRPr="00145497">
          <w:rPr>
            <w:rFonts w:ascii="Times New Roman" w:hAnsi="Times New Roman" w:cs="Times New Roman"/>
            <w:color w:val="000000"/>
            <w:sz w:val="20"/>
            <w:szCs w:val="20"/>
          </w:rPr>
          <w:t>anonymized</w:t>
        </w:r>
      </w:ins>
      <w:ins w:id="440" w:author="Abhinav Bassi" w:date="2024-03-04T17:08:00Z">
        <w:r w:rsidR="00FC32DD" w:rsidRPr="00591306">
          <w:rPr>
            <w:rFonts w:ascii="Times New Roman" w:hAnsi="Times New Roman" w:cs="Times New Roman"/>
            <w:color w:val="000000"/>
            <w:sz w:val="20"/>
            <w:szCs w:val="20"/>
          </w:rPr>
          <w:t xml:space="preserve"> trial data may be shared with researchers outside the</w:t>
        </w:r>
      </w:ins>
      <w:ins w:id="441" w:author="Abhinav Bassi" w:date="2024-03-04T17:09:00Z">
        <w:r w:rsidR="00FC32DD" w:rsidRPr="00591306">
          <w:rPr>
            <w:rFonts w:ascii="Times New Roman" w:hAnsi="Times New Roman" w:cs="Times New Roman"/>
            <w:color w:val="000000"/>
            <w:sz w:val="20"/>
            <w:szCs w:val="20"/>
          </w:rPr>
          <w:t xml:space="preserve"> George </w:t>
        </w:r>
        <w:r w:rsidR="00145497" w:rsidRPr="00145497">
          <w:rPr>
            <w:rFonts w:ascii="Times New Roman" w:hAnsi="Times New Roman" w:cs="Times New Roman"/>
            <w:color w:val="000000"/>
            <w:sz w:val="20"/>
            <w:szCs w:val="20"/>
          </w:rPr>
          <w:t xml:space="preserve">Institute </w:t>
        </w:r>
      </w:ins>
      <w:ins w:id="442" w:author="Abhinav Bassi" w:date="2024-03-04T17:10:00Z">
        <w:r w:rsidR="00145497" w:rsidRPr="00145497">
          <w:rPr>
            <w:rFonts w:ascii="Times New Roman" w:hAnsi="Times New Roman" w:cs="Times New Roman"/>
            <w:color w:val="000000"/>
            <w:sz w:val="20"/>
            <w:szCs w:val="20"/>
          </w:rPr>
          <w:t>for</w:t>
        </w:r>
      </w:ins>
      <w:ins w:id="443" w:author="Abhinav Bassi" w:date="2024-03-04T17:09:00Z">
        <w:r w:rsidR="00145497" w:rsidRPr="00145497">
          <w:rPr>
            <w:rFonts w:ascii="Times New Roman" w:hAnsi="Times New Roman" w:cs="Times New Roman"/>
            <w:color w:val="000000"/>
            <w:sz w:val="20"/>
            <w:szCs w:val="20"/>
          </w:rPr>
          <w:t xml:space="preserve"> Global Health</w:t>
        </w:r>
        <w:r w:rsidR="00145497" w:rsidRPr="00591306">
          <w:rPr>
            <w:rFonts w:ascii="Times New Roman" w:hAnsi="Times New Roman" w:cs="Times New Roman"/>
            <w:color w:val="000000"/>
            <w:sz w:val="20"/>
            <w:szCs w:val="20"/>
          </w:rPr>
          <w:t xml:space="preserve">, </w:t>
        </w:r>
      </w:ins>
      <w:ins w:id="444" w:author="Abhinav Bassi" w:date="2024-03-04T17:10:00Z">
        <w:r w:rsidR="00145497">
          <w:rPr>
            <w:rFonts w:ascii="Times New Roman" w:hAnsi="Times New Roman" w:cs="Times New Roman"/>
            <w:color w:val="000000"/>
            <w:sz w:val="20"/>
            <w:szCs w:val="20"/>
          </w:rPr>
          <w:t>b</w:t>
        </w:r>
      </w:ins>
      <w:ins w:id="445" w:author="Abhinav Bassi" w:date="2024-03-04T17:09:00Z">
        <w:r w:rsidR="00145497">
          <w:rPr>
            <w:rFonts w:ascii="Times New Roman" w:hAnsi="Times New Roman" w:cs="Times New Roman"/>
            <w:color w:val="000000"/>
            <w:sz w:val="20"/>
            <w:szCs w:val="20"/>
          </w:rPr>
          <w:t>oth</w:t>
        </w:r>
        <w:r w:rsidR="00145497" w:rsidRPr="00591306">
          <w:rPr>
            <w:rFonts w:ascii="Times New Roman" w:hAnsi="Times New Roman" w:cs="Times New Roman"/>
            <w:color w:val="000000"/>
            <w:sz w:val="20"/>
            <w:szCs w:val="20"/>
          </w:rPr>
          <w:t xml:space="preserve"> </w:t>
        </w:r>
        <w:r w:rsidR="00145497">
          <w:rPr>
            <w:rFonts w:ascii="Times New Roman" w:hAnsi="Times New Roman" w:cs="Times New Roman"/>
            <w:color w:val="000000"/>
            <w:sz w:val="20"/>
            <w:szCs w:val="20"/>
          </w:rPr>
          <w:t xml:space="preserve">in India </w:t>
        </w:r>
        <w:r w:rsidR="00145497" w:rsidRPr="00591306">
          <w:rPr>
            <w:rFonts w:ascii="Times New Roman" w:hAnsi="Times New Roman" w:cs="Times New Roman"/>
            <w:color w:val="000000"/>
            <w:sz w:val="20"/>
            <w:szCs w:val="20"/>
          </w:rPr>
          <w:t>and abroad to further advance knowledge on injur</w:t>
        </w:r>
        <w:r w:rsidR="00145497">
          <w:rPr>
            <w:rFonts w:ascii="Times New Roman" w:hAnsi="Times New Roman" w:cs="Times New Roman"/>
            <w:color w:val="000000"/>
            <w:sz w:val="20"/>
            <w:szCs w:val="20"/>
          </w:rPr>
          <w:t>y care.</w:t>
        </w:r>
      </w:ins>
    </w:p>
    <w:p w14:paraId="10A90474" w14:textId="77777777" w:rsidR="00591306" w:rsidRDefault="00591306" w:rsidP="00326801">
      <w:pPr>
        <w:spacing w:after="0" w:line="240" w:lineRule="auto"/>
        <w:jc w:val="both"/>
        <w:rPr>
          <w:ins w:id="446" w:author="Abhinav Bassi" w:date="2024-03-04T17:10:00Z"/>
          <w:rFonts w:ascii="Times New Roman" w:hAnsi="Times New Roman" w:cs="Times New Roman"/>
          <w:color w:val="000000"/>
          <w:sz w:val="20"/>
          <w:szCs w:val="20"/>
        </w:rPr>
      </w:pPr>
    </w:p>
    <w:p w14:paraId="65BBC11F" w14:textId="26F0559A" w:rsidR="00591306" w:rsidRPr="001729CD" w:rsidRDefault="00591306" w:rsidP="00591306">
      <w:pPr>
        <w:pStyle w:val="ListParagraph"/>
        <w:numPr>
          <w:ilvl w:val="0"/>
          <w:numId w:val="5"/>
        </w:numPr>
        <w:spacing w:after="0" w:line="240" w:lineRule="auto"/>
        <w:jc w:val="both"/>
        <w:rPr>
          <w:ins w:id="447" w:author="Abhinav Bassi" w:date="2024-03-04T17:10:00Z"/>
          <w:rFonts w:ascii="Times New Roman" w:hAnsi="Times New Roman"/>
          <w:b/>
          <w:szCs w:val="20"/>
        </w:rPr>
      </w:pPr>
      <w:ins w:id="448" w:author="Abhinav Bassi" w:date="2024-03-04T17:10:00Z">
        <w:r w:rsidRPr="00591306">
          <w:rPr>
            <w:rFonts w:ascii="Times New Roman" w:hAnsi="Times New Roman"/>
            <w:b/>
            <w:szCs w:val="20"/>
            <w:lang w:val="en-IN"/>
          </w:rPr>
          <w:t xml:space="preserve">What will happen to the results of this </w:t>
        </w:r>
        <w:r w:rsidR="006D3896" w:rsidRPr="006D3896">
          <w:rPr>
            <w:rFonts w:ascii="Times New Roman" w:hAnsi="Times New Roman"/>
            <w:b/>
            <w:szCs w:val="20"/>
            <w:lang w:val="en-IN"/>
          </w:rPr>
          <w:t>study</w:t>
        </w:r>
        <w:r>
          <w:rPr>
            <w:rFonts w:ascii="Times New Roman" w:hAnsi="Times New Roman"/>
            <w:b/>
            <w:szCs w:val="20"/>
            <w:lang w:val="en-IN"/>
          </w:rPr>
          <w:t>?</w:t>
        </w:r>
      </w:ins>
    </w:p>
    <w:p w14:paraId="4582E0CC" w14:textId="1EA5B689" w:rsidR="0068094A" w:rsidRPr="00367F1D" w:rsidDel="00965C51" w:rsidRDefault="0068094A" w:rsidP="0068094A">
      <w:pPr>
        <w:rPr>
          <w:del w:id="449" w:author="Abhinav Bassi" w:date="2024-03-04T16:32:00Z"/>
          <w:rFonts w:ascii="Times New Roman" w:hAnsi="Times New Roman" w:cs="Times New Roman"/>
          <w:b/>
          <w:bCs/>
          <w:sz w:val="20"/>
          <w:szCs w:val="20"/>
          <w:rPrChange w:id="450" w:author="Abhinav Bassi" w:date="2024-02-29T14:13:00Z">
            <w:rPr>
              <w:del w:id="451" w:author="Abhinav Bassi" w:date="2024-03-04T16:32:00Z"/>
            </w:rPr>
          </w:rPrChange>
        </w:rPr>
      </w:pPr>
      <w:del w:id="452" w:author="Abhinav Bassi" w:date="2024-03-04T16:32:00Z">
        <w:r w:rsidRPr="00367F1D" w:rsidDel="00965C51">
          <w:rPr>
            <w:rFonts w:ascii="Times New Roman" w:hAnsi="Times New Roman" w:cs="Times New Roman"/>
            <w:b/>
            <w:bCs/>
            <w:sz w:val="20"/>
            <w:szCs w:val="20"/>
            <w:rPrChange w:id="453" w:author="Abhinav Bassi" w:date="2024-02-29T14:13:00Z">
              <w:rPr/>
            </w:rPrChange>
          </w:rPr>
          <w:delText xml:space="preserve">STUDY PROCEDURES AND VISIT SCHEDULE </w:delText>
        </w:r>
      </w:del>
    </w:p>
    <w:p w14:paraId="48F6C581" w14:textId="7A7A2C1C" w:rsidR="0068094A" w:rsidRPr="00367F1D" w:rsidDel="001D3E4D" w:rsidRDefault="0068094A" w:rsidP="0068094A">
      <w:pPr>
        <w:rPr>
          <w:del w:id="454" w:author="Abhinav Bassi" w:date="2024-03-04T16:32:00Z"/>
          <w:rFonts w:ascii="Times New Roman" w:hAnsi="Times New Roman" w:cs="Times New Roman"/>
          <w:sz w:val="20"/>
          <w:szCs w:val="20"/>
          <w:rPrChange w:id="455" w:author="Abhinav Bassi" w:date="2024-02-29T14:13:00Z">
            <w:rPr>
              <w:del w:id="456" w:author="Abhinav Bassi" w:date="2024-03-04T16:32:00Z"/>
              <w:rFonts w:ascii="Times New Roman" w:hAnsi="Times New Roman" w:cs="Times New Roman"/>
            </w:rPr>
          </w:rPrChange>
        </w:rPr>
      </w:pPr>
      <w:del w:id="457" w:author="Abhinav Bassi" w:date="2024-03-04T16:32:00Z">
        <w:r w:rsidRPr="00367F1D" w:rsidDel="001D3E4D">
          <w:rPr>
            <w:rFonts w:ascii="Times New Roman" w:hAnsi="Times New Roman" w:cs="Times New Roman"/>
            <w:sz w:val="20"/>
            <w:szCs w:val="20"/>
            <w:rPrChange w:id="458" w:author="Abhinav Bassi" w:date="2024-02-29T14:13:00Z">
              <w:rPr>
                <w:rFonts w:ascii="Times New Roman" w:hAnsi="Times New Roman" w:cs="Times New Roman"/>
              </w:rPr>
            </w:rPrChange>
          </w:rPr>
          <w:delText>If you agree to participate</w:delText>
        </w:r>
      </w:del>
      <w:ins w:id="459" w:author="Samriddhi Ranjan" w:date="2024-01-22T14:26:00Z">
        <w:del w:id="460" w:author="Abhinav Bassi" w:date="2024-03-04T16:32:00Z">
          <w:r w:rsidR="00BA6BE7" w:rsidRPr="00367F1D" w:rsidDel="001D3E4D">
            <w:rPr>
              <w:rFonts w:ascii="Times New Roman" w:hAnsi="Times New Roman" w:cs="Times New Roman"/>
              <w:sz w:val="20"/>
              <w:szCs w:val="20"/>
              <w:rPrChange w:id="461" w:author="Abhinav Bassi" w:date="2024-02-29T14:13:00Z">
                <w:rPr>
                  <w:rFonts w:ascii="Times New Roman" w:hAnsi="Times New Roman" w:cs="Times New Roman"/>
                </w:rPr>
              </w:rPrChange>
            </w:rPr>
            <w:delText>participate,</w:delText>
          </w:r>
        </w:del>
      </w:ins>
      <w:del w:id="462" w:author="Abhinav Bassi" w:date="2024-03-04T16:32:00Z">
        <w:r w:rsidRPr="00367F1D" w:rsidDel="001D3E4D">
          <w:rPr>
            <w:rFonts w:ascii="Times New Roman" w:hAnsi="Times New Roman" w:cs="Times New Roman"/>
            <w:sz w:val="20"/>
            <w:szCs w:val="20"/>
            <w:rPrChange w:id="463" w:author="Abhinav Bassi" w:date="2024-02-29T14:13:00Z">
              <w:rPr>
                <w:rFonts w:ascii="Times New Roman" w:hAnsi="Times New Roman" w:cs="Times New Roman"/>
              </w:rPr>
            </w:rPrChange>
          </w:rPr>
          <w:delText xml:space="preserve"> we will: </w:delText>
        </w:r>
      </w:del>
    </w:p>
    <w:p w14:paraId="3E03C612" w14:textId="2DFB2CF3" w:rsidR="0068094A" w:rsidRPr="00367F1D" w:rsidDel="001D3E4D" w:rsidRDefault="0068094A" w:rsidP="003C2C7D">
      <w:pPr>
        <w:spacing w:after="0"/>
        <w:rPr>
          <w:del w:id="464" w:author="Abhinav Bassi" w:date="2024-03-04T16:32:00Z"/>
          <w:rFonts w:ascii="Times New Roman" w:hAnsi="Times New Roman" w:cs="Times New Roman"/>
          <w:sz w:val="20"/>
          <w:szCs w:val="20"/>
          <w:rPrChange w:id="465" w:author="Abhinav Bassi" w:date="2024-02-29T14:13:00Z">
            <w:rPr>
              <w:del w:id="466" w:author="Abhinav Bassi" w:date="2024-03-04T16:32:00Z"/>
              <w:rFonts w:ascii="Times New Roman" w:hAnsi="Times New Roman" w:cs="Times New Roman"/>
            </w:rPr>
          </w:rPrChange>
        </w:rPr>
      </w:pPr>
      <w:del w:id="467" w:author="Abhinav Bassi" w:date="2024-03-04T16:32:00Z">
        <w:r w:rsidRPr="00367F1D" w:rsidDel="001D3E4D">
          <w:rPr>
            <w:rFonts w:ascii="Times New Roman" w:hAnsi="Times New Roman" w:cs="Times New Roman"/>
            <w:sz w:val="20"/>
            <w:szCs w:val="20"/>
            <w:rPrChange w:id="468" w:author="Abhinav Bassi" w:date="2024-02-29T14:13:00Z">
              <w:rPr>
                <w:rFonts w:ascii="Times New Roman" w:hAnsi="Times New Roman" w:cs="Times New Roman"/>
              </w:rPr>
            </w:rPrChange>
          </w:rPr>
          <w:delText xml:space="preserve">1. Call you or a relative one day after you arrived to this hospital to hear how you are. If you are still </w:delText>
        </w:r>
      </w:del>
    </w:p>
    <w:p w14:paraId="31D28312" w14:textId="2A58E9B8" w:rsidR="0068094A" w:rsidRPr="00367F1D" w:rsidDel="001D3E4D" w:rsidRDefault="0068094A" w:rsidP="003C2C7D">
      <w:pPr>
        <w:spacing w:after="0"/>
        <w:rPr>
          <w:del w:id="469" w:author="Abhinav Bassi" w:date="2024-03-04T16:32:00Z"/>
          <w:rFonts w:ascii="Times New Roman" w:hAnsi="Times New Roman" w:cs="Times New Roman"/>
          <w:sz w:val="20"/>
          <w:szCs w:val="20"/>
          <w:rPrChange w:id="470" w:author="Abhinav Bassi" w:date="2024-02-29T14:13:00Z">
            <w:rPr>
              <w:del w:id="471" w:author="Abhinav Bassi" w:date="2024-03-04T16:32:00Z"/>
              <w:rFonts w:ascii="Times New Roman" w:hAnsi="Times New Roman" w:cs="Times New Roman"/>
            </w:rPr>
          </w:rPrChange>
        </w:rPr>
      </w:pPr>
      <w:del w:id="472" w:author="Abhinav Bassi" w:date="2024-03-04T16:32:00Z">
        <w:r w:rsidRPr="00367F1D" w:rsidDel="001D3E4D">
          <w:rPr>
            <w:rFonts w:ascii="Times New Roman" w:hAnsi="Times New Roman" w:cs="Times New Roman"/>
            <w:sz w:val="20"/>
            <w:szCs w:val="20"/>
            <w:rPrChange w:id="473" w:author="Abhinav Bassi" w:date="2024-02-29T14:13:00Z">
              <w:rPr>
                <w:rFonts w:ascii="Times New Roman" w:hAnsi="Times New Roman" w:cs="Times New Roman"/>
              </w:rPr>
            </w:rPrChange>
          </w:rPr>
          <w:delText>in hospital we will visit you in the ward.</w:delText>
        </w:r>
      </w:del>
    </w:p>
    <w:p w14:paraId="73FB1DE8" w14:textId="2FA486EF" w:rsidR="0068094A" w:rsidRPr="00367F1D" w:rsidDel="001D3E4D" w:rsidRDefault="0068094A" w:rsidP="003C2C7D">
      <w:pPr>
        <w:spacing w:after="0"/>
        <w:rPr>
          <w:del w:id="474" w:author="Abhinav Bassi" w:date="2024-03-04T16:32:00Z"/>
          <w:rFonts w:ascii="Times New Roman" w:hAnsi="Times New Roman" w:cs="Times New Roman"/>
          <w:sz w:val="20"/>
          <w:szCs w:val="20"/>
          <w:rPrChange w:id="475" w:author="Abhinav Bassi" w:date="2024-02-29T14:13:00Z">
            <w:rPr>
              <w:del w:id="476" w:author="Abhinav Bassi" w:date="2024-03-04T16:32:00Z"/>
              <w:rFonts w:ascii="Times New Roman" w:hAnsi="Times New Roman" w:cs="Times New Roman"/>
            </w:rPr>
          </w:rPrChange>
        </w:rPr>
      </w:pPr>
      <w:del w:id="477" w:author="Abhinav Bassi" w:date="2024-03-04T16:32:00Z">
        <w:r w:rsidRPr="00367F1D" w:rsidDel="001D3E4D">
          <w:rPr>
            <w:rFonts w:ascii="Times New Roman" w:hAnsi="Times New Roman" w:cs="Times New Roman"/>
            <w:sz w:val="20"/>
            <w:szCs w:val="20"/>
            <w:rPrChange w:id="478" w:author="Abhinav Bassi" w:date="2024-02-29T14:13:00Z">
              <w:rPr>
                <w:rFonts w:ascii="Times New Roman" w:hAnsi="Times New Roman" w:cs="Times New Roman"/>
              </w:rPr>
            </w:rPrChange>
          </w:rPr>
          <w:delText>2. Call you or a relative 30 days after you arrived to this hospital to hear how you are. If you are still</w:delText>
        </w:r>
      </w:del>
    </w:p>
    <w:p w14:paraId="03B73B5B" w14:textId="0CD532D3" w:rsidR="0068094A" w:rsidRPr="00367F1D" w:rsidDel="001D3E4D" w:rsidRDefault="0068094A" w:rsidP="003C2C7D">
      <w:pPr>
        <w:spacing w:after="0"/>
        <w:rPr>
          <w:del w:id="479" w:author="Abhinav Bassi" w:date="2024-03-04T16:32:00Z"/>
          <w:rFonts w:ascii="Times New Roman" w:hAnsi="Times New Roman" w:cs="Times New Roman"/>
          <w:sz w:val="20"/>
          <w:szCs w:val="20"/>
          <w:rPrChange w:id="480" w:author="Abhinav Bassi" w:date="2024-02-29T14:13:00Z">
            <w:rPr>
              <w:del w:id="481" w:author="Abhinav Bassi" w:date="2024-03-04T16:32:00Z"/>
              <w:rFonts w:ascii="Times New Roman" w:hAnsi="Times New Roman" w:cs="Times New Roman"/>
            </w:rPr>
          </w:rPrChange>
        </w:rPr>
      </w:pPr>
      <w:del w:id="482" w:author="Abhinav Bassi" w:date="2024-03-04T16:32:00Z">
        <w:r w:rsidRPr="00367F1D" w:rsidDel="001D3E4D">
          <w:rPr>
            <w:rFonts w:ascii="Times New Roman" w:hAnsi="Times New Roman" w:cs="Times New Roman"/>
            <w:sz w:val="20"/>
            <w:szCs w:val="20"/>
            <w:rPrChange w:id="483" w:author="Abhinav Bassi" w:date="2024-02-29T14:13:00Z">
              <w:rPr>
                <w:rFonts w:ascii="Times New Roman" w:hAnsi="Times New Roman" w:cs="Times New Roman"/>
              </w:rPr>
            </w:rPrChange>
          </w:rPr>
          <w:delText>in hospital we will visit you in the ward.</w:delText>
        </w:r>
      </w:del>
    </w:p>
    <w:p w14:paraId="276CBF18" w14:textId="54557ECA" w:rsidR="0068094A" w:rsidRPr="00367F1D" w:rsidDel="001D3E4D" w:rsidRDefault="0068094A" w:rsidP="003C2C7D">
      <w:pPr>
        <w:spacing w:after="0"/>
        <w:rPr>
          <w:del w:id="484" w:author="Abhinav Bassi" w:date="2024-03-04T16:32:00Z"/>
          <w:rFonts w:ascii="Times New Roman" w:hAnsi="Times New Roman" w:cs="Times New Roman"/>
          <w:sz w:val="20"/>
          <w:szCs w:val="20"/>
          <w:rPrChange w:id="485" w:author="Abhinav Bassi" w:date="2024-02-29T14:13:00Z">
            <w:rPr>
              <w:del w:id="486" w:author="Abhinav Bassi" w:date="2024-03-04T16:32:00Z"/>
              <w:rFonts w:ascii="Times New Roman" w:hAnsi="Times New Roman" w:cs="Times New Roman"/>
            </w:rPr>
          </w:rPrChange>
        </w:rPr>
      </w:pPr>
      <w:del w:id="487" w:author="Abhinav Bassi" w:date="2024-03-04T16:32:00Z">
        <w:r w:rsidRPr="00367F1D" w:rsidDel="001D3E4D">
          <w:rPr>
            <w:rFonts w:ascii="Times New Roman" w:hAnsi="Times New Roman" w:cs="Times New Roman"/>
            <w:sz w:val="20"/>
            <w:szCs w:val="20"/>
            <w:rPrChange w:id="488" w:author="Abhinav Bassi" w:date="2024-02-29T14:13:00Z">
              <w:rPr>
                <w:rFonts w:ascii="Times New Roman" w:hAnsi="Times New Roman" w:cs="Times New Roman"/>
              </w:rPr>
            </w:rPrChange>
          </w:rPr>
          <w:delText xml:space="preserve">3. Call you or a relative three months (90 days) after you arrived to this hospital to hear how you </w:delText>
        </w:r>
      </w:del>
    </w:p>
    <w:p w14:paraId="1F291159" w14:textId="2AA3488C" w:rsidR="003C2C7D" w:rsidRPr="00367F1D" w:rsidDel="001D3E4D" w:rsidRDefault="0068094A" w:rsidP="003C2C7D">
      <w:pPr>
        <w:spacing w:after="0"/>
        <w:rPr>
          <w:del w:id="489" w:author="Abhinav Bassi" w:date="2024-03-04T16:32:00Z"/>
          <w:rFonts w:ascii="Times New Roman" w:hAnsi="Times New Roman" w:cs="Times New Roman"/>
          <w:sz w:val="20"/>
          <w:szCs w:val="20"/>
          <w:rPrChange w:id="490" w:author="Abhinav Bassi" w:date="2024-02-29T14:13:00Z">
            <w:rPr>
              <w:del w:id="491" w:author="Abhinav Bassi" w:date="2024-03-04T16:32:00Z"/>
              <w:rFonts w:ascii="Times New Roman" w:hAnsi="Times New Roman" w:cs="Times New Roman"/>
            </w:rPr>
          </w:rPrChange>
        </w:rPr>
      </w:pPr>
      <w:del w:id="492" w:author="Abhinav Bassi" w:date="2024-03-04T16:32:00Z">
        <w:r w:rsidRPr="00367F1D" w:rsidDel="001D3E4D">
          <w:rPr>
            <w:rFonts w:ascii="Times New Roman" w:hAnsi="Times New Roman" w:cs="Times New Roman"/>
            <w:sz w:val="20"/>
            <w:szCs w:val="20"/>
            <w:rPrChange w:id="493" w:author="Abhinav Bassi" w:date="2024-02-29T14:13:00Z">
              <w:rPr>
                <w:rFonts w:ascii="Times New Roman" w:hAnsi="Times New Roman" w:cs="Times New Roman"/>
              </w:rPr>
            </w:rPrChange>
          </w:rPr>
          <w:delText>are. If you are still in hospital</w:delText>
        </w:r>
      </w:del>
      <w:ins w:id="494" w:author="Samriddhi Ranjan" w:date="2024-01-22T14:26:00Z">
        <w:del w:id="495" w:author="Abhinav Bassi" w:date="2024-03-04T16:32:00Z">
          <w:r w:rsidR="00BA6BE7" w:rsidRPr="00367F1D" w:rsidDel="001D3E4D">
            <w:rPr>
              <w:rFonts w:ascii="Times New Roman" w:hAnsi="Times New Roman" w:cs="Times New Roman"/>
              <w:sz w:val="20"/>
              <w:szCs w:val="20"/>
              <w:rPrChange w:id="496" w:author="Abhinav Bassi" w:date="2024-02-29T14:13:00Z">
                <w:rPr>
                  <w:rFonts w:ascii="Times New Roman" w:hAnsi="Times New Roman" w:cs="Times New Roman"/>
                </w:rPr>
              </w:rPrChange>
            </w:rPr>
            <w:delText xml:space="preserve"> hospital,</w:delText>
          </w:r>
        </w:del>
      </w:ins>
      <w:del w:id="497" w:author="Abhinav Bassi" w:date="2024-03-04T16:32:00Z">
        <w:r w:rsidRPr="00367F1D" w:rsidDel="001D3E4D">
          <w:rPr>
            <w:rFonts w:ascii="Times New Roman" w:hAnsi="Times New Roman" w:cs="Times New Roman"/>
            <w:sz w:val="20"/>
            <w:szCs w:val="20"/>
            <w:rPrChange w:id="498" w:author="Abhinav Bassi" w:date="2024-02-29T14:13:00Z">
              <w:rPr>
                <w:rFonts w:ascii="Times New Roman" w:hAnsi="Times New Roman" w:cs="Times New Roman"/>
              </w:rPr>
            </w:rPrChange>
          </w:rPr>
          <w:delText xml:space="preserve"> we will visit you in the ward. At this </w:delText>
        </w:r>
        <w:r w:rsidR="00BA6BE7" w:rsidRPr="00367F1D" w:rsidDel="001D3E4D">
          <w:rPr>
            <w:rFonts w:ascii="Times New Roman" w:hAnsi="Times New Roman" w:cs="Times New Roman"/>
            <w:sz w:val="20"/>
            <w:szCs w:val="20"/>
            <w:rPrChange w:id="499" w:author="Abhinav Bassi" w:date="2024-02-29T14:13:00Z">
              <w:rPr>
                <w:rFonts w:ascii="Times New Roman" w:hAnsi="Times New Roman" w:cs="Times New Roman"/>
              </w:rPr>
            </w:rPrChange>
          </w:rPr>
          <w:delText>time,</w:delText>
        </w:r>
        <w:r w:rsidRPr="00367F1D" w:rsidDel="001D3E4D">
          <w:rPr>
            <w:rFonts w:ascii="Times New Roman" w:hAnsi="Times New Roman" w:cs="Times New Roman"/>
            <w:sz w:val="20"/>
            <w:szCs w:val="20"/>
            <w:rPrChange w:id="500" w:author="Abhinav Bassi" w:date="2024-02-29T14:13:00Z">
              <w:rPr>
                <w:rFonts w:ascii="Times New Roman" w:hAnsi="Times New Roman" w:cs="Times New Roman"/>
              </w:rPr>
            </w:rPrChange>
          </w:rPr>
          <w:delText xml:space="preserve"> we will also conduct a short</w:delText>
        </w:r>
        <w:r w:rsidR="00BA6BE7" w:rsidRPr="00367F1D" w:rsidDel="001D3E4D">
          <w:rPr>
            <w:rFonts w:ascii="Times New Roman" w:hAnsi="Times New Roman" w:cs="Times New Roman"/>
            <w:sz w:val="20"/>
            <w:szCs w:val="20"/>
            <w:rPrChange w:id="501" w:author="Abhinav Bassi" w:date="2024-02-29T14:13:00Z">
              <w:rPr>
                <w:rFonts w:ascii="Times New Roman" w:hAnsi="Times New Roman" w:cs="Times New Roman"/>
              </w:rPr>
            </w:rPrChange>
          </w:rPr>
          <w:delText xml:space="preserve"> </w:delText>
        </w:r>
        <w:r w:rsidRPr="00367F1D" w:rsidDel="001D3E4D">
          <w:rPr>
            <w:rFonts w:ascii="Times New Roman" w:hAnsi="Times New Roman" w:cs="Times New Roman"/>
            <w:sz w:val="20"/>
            <w:szCs w:val="20"/>
            <w:rPrChange w:id="502" w:author="Abhinav Bassi" w:date="2024-02-29T14:13:00Z">
              <w:rPr>
                <w:rFonts w:ascii="Times New Roman" w:hAnsi="Times New Roman" w:cs="Times New Roman"/>
              </w:rPr>
            </w:rPrChange>
          </w:rPr>
          <w:delText xml:space="preserve">interview, lasting less than five minutes, to find out about your health status. </w:delText>
        </w:r>
      </w:del>
    </w:p>
    <w:p w14:paraId="68AE813F" w14:textId="501DB75D" w:rsidR="003C2C7D" w:rsidRPr="00367F1D" w:rsidDel="001055A4" w:rsidRDefault="003C2C7D" w:rsidP="003C2C7D">
      <w:pPr>
        <w:spacing w:after="0"/>
        <w:rPr>
          <w:del w:id="503" w:author="Abhinav Bassi" w:date="2024-03-04T16:42:00Z"/>
          <w:rFonts w:ascii="Times New Roman" w:hAnsi="Times New Roman" w:cs="Times New Roman"/>
          <w:sz w:val="20"/>
          <w:szCs w:val="20"/>
          <w:rPrChange w:id="504" w:author="Abhinav Bassi" w:date="2024-02-29T14:13:00Z">
            <w:rPr>
              <w:del w:id="505" w:author="Abhinav Bassi" w:date="2024-03-04T16:42:00Z"/>
              <w:rFonts w:ascii="Times New Roman" w:hAnsi="Times New Roman" w:cs="Times New Roman"/>
            </w:rPr>
          </w:rPrChange>
        </w:rPr>
      </w:pPr>
    </w:p>
    <w:p w14:paraId="35E82DD7" w14:textId="27BB9E77" w:rsidR="0068094A" w:rsidRPr="00367F1D" w:rsidDel="00864F8C" w:rsidRDefault="0068094A" w:rsidP="003C2C7D">
      <w:pPr>
        <w:spacing w:after="0"/>
        <w:rPr>
          <w:moveFrom w:id="506" w:author="Abhinav Bassi" w:date="2024-03-04T16:24:00Z"/>
          <w:rFonts w:ascii="Times New Roman" w:hAnsi="Times New Roman" w:cs="Times New Roman"/>
          <w:sz w:val="20"/>
          <w:szCs w:val="20"/>
          <w:rPrChange w:id="507" w:author="Abhinav Bassi" w:date="2024-02-29T14:13:00Z">
            <w:rPr>
              <w:moveFrom w:id="508" w:author="Abhinav Bassi" w:date="2024-03-04T16:24:00Z"/>
              <w:rFonts w:ascii="Times New Roman" w:hAnsi="Times New Roman" w:cs="Times New Roman"/>
            </w:rPr>
          </w:rPrChange>
        </w:rPr>
      </w:pPr>
      <w:moveFromRangeStart w:id="509" w:author="Abhinav Bassi" w:date="2024-03-04T16:24:00Z" w:name="move160461886"/>
      <w:moveFrom w:id="510" w:author="Abhinav Bassi" w:date="2024-03-04T16:24:00Z">
        <w:r w:rsidRPr="00367F1D" w:rsidDel="00864F8C">
          <w:rPr>
            <w:rFonts w:ascii="Times New Roman" w:hAnsi="Times New Roman" w:cs="Times New Roman"/>
            <w:sz w:val="20"/>
            <w:szCs w:val="20"/>
            <w:rPrChange w:id="511" w:author="Abhinav Bassi" w:date="2024-02-29T14:13:00Z">
              <w:rPr>
                <w:rFonts w:ascii="Times New Roman" w:hAnsi="Times New Roman" w:cs="Times New Roman"/>
              </w:rPr>
            </w:rPrChange>
          </w:rPr>
          <w:t xml:space="preserve">When you arrived to </w:t>
        </w:r>
        <w:r w:rsidR="00BA6BE7" w:rsidRPr="00367F1D" w:rsidDel="00864F8C">
          <w:rPr>
            <w:rFonts w:ascii="Times New Roman" w:hAnsi="Times New Roman" w:cs="Times New Roman"/>
            <w:sz w:val="20"/>
            <w:szCs w:val="20"/>
            <w:rPrChange w:id="512" w:author="Abhinav Bassi" w:date="2024-02-29T14:13:00Z">
              <w:rPr>
                <w:rFonts w:ascii="Times New Roman" w:hAnsi="Times New Roman" w:cs="Times New Roman"/>
              </w:rPr>
            </w:rPrChange>
          </w:rPr>
          <w:t>hospital,</w:t>
        </w:r>
        <w:r w:rsidRPr="00367F1D" w:rsidDel="00864F8C">
          <w:rPr>
            <w:rFonts w:ascii="Times New Roman" w:hAnsi="Times New Roman" w:cs="Times New Roman"/>
            <w:sz w:val="20"/>
            <w:szCs w:val="20"/>
            <w:rPrChange w:id="513" w:author="Abhinav Bassi" w:date="2024-02-29T14:13:00Z">
              <w:rPr>
                <w:rFonts w:ascii="Times New Roman" w:hAnsi="Times New Roman" w:cs="Times New Roman"/>
              </w:rPr>
            </w:rPrChange>
          </w:rPr>
          <w:t xml:space="preserve"> we recorded some basic parameters such as your age, gender, and</w:t>
        </w:r>
      </w:moveFrom>
    </w:p>
    <w:p w14:paraId="17297209" w14:textId="75D77A28" w:rsidR="003C2C7D" w:rsidRPr="00367F1D" w:rsidDel="00864F8C" w:rsidRDefault="0068094A" w:rsidP="003C2C7D">
      <w:pPr>
        <w:spacing w:after="0"/>
        <w:rPr>
          <w:moveFrom w:id="514" w:author="Abhinav Bassi" w:date="2024-03-04T16:24:00Z"/>
          <w:rFonts w:ascii="Times New Roman" w:hAnsi="Times New Roman" w:cs="Times New Roman"/>
          <w:sz w:val="20"/>
          <w:szCs w:val="20"/>
          <w:rPrChange w:id="515" w:author="Abhinav Bassi" w:date="2024-02-29T14:13:00Z">
            <w:rPr>
              <w:moveFrom w:id="516" w:author="Abhinav Bassi" w:date="2024-03-04T16:24:00Z"/>
              <w:rFonts w:ascii="Times New Roman" w:hAnsi="Times New Roman" w:cs="Times New Roman"/>
            </w:rPr>
          </w:rPrChange>
        </w:rPr>
      </w:pPr>
      <w:moveFrom w:id="517" w:author="Abhinav Bassi" w:date="2024-03-04T16:24:00Z">
        <w:r w:rsidRPr="00367F1D" w:rsidDel="00864F8C">
          <w:rPr>
            <w:rFonts w:ascii="Times New Roman" w:hAnsi="Times New Roman" w:cs="Times New Roman"/>
            <w:sz w:val="20"/>
            <w:szCs w:val="20"/>
            <w:rPrChange w:id="518" w:author="Abhinav Bassi" w:date="2024-02-29T14:13:00Z">
              <w:rPr>
                <w:rFonts w:ascii="Times New Roman" w:hAnsi="Times New Roman" w:cs="Times New Roman"/>
              </w:rPr>
            </w:rPrChange>
          </w:rPr>
          <w:t xml:space="preserve">how you were injured. If you want to be informed about all the parameters that were </w:t>
        </w:r>
        <w:r w:rsidR="00BA6BE7" w:rsidRPr="00367F1D" w:rsidDel="00864F8C">
          <w:rPr>
            <w:rFonts w:ascii="Times New Roman" w:hAnsi="Times New Roman" w:cs="Times New Roman"/>
            <w:sz w:val="20"/>
            <w:szCs w:val="20"/>
            <w:rPrChange w:id="519" w:author="Abhinav Bassi" w:date="2024-02-29T14:13:00Z">
              <w:rPr>
                <w:rFonts w:ascii="Times New Roman" w:hAnsi="Times New Roman" w:cs="Times New Roman"/>
              </w:rPr>
            </w:rPrChange>
          </w:rPr>
          <w:t>recorded,</w:t>
        </w:r>
        <w:r w:rsidRPr="00367F1D" w:rsidDel="00864F8C">
          <w:rPr>
            <w:rFonts w:ascii="Times New Roman" w:hAnsi="Times New Roman" w:cs="Times New Roman"/>
            <w:sz w:val="20"/>
            <w:szCs w:val="20"/>
            <w:rPrChange w:id="520" w:author="Abhinav Bassi" w:date="2024-02-29T14:13:00Z">
              <w:rPr>
                <w:rFonts w:ascii="Times New Roman" w:hAnsi="Times New Roman" w:cs="Times New Roman"/>
              </w:rPr>
            </w:rPrChange>
          </w:rPr>
          <w:t xml:space="preserve"> please</w:t>
        </w:r>
        <w:r w:rsidR="00982012" w:rsidRPr="00367F1D" w:rsidDel="00864F8C">
          <w:rPr>
            <w:rFonts w:ascii="Times New Roman" w:hAnsi="Times New Roman" w:cs="Times New Roman"/>
            <w:sz w:val="20"/>
            <w:szCs w:val="20"/>
            <w:rPrChange w:id="521" w:author="Abhinav Bassi" w:date="2024-02-29T14:13:00Z">
              <w:rPr>
                <w:rFonts w:ascii="Times New Roman" w:hAnsi="Times New Roman" w:cs="Times New Roman"/>
              </w:rPr>
            </w:rPrChange>
          </w:rPr>
          <w:t xml:space="preserve"> </w:t>
        </w:r>
        <w:r w:rsidRPr="00367F1D" w:rsidDel="00864F8C">
          <w:rPr>
            <w:rFonts w:ascii="Times New Roman" w:hAnsi="Times New Roman" w:cs="Times New Roman"/>
            <w:sz w:val="20"/>
            <w:szCs w:val="20"/>
            <w:rPrChange w:id="522" w:author="Abhinav Bassi" w:date="2024-02-29T14:13:00Z">
              <w:rPr>
                <w:rFonts w:ascii="Times New Roman" w:hAnsi="Times New Roman" w:cs="Times New Roman"/>
              </w:rPr>
            </w:rPrChange>
          </w:rPr>
          <w:t xml:space="preserve">do ask and we will be happy to inform you. If you wish that your information is deleted from the </w:t>
        </w:r>
        <w:r w:rsidR="00BA6BE7" w:rsidRPr="00367F1D" w:rsidDel="00864F8C">
          <w:rPr>
            <w:rFonts w:ascii="Times New Roman" w:hAnsi="Times New Roman" w:cs="Times New Roman"/>
            <w:sz w:val="20"/>
            <w:szCs w:val="20"/>
            <w:rPrChange w:id="523" w:author="Abhinav Bassi" w:date="2024-02-29T14:13:00Z">
              <w:rPr>
                <w:rFonts w:ascii="Times New Roman" w:hAnsi="Times New Roman" w:cs="Times New Roman"/>
              </w:rPr>
            </w:rPrChange>
          </w:rPr>
          <w:t>study,</w:t>
        </w:r>
        <w:r w:rsidR="00982012" w:rsidRPr="00367F1D" w:rsidDel="00864F8C">
          <w:rPr>
            <w:rFonts w:ascii="Times New Roman" w:hAnsi="Times New Roman" w:cs="Times New Roman"/>
            <w:sz w:val="20"/>
            <w:szCs w:val="20"/>
            <w:rPrChange w:id="524" w:author="Abhinav Bassi" w:date="2024-02-29T14:13:00Z">
              <w:rPr>
                <w:rFonts w:ascii="Times New Roman" w:hAnsi="Times New Roman" w:cs="Times New Roman"/>
              </w:rPr>
            </w:rPrChange>
          </w:rPr>
          <w:t xml:space="preserve"> </w:t>
        </w:r>
        <w:r w:rsidRPr="00367F1D" w:rsidDel="00864F8C">
          <w:rPr>
            <w:rFonts w:ascii="Times New Roman" w:hAnsi="Times New Roman" w:cs="Times New Roman"/>
            <w:sz w:val="20"/>
            <w:szCs w:val="20"/>
            <w:rPrChange w:id="525" w:author="Abhinav Bassi" w:date="2024-02-29T14:13:00Z">
              <w:rPr>
                <w:rFonts w:ascii="Times New Roman" w:hAnsi="Times New Roman" w:cs="Times New Roman"/>
              </w:rPr>
            </w:rPrChange>
          </w:rPr>
          <w:t xml:space="preserve">you may tell us now or contact us later on using the contact information provided below. </w:t>
        </w:r>
      </w:moveFrom>
    </w:p>
    <w:moveFromRangeEnd w:id="509"/>
    <w:p w14:paraId="3AC9D299" w14:textId="33EDD02E" w:rsidR="003C2C7D" w:rsidRPr="00367F1D" w:rsidDel="006D3896" w:rsidRDefault="003C2C7D" w:rsidP="003C2C7D">
      <w:pPr>
        <w:spacing w:after="0"/>
        <w:rPr>
          <w:del w:id="526" w:author="Abhinav Bassi" w:date="2024-03-04T17:10:00Z"/>
          <w:rFonts w:ascii="Times New Roman" w:hAnsi="Times New Roman" w:cs="Times New Roman"/>
          <w:sz w:val="20"/>
          <w:szCs w:val="20"/>
          <w:rPrChange w:id="527" w:author="Abhinav Bassi" w:date="2024-02-29T14:13:00Z">
            <w:rPr>
              <w:del w:id="528" w:author="Abhinav Bassi" w:date="2024-03-04T17:10:00Z"/>
              <w:rFonts w:ascii="Times New Roman" w:hAnsi="Times New Roman" w:cs="Times New Roman"/>
            </w:rPr>
          </w:rPrChange>
        </w:rPr>
      </w:pPr>
    </w:p>
    <w:p w14:paraId="5825C4B4" w14:textId="527BB744" w:rsidR="0068094A" w:rsidRPr="00367F1D" w:rsidRDefault="0068094A" w:rsidP="003C2C7D">
      <w:pPr>
        <w:spacing w:after="0"/>
        <w:rPr>
          <w:rFonts w:ascii="Times New Roman" w:hAnsi="Times New Roman" w:cs="Times New Roman"/>
          <w:sz w:val="20"/>
          <w:szCs w:val="20"/>
          <w:rPrChange w:id="529" w:author="Abhinav Bassi" w:date="2024-02-29T14:13:00Z">
            <w:rPr>
              <w:rFonts w:ascii="Times New Roman" w:hAnsi="Times New Roman" w:cs="Times New Roman"/>
            </w:rPr>
          </w:rPrChange>
        </w:rPr>
      </w:pPr>
      <w:r w:rsidRPr="00367F1D">
        <w:rPr>
          <w:rFonts w:ascii="Times New Roman" w:hAnsi="Times New Roman" w:cs="Times New Roman"/>
          <w:sz w:val="20"/>
          <w:szCs w:val="20"/>
          <w:rPrChange w:id="530" w:author="Abhinav Bassi" w:date="2024-02-29T14:13:00Z">
            <w:rPr>
              <w:rFonts w:ascii="Times New Roman" w:hAnsi="Times New Roman" w:cs="Times New Roman"/>
            </w:rPr>
          </w:rPrChange>
        </w:rPr>
        <w:t xml:space="preserve">The results of this research may be published as a scientific </w:t>
      </w:r>
      <w:r w:rsidR="00BA6BE7" w:rsidRPr="00367F1D">
        <w:rPr>
          <w:rFonts w:ascii="Times New Roman" w:hAnsi="Times New Roman" w:cs="Times New Roman"/>
          <w:sz w:val="20"/>
          <w:szCs w:val="20"/>
          <w:rPrChange w:id="531" w:author="Abhinav Bassi" w:date="2024-02-29T14:13:00Z">
            <w:rPr>
              <w:rFonts w:ascii="Times New Roman" w:hAnsi="Times New Roman" w:cs="Times New Roman"/>
            </w:rPr>
          </w:rPrChange>
        </w:rPr>
        <w:t>article;</w:t>
      </w:r>
      <w:r w:rsidRPr="00367F1D">
        <w:rPr>
          <w:rFonts w:ascii="Times New Roman" w:hAnsi="Times New Roman" w:cs="Times New Roman"/>
          <w:sz w:val="20"/>
          <w:szCs w:val="20"/>
          <w:rPrChange w:id="532" w:author="Abhinav Bassi" w:date="2024-02-29T14:13:00Z">
            <w:rPr>
              <w:rFonts w:ascii="Times New Roman" w:hAnsi="Times New Roman" w:cs="Times New Roman"/>
            </w:rPr>
          </w:rPrChange>
        </w:rPr>
        <w:t xml:space="preserve"> however, it will not be possible to identify you by reading any article that may result from this work. Further, data from this project will be shared with</w:t>
      </w:r>
      <w:r w:rsidR="00982012" w:rsidRPr="00367F1D">
        <w:rPr>
          <w:rFonts w:ascii="Times New Roman" w:hAnsi="Times New Roman" w:cs="Times New Roman"/>
          <w:sz w:val="20"/>
          <w:szCs w:val="20"/>
          <w:rPrChange w:id="533" w:author="Abhinav Bassi" w:date="2024-02-29T14:13:00Z">
            <w:rPr>
              <w:rFonts w:ascii="Times New Roman" w:hAnsi="Times New Roman" w:cs="Times New Roman"/>
            </w:rPr>
          </w:rPrChange>
        </w:rPr>
        <w:t xml:space="preserve"> </w:t>
      </w:r>
      <w:r w:rsidRPr="00367F1D">
        <w:rPr>
          <w:rFonts w:ascii="Times New Roman" w:hAnsi="Times New Roman" w:cs="Times New Roman"/>
          <w:sz w:val="20"/>
          <w:szCs w:val="20"/>
          <w:rPrChange w:id="534" w:author="Abhinav Bassi" w:date="2024-02-29T14:13:00Z">
            <w:rPr>
              <w:rFonts w:ascii="Times New Roman" w:hAnsi="Times New Roman" w:cs="Times New Roman"/>
            </w:rPr>
          </w:rPrChange>
        </w:rPr>
        <w:t>other researchers in India and abroad, but it will not be possible to identify you using only that data.</w:t>
      </w:r>
      <w:r w:rsidR="003C2C7D" w:rsidRPr="00367F1D">
        <w:rPr>
          <w:rFonts w:ascii="Times New Roman" w:hAnsi="Times New Roman" w:cs="Times New Roman"/>
          <w:sz w:val="20"/>
          <w:szCs w:val="20"/>
          <w:rPrChange w:id="535" w:author="Abhinav Bassi" w:date="2024-02-29T14:13:00Z">
            <w:rPr>
              <w:rFonts w:ascii="Times New Roman" w:hAnsi="Times New Roman" w:cs="Times New Roman"/>
            </w:rPr>
          </w:rPrChange>
        </w:rPr>
        <w:t xml:space="preserve"> </w:t>
      </w:r>
      <w:del w:id="536" w:author="Abhinav Bassi" w:date="2024-03-04T17:11:00Z">
        <w:r w:rsidRPr="00367F1D" w:rsidDel="00217DA4">
          <w:rPr>
            <w:rFonts w:ascii="Times New Roman" w:hAnsi="Times New Roman" w:cs="Times New Roman"/>
            <w:sz w:val="20"/>
            <w:szCs w:val="20"/>
            <w:rPrChange w:id="537" w:author="Abhinav Bassi" w:date="2024-02-29T14:13:00Z">
              <w:rPr>
                <w:rFonts w:ascii="Times New Roman" w:hAnsi="Times New Roman" w:cs="Times New Roman"/>
              </w:rPr>
            </w:rPrChange>
          </w:rPr>
          <w:delText xml:space="preserve">Research on that without identifiers may seek to answer other questions than those stated above. </w:delText>
        </w:r>
      </w:del>
    </w:p>
    <w:p w14:paraId="3BF8013C" w14:textId="77777777" w:rsidR="0068094A" w:rsidRPr="00367F1D" w:rsidRDefault="0068094A" w:rsidP="003C2C7D">
      <w:pPr>
        <w:spacing w:after="0"/>
        <w:rPr>
          <w:rFonts w:ascii="Times New Roman" w:hAnsi="Times New Roman" w:cs="Times New Roman"/>
          <w:sz w:val="20"/>
          <w:szCs w:val="20"/>
          <w:rPrChange w:id="538" w:author="Abhinav Bassi" w:date="2024-02-29T14:13:00Z">
            <w:rPr>
              <w:rFonts w:ascii="Times New Roman" w:hAnsi="Times New Roman" w:cs="Times New Roman"/>
            </w:rPr>
          </w:rPrChange>
        </w:rPr>
      </w:pPr>
    </w:p>
    <w:p w14:paraId="4FA5EBDD" w14:textId="55A3ACAB" w:rsidR="00217DA4" w:rsidRPr="001729CD" w:rsidRDefault="00DE3E61" w:rsidP="00217DA4">
      <w:pPr>
        <w:pStyle w:val="ListParagraph"/>
        <w:numPr>
          <w:ilvl w:val="0"/>
          <w:numId w:val="5"/>
        </w:numPr>
        <w:spacing w:after="0" w:line="240" w:lineRule="auto"/>
        <w:jc w:val="both"/>
        <w:rPr>
          <w:ins w:id="539" w:author="Abhinav Bassi" w:date="2024-03-04T17:11:00Z"/>
          <w:rFonts w:ascii="Times New Roman" w:hAnsi="Times New Roman"/>
          <w:b/>
          <w:szCs w:val="20"/>
        </w:rPr>
      </w:pPr>
      <w:ins w:id="540" w:author="Abhinav Bassi" w:date="2024-03-04T17:11:00Z">
        <w:r w:rsidRPr="00DE3E61">
          <w:rPr>
            <w:rFonts w:ascii="Times New Roman" w:hAnsi="Times New Roman"/>
            <w:b/>
            <w:szCs w:val="20"/>
            <w:lang w:val="en-IN"/>
          </w:rPr>
          <w:t>Who is funding this study</w:t>
        </w:r>
        <w:r w:rsidR="00217DA4">
          <w:rPr>
            <w:rFonts w:ascii="Times New Roman" w:hAnsi="Times New Roman"/>
            <w:b/>
            <w:szCs w:val="20"/>
            <w:lang w:val="en-IN"/>
          </w:rPr>
          <w:t>?</w:t>
        </w:r>
      </w:ins>
    </w:p>
    <w:p w14:paraId="2B566C08" w14:textId="6310A13B" w:rsidR="00217DA4" w:rsidRPr="001729CD" w:rsidRDefault="00DE3E61" w:rsidP="00E73628">
      <w:pPr>
        <w:jc w:val="both"/>
        <w:rPr>
          <w:ins w:id="541" w:author="Abhinav Bassi" w:date="2024-03-04T17:11:00Z"/>
          <w:rFonts w:ascii="Times New Roman" w:hAnsi="Times New Roman" w:cs="Times New Roman"/>
          <w:sz w:val="20"/>
          <w:szCs w:val="20"/>
        </w:rPr>
        <w:pPrChange w:id="542" w:author="Abhinav Bassi" w:date="2024-03-04T17:13:00Z">
          <w:pPr>
            <w:spacing w:after="0"/>
          </w:pPr>
        </w:pPrChange>
      </w:pPr>
      <w:ins w:id="543" w:author="Abhinav Bassi" w:date="2024-03-04T17:12:00Z">
        <w:r w:rsidRPr="00DE3E61">
          <w:rPr>
            <w:rFonts w:ascii="Times New Roman" w:hAnsi="Times New Roman" w:cs="Times New Roman"/>
            <w:sz w:val="20"/>
            <w:szCs w:val="20"/>
          </w:rPr>
          <w:t xml:space="preserve">The </w:t>
        </w:r>
        <w:r w:rsidRPr="00DC5754">
          <w:rPr>
            <w:rFonts w:ascii="Times New Roman" w:hAnsi="Times New Roman" w:cs="Times New Roman"/>
            <w:sz w:val="20"/>
            <w:szCs w:val="20"/>
          </w:rPr>
          <w:t>study</w:t>
        </w:r>
        <w:r w:rsidR="00DC5754" w:rsidRPr="00DC5754">
          <w:rPr>
            <w:rFonts w:ascii="Times New Roman" w:hAnsi="Times New Roman" w:cs="Times New Roman"/>
            <w:sz w:val="20"/>
            <w:szCs w:val="20"/>
          </w:rPr>
          <w:t xml:space="preserve"> management is being supported by </w:t>
        </w:r>
      </w:ins>
      <w:ins w:id="544" w:author="Abhinav Bassi" w:date="2024-03-04T17:13:00Z">
        <w:r w:rsidR="00E73628" w:rsidRPr="001729CD">
          <w:rPr>
            <w:rFonts w:ascii="Times New Roman" w:hAnsi="Times New Roman" w:cs="Times New Roman"/>
            <w:sz w:val="20"/>
            <w:szCs w:val="20"/>
          </w:rPr>
          <w:t>Karolinska Institutet, Sweden</w:t>
        </w:r>
        <w:r w:rsidR="00E73628">
          <w:rPr>
            <w:rFonts w:ascii="Times New Roman" w:hAnsi="Times New Roman" w:cs="Times New Roman"/>
            <w:sz w:val="20"/>
            <w:szCs w:val="20"/>
          </w:rPr>
          <w:t xml:space="preserve"> </w:t>
        </w:r>
      </w:ins>
      <w:ins w:id="545" w:author="Abhinav Bassi" w:date="2024-03-04T17:12:00Z">
        <w:r w:rsidR="00DC5754" w:rsidRPr="00DC5754">
          <w:rPr>
            <w:rFonts w:ascii="Times New Roman" w:hAnsi="Times New Roman" w:cs="Times New Roman"/>
            <w:sz w:val="20"/>
            <w:szCs w:val="20"/>
          </w:rPr>
          <w:t>through a grant received</w:t>
        </w:r>
      </w:ins>
      <w:ins w:id="546" w:author="Abhinav Bassi" w:date="2024-03-04T17:13:00Z">
        <w:r w:rsidR="00DC5754" w:rsidRPr="00E73628">
          <w:rPr>
            <w:rFonts w:ascii="Times New Roman" w:hAnsi="Times New Roman" w:cs="Times New Roman"/>
            <w:sz w:val="20"/>
            <w:szCs w:val="20"/>
          </w:rPr>
          <w:t xml:space="preserve"> from Swedish Research </w:t>
        </w:r>
        <w:r w:rsidR="00E73628">
          <w:rPr>
            <w:rFonts w:ascii="Times New Roman" w:hAnsi="Times New Roman" w:cs="Times New Roman"/>
            <w:sz w:val="20"/>
            <w:szCs w:val="20"/>
          </w:rPr>
          <w:t>C</w:t>
        </w:r>
        <w:r w:rsidR="00DC5754" w:rsidRPr="00E73628">
          <w:rPr>
            <w:rFonts w:ascii="Times New Roman" w:hAnsi="Times New Roman" w:cs="Times New Roman"/>
            <w:sz w:val="20"/>
            <w:szCs w:val="20"/>
          </w:rPr>
          <w:t>ouncil</w:t>
        </w:r>
        <w:r w:rsidR="00E73628">
          <w:rPr>
            <w:rFonts w:ascii="Times New Roman" w:hAnsi="Times New Roman" w:cs="Times New Roman"/>
            <w:sz w:val="20"/>
            <w:szCs w:val="20"/>
          </w:rPr>
          <w:t>.</w:t>
        </w:r>
      </w:ins>
    </w:p>
    <w:p w14:paraId="34543E74" w14:textId="6AC3AFD9" w:rsidR="0068094A" w:rsidRPr="00367F1D" w:rsidDel="008F560C" w:rsidRDefault="0068094A" w:rsidP="003C2C7D">
      <w:pPr>
        <w:spacing w:after="0"/>
        <w:rPr>
          <w:del w:id="547" w:author="Abhinav Bassi" w:date="2024-03-04T16:34:00Z"/>
          <w:rFonts w:ascii="Times New Roman" w:hAnsi="Times New Roman" w:cs="Times New Roman"/>
          <w:b/>
          <w:bCs/>
          <w:sz w:val="20"/>
          <w:szCs w:val="20"/>
          <w:rPrChange w:id="548" w:author="Abhinav Bassi" w:date="2024-02-29T14:13:00Z">
            <w:rPr>
              <w:del w:id="549" w:author="Abhinav Bassi" w:date="2024-03-04T16:34:00Z"/>
            </w:rPr>
          </w:rPrChange>
        </w:rPr>
      </w:pPr>
      <w:del w:id="550" w:author="Abhinav Bassi" w:date="2024-03-04T16:34:00Z">
        <w:r w:rsidRPr="00367F1D" w:rsidDel="008F560C">
          <w:rPr>
            <w:rFonts w:ascii="Times New Roman" w:hAnsi="Times New Roman" w:cs="Times New Roman"/>
            <w:b/>
            <w:bCs/>
            <w:sz w:val="20"/>
            <w:szCs w:val="20"/>
            <w:rPrChange w:id="551" w:author="Abhinav Bassi" w:date="2024-02-29T14:13:00Z">
              <w:rPr/>
            </w:rPrChange>
          </w:rPr>
          <w:delText>WITHDRAWAL FROM STUDY</w:delText>
        </w:r>
      </w:del>
    </w:p>
    <w:p w14:paraId="4C6F122F" w14:textId="378400EE" w:rsidR="0068094A" w:rsidRPr="00367F1D" w:rsidDel="008B7B6D" w:rsidRDefault="0068094A" w:rsidP="003C2C7D">
      <w:pPr>
        <w:spacing w:after="0"/>
        <w:rPr>
          <w:del w:id="552" w:author="Abhinav Bassi" w:date="2024-02-29T14:49:00Z"/>
          <w:rFonts w:ascii="Times New Roman" w:hAnsi="Times New Roman" w:cs="Times New Roman"/>
          <w:sz w:val="20"/>
          <w:szCs w:val="20"/>
          <w:rPrChange w:id="553" w:author="Abhinav Bassi" w:date="2024-02-29T14:13:00Z">
            <w:rPr>
              <w:del w:id="554" w:author="Abhinav Bassi" w:date="2024-02-29T14:49:00Z"/>
              <w:rFonts w:ascii="Times New Roman" w:hAnsi="Times New Roman" w:cs="Times New Roman"/>
            </w:rPr>
          </w:rPrChange>
        </w:rPr>
      </w:pPr>
      <w:del w:id="555" w:author="Abhinav Bassi" w:date="2024-02-29T14:49:00Z">
        <w:r w:rsidRPr="00367F1D" w:rsidDel="008B7B6D">
          <w:rPr>
            <w:rFonts w:ascii="Times New Roman" w:hAnsi="Times New Roman" w:cs="Times New Roman"/>
            <w:sz w:val="20"/>
            <w:szCs w:val="20"/>
            <w:rPrChange w:id="556" w:author="Abhinav Bassi" w:date="2024-02-29T14:13:00Z">
              <w:rPr>
                <w:rFonts w:ascii="Times New Roman" w:hAnsi="Times New Roman" w:cs="Times New Roman"/>
              </w:rPr>
            </w:rPrChange>
          </w:rPr>
          <w:delText>Participation in this study is completely voluntary. Even if you agree to participate now you are free to withdraw at any time without giving any reason for doing so. Withdrawing will not affect your ordinary</w:delText>
        </w:r>
        <w:r w:rsidR="003C2C7D" w:rsidRPr="00367F1D" w:rsidDel="008B7B6D">
          <w:rPr>
            <w:rFonts w:ascii="Times New Roman" w:hAnsi="Times New Roman" w:cs="Times New Roman"/>
            <w:sz w:val="20"/>
            <w:szCs w:val="20"/>
            <w:rPrChange w:id="557" w:author="Abhinav Bassi" w:date="2024-02-29T14:13:00Z">
              <w:rPr>
                <w:rFonts w:ascii="Times New Roman" w:hAnsi="Times New Roman" w:cs="Times New Roman"/>
              </w:rPr>
            </w:rPrChange>
          </w:rPr>
          <w:delText xml:space="preserve"> </w:delText>
        </w:r>
        <w:r w:rsidR="00BA6BE7" w:rsidRPr="00367F1D" w:rsidDel="008B7B6D">
          <w:rPr>
            <w:rFonts w:ascii="Times New Roman" w:hAnsi="Times New Roman" w:cs="Times New Roman"/>
            <w:sz w:val="20"/>
            <w:szCs w:val="20"/>
            <w:rPrChange w:id="558" w:author="Abhinav Bassi" w:date="2024-02-29T14:13:00Z">
              <w:rPr>
                <w:rFonts w:ascii="Times New Roman" w:hAnsi="Times New Roman" w:cs="Times New Roman"/>
              </w:rPr>
            </w:rPrChange>
          </w:rPr>
          <w:delText>treatment,</w:delText>
        </w:r>
        <w:r w:rsidRPr="00367F1D" w:rsidDel="008B7B6D">
          <w:rPr>
            <w:rFonts w:ascii="Times New Roman" w:hAnsi="Times New Roman" w:cs="Times New Roman"/>
            <w:sz w:val="20"/>
            <w:szCs w:val="20"/>
            <w:rPrChange w:id="559" w:author="Abhinav Bassi" w:date="2024-02-29T14:13:00Z">
              <w:rPr>
                <w:rFonts w:ascii="Times New Roman" w:hAnsi="Times New Roman" w:cs="Times New Roman"/>
              </w:rPr>
            </w:rPrChange>
          </w:rPr>
          <w:delText xml:space="preserve"> or the care given to you. To withdraw you contact any of the study contact persons on the</w:delText>
        </w:r>
        <w:r w:rsidR="003C2C7D" w:rsidRPr="00367F1D" w:rsidDel="008B7B6D">
          <w:rPr>
            <w:rFonts w:ascii="Times New Roman" w:hAnsi="Times New Roman" w:cs="Times New Roman"/>
            <w:sz w:val="20"/>
            <w:szCs w:val="20"/>
            <w:rPrChange w:id="560" w:author="Abhinav Bassi" w:date="2024-02-29T14:13:00Z">
              <w:rPr>
                <w:rFonts w:ascii="Times New Roman" w:hAnsi="Times New Roman" w:cs="Times New Roman"/>
              </w:rPr>
            </w:rPrChange>
          </w:rPr>
          <w:delText xml:space="preserve"> </w:delText>
        </w:r>
        <w:r w:rsidRPr="00367F1D" w:rsidDel="008B7B6D">
          <w:rPr>
            <w:rFonts w:ascii="Times New Roman" w:hAnsi="Times New Roman" w:cs="Times New Roman"/>
            <w:sz w:val="20"/>
            <w:szCs w:val="20"/>
            <w:rPrChange w:id="561" w:author="Abhinav Bassi" w:date="2024-02-29T14:13:00Z">
              <w:rPr>
                <w:rFonts w:ascii="Times New Roman" w:hAnsi="Times New Roman" w:cs="Times New Roman"/>
              </w:rPr>
            </w:rPrChange>
          </w:rPr>
          <w:delText>numbers or emails listed below.</w:delText>
        </w:r>
      </w:del>
    </w:p>
    <w:p w14:paraId="5C198085" w14:textId="5E2470BE" w:rsidR="0068094A" w:rsidRPr="00367F1D" w:rsidRDefault="0068094A" w:rsidP="003C2C7D">
      <w:pPr>
        <w:spacing w:after="0"/>
        <w:rPr>
          <w:rFonts w:ascii="Times New Roman" w:hAnsi="Times New Roman" w:cs="Times New Roman"/>
          <w:sz w:val="20"/>
          <w:szCs w:val="20"/>
          <w:rPrChange w:id="562" w:author="Abhinav Bassi" w:date="2024-02-29T14:13:00Z">
            <w:rPr>
              <w:rFonts w:ascii="Times New Roman" w:hAnsi="Times New Roman" w:cs="Times New Roman"/>
            </w:rPr>
          </w:rPrChange>
        </w:rPr>
      </w:pPr>
      <w:del w:id="563" w:author="Abhinav Bassi" w:date="2024-02-29T14:49:00Z">
        <w:r w:rsidRPr="00367F1D" w:rsidDel="008B7B6D">
          <w:rPr>
            <w:rFonts w:ascii="Times New Roman" w:hAnsi="Times New Roman" w:cs="Times New Roman"/>
            <w:sz w:val="20"/>
            <w:szCs w:val="20"/>
            <w:rPrChange w:id="564" w:author="Abhinav Bassi" w:date="2024-02-29T14:13:00Z">
              <w:rPr>
                <w:rFonts w:ascii="Times New Roman" w:hAnsi="Times New Roman" w:cs="Times New Roman"/>
              </w:rPr>
            </w:rPrChange>
          </w:rPr>
          <w:delText xml:space="preserve"> </w:delText>
        </w:r>
      </w:del>
    </w:p>
    <w:p w14:paraId="59645A49" w14:textId="29C9050E" w:rsidR="0068094A" w:rsidDel="005411F3" w:rsidRDefault="005411F3" w:rsidP="003C2C7D">
      <w:pPr>
        <w:spacing w:after="0"/>
        <w:rPr>
          <w:del w:id="565" w:author="Abhinav Bassi" w:date="2024-03-04T16:34:00Z"/>
          <w:rFonts w:ascii="Times New Roman" w:hAnsi="Times New Roman" w:cs="Times New Roman"/>
          <w:b/>
          <w:bCs/>
          <w:sz w:val="20"/>
          <w:szCs w:val="20"/>
        </w:rPr>
      </w:pPr>
      <w:ins w:id="566" w:author="Abhinav Bassi" w:date="2024-03-04T17:14:00Z">
        <w:r w:rsidRPr="005411F3">
          <w:rPr>
            <w:rFonts w:ascii="Times New Roman" w:hAnsi="Times New Roman" w:cs="Times New Roman"/>
            <w:b/>
            <w:bCs/>
            <w:sz w:val="20"/>
            <w:szCs w:val="20"/>
          </w:rPr>
          <w:t>Further information and contact details</w:t>
        </w:r>
      </w:ins>
      <w:del w:id="567" w:author="Abhinav Bassi" w:date="2024-03-04T16:34:00Z">
        <w:r w:rsidR="0068094A" w:rsidRPr="00367F1D" w:rsidDel="008F560C">
          <w:rPr>
            <w:rFonts w:ascii="Times New Roman" w:hAnsi="Times New Roman" w:cs="Times New Roman"/>
            <w:b/>
            <w:bCs/>
            <w:sz w:val="20"/>
            <w:szCs w:val="20"/>
            <w:rPrChange w:id="568" w:author="Abhinav Bassi" w:date="2024-02-29T14:13:00Z">
              <w:rPr/>
            </w:rPrChange>
          </w:rPr>
          <w:delText xml:space="preserve">POSSIBLE RISKS, </w:delText>
        </w:r>
        <w:r w:rsidR="00BA6BE7" w:rsidRPr="00367F1D" w:rsidDel="008F560C">
          <w:rPr>
            <w:rFonts w:ascii="Times New Roman" w:hAnsi="Times New Roman" w:cs="Times New Roman"/>
            <w:b/>
            <w:bCs/>
            <w:sz w:val="20"/>
            <w:szCs w:val="20"/>
            <w:rPrChange w:id="569" w:author="Abhinav Bassi" w:date="2024-02-29T14:13:00Z">
              <w:rPr>
                <w:rFonts w:ascii="Times New Roman" w:hAnsi="Times New Roman" w:cs="Times New Roman"/>
                <w:b/>
                <w:bCs/>
              </w:rPr>
            </w:rPrChange>
          </w:rPr>
          <w:delText>DISCOMFORTS,</w:delText>
        </w:r>
        <w:r w:rsidR="0068094A" w:rsidRPr="00367F1D" w:rsidDel="008F560C">
          <w:rPr>
            <w:rFonts w:ascii="Times New Roman" w:hAnsi="Times New Roman" w:cs="Times New Roman"/>
            <w:b/>
            <w:bCs/>
            <w:sz w:val="20"/>
            <w:szCs w:val="20"/>
            <w:rPrChange w:id="570" w:author="Abhinav Bassi" w:date="2024-02-29T14:13:00Z">
              <w:rPr/>
            </w:rPrChange>
          </w:rPr>
          <w:delText xml:space="preserve"> AND INCONVENIENCES</w:delText>
        </w:r>
      </w:del>
    </w:p>
    <w:p w14:paraId="7E42BF7C" w14:textId="77777777" w:rsidR="005411F3" w:rsidRDefault="005411F3" w:rsidP="003C2C7D">
      <w:pPr>
        <w:spacing w:after="0"/>
        <w:rPr>
          <w:ins w:id="571" w:author="Abhinav Bassi" w:date="2024-03-04T17:14:00Z"/>
          <w:rFonts w:ascii="Times New Roman" w:hAnsi="Times New Roman" w:cs="Times New Roman"/>
          <w:b/>
          <w:bCs/>
          <w:sz w:val="20"/>
          <w:szCs w:val="20"/>
        </w:rPr>
      </w:pPr>
    </w:p>
    <w:p w14:paraId="79E898E7" w14:textId="4224F803" w:rsidR="0068094A" w:rsidRPr="00367F1D" w:rsidDel="005411F3" w:rsidRDefault="0068094A" w:rsidP="003C2C7D">
      <w:pPr>
        <w:spacing w:after="0"/>
        <w:rPr>
          <w:del w:id="572" w:author="Abhinav Bassi" w:date="2024-03-04T17:15:00Z"/>
          <w:moveFrom w:id="573" w:author="Abhinav Bassi" w:date="2024-03-04T16:18:00Z"/>
          <w:rFonts w:ascii="Times New Roman" w:hAnsi="Times New Roman" w:cs="Times New Roman"/>
          <w:sz w:val="20"/>
          <w:szCs w:val="20"/>
          <w:rPrChange w:id="574" w:author="Abhinav Bassi" w:date="2024-02-29T14:13:00Z">
            <w:rPr>
              <w:del w:id="575" w:author="Abhinav Bassi" w:date="2024-03-04T17:15:00Z"/>
              <w:moveFrom w:id="576" w:author="Abhinav Bassi" w:date="2024-03-04T16:18:00Z"/>
              <w:rFonts w:ascii="Times New Roman" w:hAnsi="Times New Roman" w:cs="Times New Roman"/>
            </w:rPr>
          </w:rPrChange>
        </w:rPr>
      </w:pPr>
      <w:moveFromRangeStart w:id="577" w:author="Abhinav Bassi" w:date="2024-03-04T16:18:00Z" w:name="move160461515"/>
      <w:moveFrom w:id="578" w:author="Abhinav Bassi" w:date="2024-03-04T16:18:00Z">
        <w:del w:id="579" w:author="Abhinav Bassi" w:date="2024-03-04T17:15:00Z">
          <w:r w:rsidRPr="00367F1D" w:rsidDel="005411F3">
            <w:rPr>
              <w:rFonts w:ascii="Times New Roman" w:hAnsi="Times New Roman" w:cs="Times New Roman"/>
              <w:sz w:val="20"/>
              <w:szCs w:val="20"/>
              <w:rPrChange w:id="580" w:author="Abhinav Bassi" w:date="2024-02-29T14:13:00Z">
                <w:rPr>
                  <w:rFonts w:ascii="Times New Roman" w:hAnsi="Times New Roman" w:cs="Times New Roman"/>
                </w:rPr>
              </w:rPrChange>
            </w:rPr>
            <w:delText>We have not been able to identify any major risks associated with participating in this study. If you</w:delText>
          </w:r>
        </w:del>
      </w:moveFrom>
    </w:p>
    <w:p w14:paraId="6B3ED5D1" w14:textId="2777D226" w:rsidR="0068094A" w:rsidRPr="00367F1D" w:rsidDel="005411F3" w:rsidRDefault="0068094A" w:rsidP="003C2C7D">
      <w:pPr>
        <w:spacing w:after="0"/>
        <w:rPr>
          <w:del w:id="581" w:author="Abhinav Bassi" w:date="2024-03-04T17:15:00Z"/>
          <w:moveFrom w:id="582" w:author="Abhinav Bassi" w:date="2024-03-04T16:18:00Z"/>
          <w:rFonts w:ascii="Times New Roman" w:hAnsi="Times New Roman" w:cs="Times New Roman"/>
          <w:sz w:val="20"/>
          <w:szCs w:val="20"/>
          <w:rPrChange w:id="583" w:author="Abhinav Bassi" w:date="2024-02-29T14:13:00Z">
            <w:rPr>
              <w:del w:id="584" w:author="Abhinav Bassi" w:date="2024-03-04T17:15:00Z"/>
              <w:moveFrom w:id="585" w:author="Abhinav Bassi" w:date="2024-03-04T16:18:00Z"/>
              <w:rFonts w:ascii="Times New Roman" w:hAnsi="Times New Roman" w:cs="Times New Roman"/>
            </w:rPr>
          </w:rPrChange>
        </w:rPr>
      </w:pPr>
      <w:moveFrom w:id="586" w:author="Abhinav Bassi" w:date="2024-03-04T16:18:00Z">
        <w:del w:id="587" w:author="Abhinav Bassi" w:date="2024-03-04T17:15:00Z">
          <w:r w:rsidRPr="00367F1D" w:rsidDel="005411F3">
            <w:rPr>
              <w:rFonts w:ascii="Times New Roman" w:hAnsi="Times New Roman" w:cs="Times New Roman"/>
              <w:sz w:val="20"/>
              <w:szCs w:val="20"/>
              <w:rPrChange w:id="588" w:author="Abhinav Bassi" w:date="2024-02-29T14:13:00Z">
                <w:rPr>
                  <w:rFonts w:ascii="Times New Roman" w:hAnsi="Times New Roman" w:cs="Times New Roman"/>
                </w:rPr>
              </w:rPrChange>
            </w:rPr>
            <w:delText>would at that point, or any other point of time, wish to withdraw from the study, you are free to do so.</w:delText>
          </w:r>
        </w:del>
      </w:moveFrom>
    </w:p>
    <w:p w14:paraId="649DB586" w14:textId="272A4028" w:rsidR="0068094A" w:rsidRPr="00367F1D" w:rsidDel="005411F3" w:rsidRDefault="0068094A" w:rsidP="003C2C7D">
      <w:pPr>
        <w:spacing w:after="0"/>
        <w:rPr>
          <w:del w:id="589" w:author="Abhinav Bassi" w:date="2024-03-04T17:15:00Z"/>
          <w:rFonts w:ascii="Times New Roman" w:hAnsi="Times New Roman" w:cs="Times New Roman"/>
          <w:sz w:val="20"/>
          <w:szCs w:val="20"/>
          <w:rPrChange w:id="590" w:author="Abhinav Bassi" w:date="2024-02-29T14:13:00Z">
            <w:rPr>
              <w:del w:id="591" w:author="Abhinav Bassi" w:date="2024-03-04T17:15:00Z"/>
              <w:rFonts w:ascii="Times New Roman" w:hAnsi="Times New Roman" w:cs="Times New Roman"/>
            </w:rPr>
          </w:rPrChange>
        </w:rPr>
      </w:pPr>
      <w:moveFrom w:id="592" w:author="Abhinav Bassi" w:date="2024-03-04T16:18:00Z">
        <w:del w:id="593" w:author="Abhinav Bassi" w:date="2024-03-04T17:15:00Z">
          <w:r w:rsidRPr="00367F1D" w:rsidDel="005411F3">
            <w:rPr>
              <w:rFonts w:ascii="Times New Roman" w:hAnsi="Times New Roman" w:cs="Times New Roman"/>
              <w:sz w:val="20"/>
              <w:szCs w:val="20"/>
              <w:rPrChange w:id="594" w:author="Abhinav Bassi" w:date="2024-02-29T14:13:00Z">
                <w:rPr>
                  <w:rFonts w:ascii="Times New Roman" w:hAnsi="Times New Roman" w:cs="Times New Roman"/>
                </w:rPr>
              </w:rPrChange>
            </w:rPr>
            <w:delText xml:space="preserve"> </w:delText>
          </w:r>
        </w:del>
      </w:moveFrom>
      <w:moveFromRangeEnd w:id="577"/>
    </w:p>
    <w:p w14:paraId="1149C69A" w14:textId="44801810" w:rsidR="0068094A" w:rsidRPr="00367F1D" w:rsidDel="00F40291" w:rsidRDefault="0068094A" w:rsidP="003C2C7D">
      <w:pPr>
        <w:spacing w:after="0"/>
        <w:rPr>
          <w:del w:id="595" w:author="Abhinav Bassi" w:date="2024-03-04T16:35:00Z"/>
          <w:rFonts w:ascii="Times New Roman" w:hAnsi="Times New Roman" w:cs="Times New Roman"/>
          <w:b/>
          <w:bCs/>
          <w:sz w:val="20"/>
          <w:szCs w:val="20"/>
          <w:rPrChange w:id="596" w:author="Abhinav Bassi" w:date="2024-02-29T14:13:00Z">
            <w:rPr>
              <w:del w:id="597" w:author="Abhinav Bassi" w:date="2024-03-04T16:35:00Z"/>
            </w:rPr>
          </w:rPrChange>
        </w:rPr>
      </w:pPr>
      <w:del w:id="598" w:author="Abhinav Bassi" w:date="2024-03-04T16:35:00Z">
        <w:r w:rsidRPr="00367F1D" w:rsidDel="00F40291">
          <w:rPr>
            <w:rFonts w:ascii="Times New Roman" w:hAnsi="Times New Roman" w:cs="Times New Roman"/>
            <w:b/>
            <w:bCs/>
            <w:sz w:val="20"/>
            <w:szCs w:val="20"/>
            <w:rPrChange w:id="599" w:author="Abhinav Bassi" w:date="2024-02-29T14:13:00Z">
              <w:rPr/>
            </w:rPrChange>
          </w:rPr>
          <w:delText xml:space="preserve">POTENTIAL BENEFITS </w:delText>
        </w:r>
      </w:del>
    </w:p>
    <w:p w14:paraId="5654AB28" w14:textId="74BF1A10" w:rsidR="0068094A" w:rsidRPr="00367F1D" w:rsidDel="00F40291" w:rsidRDefault="0068094A" w:rsidP="003C2C7D">
      <w:pPr>
        <w:spacing w:after="0"/>
        <w:rPr>
          <w:del w:id="600" w:author="Abhinav Bassi" w:date="2024-03-04T16:35:00Z"/>
          <w:rFonts w:ascii="Times New Roman" w:hAnsi="Times New Roman" w:cs="Times New Roman"/>
          <w:sz w:val="20"/>
          <w:szCs w:val="20"/>
          <w:rPrChange w:id="601" w:author="Abhinav Bassi" w:date="2024-02-29T14:13:00Z">
            <w:rPr>
              <w:del w:id="602" w:author="Abhinav Bassi" w:date="2024-03-04T16:35:00Z"/>
              <w:rFonts w:ascii="Times New Roman" w:hAnsi="Times New Roman" w:cs="Times New Roman"/>
            </w:rPr>
          </w:rPrChange>
        </w:rPr>
      </w:pPr>
      <w:del w:id="603" w:author="Abhinav Bassi" w:date="2024-03-04T16:35:00Z">
        <w:r w:rsidRPr="00367F1D" w:rsidDel="00F40291">
          <w:rPr>
            <w:rFonts w:ascii="Times New Roman" w:hAnsi="Times New Roman" w:cs="Times New Roman"/>
            <w:sz w:val="20"/>
            <w:szCs w:val="20"/>
            <w:rPrChange w:id="604" w:author="Abhinav Bassi" w:date="2024-02-29T14:13:00Z">
              <w:rPr>
                <w:rFonts w:ascii="Times New Roman" w:hAnsi="Times New Roman" w:cs="Times New Roman"/>
              </w:rPr>
            </w:rPrChange>
          </w:rPr>
          <w:delText>Our research may help to find tools that better identify injured patients in need of immediate care.</w:delText>
        </w:r>
      </w:del>
    </w:p>
    <w:p w14:paraId="0936F3A1" w14:textId="400B7BCE" w:rsidR="0068094A" w:rsidRPr="00367F1D" w:rsidDel="00F40291" w:rsidRDefault="0068094A" w:rsidP="003C2C7D">
      <w:pPr>
        <w:spacing w:after="0"/>
        <w:rPr>
          <w:del w:id="605" w:author="Abhinav Bassi" w:date="2024-03-04T16:35:00Z"/>
          <w:rFonts w:ascii="Times New Roman" w:hAnsi="Times New Roman" w:cs="Times New Roman"/>
          <w:sz w:val="20"/>
          <w:szCs w:val="20"/>
          <w:rPrChange w:id="606" w:author="Abhinav Bassi" w:date="2024-02-29T14:13:00Z">
            <w:rPr>
              <w:del w:id="607" w:author="Abhinav Bassi" w:date="2024-03-04T16:35:00Z"/>
              <w:rFonts w:ascii="Times New Roman" w:hAnsi="Times New Roman" w:cs="Times New Roman"/>
            </w:rPr>
          </w:rPrChange>
        </w:rPr>
      </w:pPr>
      <w:del w:id="608" w:author="Abhinav Bassi" w:date="2024-03-04T16:35:00Z">
        <w:r w:rsidRPr="00367F1D" w:rsidDel="00F40291">
          <w:rPr>
            <w:rFonts w:ascii="Times New Roman" w:hAnsi="Times New Roman" w:cs="Times New Roman"/>
            <w:sz w:val="20"/>
            <w:szCs w:val="20"/>
            <w:rPrChange w:id="609" w:author="Abhinav Bassi" w:date="2024-02-29T14:13:00Z">
              <w:rPr>
                <w:rFonts w:ascii="Times New Roman" w:hAnsi="Times New Roman" w:cs="Times New Roman"/>
              </w:rPr>
            </w:rPrChange>
          </w:rPr>
          <w:delText xml:space="preserve">Although this research will not affect the care you are given in this hospital at this time, its </w:delText>
        </w:r>
        <w:r w:rsidR="00BA6BE7" w:rsidRPr="00367F1D" w:rsidDel="00F40291">
          <w:rPr>
            <w:rFonts w:ascii="Times New Roman" w:hAnsi="Times New Roman" w:cs="Times New Roman"/>
            <w:sz w:val="20"/>
            <w:szCs w:val="20"/>
            <w:rPrChange w:id="610" w:author="Abhinav Bassi" w:date="2024-02-29T14:13:00Z">
              <w:rPr>
                <w:rFonts w:ascii="Times New Roman" w:hAnsi="Times New Roman" w:cs="Times New Roman"/>
              </w:rPr>
            </w:rPrChange>
          </w:rPr>
          <w:delText>results.</w:delText>
        </w:r>
      </w:del>
    </w:p>
    <w:p w14:paraId="4369CC15" w14:textId="0E128A33" w:rsidR="000431D6" w:rsidRPr="00367F1D" w:rsidDel="00F40291" w:rsidRDefault="0068094A" w:rsidP="003C2C7D">
      <w:pPr>
        <w:spacing w:after="0"/>
        <w:rPr>
          <w:del w:id="611" w:author="Abhinav Bassi" w:date="2024-03-04T16:35:00Z"/>
          <w:rFonts w:ascii="Times New Roman" w:hAnsi="Times New Roman" w:cs="Times New Roman"/>
          <w:sz w:val="20"/>
          <w:szCs w:val="20"/>
          <w:rPrChange w:id="612" w:author="Abhinav Bassi" w:date="2024-02-29T14:13:00Z">
            <w:rPr>
              <w:del w:id="613" w:author="Abhinav Bassi" w:date="2024-03-04T16:35:00Z"/>
              <w:rFonts w:ascii="Times New Roman" w:hAnsi="Times New Roman" w:cs="Times New Roman"/>
            </w:rPr>
          </w:rPrChange>
        </w:rPr>
      </w:pPr>
      <w:del w:id="614" w:author="Abhinav Bassi" w:date="2024-03-04T16:35:00Z">
        <w:r w:rsidRPr="00367F1D" w:rsidDel="00F40291">
          <w:rPr>
            <w:rFonts w:ascii="Times New Roman" w:hAnsi="Times New Roman" w:cs="Times New Roman"/>
            <w:sz w:val="20"/>
            <w:szCs w:val="20"/>
            <w:rPrChange w:id="615" w:author="Abhinav Bassi" w:date="2024-02-29T14:13:00Z">
              <w:rPr>
                <w:rFonts w:ascii="Times New Roman" w:hAnsi="Times New Roman" w:cs="Times New Roman"/>
              </w:rPr>
            </w:rPrChange>
          </w:rPr>
          <w:delText xml:space="preserve">might help you if you are injured again in the future, or others that are injured. There is no </w:delText>
        </w:r>
        <w:r w:rsidR="00BA6BE7" w:rsidRPr="00367F1D" w:rsidDel="00F40291">
          <w:rPr>
            <w:rFonts w:ascii="Times New Roman" w:hAnsi="Times New Roman" w:cs="Times New Roman"/>
            <w:sz w:val="20"/>
            <w:szCs w:val="20"/>
            <w:rPrChange w:id="616" w:author="Abhinav Bassi" w:date="2024-02-29T14:13:00Z">
              <w:rPr>
                <w:rFonts w:ascii="Times New Roman" w:hAnsi="Times New Roman" w:cs="Times New Roman"/>
              </w:rPr>
            </w:rPrChange>
          </w:rPr>
          <w:delText xml:space="preserve">assurance </w:delText>
        </w:r>
        <w:r w:rsidRPr="00367F1D" w:rsidDel="00F40291">
          <w:rPr>
            <w:rFonts w:ascii="Times New Roman" w:hAnsi="Times New Roman" w:cs="Times New Roman"/>
            <w:sz w:val="20"/>
            <w:szCs w:val="20"/>
            <w:rPrChange w:id="617" w:author="Abhinav Bassi" w:date="2024-02-29T14:13:00Z">
              <w:rPr>
                <w:rFonts w:ascii="Times New Roman" w:hAnsi="Times New Roman" w:cs="Times New Roman"/>
              </w:rPr>
            </w:rPrChange>
          </w:rPr>
          <w:delText>you will benefit from this study. However, your participation may contribute to the medical</w:delText>
        </w:r>
        <w:r w:rsidR="003C2C7D" w:rsidRPr="00367F1D" w:rsidDel="00F40291">
          <w:rPr>
            <w:rFonts w:ascii="Times New Roman" w:hAnsi="Times New Roman" w:cs="Times New Roman"/>
            <w:sz w:val="20"/>
            <w:szCs w:val="20"/>
            <w:rPrChange w:id="618" w:author="Abhinav Bassi" w:date="2024-02-29T14:13:00Z">
              <w:rPr>
                <w:rFonts w:ascii="Times New Roman" w:hAnsi="Times New Roman" w:cs="Times New Roman"/>
              </w:rPr>
            </w:rPrChange>
          </w:rPr>
          <w:delText xml:space="preserve"> </w:delText>
        </w:r>
        <w:r w:rsidRPr="00367F1D" w:rsidDel="00F40291">
          <w:rPr>
            <w:rFonts w:ascii="Times New Roman" w:hAnsi="Times New Roman" w:cs="Times New Roman"/>
            <w:sz w:val="20"/>
            <w:szCs w:val="20"/>
            <w:rPrChange w:id="619" w:author="Abhinav Bassi" w:date="2024-02-29T14:13:00Z">
              <w:rPr>
                <w:rFonts w:ascii="Times New Roman" w:hAnsi="Times New Roman" w:cs="Times New Roman"/>
              </w:rPr>
            </w:rPrChange>
          </w:rPr>
          <w:delText>knowledge</w:delText>
        </w:r>
        <w:r w:rsidR="003C2C7D" w:rsidRPr="00367F1D" w:rsidDel="00F40291">
          <w:rPr>
            <w:rFonts w:ascii="Times New Roman" w:hAnsi="Times New Roman" w:cs="Times New Roman"/>
            <w:sz w:val="20"/>
            <w:szCs w:val="20"/>
            <w:rPrChange w:id="620" w:author="Abhinav Bassi" w:date="2024-02-29T14:13:00Z">
              <w:rPr>
                <w:rFonts w:ascii="Times New Roman" w:hAnsi="Times New Roman" w:cs="Times New Roman"/>
              </w:rPr>
            </w:rPrChange>
          </w:rPr>
          <w:delText xml:space="preserve"> </w:delText>
        </w:r>
        <w:r w:rsidRPr="00367F1D" w:rsidDel="00F40291">
          <w:rPr>
            <w:rFonts w:ascii="Times New Roman" w:hAnsi="Times New Roman" w:cs="Times New Roman"/>
            <w:sz w:val="20"/>
            <w:szCs w:val="20"/>
            <w:rPrChange w:id="621" w:author="Abhinav Bassi" w:date="2024-02-29T14:13:00Z">
              <w:rPr>
                <w:rFonts w:ascii="Times New Roman" w:hAnsi="Times New Roman" w:cs="Times New Roman"/>
              </w:rPr>
            </w:rPrChange>
          </w:rPr>
          <w:delText>about the use of this intervention.</w:delText>
        </w:r>
      </w:del>
    </w:p>
    <w:p w14:paraId="6576C4FE" w14:textId="5B6ED520" w:rsidR="00397E2B" w:rsidRPr="00367F1D" w:rsidDel="00E92BC2" w:rsidRDefault="00397E2B" w:rsidP="003C2C7D">
      <w:pPr>
        <w:spacing w:after="0"/>
        <w:rPr>
          <w:del w:id="622" w:author="Abhinav Bassi" w:date="2024-03-04T17:14:00Z"/>
          <w:rFonts w:ascii="Times New Roman" w:hAnsi="Times New Roman" w:cs="Times New Roman"/>
          <w:sz w:val="20"/>
          <w:szCs w:val="20"/>
          <w:rPrChange w:id="623" w:author="Abhinav Bassi" w:date="2024-02-29T14:13:00Z">
            <w:rPr>
              <w:del w:id="624" w:author="Abhinav Bassi" w:date="2024-03-04T17:14:00Z"/>
              <w:rFonts w:ascii="Times New Roman" w:hAnsi="Times New Roman" w:cs="Times New Roman"/>
            </w:rPr>
          </w:rPrChange>
        </w:rPr>
      </w:pPr>
    </w:p>
    <w:p w14:paraId="3FEADE2B" w14:textId="611F494A" w:rsidR="00397E2B" w:rsidRPr="00367F1D" w:rsidDel="00E92BC2" w:rsidRDefault="00703D1A" w:rsidP="00397E2B">
      <w:pPr>
        <w:spacing w:after="0" w:line="240" w:lineRule="auto"/>
        <w:rPr>
          <w:del w:id="625" w:author="Abhinav Bassi" w:date="2024-03-04T17:14:00Z"/>
          <w:rFonts w:ascii="Times New Roman" w:hAnsi="Times New Roman" w:cs="Times New Roman"/>
          <w:b/>
          <w:bCs/>
          <w:sz w:val="20"/>
          <w:szCs w:val="20"/>
          <w:rPrChange w:id="626" w:author="Abhinav Bassi" w:date="2024-02-29T14:13:00Z">
            <w:rPr>
              <w:del w:id="627" w:author="Abhinav Bassi" w:date="2024-03-04T17:14:00Z"/>
              <w:rFonts w:ascii="Times New Roman" w:hAnsi="Times New Roman" w:cs="Times New Roman"/>
              <w:b/>
              <w:bCs/>
            </w:rPr>
          </w:rPrChange>
        </w:rPr>
      </w:pPr>
      <w:del w:id="628" w:author="Abhinav Bassi" w:date="2024-03-04T17:14:00Z">
        <w:r w:rsidRPr="00367F1D" w:rsidDel="00E92BC2">
          <w:rPr>
            <w:rFonts w:ascii="Times New Roman" w:hAnsi="Times New Roman" w:cs="Times New Roman"/>
            <w:b/>
            <w:bCs/>
            <w:sz w:val="20"/>
            <w:szCs w:val="20"/>
            <w:rPrChange w:id="629" w:author="Abhinav Bassi" w:date="2024-02-29T14:13:00Z">
              <w:rPr>
                <w:rFonts w:ascii="Times New Roman" w:hAnsi="Times New Roman" w:cs="Times New Roman"/>
                <w:b/>
                <w:bCs/>
              </w:rPr>
            </w:rPrChange>
          </w:rPr>
          <w:delText>PARTICIPANT</w:delText>
        </w:r>
        <w:r w:rsidR="00397E2B" w:rsidRPr="00367F1D" w:rsidDel="00E92BC2">
          <w:rPr>
            <w:rFonts w:ascii="Times New Roman" w:hAnsi="Times New Roman" w:cs="Times New Roman"/>
            <w:b/>
            <w:bCs/>
            <w:sz w:val="20"/>
            <w:szCs w:val="20"/>
            <w:rPrChange w:id="630" w:author="Abhinav Bassi" w:date="2024-02-29T14:13:00Z">
              <w:rPr>
                <w:rFonts w:ascii="Times New Roman" w:hAnsi="Times New Roman" w:cs="Times New Roman"/>
                <w:b/>
                <w:bCs/>
              </w:rPr>
            </w:rPrChange>
          </w:rPr>
          <w:delText>’S RIGHTS</w:delText>
        </w:r>
      </w:del>
    </w:p>
    <w:p w14:paraId="3059E912" w14:textId="51D90CEA" w:rsidR="00397E2B" w:rsidRPr="00367F1D" w:rsidDel="00E92BC2" w:rsidRDefault="00397E2B" w:rsidP="00397E2B">
      <w:pPr>
        <w:spacing w:after="0" w:line="240" w:lineRule="auto"/>
        <w:rPr>
          <w:del w:id="631" w:author="Abhinav Bassi" w:date="2024-03-04T17:14:00Z"/>
          <w:rFonts w:ascii="Times New Roman" w:hAnsi="Times New Roman" w:cs="Times New Roman"/>
          <w:sz w:val="20"/>
          <w:szCs w:val="20"/>
          <w:rPrChange w:id="632" w:author="Abhinav Bassi" w:date="2024-02-29T14:13:00Z">
            <w:rPr>
              <w:del w:id="633" w:author="Abhinav Bassi" w:date="2024-03-04T17:14:00Z"/>
              <w:rFonts w:ascii="Times New Roman" w:hAnsi="Times New Roman" w:cs="Times New Roman"/>
            </w:rPr>
          </w:rPrChange>
        </w:rPr>
      </w:pPr>
      <w:del w:id="634" w:author="Abhinav Bassi" w:date="2024-03-04T17:14:00Z">
        <w:r w:rsidRPr="00367F1D" w:rsidDel="00E92BC2">
          <w:rPr>
            <w:rFonts w:ascii="Times New Roman" w:hAnsi="Times New Roman" w:cs="Times New Roman"/>
            <w:sz w:val="20"/>
            <w:szCs w:val="20"/>
            <w:rPrChange w:id="635" w:author="Abhinav Bassi" w:date="2024-02-29T14:13:00Z">
              <w:rPr>
                <w:rFonts w:ascii="Times New Roman" w:hAnsi="Times New Roman" w:cs="Times New Roman"/>
              </w:rPr>
            </w:rPrChange>
          </w:rPr>
          <w:delText>Your participation in this study is entirely voluntary. Your questions will be answered clearly and to</w:delText>
        </w:r>
      </w:del>
    </w:p>
    <w:p w14:paraId="5D4AB0B4" w14:textId="0CB78E98" w:rsidR="00397E2B" w:rsidRPr="00367F1D" w:rsidDel="00E92BC2" w:rsidRDefault="00397E2B" w:rsidP="00397E2B">
      <w:pPr>
        <w:spacing w:after="0" w:line="240" w:lineRule="auto"/>
        <w:rPr>
          <w:del w:id="636" w:author="Abhinav Bassi" w:date="2024-03-04T17:14:00Z"/>
          <w:rFonts w:ascii="Times New Roman" w:hAnsi="Times New Roman" w:cs="Times New Roman"/>
          <w:sz w:val="20"/>
          <w:szCs w:val="20"/>
          <w:rPrChange w:id="637" w:author="Abhinav Bassi" w:date="2024-02-29T14:13:00Z">
            <w:rPr>
              <w:del w:id="638" w:author="Abhinav Bassi" w:date="2024-03-04T17:14:00Z"/>
              <w:rFonts w:ascii="Times New Roman" w:hAnsi="Times New Roman" w:cs="Times New Roman"/>
            </w:rPr>
          </w:rPrChange>
        </w:rPr>
      </w:pPr>
      <w:del w:id="639" w:author="Abhinav Bassi" w:date="2024-03-04T17:14:00Z">
        <w:r w:rsidRPr="00367F1D" w:rsidDel="00E92BC2">
          <w:rPr>
            <w:rFonts w:ascii="Times New Roman" w:hAnsi="Times New Roman" w:cs="Times New Roman"/>
            <w:sz w:val="20"/>
            <w:szCs w:val="20"/>
            <w:rPrChange w:id="640" w:author="Abhinav Bassi" w:date="2024-02-29T14:13:00Z">
              <w:rPr>
                <w:rFonts w:ascii="Times New Roman" w:hAnsi="Times New Roman" w:cs="Times New Roman"/>
              </w:rPr>
            </w:rPrChange>
          </w:rPr>
          <w:delText>your satisfaction. In the event of any new information becoming available that may be relevant to your willingness to continue in this study, you will be informed in a timely manner by the Principal Investigator or his/her representative.</w:delText>
        </w:r>
      </w:del>
    </w:p>
    <w:p w14:paraId="1569E1BA" w14:textId="78E61EC7" w:rsidR="00397E2B" w:rsidRPr="00367F1D" w:rsidDel="00E92BC2" w:rsidRDefault="00397E2B" w:rsidP="00397E2B">
      <w:pPr>
        <w:spacing w:after="0" w:line="240" w:lineRule="auto"/>
        <w:rPr>
          <w:del w:id="641" w:author="Abhinav Bassi" w:date="2024-03-04T17:14:00Z"/>
          <w:rFonts w:ascii="Times New Roman" w:hAnsi="Times New Roman" w:cs="Times New Roman"/>
          <w:sz w:val="20"/>
          <w:szCs w:val="20"/>
          <w:rPrChange w:id="642" w:author="Abhinav Bassi" w:date="2024-02-29T14:13:00Z">
            <w:rPr>
              <w:del w:id="643" w:author="Abhinav Bassi" w:date="2024-03-04T17:14:00Z"/>
              <w:rFonts w:ascii="Times New Roman" w:hAnsi="Times New Roman" w:cs="Times New Roman"/>
            </w:rPr>
          </w:rPrChange>
        </w:rPr>
      </w:pPr>
    </w:p>
    <w:p w14:paraId="37DF004E" w14:textId="2F37B606" w:rsidR="00397E2B" w:rsidRPr="00367F1D" w:rsidDel="00E92BC2" w:rsidRDefault="00397E2B" w:rsidP="00397E2B">
      <w:pPr>
        <w:spacing w:after="0" w:line="240" w:lineRule="auto"/>
        <w:rPr>
          <w:del w:id="644" w:author="Abhinav Bassi" w:date="2024-03-04T17:14:00Z"/>
          <w:rFonts w:ascii="Times New Roman" w:hAnsi="Times New Roman" w:cs="Times New Roman"/>
          <w:b/>
          <w:bCs/>
          <w:sz w:val="20"/>
          <w:szCs w:val="20"/>
          <w:rPrChange w:id="645" w:author="Abhinav Bassi" w:date="2024-02-29T14:13:00Z">
            <w:rPr>
              <w:del w:id="646" w:author="Abhinav Bassi" w:date="2024-03-04T17:14:00Z"/>
              <w:rFonts w:ascii="Times New Roman" w:hAnsi="Times New Roman" w:cs="Times New Roman"/>
              <w:b/>
              <w:bCs/>
            </w:rPr>
          </w:rPrChange>
        </w:rPr>
      </w:pPr>
    </w:p>
    <w:p w14:paraId="79803C43" w14:textId="1AEBF947" w:rsidR="00397E2B" w:rsidRPr="00367F1D" w:rsidDel="005411F3" w:rsidRDefault="00397E2B" w:rsidP="00397E2B">
      <w:pPr>
        <w:spacing w:after="0" w:line="240" w:lineRule="auto"/>
        <w:rPr>
          <w:del w:id="647" w:author="Abhinav Bassi" w:date="2024-03-04T17:15:00Z"/>
          <w:rFonts w:ascii="Times New Roman" w:hAnsi="Times New Roman" w:cs="Times New Roman"/>
          <w:b/>
          <w:bCs/>
          <w:sz w:val="20"/>
          <w:szCs w:val="20"/>
          <w:rPrChange w:id="648" w:author="Abhinav Bassi" w:date="2024-02-29T14:13:00Z">
            <w:rPr>
              <w:del w:id="649" w:author="Abhinav Bassi" w:date="2024-03-04T17:15:00Z"/>
              <w:rFonts w:ascii="Times New Roman" w:hAnsi="Times New Roman" w:cs="Times New Roman"/>
              <w:b/>
              <w:bCs/>
            </w:rPr>
          </w:rPrChange>
        </w:rPr>
      </w:pPr>
    </w:p>
    <w:p w14:paraId="1A056B79" w14:textId="17308E92" w:rsidR="00397E2B" w:rsidRPr="00367F1D" w:rsidDel="00E92BC2" w:rsidRDefault="00397E2B" w:rsidP="00397E2B">
      <w:pPr>
        <w:spacing w:after="0" w:line="240" w:lineRule="auto"/>
        <w:rPr>
          <w:del w:id="650" w:author="Abhinav Bassi" w:date="2024-03-04T17:14:00Z"/>
          <w:rFonts w:ascii="Times New Roman" w:hAnsi="Times New Roman" w:cs="Times New Roman"/>
          <w:b/>
          <w:bCs/>
          <w:sz w:val="20"/>
          <w:szCs w:val="20"/>
          <w:rPrChange w:id="651" w:author="Abhinav Bassi" w:date="2024-02-29T14:13:00Z">
            <w:rPr>
              <w:del w:id="652" w:author="Abhinav Bassi" w:date="2024-03-04T17:14:00Z"/>
              <w:rFonts w:ascii="Times New Roman" w:hAnsi="Times New Roman" w:cs="Times New Roman"/>
              <w:b/>
              <w:bCs/>
            </w:rPr>
          </w:rPrChange>
        </w:rPr>
      </w:pPr>
      <w:del w:id="653" w:author="Abhinav Bassi" w:date="2024-03-04T17:14:00Z">
        <w:r w:rsidRPr="00367F1D" w:rsidDel="00E92BC2">
          <w:rPr>
            <w:rFonts w:ascii="Times New Roman" w:hAnsi="Times New Roman" w:cs="Times New Roman"/>
            <w:b/>
            <w:bCs/>
            <w:sz w:val="20"/>
            <w:szCs w:val="20"/>
            <w:rPrChange w:id="654" w:author="Abhinav Bassi" w:date="2024-02-29T14:13:00Z">
              <w:rPr>
                <w:rFonts w:ascii="Times New Roman" w:hAnsi="Times New Roman" w:cs="Times New Roman"/>
                <w:b/>
                <w:bCs/>
              </w:rPr>
            </w:rPrChange>
          </w:rPr>
          <w:delText>CONFIDENTIALITY OF STUDY AND MEDICAL RECORDS</w:delText>
        </w:r>
      </w:del>
    </w:p>
    <w:p w14:paraId="683C1200" w14:textId="0112A3F3" w:rsidR="009133A0" w:rsidRPr="00367F1D" w:rsidDel="00547173" w:rsidRDefault="009133A0" w:rsidP="00397E2B">
      <w:pPr>
        <w:spacing w:after="0" w:line="240" w:lineRule="auto"/>
        <w:rPr>
          <w:ins w:id="655" w:author="Samriddhi Ranjan" w:date="2024-01-24T10:42:00Z"/>
          <w:del w:id="656" w:author="Abhinav Bassi" w:date="2024-03-04T17:08:00Z"/>
          <w:rFonts w:ascii="Times New Roman" w:hAnsi="Times New Roman" w:cs="Times New Roman"/>
          <w:sz w:val="20"/>
          <w:szCs w:val="20"/>
          <w:rPrChange w:id="657" w:author="Abhinav Bassi" w:date="2024-02-29T14:13:00Z">
            <w:rPr>
              <w:ins w:id="658" w:author="Samriddhi Ranjan" w:date="2024-01-24T10:42:00Z"/>
              <w:del w:id="659" w:author="Abhinav Bassi" w:date="2024-03-04T17:08:00Z"/>
              <w:rFonts w:ascii="Times New Roman" w:hAnsi="Times New Roman" w:cs="Times New Roman"/>
            </w:rPr>
          </w:rPrChange>
        </w:rPr>
      </w:pPr>
      <w:ins w:id="660" w:author="Samriddhi Ranjan" w:date="2024-01-24T10:42:00Z">
        <w:del w:id="661" w:author="Abhinav Bassi" w:date="2024-03-04T17:08:00Z">
          <w:r w:rsidRPr="00367F1D" w:rsidDel="00547173">
            <w:rPr>
              <w:rFonts w:ascii="Times New Roman" w:hAnsi="Times New Roman" w:cs="Times New Roman"/>
              <w:sz w:val="20"/>
              <w:szCs w:val="20"/>
              <w:rPrChange w:id="662" w:author="Abhinav Bassi" w:date="2024-02-29T14:13:00Z">
                <w:rPr>
                  <w:rFonts w:ascii="Times New Roman" w:hAnsi="Times New Roman" w:cs="Times New Roman"/>
                </w:rPr>
              </w:rPrChange>
            </w:rPr>
            <w:delText xml:space="preserve">The data will be collected to ensure fulfilment of the study objectives and purpose of the study as described above. Data will be collected in a standardised case record form approved by institutional/project committees and stored consistent with the National laws, such as Digital Personal Data Protection Act. Your participation is voluntary, and you can withdraw at any time during the project. As a participant, you have the right to access your personal data to correct or erase it. You will always have the right </w:delText>
          </w:r>
          <w:r w:rsidRPr="00367F1D" w:rsidDel="00547173">
            <w:rPr>
              <w:rFonts w:ascii="Times New Roman" w:hAnsi="Times New Roman" w:cs="Times New Roman"/>
              <w:sz w:val="20"/>
              <w:szCs w:val="20"/>
              <w:highlight w:val="yellow"/>
              <w:rPrChange w:id="663" w:author="Abhinav Bassi" w:date="2024-02-29T14:13:00Z">
                <w:rPr>
                  <w:rFonts w:ascii="Times New Roman" w:hAnsi="Times New Roman" w:cs="Times New Roman"/>
                  <w:highlight w:val="yellow"/>
                </w:rPr>
              </w:rPrChange>
            </w:rPr>
            <w:delText>to contact TGI personnel XXX (name and contact information of TGI personnel from research team)</w:delText>
          </w:r>
          <w:r w:rsidRPr="00367F1D" w:rsidDel="00547173">
            <w:rPr>
              <w:rFonts w:ascii="Times New Roman" w:hAnsi="Times New Roman" w:cs="Times New Roman"/>
              <w:sz w:val="20"/>
              <w:szCs w:val="20"/>
              <w:rPrChange w:id="664" w:author="Abhinav Bassi" w:date="2024-02-29T14:13:00Z">
                <w:rPr>
                  <w:rFonts w:ascii="Times New Roman" w:hAnsi="Times New Roman" w:cs="Times New Roman"/>
                </w:rPr>
              </w:rPrChange>
            </w:rPr>
            <w:delText xml:space="preserve"> for more information on your personal data and if you wish to withdraw your data from the study.  All information collected about you will be kept private. The information collected about you as a result of your participation in the study will be kept strictly confidential and will be used for the purposes of research only.  </w:delText>
          </w:r>
        </w:del>
      </w:ins>
    </w:p>
    <w:p w14:paraId="5CF8BEB2" w14:textId="178CC7EA" w:rsidR="00397E2B" w:rsidRPr="00367F1D" w:rsidDel="00E92BC2" w:rsidRDefault="00397E2B" w:rsidP="00397E2B">
      <w:pPr>
        <w:spacing w:after="0" w:line="240" w:lineRule="auto"/>
        <w:rPr>
          <w:del w:id="665" w:author="Abhinav Bassi" w:date="2024-03-04T17:14:00Z"/>
          <w:rFonts w:ascii="Times New Roman" w:hAnsi="Times New Roman" w:cs="Times New Roman"/>
          <w:sz w:val="20"/>
          <w:szCs w:val="20"/>
          <w:rPrChange w:id="666" w:author="Abhinav Bassi" w:date="2024-02-29T14:13:00Z">
            <w:rPr>
              <w:del w:id="667" w:author="Abhinav Bassi" w:date="2024-03-04T17:14:00Z"/>
              <w:rFonts w:ascii="Times New Roman" w:hAnsi="Times New Roman" w:cs="Times New Roman"/>
            </w:rPr>
          </w:rPrChange>
        </w:rPr>
      </w:pPr>
      <w:del w:id="668" w:author="Abhinav Bassi" w:date="2024-03-04T17:14:00Z">
        <w:r w:rsidRPr="00367F1D" w:rsidDel="00E92BC2">
          <w:rPr>
            <w:rFonts w:ascii="Times New Roman" w:hAnsi="Times New Roman" w:cs="Times New Roman"/>
            <w:sz w:val="20"/>
            <w:szCs w:val="20"/>
            <w:rPrChange w:id="669" w:author="Abhinav Bassi" w:date="2024-02-29T14:13:00Z">
              <w:rPr>
                <w:rFonts w:ascii="Times New Roman" w:hAnsi="Times New Roman" w:cs="Times New Roman"/>
              </w:rPr>
            </w:rPrChange>
          </w:rPr>
          <w:delText>The results of this research may be published as a scientific article, however, it will not be possible to</w:delText>
        </w:r>
      </w:del>
    </w:p>
    <w:p w14:paraId="516B87DF" w14:textId="79216CEA" w:rsidR="00397E2B" w:rsidRPr="00367F1D" w:rsidDel="00E92BC2" w:rsidRDefault="00397E2B" w:rsidP="00397E2B">
      <w:pPr>
        <w:spacing w:after="0" w:line="240" w:lineRule="auto"/>
        <w:rPr>
          <w:del w:id="670" w:author="Abhinav Bassi" w:date="2024-03-04T17:14:00Z"/>
          <w:rFonts w:ascii="Times New Roman" w:hAnsi="Times New Roman" w:cs="Times New Roman"/>
          <w:sz w:val="20"/>
          <w:szCs w:val="20"/>
          <w:rPrChange w:id="671" w:author="Abhinav Bassi" w:date="2024-02-29T14:13:00Z">
            <w:rPr>
              <w:del w:id="672" w:author="Abhinav Bassi" w:date="2024-03-04T17:14:00Z"/>
              <w:rFonts w:ascii="Times New Roman" w:hAnsi="Times New Roman" w:cs="Times New Roman"/>
            </w:rPr>
          </w:rPrChange>
        </w:rPr>
      </w:pPr>
      <w:del w:id="673" w:author="Abhinav Bassi" w:date="2024-03-04T17:14:00Z">
        <w:r w:rsidRPr="00367F1D" w:rsidDel="00E92BC2">
          <w:rPr>
            <w:rFonts w:ascii="Times New Roman" w:hAnsi="Times New Roman" w:cs="Times New Roman"/>
            <w:sz w:val="20"/>
            <w:szCs w:val="20"/>
            <w:rPrChange w:id="674" w:author="Abhinav Bassi" w:date="2024-02-29T14:13:00Z">
              <w:rPr>
                <w:rFonts w:ascii="Times New Roman" w:hAnsi="Times New Roman" w:cs="Times New Roman"/>
              </w:rPr>
            </w:rPrChange>
          </w:rPr>
          <w:delText>identify you by reading any article that may result from this work. Further, data from this project will be shared with other researchers in India and abroad, but it will not be possible to identify you using only that data. Research on that without identifiers may seek to answer other questions than those stated above.</w:delText>
        </w:r>
      </w:del>
    </w:p>
    <w:p w14:paraId="627CAC3F" w14:textId="76536D18" w:rsidR="00397E2B" w:rsidRPr="00367F1D" w:rsidDel="00E92BC2" w:rsidRDefault="00397E2B" w:rsidP="00397E2B">
      <w:pPr>
        <w:spacing w:after="0" w:line="240" w:lineRule="auto"/>
        <w:rPr>
          <w:del w:id="675" w:author="Abhinav Bassi" w:date="2024-03-04T17:14:00Z"/>
          <w:rFonts w:ascii="Times New Roman" w:hAnsi="Times New Roman" w:cs="Times New Roman"/>
          <w:sz w:val="20"/>
          <w:szCs w:val="20"/>
          <w:rPrChange w:id="676" w:author="Abhinav Bassi" w:date="2024-02-29T14:13:00Z">
            <w:rPr>
              <w:del w:id="677" w:author="Abhinav Bassi" w:date="2024-03-04T17:14:00Z"/>
              <w:rFonts w:ascii="Times New Roman" w:hAnsi="Times New Roman" w:cs="Times New Roman"/>
            </w:rPr>
          </w:rPrChange>
        </w:rPr>
      </w:pPr>
      <w:del w:id="678" w:author="Abhinav Bassi" w:date="2024-03-04T17:14:00Z">
        <w:r w:rsidRPr="00367F1D" w:rsidDel="00E92BC2">
          <w:rPr>
            <w:rFonts w:ascii="Times New Roman" w:hAnsi="Times New Roman" w:cs="Times New Roman"/>
            <w:sz w:val="20"/>
            <w:szCs w:val="20"/>
            <w:rPrChange w:id="679" w:author="Abhinav Bassi" w:date="2024-02-29T14:13:00Z">
              <w:rPr>
                <w:rFonts w:ascii="Times New Roman" w:hAnsi="Times New Roman" w:cs="Times New Roman"/>
              </w:rPr>
            </w:rPrChange>
          </w:rPr>
          <w:delText>Also, Regulatory Agencies, Institution Review Board and Ministry of Health will be granted direct access to your original medical records to check study procedures and data, without making any of</w:delText>
        </w:r>
      </w:del>
    </w:p>
    <w:p w14:paraId="63E8C5F9" w14:textId="36233AB1" w:rsidR="00397E2B" w:rsidRPr="00367F1D" w:rsidDel="00E92BC2" w:rsidRDefault="00397E2B" w:rsidP="00397E2B">
      <w:pPr>
        <w:spacing w:after="0" w:line="240" w:lineRule="auto"/>
        <w:rPr>
          <w:del w:id="680" w:author="Abhinav Bassi" w:date="2024-03-04T17:14:00Z"/>
          <w:rFonts w:ascii="Times New Roman" w:hAnsi="Times New Roman" w:cs="Times New Roman"/>
          <w:sz w:val="20"/>
          <w:szCs w:val="20"/>
          <w:rPrChange w:id="681" w:author="Abhinav Bassi" w:date="2024-02-29T14:13:00Z">
            <w:rPr>
              <w:del w:id="682" w:author="Abhinav Bassi" w:date="2024-03-04T17:14:00Z"/>
              <w:rFonts w:ascii="Times New Roman" w:hAnsi="Times New Roman" w:cs="Times New Roman"/>
            </w:rPr>
          </w:rPrChange>
        </w:rPr>
      </w:pPr>
      <w:del w:id="683" w:author="Abhinav Bassi" w:date="2024-03-04T17:14:00Z">
        <w:r w:rsidRPr="00367F1D" w:rsidDel="00E92BC2">
          <w:rPr>
            <w:rFonts w:ascii="Times New Roman" w:hAnsi="Times New Roman" w:cs="Times New Roman"/>
            <w:sz w:val="20"/>
            <w:szCs w:val="20"/>
            <w:rPrChange w:id="684" w:author="Abhinav Bassi" w:date="2024-02-29T14:13:00Z">
              <w:rPr>
                <w:rFonts w:ascii="Times New Roman" w:hAnsi="Times New Roman" w:cs="Times New Roman"/>
              </w:rPr>
            </w:rPrChange>
          </w:rPr>
          <w:delText>your information public. By signing the Informed Consent Form attached, you are authorizing such</w:delText>
        </w:r>
      </w:del>
    </w:p>
    <w:p w14:paraId="73FFE088" w14:textId="168E499F" w:rsidR="00397E2B" w:rsidRPr="00367F1D" w:rsidDel="00E92BC2" w:rsidRDefault="00397E2B" w:rsidP="00397E2B">
      <w:pPr>
        <w:spacing w:after="0" w:line="240" w:lineRule="auto"/>
        <w:rPr>
          <w:del w:id="685" w:author="Abhinav Bassi" w:date="2024-03-04T17:14:00Z"/>
          <w:rFonts w:ascii="Times New Roman" w:hAnsi="Times New Roman" w:cs="Times New Roman"/>
          <w:sz w:val="20"/>
          <w:szCs w:val="20"/>
          <w:rPrChange w:id="686" w:author="Abhinav Bassi" w:date="2024-02-29T14:13:00Z">
            <w:rPr>
              <w:del w:id="687" w:author="Abhinav Bassi" w:date="2024-03-04T17:14:00Z"/>
              <w:rFonts w:ascii="Times New Roman" w:hAnsi="Times New Roman" w:cs="Times New Roman"/>
            </w:rPr>
          </w:rPrChange>
        </w:rPr>
      </w:pPr>
      <w:del w:id="688" w:author="Abhinav Bassi" w:date="2024-03-04T17:14:00Z">
        <w:r w:rsidRPr="00367F1D" w:rsidDel="00E92BC2">
          <w:rPr>
            <w:rFonts w:ascii="Times New Roman" w:hAnsi="Times New Roman" w:cs="Times New Roman"/>
            <w:sz w:val="20"/>
            <w:szCs w:val="20"/>
            <w:rPrChange w:id="689" w:author="Abhinav Bassi" w:date="2024-02-29T14:13:00Z">
              <w:rPr>
                <w:rFonts w:ascii="Times New Roman" w:hAnsi="Times New Roman" w:cs="Times New Roman"/>
              </w:rPr>
            </w:rPrChange>
          </w:rPr>
          <w:delText>access to your study and medical records.</w:delText>
        </w:r>
      </w:del>
    </w:p>
    <w:p w14:paraId="3A55C402" w14:textId="69C6DBDA" w:rsidR="00397E2B" w:rsidRPr="00367F1D" w:rsidDel="005411F3" w:rsidRDefault="00397E2B" w:rsidP="00397E2B">
      <w:pPr>
        <w:spacing w:after="0" w:line="240" w:lineRule="auto"/>
        <w:rPr>
          <w:del w:id="690" w:author="Abhinav Bassi" w:date="2024-03-04T17:15:00Z"/>
          <w:rFonts w:ascii="Times New Roman" w:hAnsi="Times New Roman" w:cs="Times New Roman"/>
          <w:sz w:val="20"/>
          <w:szCs w:val="20"/>
          <w:rPrChange w:id="691" w:author="Abhinav Bassi" w:date="2024-02-29T14:13:00Z">
            <w:rPr>
              <w:del w:id="692" w:author="Abhinav Bassi" w:date="2024-03-04T17:15:00Z"/>
              <w:rFonts w:ascii="Times New Roman" w:hAnsi="Times New Roman" w:cs="Times New Roman"/>
            </w:rPr>
          </w:rPrChange>
        </w:rPr>
      </w:pPr>
      <w:del w:id="693" w:author="Abhinav Bassi" w:date="2024-03-04T17:14:00Z">
        <w:r w:rsidRPr="00367F1D" w:rsidDel="00E92BC2">
          <w:rPr>
            <w:rFonts w:ascii="Times New Roman" w:hAnsi="Times New Roman" w:cs="Times New Roman"/>
            <w:sz w:val="20"/>
            <w:szCs w:val="20"/>
            <w:rPrChange w:id="694" w:author="Abhinav Bassi" w:date="2024-02-29T14:13:00Z">
              <w:rPr>
                <w:rFonts w:ascii="Times New Roman" w:hAnsi="Times New Roman" w:cs="Times New Roman"/>
              </w:rPr>
            </w:rPrChange>
          </w:rPr>
          <w:delText xml:space="preserve"> </w:delText>
        </w:r>
      </w:del>
    </w:p>
    <w:p w14:paraId="074D4B49" w14:textId="54551E10" w:rsidR="00397E2B" w:rsidRPr="00367F1D" w:rsidDel="00E92BC2" w:rsidRDefault="00397E2B" w:rsidP="00397E2B">
      <w:pPr>
        <w:spacing w:after="0" w:line="240" w:lineRule="auto"/>
        <w:rPr>
          <w:del w:id="695" w:author="Abhinav Bassi" w:date="2024-03-04T17:14:00Z"/>
          <w:rFonts w:ascii="Times New Roman" w:hAnsi="Times New Roman" w:cs="Times New Roman"/>
          <w:b/>
          <w:bCs/>
          <w:sz w:val="20"/>
          <w:szCs w:val="20"/>
          <w:rPrChange w:id="696" w:author="Abhinav Bassi" w:date="2024-02-29T14:13:00Z">
            <w:rPr>
              <w:del w:id="697" w:author="Abhinav Bassi" w:date="2024-03-04T17:14:00Z"/>
              <w:rFonts w:ascii="Times New Roman" w:hAnsi="Times New Roman" w:cs="Times New Roman"/>
              <w:b/>
              <w:bCs/>
            </w:rPr>
          </w:rPrChange>
        </w:rPr>
      </w:pPr>
      <w:del w:id="698" w:author="Abhinav Bassi" w:date="2024-03-04T17:14:00Z">
        <w:r w:rsidRPr="00367F1D" w:rsidDel="00E92BC2">
          <w:rPr>
            <w:rFonts w:ascii="Times New Roman" w:hAnsi="Times New Roman" w:cs="Times New Roman"/>
            <w:b/>
            <w:bCs/>
            <w:sz w:val="20"/>
            <w:szCs w:val="20"/>
            <w:rPrChange w:id="699" w:author="Abhinav Bassi" w:date="2024-02-29T14:13:00Z">
              <w:rPr>
                <w:rFonts w:ascii="Times New Roman" w:hAnsi="Times New Roman" w:cs="Times New Roman"/>
                <w:b/>
                <w:bCs/>
              </w:rPr>
            </w:rPrChange>
          </w:rPr>
          <w:delText>COSTS OF PARTICIPATION</w:delText>
        </w:r>
      </w:del>
    </w:p>
    <w:p w14:paraId="34805407" w14:textId="742227CE" w:rsidR="00397E2B" w:rsidRPr="00367F1D" w:rsidDel="00E92BC2" w:rsidRDefault="00397E2B" w:rsidP="00397E2B">
      <w:pPr>
        <w:spacing w:after="0" w:line="240" w:lineRule="auto"/>
        <w:rPr>
          <w:del w:id="700" w:author="Abhinav Bassi" w:date="2024-03-04T17:14:00Z"/>
          <w:rFonts w:ascii="Times New Roman" w:hAnsi="Times New Roman" w:cs="Times New Roman"/>
          <w:sz w:val="20"/>
          <w:szCs w:val="20"/>
          <w:rPrChange w:id="701" w:author="Abhinav Bassi" w:date="2024-02-29T14:13:00Z">
            <w:rPr>
              <w:del w:id="702" w:author="Abhinav Bassi" w:date="2024-03-04T17:14:00Z"/>
              <w:rFonts w:ascii="Times New Roman" w:hAnsi="Times New Roman" w:cs="Times New Roman"/>
            </w:rPr>
          </w:rPrChange>
        </w:rPr>
      </w:pPr>
      <w:del w:id="703" w:author="Abhinav Bassi" w:date="2024-03-04T17:14:00Z">
        <w:r w:rsidRPr="00367F1D" w:rsidDel="00E92BC2">
          <w:rPr>
            <w:rFonts w:ascii="Times New Roman" w:hAnsi="Times New Roman" w:cs="Times New Roman"/>
            <w:sz w:val="20"/>
            <w:szCs w:val="20"/>
            <w:rPrChange w:id="704" w:author="Abhinav Bassi" w:date="2024-02-29T14:13:00Z">
              <w:rPr>
                <w:rFonts w:ascii="Times New Roman" w:hAnsi="Times New Roman" w:cs="Times New Roman"/>
              </w:rPr>
            </w:rPrChange>
          </w:rPr>
          <w:delText>If you take part in this study, there will be no charge levied on you. You will not receive any</w:delText>
        </w:r>
        <w:r w:rsidR="00BA6BE7" w:rsidRPr="00367F1D" w:rsidDel="00E92BC2">
          <w:rPr>
            <w:rFonts w:ascii="Times New Roman" w:hAnsi="Times New Roman" w:cs="Times New Roman"/>
            <w:sz w:val="20"/>
            <w:szCs w:val="20"/>
            <w:rPrChange w:id="705" w:author="Abhinav Bassi" w:date="2024-02-29T14:13:00Z">
              <w:rPr>
                <w:rFonts w:ascii="Times New Roman" w:hAnsi="Times New Roman" w:cs="Times New Roman"/>
              </w:rPr>
            </w:rPrChange>
          </w:rPr>
          <w:delText xml:space="preserve"> </w:delText>
        </w:r>
        <w:r w:rsidRPr="00367F1D" w:rsidDel="00E92BC2">
          <w:rPr>
            <w:rFonts w:ascii="Times New Roman" w:hAnsi="Times New Roman" w:cs="Times New Roman"/>
            <w:sz w:val="20"/>
            <w:szCs w:val="20"/>
            <w:rPrChange w:id="706" w:author="Abhinav Bassi" w:date="2024-02-29T14:13:00Z">
              <w:rPr>
                <w:rFonts w:ascii="Times New Roman" w:hAnsi="Times New Roman" w:cs="Times New Roman"/>
              </w:rPr>
            </w:rPrChange>
          </w:rPr>
          <w:delText>compensation for participating in this study.</w:delText>
        </w:r>
      </w:del>
    </w:p>
    <w:p w14:paraId="3A245F12" w14:textId="791BF12D" w:rsidR="00397E2B" w:rsidRPr="00367F1D" w:rsidDel="00E92BC2" w:rsidRDefault="00397E2B" w:rsidP="00397E2B">
      <w:pPr>
        <w:spacing w:after="0" w:line="240" w:lineRule="auto"/>
        <w:rPr>
          <w:del w:id="707" w:author="Abhinav Bassi" w:date="2024-03-04T17:14:00Z"/>
          <w:rFonts w:ascii="Times New Roman" w:hAnsi="Times New Roman" w:cs="Times New Roman"/>
          <w:sz w:val="20"/>
          <w:szCs w:val="20"/>
          <w:rPrChange w:id="708" w:author="Abhinav Bassi" w:date="2024-02-29T14:13:00Z">
            <w:rPr>
              <w:del w:id="709" w:author="Abhinav Bassi" w:date="2024-03-04T17:14:00Z"/>
              <w:rFonts w:ascii="Times New Roman" w:hAnsi="Times New Roman" w:cs="Times New Roman"/>
            </w:rPr>
          </w:rPrChange>
        </w:rPr>
      </w:pPr>
      <w:del w:id="710" w:author="Abhinav Bassi" w:date="2024-03-04T17:14:00Z">
        <w:r w:rsidRPr="00367F1D" w:rsidDel="00E92BC2">
          <w:rPr>
            <w:rFonts w:ascii="Times New Roman" w:hAnsi="Times New Roman" w:cs="Times New Roman"/>
            <w:sz w:val="20"/>
            <w:szCs w:val="20"/>
            <w:rPrChange w:id="711" w:author="Abhinav Bassi" w:date="2024-02-29T14:13:00Z">
              <w:rPr>
                <w:rFonts w:ascii="Times New Roman" w:hAnsi="Times New Roman" w:cs="Times New Roman"/>
              </w:rPr>
            </w:rPrChange>
          </w:rPr>
          <w:delText xml:space="preserve"> </w:delText>
        </w:r>
      </w:del>
    </w:p>
    <w:p w14:paraId="205FF6CE" w14:textId="653CDF1B" w:rsidR="00397E2B" w:rsidRPr="00367F1D" w:rsidDel="00E92BC2" w:rsidRDefault="00397E2B" w:rsidP="00397E2B">
      <w:pPr>
        <w:spacing w:after="0" w:line="240" w:lineRule="auto"/>
        <w:rPr>
          <w:del w:id="712" w:author="Abhinav Bassi" w:date="2024-03-04T17:14:00Z"/>
          <w:rFonts w:ascii="Times New Roman" w:hAnsi="Times New Roman" w:cs="Times New Roman"/>
          <w:b/>
          <w:bCs/>
          <w:sz w:val="20"/>
          <w:szCs w:val="20"/>
          <w:rPrChange w:id="713" w:author="Abhinav Bassi" w:date="2024-02-29T14:13:00Z">
            <w:rPr>
              <w:del w:id="714" w:author="Abhinav Bassi" w:date="2024-03-04T17:14:00Z"/>
              <w:rFonts w:ascii="Times New Roman" w:hAnsi="Times New Roman" w:cs="Times New Roman"/>
              <w:b/>
              <w:bCs/>
            </w:rPr>
          </w:rPrChange>
        </w:rPr>
      </w:pPr>
      <w:del w:id="715" w:author="Abhinav Bassi" w:date="2024-03-04T17:14:00Z">
        <w:r w:rsidRPr="00367F1D" w:rsidDel="00E92BC2">
          <w:rPr>
            <w:rFonts w:ascii="Times New Roman" w:hAnsi="Times New Roman" w:cs="Times New Roman"/>
            <w:b/>
            <w:bCs/>
            <w:sz w:val="20"/>
            <w:szCs w:val="20"/>
            <w:rPrChange w:id="716" w:author="Abhinav Bassi" w:date="2024-02-29T14:13:00Z">
              <w:rPr>
                <w:rFonts w:ascii="Times New Roman" w:hAnsi="Times New Roman" w:cs="Times New Roman"/>
                <w:b/>
                <w:bCs/>
              </w:rPr>
            </w:rPrChange>
          </w:rPr>
          <w:delText xml:space="preserve">RESEARCH RELATED INJURY AND COMPENSATION </w:delText>
        </w:r>
      </w:del>
    </w:p>
    <w:p w14:paraId="1C8BF855" w14:textId="41DD0CA8" w:rsidR="00397E2B" w:rsidRPr="00367F1D" w:rsidDel="00E92BC2" w:rsidRDefault="00397E2B" w:rsidP="00397E2B">
      <w:pPr>
        <w:spacing w:after="0" w:line="240" w:lineRule="auto"/>
        <w:rPr>
          <w:del w:id="717" w:author="Abhinav Bassi" w:date="2024-03-04T17:14:00Z"/>
          <w:rFonts w:ascii="Times New Roman" w:hAnsi="Times New Roman" w:cs="Times New Roman"/>
          <w:sz w:val="20"/>
          <w:szCs w:val="20"/>
          <w:rPrChange w:id="718" w:author="Abhinav Bassi" w:date="2024-02-29T14:13:00Z">
            <w:rPr>
              <w:del w:id="719" w:author="Abhinav Bassi" w:date="2024-03-04T17:14:00Z"/>
              <w:rFonts w:ascii="Times New Roman" w:hAnsi="Times New Roman" w:cs="Times New Roman"/>
            </w:rPr>
          </w:rPrChange>
        </w:rPr>
      </w:pPr>
      <w:del w:id="720" w:author="Abhinav Bassi" w:date="2024-03-04T17:14:00Z">
        <w:r w:rsidRPr="00367F1D" w:rsidDel="00E92BC2">
          <w:rPr>
            <w:rFonts w:ascii="Times New Roman" w:hAnsi="Times New Roman" w:cs="Times New Roman"/>
            <w:sz w:val="20"/>
            <w:szCs w:val="20"/>
            <w:rPrChange w:id="721" w:author="Abhinav Bassi" w:date="2024-02-29T14:13:00Z">
              <w:rPr>
                <w:rFonts w:ascii="Times New Roman" w:hAnsi="Times New Roman" w:cs="Times New Roman"/>
              </w:rPr>
            </w:rPrChange>
          </w:rPr>
          <w:delText>The study being observational is not likely to cause any research related injury. However, hospital will</w:delText>
        </w:r>
      </w:del>
    </w:p>
    <w:p w14:paraId="40C290E6" w14:textId="78DF9B98" w:rsidR="00397E2B" w:rsidRPr="00367F1D" w:rsidDel="00E92BC2" w:rsidRDefault="00397E2B" w:rsidP="00397E2B">
      <w:pPr>
        <w:spacing w:after="0" w:line="240" w:lineRule="auto"/>
        <w:rPr>
          <w:del w:id="722" w:author="Abhinav Bassi" w:date="2024-03-04T17:14:00Z"/>
          <w:rFonts w:ascii="Times New Roman" w:hAnsi="Times New Roman" w:cs="Times New Roman"/>
          <w:sz w:val="20"/>
          <w:szCs w:val="20"/>
          <w:rPrChange w:id="723" w:author="Abhinav Bassi" w:date="2024-02-29T14:13:00Z">
            <w:rPr>
              <w:del w:id="724" w:author="Abhinav Bassi" w:date="2024-03-04T17:14:00Z"/>
              <w:rFonts w:ascii="Times New Roman" w:hAnsi="Times New Roman" w:cs="Times New Roman"/>
            </w:rPr>
          </w:rPrChange>
        </w:rPr>
      </w:pPr>
      <w:del w:id="725" w:author="Abhinav Bassi" w:date="2024-03-04T17:14:00Z">
        <w:r w:rsidRPr="00367F1D" w:rsidDel="00E92BC2">
          <w:rPr>
            <w:rFonts w:ascii="Times New Roman" w:hAnsi="Times New Roman" w:cs="Times New Roman"/>
            <w:sz w:val="20"/>
            <w:szCs w:val="20"/>
            <w:rPrChange w:id="726" w:author="Abhinav Bassi" w:date="2024-02-29T14:13:00Z">
              <w:rPr>
                <w:rFonts w:ascii="Times New Roman" w:hAnsi="Times New Roman" w:cs="Times New Roman"/>
              </w:rPr>
            </w:rPrChange>
          </w:rPr>
          <w:delText>provide adequate medical care for any problem/s arising during the study.</w:delText>
        </w:r>
      </w:del>
    </w:p>
    <w:p w14:paraId="033D8DFE" w14:textId="3561191F" w:rsidR="00397E2B" w:rsidRPr="00367F1D" w:rsidDel="00E92BC2" w:rsidRDefault="00397E2B" w:rsidP="00397E2B">
      <w:pPr>
        <w:spacing w:after="0" w:line="240" w:lineRule="auto"/>
        <w:rPr>
          <w:del w:id="727" w:author="Abhinav Bassi" w:date="2024-03-04T17:14:00Z"/>
          <w:rFonts w:ascii="Times New Roman" w:hAnsi="Times New Roman" w:cs="Times New Roman"/>
          <w:sz w:val="20"/>
          <w:szCs w:val="20"/>
          <w:rPrChange w:id="728" w:author="Abhinav Bassi" w:date="2024-02-29T14:13:00Z">
            <w:rPr>
              <w:del w:id="729" w:author="Abhinav Bassi" w:date="2024-03-04T17:14:00Z"/>
              <w:rFonts w:ascii="Times New Roman" w:hAnsi="Times New Roman" w:cs="Times New Roman"/>
            </w:rPr>
          </w:rPrChange>
        </w:rPr>
      </w:pPr>
    </w:p>
    <w:p w14:paraId="6B7CF2DB" w14:textId="016AE950" w:rsidR="00397E2B" w:rsidRPr="00367F1D" w:rsidDel="005411F3" w:rsidRDefault="00397E2B" w:rsidP="00397E2B">
      <w:pPr>
        <w:spacing w:after="0" w:line="240" w:lineRule="auto"/>
        <w:rPr>
          <w:del w:id="730" w:author="Abhinav Bassi" w:date="2024-03-04T17:15:00Z"/>
          <w:rFonts w:ascii="Times New Roman" w:hAnsi="Times New Roman" w:cs="Times New Roman"/>
          <w:b/>
          <w:bCs/>
          <w:sz w:val="20"/>
          <w:szCs w:val="20"/>
          <w:rPrChange w:id="731" w:author="Abhinav Bassi" w:date="2024-02-29T14:13:00Z">
            <w:rPr>
              <w:del w:id="732" w:author="Abhinav Bassi" w:date="2024-03-04T17:15:00Z"/>
              <w:rFonts w:ascii="Times New Roman" w:hAnsi="Times New Roman" w:cs="Times New Roman"/>
              <w:b/>
              <w:bCs/>
            </w:rPr>
          </w:rPrChange>
        </w:rPr>
      </w:pPr>
      <w:del w:id="733" w:author="Abhinav Bassi" w:date="2024-03-04T17:15:00Z">
        <w:r w:rsidRPr="00367F1D" w:rsidDel="005411F3">
          <w:rPr>
            <w:rFonts w:ascii="Times New Roman" w:hAnsi="Times New Roman" w:cs="Times New Roman"/>
            <w:b/>
            <w:bCs/>
            <w:sz w:val="20"/>
            <w:szCs w:val="20"/>
            <w:rPrChange w:id="734" w:author="Abhinav Bassi" w:date="2024-02-29T14:13:00Z">
              <w:rPr>
                <w:rFonts w:ascii="Times New Roman" w:hAnsi="Times New Roman" w:cs="Times New Roman"/>
                <w:b/>
                <w:bCs/>
              </w:rPr>
            </w:rPrChange>
          </w:rPr>
          <w:delText>WHO TO CONTACT IF YOU HAVE QUESTIONS</w:delText>
        </w:r>
      </w:del>
    </w:p>
    <w:p w14:paraId="337DB47F" w14:textId="692241A4" w:rsidR="00397E2B" w:rsidRPr="00367F1D" w:rsidDel="005411F3" w:rsidRDefault="00397E2B" w:rsidP="00397E2B">
      <w:pPr>
        <w:spacing w:after="0" w:line="240" w:lineRule="auto"/>
        <w:rPr>
          <w:del w:id="735" w:author="Abhinav Bassi" w:date="2024-03-04T17:15:00Z"/>
          <w:rFonts w:ascii="Times New Roman" w:hAnsi="Times New Roman" w:cs="Times New Roman"/>
          <w:sz w:val="20"/>
          <w:szCs w:val="20"/>
          <w:rPrChange w:id="736" w:author="Abhinav Bassi" w:date="2024-02-29T14:13:00Z">
            <w:rPr>
              <w:del w:id="737" w:author="Abhinav Bassi" w:date="2024-03-04T17:15:00Z"/>
              <w:rFonts w:ascii="Times New Roman" w:hAnsi="Times New Roman" w:cs="Times New Roman"/>
            </w:rPr>
          </w:rPrChange>
        </w:rPr>
      </w:pPr>
      <w:r w:rsidRPr="00367F1D">
        <w:rPr>
          <w:rFonts w:ascii="Times New Roman" w:hAnsi="Times New Roman" w:cs="Times New Roman"/>
          <w:sz w:val="20"/>
          <w:szCs w:val="20"/>
          <w:rPrChange w:id="738" w:author="Abhinav Bassi" w:date="2024-02-29T14:13:00Z">
            <w:rPr>
              <w:rFonts w:ascii="Times New Roman" w:hAnsi="Times New Roman" w:cs="Times New Roman"/>
            </w:rPr>
          </w:rPrChange>
        </w:rPr>
        <w:t xml:space="preserve">If you have questions about this research study and your rights or in the case of any injuries during </w:t>
      </w:r>
    </w:p>
    <w:p w14:paraId="78823D22" w14:textId="77777777" w:rsidR="00397E2B" w:rsidRPr="00367F1D" w:rsidRDefault="00397E2B" w:rsidP="00397E2B">
      <w:pPr>
        <w:spacing w:after="0" w:line="240" w:lineRule="auto"/>
        <w:rPr>
          <w:rFonts w:ascii="Times New Roman" w:hAnsi="Times New Roman" w:cs="Times New Roman"/>
          <w:sz w:val="20"/>
          <w:szCs w:val="20"/>
          <w:rPrChange w:id="739" w:author="Abhinav Bassi" w:date="2024-02-29T14:13:00Z">
            <w:rPr>
              <w:rFonts w:ascii="Times New Roman" w:hAnsi="Times New Roman" w:cs="Times New Roman"/>
            </w:rPr>
          </w:rPrChange>
        </w:rPr>
      </w:pPr>
      <w:r w:rsidRPr="00367F1D">
        <w:rPr>
          <w:rFonts w:ascii="Times New Roman" w:hAnsi="Times New Roman" w:cs="Times New Roman"/>
          <w:sz w:val="20"/>
          <w:szCs w:val="20"/>
          <w:rPrChange w:id="740" w:author="Abhinav Bassi" w:date="2024-02-29T14:13:00Z">
            <w:rPr>
              <w:rFonts w:ascii="Times New Roman" w:hAnsi="Times New Roman" w:cs="Times New Roman"/>
            </w:rPr>
          </w:rPrChange>
        </w:rPr>
        <w:t>the course of this study, you may contact the Principal Investigator</w:t>
      </w:r>
    </w:p>
    <w:p w14:paraId="377028C1" w14:textId="77777777" w:rsidR="00397E2B" w:rsidRPr="00367F1D" w:rsidRDefault="00397E2B" w:rsidP="00397E2B">
      <w:pPr>
        <w:spacing w:after="0" w:line="240" w:lineRule="auto"/>
        <w:rPr>
          <w:rFonts w:ascii="Times New Roman" w:hAnsi="Times New Roman" w:cs="Times New Roman"/>
          <w:sz w:val="20"/>
          <w:szCs w:val="20"/>
          <w:rPrChange w:id="741" w:author="Abhinav Bassi" w:date="2024-02-29T14:13:00Z">
            <w:rPr>
              <w:rFonts w:ascii="Times New Roman" w:hAnsi="Times New Roman" w:cs="Times New Roman"/>
            </w:rPr>
          </w:rPrChange>
        </w:rPr>
      </w:pPr>
    </w:p>
    <w:p w14:paraId="64D84110" w14:textId="42DDF223" w:rsidR="00397E2B" w:rsidRPr="00367F1D" w:rsidRDefault="00397E2B" w:rsidP="00397E2B">
      <w:pPr>
        <w:spacing w:after="0" w:line="240" w:lineRule="auto"/>
        <w:rPr>
          <w:rFonts w:ascii="Times New Roman" w:hAnsi="Times New Roman" w:cs="Times New Roman"/>
          <w:sz w:val="20"/>
          <w:szCs w:val="20"/>
          <w:rPrChange w:id="742" w:author="Abhinav Bassi" w:date="2024-02-29T14:13:00Z">
            <w:rPr>
              <w:rFonts w:ascii="Times New Roman" w:hAnsi="Times New Roman" w:cs="Times New Roman"/>
            </w:rPr>
          </w:rPrChange>
        </w:rPr>
      </w:pPr>
      <w:r w:rsidRPr="00367F1D">
        <w:rPr>
          <w:rFonts w:ascii="Times New Roman" w:hAnsi="Times New Roman" w:cs="Times New Roman"/>
          <w:sz w:val="20"/>
          <w:szCs w:val="20"/>
          <w:rPrChange w:id="743" w:author="Abhinav Bassi" w:date="2024-02-29T14:13:00Z">
            <w:rPr>
              <w:rFonts w:ascii="Times New Roman" w:hAnsi="Times New Roman" w:cs="Times New Roman"/>
            </w:rPr>
          </w:rPrChange>
        </w:rPr>
        <w:t>Add name and contact details of local principal investigator and co-investigator here:</w:t>
      </w:r>
    </w:p>
    <w:p w14:paraId="39D260D6" w14:textId="77777777" w:rsidR="00397E2B" w:rsidRPr="00367F1D" w:rsidRDefault="00397E2B" w:rsidP="00397E2B">
      <w:pPr>
        <w:spacing w:after="0" w:line="240" w:lineRule="auto"/>
        <w:rPr>
          <w:rFonts w:ascii="Times New Roman" w:hAnsi="Times New Roman" w:cs="Times New Roman"/>
          <w:sz w:val="20"/>
          <w:szCs w:val="20"/>
          <w:rPrChange w:id="744" w:author="Abhinav Bassi" w:date="2024-02-29T14:13:00Z">
            <w:rPr>
              <w:rFonts w:ascii="Times New Roman" w:hAnsi="Times New Roman" w:cs="Times New Roman"/>
            </w:rPr>
          </w:rPrChange>
        </w:rPr>
      </w:pPr>
    </w:p>
    <w:p w14:paraId="3783FBDA" w14:textId="77777777" w:rsidR="00397E2B" w:rsidRPr="005411F3" w:rsidRDefault="00397E2B" w:rsidP="00397E2B">
      <w:pPr>
        <w:pStyle w:val="ListParagraph"/>
        <w:numPr>
          <w:ilvl w:val="0"/>
          <w:numId w:val="3"/>
        </w:numPr>
        <w:spacing w:after="0" w:line="240" w:lineRule="auto"/>
        <w:rPr>
          <w:ins w:id="745" w:author="Samriddhi Ranjan" w:date="2024-01-22T14:02:00Z"/>
          <w:rFonts w:ascii="Times New Roman" w:hAnsi="Times New Roman"/>
          <w:szCs w:val="20"/>
          <w:highlight w:val="yellow"/>
          <w:rPrChange w:id="746" w:author="Abhinav Bassi" w:date="2024-03-04T17:15:00Z">
            <w:rPr>
              <w:ins w:id="747" w:author="Samriddhi Ranjan" w:date="2024-01-22T14:02:00Z"/>
              <w:rFonts w:ascii="Times New Roman" w:hAnsi="Times New Roman"/>
              <w:sz w:val="22"/>
            </w:rPr>
          </w:rPrChange>
        </w:rPr>
      </w:pPr>
      <w:ins w:id="748" w:author="Samriddhi Ranjan" w:date="2024-01-22T14:02:00Z">
        <w:r w:rsidRPr="005411F3">
          <w:rPr>
            <w:rFonts w:ascii="Times New Roman" w:hAnsi="Times New Roman"/>
            <w:szCs w:val="20"/>
            <w:highlight w:val="yellow"/>
            <w:rPrChange w:id="749" w:author="Abhinav Bassi" w:date="2024-03-04T17:15:00Z">
              <w:rPr>
                <w:rFonts w:ascii="Times New Roman" w:hAnsi="Times New Roman"/>
                <w:sz w:val="22"/>
              </w:rPr>
            </w:rPrChange>
          </w:rPr>
          <w:t>______________ (Name/ Designation)</w:t>
        </w:r>
      </w:ins>
    </w:p>
    <w:p w14:paraId="420D5B0C" w14:textId="28434392" w:rsidR="00397E2B" w:rsidRPr="005411F3" w:rsidRDefault="00397E2B" w:rsidP="00397E2B">
      <w:pPr>
        <w:pStyle w:val="ListParagraph"/>
        <w:numPr>
          <w:ilvl w:val="0"/>
          <w:numId w:val="3"/>
        </w:numPr>
        <w:spacing w:after="0" w:line="240" w:lineRule="auto"/>
        <w:rPr>
          <w:ins w:id="750" w:author="Samriddhi Ranjan" w:date="2024-01-22T14:03:00Z"/>
          <w:rFonts w:ascii="Times New Roman" w:hAnsi="Times New Roman"/>
          <w:szCs w:val="20"/>
          <w:highlight w:val="yellow"/>
          <w:rPrChange w:id="751" w:author="Abhinav Bassi" w:date="2024-03-04T17:15:00Z">
            <w:rPr>
              <w:ins w:id="752" w:author="Samriddhi Ranjan" w:date="2024-01-22T14:03:00Z"/>
              <w:rFonts w:ascii="Times New Roman" w:hAnsi="Times New Roman"/>
              <w:sz w:val="22"/>
            </w:rPr>
          </w:rPrChange>
        </w:rPr>
      </w:pPr>
      <w:ins w:id="753" w:author="Samriddhi Ranjan" w:date="2024-01-22T14:02:00Z">
        <w:r w:rsidRPr="005411F3">
          <w:rPr>
            <w:rFonts w:ascii="Times New Roman" w:hAnsi="Times New Roman"/>
            <w:szCs w:val="20"/>
            <w:highlight w:val="yellow"/>
            <w:rPrChange w:id="754" w:author="Abhinav Bassi" w:date="2024-03-04T17:15:00Z">
              <w:rPr>
                <w:rFonts w:ascii="Times New Roman" w:hAnsi="Times New Roman"/>
                <w:sz w:val="22"/>
              </w:rPr>
            </w:rPrChange>
          </w:rPr>
          <w:t>______________ (Name/ Designation)</w:t>
        </w:r>
      </w:ins>
    </w:p>
    <w:p w14:paraId="04518B3C" w14:textId="77777777" w:rsidR="00397E2B" w:rsidRPr="00367F1D" w:rsidRDefault="00397E2B" w:rsidP="00397E2B">
      <w:pPr>
        <w:spacing w:after="0" w:line="240" w:lineRule="auto"/>
        <w:rPr>
          <w:ins w:id="755" w:author="Samriddhi Ranjan" w:date="2024-01-22T14:03:00Z"/>
          <w:rFonts w:ascii="Times New Roman" w:hAnsi="Times New Roman" w:cs="Times New Roman"/>
          <w:sz w:val="20"/>
          <w:szCs w:val="20"/>
          <w:rPrChange w:id="756" w:author="Abhinav Bassi" w:date="2024-02-29T14:13:00Z">
            <w:rPr>
              <w:ins w:id="757" w:author="Samriddhi Ranjan" w:date="2024-01-22T14:03:00Z"/>
              <w:rFonts w:ascii="Times New Roman" w:hAnsi="Times New Roman" w:cs="Times New Roman"/>
            </w:rPr>
          </w:rPrChange>
        </w:rPr>
      </w:pPr>
    </w:p>
    <w:p w14:paraId="3CB57521" w14:textId="77777777" w:rsidR="00397E2B" w:rsidRPr="00367F1D" w:rsidRDefault="00397E2B" w:rsidP="00397E2B">
      <w:pPr>
        <w:spacing w:after="0" w:line="240" w:lineRule="auto"/>
        <w:rPr>
          <w:ins w:id="758" w:author="Samriddhi Ranjan" w:date="2024-01-22T14:03:00Z"/>
          <w:rFonts w:ascii="Times New Roman" w:hAnsi="Times New Roman" w:cs="Times New Roman"/>
          <w:sz w:val="20"/>
          <w:szCs w:val="20"/>
          <w:rPrChange w:id="759" w:author="Abhinav Bassi" w:date="2024-02-29T14:13:00Z">
            <w:rPr>
              <w:ins w:id="760" w:author="Samriddhi Ranjan" w:date="2024-01-22T14:03:00Z"/>
              <w:rFonts w:ascii="Times New Roman" w:hAnsi="Times New Roman" w:cs="Times New Roman"/>
            </w:rPr>
          </w:rPrChange>
        </w:rPr>
      </w:pPr>
    </w:p>
    <w:p w14:paraId="7C7DCE2E" w14:textId="1AB0CA3E" w:rsidR="00397E2B" w:rsidRPr="00367F1D" w:rsidRDefault="00397E2B" w:rsidP="00397E2B">
      <w:pPr>
        <w:spacing w:after="0" w:line="240" w:lineRule="auto"/>
        <w:rPr>
          <w:ins w:id="761" w:author="Samriddhi Ranjan" w:date="2024-01-22T14:03:00Z"/>
          <w:rFonts w:ascii="Times New Roman" w:hAnsi="Times New Roman" w:cs="Times New Roman"/>
          <w:sz w:val="20"/>
          <w:szCs w:val="20"/>
          <w:rPrChange w:id="762" w:author="Abhinav Bassi" w:date="2024-02-29T14:13:00Z">
            <w:rPr>
              <w:ins w:id="763" w:author="Samriddhi Ranjan" w:date="2024-01-22T14:03:00Z"/>
              <w:rFonts w:ascii="Times New Roman" w:hAnsi="Times New Roman" w:cs="Times New Roman"/>
            </w:rPr>
          </w:rPrChange>
        </w:rPr>
      </w:pPr>
      <w:bookmarkStart w:id="764" w:name="_Hlk156825489"/>
      <w:ins w:id="765" w:author="Samriddhi Ranjan" w:date="2024-01-22T14:03:00Z">
        <w:r w:rsidRPr="00367F1D">
          <w:rPr>
            <w:rFonts w:ascii="Times New Roman" w:hAnsi="Times New Roman" w:cs="Times New Roman"/>
            <w:sz w:val="20"/>
            <w:szCs w:val="20"/>
            <w:rPrChange w:id="766" w:author="Abhinav Bassi" w:date="2024-02-29T14:13:00Z">
              <w:rPr>
                <w:rFonts w:ascii="Times New Roman" w:hAnsi="Times New Roman" w:cs="Times New Roman"/>
              </w:rPr>
            </w:rPrChange>
          </w:rPr>
          <w:t>If you have any questions related to rights as a participant or complaint about this study, you can contact &lt;Name&gt;________________, Chairperson &lt;site name&gt; Institutional Ethics Committee. The contact number is &lt;phone number&gt; ______________ or you may contact &lt;Name&gt; _______________ Member Secretary Institutional Ethics Committee. The contact number is &lt;phone number&gt; ______________.</w:t>
        </w:r>
      </w:ins>
    </w:p>
    <w:p w14:paraId="2B2A100E" w14:textId="77777777" w:rsidR="00397E2B" w:rsidRPr="00367F1D" w:rsidRDefault="00397E2B" w:rsidP="00397E2B">
      <w:pPr>
        <w:spacing w:after="0" w:line="240" w:lineRule="auto"/>
        <w:rPr>
          <w:rFonts w:ascii="Times New Roman" w:hAnsi="Times New Roman" w:cs="Times New Roman"/>
          <w:sz w:val="20"/>
          <w:szCs w:val="20"/>
          <w:rPrChange w:id="767" w:author="Abhinav Bassi" w:date="2024-02-29T14:13:00Z">
            <w:rPr>
              <w:rFonts w:ascii="Times New Roman" w:hAnsi="Times New Roman" w:cs="Times New Roman"/>
            </w:rPr>
          </w:rPrChange>
        </w:rPr>
      </w:pPr>
    </w:p>
    <w:bookmarkEnd w:id="764"/>
    <w:p w14:paraId="5744F18E" w14:textId="5FA026DA" w:rsidR="005411F3" w:rsidRDefault="005411F3">
      <w:pPr>
        <w:rPr>
          <w:ins w:id="768" w:author="Abhinav Bassi" w:date="2024-03-04T17:15:00Z"/>
          <w:rFonts w:ascii="Times New Roman" w:hAnsi="Times New Roman" w:cs="Times New Roman"/>
          <w:sz w:val="20"/>
          <w:szCs w:val="20"/>
        </w:rPr>
      </w:pPr>
      <w:ins w:id="769" w:author="Abhinav Bassi" w:date="2024-03-04T17:15:00Z">
        <w:r>
          <w:rPr>
            <w:rFonts w:ascii="Times New Roman" w:hAnsi="Times New Roman" w:cs="Times New Roman"/>
            <w:sz w:val="20"/>
            <w:szCs w:val="20"/>
          </w:rPr>
          <w:br w:type="page"/>
        </w:r>
      </w:ins>
    </w:p>
    <w:p w14:paraId="1DFF579B" w14:textId="112D0A64" w:rsidR="00397E2B" w:rsidRPr="00367F1D" w:rsidDel="005411F3" w:rsidRDefault="00397E2B" w:rsidP="00397E2B">
      <w:pPr>
        <w:spacing w:after="0"/>
        <w:rPr>
          <w:del w:id="770" w:author="Abhinav Bassi" w:date="2024-03-04T17:15:00Z"/>
          <w:rFonts w:ascii="Times New Roman" w:hAnsi="Times New Roman" w:cs="Times New Roman"/>
          <w:sz w:val="20"/>
          <w:szCs w:val="20"/>
          <w:rPrChange w:id="771" w:author="Abhinav Bassi" w:date="2024-02-29T14:13:00Z">
            <w:rPr>
              <w:del w:id="772" w:author="Abhinav Bassi" w:date="2024-03-04T17:15:00Z"/>
              <w:rFonts w:ascii="Times New Roman" w:hAnsi="Times New Roman" w:cs="Times New Roman"/>
            </w:rPr>
          </w:rPrChange>
        </w:rPr>
      </w:pPr>
    </w:p>
    <w:p w14:paraId="05FAE7A8" w14:textId="77777777" w:rsidR="006C2FB7" w:rsidRPr="00367F1D" w:rsidRDefault="00397E2B" w:rsidP="006C2FB7">
      <w:pPr>
        <w:spacing w:after="0" w:line="240" w:lineRule="auto"/>
        <w:rPr>
          <w:ins w:id="773" w:author="Samriddhi Ranjan" w:date="2024-01-22T14:04:00Z"/>
          <w:rFonts w:ascii="Times New Roman" w:hAnsi="Times New Roman" w:cs="Times New Roman"/>
          <w:b/>
          <w:bCs/>
          <w:sz w:val="20"/>
          <w:szCs w:val="20"/>
          <w:lang w:val="en-GB"/>
          <w:rPrChange w:id="774" w:author="Abhinav Bassi" w:date="2024-02-29T14:13:00Z">
            <w:rPr>
              <w:ins w:id="775" w:author="Samriddhi Ranjan" w:date="2024-01-22T14:04:00Z"/>
              <w:rFonts w:ascii="Times New Roman" w:hAnsi="Times New Roman" w:cs="Times New Roman"/>
              <w:b/>
              <w:bCs/>
              <w:lang w:val="en-GB"/>
            </w:rPr>
          </w:rPrChange>
        </w:rPr>
      </w:pPr>
      <w:r w:rsidRPr="00367F1D">
        <w:rPr>
          <w:rFonts w:ascii="Times New Roman" w:hAnsi="Times New Roman" w:cs="Times New Roman"/>
          <w:sz w:val="20"/>
          <w:szCs w:val="20"/>
          <w:rPrChange w:id="776" w:author="Abhinav Bassi" w:date="2024-02-29T14:13:00Z">
            <w:rPr>
              <w:rFonts w:ascii="Times New Roman" w:hAnsi="Times New Roman" w:cs="Times New Roman"/>
            </w:rPr>
          </w:rPrChange>
        </w:rPr>
        <w:t xml:space="preserve"> </w:t>
      </w:r>
      <w:ins w:id="777" w:author="Samriddhi Ranjan" w:date="2024-01-22T14:04:00Z">
        <w:r w:rsidR="006C2FB7" w:rsidRPr="00367F1D">
          <w:rPr>
            <w:rFonts w:ascii="Times New Roman" w:hAnsi="Times New Roman" w:cs="Times New Roman"/>
            <w:noProof/>
            <w:sz w:val="20"/>
            <w:szCs w:val="20"/>
            <w:lang w:eastAsia="en-IN"/>
            <w:rPrChange w:id="778" w:author="Abhinav Bassi" w:date="2024-02-29T14:13:00Z">
              <w:rPr>
                <w:rFonts w:ascii="Times New Roman" w:hAnsi="Times New Roman" w:cs="Times New Roman"/>
                <w:noProof/>
                <w:lang w:eastAsia="en-IN"/>
              </w:rPr>
            </w:rPrChange>
          </w:rPr>
          <mc:AlternateContent>
            <mc:Choice Requires="wps">
              <w:drawing>
                <wp:anchor distT="4294967295" distB="4294967295" distL="114300" distR="114300" simplePos="0" relativeHeight="251660288" behindDoc="0" locked="0" layoutInCell="1" allowOverlap="1" wp14:anchorId="5C7105A2" wp14:editId="76F1FFB3">
                  <wp:simplePos x="0" y="0"/>
                  <wp:positionH relativeFrom="column">
                    <wp:posOffset>6307455</wp:posOffset>
                  </wp:positionH>
                  <wp:positionV relativeFrom="paragraph">
                    <wp:posOffset>673179374</wp:posOffset>
                  </wp:positionV>
                  <wp:extent cx="638175"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1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4B8D0A9" id="_x0000_t32" coordsize="21600,21600" o:spt="32" o:oned="t" path="m,l21600,21600e" filled="f">
                  <v:path arrowok="t" fillok="f" o:connecttype="none"/>
                  <o:lock v:ext="edit" shapetype="t"/>
                </v:shapetype>
                <v:shape id="Straight Arrow Connector 6" o:spid="_x0000_s1026" type="#_x0000_t32" style="position:absolute;margin-left:496.65pt;margin-top:53006.25pt;width:50.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">
                  <o:lock v:ext="edit" shapetype="f"/>
                </v:shape>
              </w:pict>
            </mc:Fallback>
          </mc:AlternateContent>
        </w:r>
        <w:r w:rsidR="006C2FB7" w:rsidRPr="00367F1D">
          <w:rPr>
            <w:rFonts w:ascii="Times New Roman" w:hAnsi="Times New Roman" w:cs="Times New Roman"/>
            <w:noProof/>
            <w:sz w:val="20"/>
            <w:szCs w:val="20"/>
            <w:lang w:eastAsia="en-IN"/>
            <w:rPrChange w:id="779" w:author="Abhinav Bassi" w:date="2024-02-29T14:13:00Z">
              <w:rPr>
                <w:rFonts w:ascii="Times New Roman" w:hAnsi="Times New Roman" w:cs="Times New Roman"/>
                <w:noProof/>
                <w:lang w:eastAsia="en-IN"/>
              </w:rPr>
            </w:rPrChange>
          </w:rPr>
          <mc:AlternateContent>
            <mc:Choice Requires="wps">
              <w:drawing>
                <wp:anchor distT="4294967295" distB="4294967295" distL="114300" distR="114300" simplePos="0" relativeHeight="251659264" behindDoc="0" locked="0" layoutInCell="1" allowOverlap="1" wp14:anchorId="3CEB6CCA" wp14:editId="2EB9577A">
                  <wp:simplePos x="0" y="0"/>
                  <wp:positionH relativeFrom="column">
                    <wp:posOffset>19202400</wp:posOffset>
                  </wp:positionH>
                  <wp:positionV relativeFrom="paragraph">
                    <wp:posOffset>-1292652356</wp:posOffset>
                  </wp:positionV>
                  <wp:extent cx="638175"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1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1FDBEC8" id="Straight Arrow Connector 5" o:spid="_x0000_s1026" type="#_x0000_t32" style="position:absolute;margin-left:21in;margin-top:-101783.65pt;width:50.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">
                  <o:lock v:ext="edit" shapetype="f"/>
                </v:shape>
              </w:pict>
            </mc:Fallback>
          </mc:AlternateContent>
        </w:r>
        <w:r w:rsidR="006C2FB7" w:rsidRPr="00367F1D">
          <w:rPr>
            <w:rFonts w:ascii="Times New Roman" w:hAnsi="Times New Roman" w:cs="Times New Roman"/>
            <w:b/>
            <w:bCs/>
            <w:sz w:val="20"/>
            <w:szCs w:val="20"/>
            <w:lang w:val="en-GB"/>
            <w:rPrChange w:id="780" w:author="Abhinav Bassi" w:date="2024-02-29T14:13:00Z">
              <w:rPr>
                <w:rFonts w:ascii="Times New Roman" w:hAnsi="Times New Roman" w:cs="Times New Roman"/>
                <w:b/>
                <w:bCs/>
                <w:lang w:val="en-GB"/>
              </w:rPr>
            </w:rPrChange>
          </w:rPr>
          <w:t>PART II: INFORMED CONSENT FORM</w:t>
        </w:r>
      </w:ins>
    </w:p>
    <w:p w14:paraId="0AF3C043" w14:textId="0595BC9A" w:rsidR="00397E2B" w:rsidRPr="00367F1D" w:rsidRDefault="00397E2B" w:rsidP="00397E2B">
      <w:pPr>
        <w:spacing w:after="0"/>
        <w:rPr>
          <w:rFonts w:ascii="Times New Roman" w:hAnsi="Times New Roman" w:cs="Times New Roman"/>
          <w:sz w:val="20"/>
          <w:szCs w:val="20"/>
          <w:lang w:val="en-GB"/>
          <w:rPrChange w:id="781" w:author="Abhinav Bassi" w:date="2024-02-29T14:13:00Z">
            <w:rPr>
              <w:rFonts w:ascii="Times New Roman" w:hAnsi="Times New Roman" w:cs="Times New Roman"/>
              <w:lang w:val="en-GB"/>
            </w:rPr>
          </w:rPrChange>
        </w:rPr>
      </w:pPr>
    </w:p>
    <w:p w14:paraId="4B07B5C4" w14:textId="639E8BC1" w:rsidR="000F0CAD" w:rsidRPr="00367F1D" w:rsidDel="005411F3" w:rsidRDefault="000F0CAD" w:rsidP="000F0CAD">
      <w:pPr>
        <w:spacing w:after="0"/>
        <w:rPr>
          <w:del w:id="782" w:author="Abhinav Bassi" w:date="2024-03-04T17:15:00Z"/>
          <w:rFonts w:ascii="Times New Roman" w:hAnsi="Times New Roman" w:cs="Times New Roman"/>
          <w:sz w:val="20"/>
          <w:szCs w:val="20"/>
          <w:lang w:val="en-GB"/>
          <w:rPrChange w:id="783" w:author="Abhinav Bassi" w:date="2024-02-29T14:13:00Z">
            <w:rPr>
              <w:del w:id="784" w:author="Abhinav Bassi" w:date="2024-03-04T17:15:00Z"/>
              <w:rFonts w:ascii="Times New Roman" w:hAnsi="Times New Roman" w:cs="Times New Roman"/>
              <w:lang w:val="en-GB"/>
            </w:rPr>
          </w:rPrChange>
        </w:rPr>
      </w:pPr>
    </w:p>
    <w:p w14:paraId="4697EB9A" w14:textId="1DC3D080" w:rsidR="000F0CAD" w:rsidRPr="00367F1D" w:rsidDel="005411F3" w:rsidRDefault="000F0CAD" w:rsidP="000F0CAD">
      <w:pPr>
        <w:jc w:val="both"/>
        <w:rPr>
          <w:del w:id="785" w:author="Abhinav Bassi" w:date="2024-03-04T17:15:00Z"/>
          <w:rFonts w:ascii="Times New Roman" w:hAnsi="Times New Roman" w:cs="Times New Roman"/>
          <w:b/>
          <w:sz w:val="20"/>
          <w:szCs w:val="20"/>
          <w:lang w:val="en-GB"/>
          <w:rPrChange w:id="786" w:author="Abhinav Bassi" w:date="2024-02-29T14:13:00Z">
            <w:rPr>
              <w:del w:id="787" w:author="Abhinav Bassi" w:date="2024-03-04T17:15:00Z"/>
              <w:rFonts w:ascii="Times New Roman" w:hAnsi="Times New Roman" w:cs="Times New Roman"/>
              <w:b/>
              <w:sz w:val="24"/>
              <w:lang w:val="en-GB"/>
            </w:rPr>
          </w:rPrChange>
        </w:rPr>
      </w:pPr>
    </w:p>
    <w:p w14:paraId="28CD913B" w14:textId="538CCA96" w:rsidR="000F0CAD" w:rsidRPr="00367F1D" w:rsidDel="005411F3" w:rsidRDefault="000F0CAD" w:rsidP="000F0CAD">
      <w:pPr>
        <w:jc w:val="both"/>
        <w:rPr>
          <w:del w:id="788" w:author="Abhinav Bassi" w:date="2024-03-04T17:15:00Z"/>
          <w:rFonts w:ascii="Times New Roman" w:hAnsi="Times New Roman" w:cs="Times New Roman"/>
          <w:b/>
          <w:sz w:val="20"/>
          <w:szCs w:val="20"/>
          <w:rPrChange w:id="789" w:author="Abhinav Bassi" w:date="2024-02-29T14:13:00Z">
            <w:rPr>
              <w:del w:id="790" w:author="Abhinav Bassi" w:date="2024-03-04T17:15:00Z"/>
              <w:rFonts w:ascii="Times New Roman" w:hAnsi="Times New Roman" w:cs="Times New Roman"/>
              <w:b/>
              <w:sz w:val="24"/>
            </w:rPr>
          </w:rPrChange>
        </w:rPr>
      </w:pPr>
    </w:p>
    <w:p w14:paraId="170379E0" w14:textId="3F782223" w:rsidR="000F0CAD" w:rsidRPr="00367F1D" w:rsidDel="005411F3" w:rsidRDefault="000F0CAD" w:rsidP="000F0CAD">
      <w:pPr>
        <w:jc w:val="both"/>
        <w:rPr>
          <w:del w:id="791" w:author="Abhinav Bassi" w:date="2024-03-04T17:15:00Z"/>
          <w:rFonts w:ascii="Times New Roman" w:hAnsi="Times New Roman" w:cs="Times New Roman"/>
          <w:b/>
          <w:sz w:val="20"/>
          <w:szCs w:val="20"/>
          <w:rPrChange w:id="792" w:author="Abhinav Bassi" w:date="2024-02-29T14:13:00Z">
            <w:rPr>
              <w:del w:id="793" w:author="Abhinav Bassi" w:date="2024-03-04T17:15:00Z"/>
              <w:rFonts w:ascii="Times New Roman" w:hAnsi="Times New Roman" w:cs="Times New Roman"/>
              <w:b/>
              <w:sz w:val="24"/>
            </w:rPr>
          </w:rPrChange>
        </w:rPr>
      </w:pPr>
    </w:p>
    <w:p w14:paraId="4E9CF56D" w14:textId="085650EC" w:rsidR="000F0CAD" w:rsidRPr="00367F1D" w:rsidDel="005411F3" w:rsidRDefault="000F0CAD">
      <w:pPr>
        <w:jc w:val="both"/>
        <w:rPr>
          <w:del w:id="794" w:author="Abhinav Bassi" w:date="2024-03-04T17:15:00Z"/>
          <w:rFonts w:ascii="Times New Roman" w:hAnsi="Times New Roman" w:cs="Times New Roman"/>
          <w:b/>
          <w:sz w:val="20"/>
          <w:szCs w:val="20"/>
          <w:rPrChange w:id="795" w:author="Abhinav Bassi" w:date="2024-02-29T14:13:00Z">
            <w:rPr>
              <w:del w:id="796" w:author="Abhinav Bassi" w:date="2024-03-04T17:15:00Z"/>
              <w:rFonts w:ascii="Calibri" w:hAnsi="Calibri"/>
            </w:rPr>
          </w:rPrChange>
        </w:rPr>
        <w:pPrChange w:id="797" w:author="Nikita Bathla" w:date="2022-06-06T12:01:00Z">
          <w:pPr/>
        </w:pPrChange>
      </w:pPr>
    </w:p>
    <w:p w14:paraId="3758E8F8" w14:textId="1CA53168" w:rsidR="00703D1A" w:rsidRPr="00367F1D" w:rsidDel="005411F3" w:rsidRDefault="00703D1A">
      <w:pPr>
        <w:ind w:left="-567"/>
        <w:jc w:val="both"/>
        <w:rPr>
          <w:del w:id="798" w:author="Abhinav Bassi" w:date="2024-03-04T17:15:00Z"/>
          <w:rFonts w:ascii="Times New Roman" w:hAnsi="Times New Roman" w:cs="Times New Roman"/>
          <w:b/>
          <w:sz w:val="20"/>
          <w:szCs w:val="20"/>
          <w:rPrChange w:id="799" w:author="Abhinav Bassi" w:date="2024-02-29T14:13:00Z">
            <w:rPr>
              <w:del w:id="800" w:author="Abhinav Bassi" w:date="2024-03-04T17:15:00Z"/>
              <w:rFonts w:ascii="Calibri" w:hAnsi="Calibri"/>
              <w:b/>
              <w:sz w:val="24"/>
            </w:rPr>
          </w:rPrChange>
        </w:rPr>
        <w:pPrChange w:id="801" w:author="Nikita Bathla" w:date="2022-06-06T12:01:00Z">
          <w:pPr>
            <w:ind w:left="-567"/>
          </w:pPr>
        </w:pPrChange>
      </w:pPr>
    </w:p>
    <w:p w14:paraId="68EE4869" w14:textId="77777777" w:rsidR="00703D1A" w:rsidRPr="00367F1D" w:rsidRDefault="00703D1A" w:rsidP="00703D1A">
      <w:pPr>
        <w:ind w:left="-567"/>
        <w:rPr>
          <w:del w:id="802" w:author="Nikita Bathla" w:date="2022-06-06T12:01:00Z"/>
          <w:rFonts w:ascii="Times New Roman" w:eastAsia="Calibri" w:hAnsi="Times New Roman" w:cs="Times New Roman"/>
          <w:b/>
          <w:sz w:val="20"/>
          <w:szCs w:val="20"/>
          <w:rPrChange w:id="803" w:author="Abhinav Bassi" w:date="2024-02-29T14:13:00Z">
            <w:rPr>
              <w:del w:id="804" w:author="Nikita Bathla" w:date="2022-06-06T12:01:00Z"/>
              <w:rFonts w:ascii="Calibri" w:eastAsia="Calibri" w:hAnsi="Calibri" w:cs="Calibri"/>
              <w:b/>
              <w:sz w:val="24"/>
              <w:szCs w:val="24"/>
            </w:rPr>
          </w:rPrChange>
        </w:rPr>
      </w:pPr>
    </w:p>
    <w:p w14:paraId="185CC794" w14:textId="77777777" w:rsidR="00703D1A" w:rsidRPr="00367F1D" w:rsidRDefault="00703D1A" w:rsidP="00703D1A">
      <w:pPr>
        <w:ind w:left="-567"/>
        <w:rPr>
          <w:del w:id="805" w:author="Nikita Bathla" w:date="2022-06-06T12:01:00Z"/>
          <w:rFonts w:ascii="Times New Roman" w:eastAsia="Calibri" w:hAnsi="Times New Roman" w:cs="Times New Roman"/>
          <w:b/>
          <w:sz w:val="20"/>
          <w:szCs w:val="20"/>
          <w:rPrChange w:id="806" w:author="Abhinav Bassi" w:date="2024-02-29T14:13:00Z">
            <w:rPr>
              <w:del w:id="807" w:author="Nikita Bathla" w:date="2022-06-06T12:01:00Z"/>
              <w:rFonts w:ascii="Calibri" w:eastAsia="Calibri" w:hAnsi="Calibri" w:cs="Calibri"/>
              <w:b/>
              <w:sz w:val="24"/>
              <w:szCs w:val="24"/>
            </w:rPr>
          </w:rPrChange>
        </w:rPr>
      </w:pPr>
    </w:p>
    <w:p w14:paraId="3A612DAA" w14:textId="77777777" w:rsidR="00703D1A" w:rsidRPr="00367F1D" w:rsidRDefault="00703D1A" w:rsidP="00703D1A">
      <w:pPr>
        <w:ind w:left="-567"/>
        <w:rPr>
          <w:del w:id="808" w:author="Nikita Bathla" w:date="2022-06-06T12:01:00Z"/>
          <w:rFonts w:ascii="Times New Roman" w:eastAsia="Calibri" w:hAnsi="Times New Roman" w:cs="Times New Roman"/>
          <w:b/>
          <w:sz w:val="20"/>
          <w:szCs w:val="20"/>
          <w:rPrChange w:id="809" w:author="Abhinav Bassi" w:date="2024-02-29T14:13:00Z">
            <w:rPr>
              <w:del w:id="810" w:author="Nikita Bathla" w:date="2022-06-06T12:01:00Z"/>
              <w:rFonts w:ascii="Calibri" w:eastAsia="Calibri" w:hAnsi="Calibri" w:cs="Calibri"/>
              <w:b/>
              <w:sz w:val="24"/>
              <w:szCs w:val="24"/>
            </w:rPr>
          </w:rPrChange>
        </w:rPr>
      </w:pPr>
    </w:p>
    <w:p w14:paraId="3D21B5BD" w14:textId="77777777" w:rsidR="00703D1A" w:rsidRPr="00367F1D" w:rsidRDefault="00703D1A" w:rsidP="00703D1A">
      <w:pPr>
        <w:ind w:left="-567"/>
        <w:rPr>
          <w:del w:id="811" w:author="Nikita Bathla" w:date="2022-06-06T12:01:00Z"/>
          <w:rFonts w:ascii="Times New Roman" w:eastAsia="Calibri" w:hAnsi="Times New Roman" w:cs="Times New Roman"/>
          <w:b/>
          <w:sz w:val="20"/>
          <w:szCs w:val="20"/>
          <w:rPrChange w:id="812" w:author="Abhinav Bassi" w:date="2024-02-29T14:13:00Z">
            <w:rPr>
              <w:del w:id="813" w:author="Nikita Bathla" w:date="2022-06-06T12:01:00Z"/>
              <w:rFonts w:ascii="Calibri" w:eastAsia="Calibri" w:hAnsi="Calibri" w:cs="Calibri"/>
              <w:b/>
              <w:sz w:val="24"/>
              <w:szCs w:val="24"/>
            </w:rPr>
          </w:rPrChange>
        </w:rPr>
      </w:pPr>
    </w:p>
    <w:p w14:paraId="5145EB7A" w14:textId="77777777" w:rsidR="00703D1A" w:rsidRPr="00367F1D" w:rsidRDefault="00703D1A" w:rsidP="00703D1A">
      <w:pPr>
        <w:ind w:left="-567"/>
        <w:rPr>
          <w:del w:id="814" w:author="Nikita Bathla" w:date="2022-06-06T12:01:00Z"/>
          <w:rFonts w:ascii="Times New Roman" w:eastAsia="Calibri" w:hAnsi="Times New Roman" w:cs="Times New Roman"/>
          <w:b/>
          <w:sz w:val="20"/>
          <w:szCs w:val="20"/>
          <w:rPrChange w:id="815" w:author="Abhinav Bassi" w:date="2024-02-29T14:13:00Z">
            <w:rPr>
              <w:del w:id="816" w:author="Nikita Bathla" w:date="2022-06-06T12:01:00Z"/>
              <w:rFonts w:ascii="Calibri" w:eastAsia="Calibri" w:hAnsi="Calibri" w:cs="Calibri"/>
              <w:b/>
              <w:sz w:val="24"/>
              <w:szCs w:val="24"/>
            </w:rPr>
          </w:rPrChange>
        </w:rPr>
      </w:pPr>
    </w:p>
    <w:p w14:paraId="02677CAB" w14:textId="77777777" w:rsidR="00703D1A" w:rsidRPr="00367F1D" w:rsidRDefault="00703D1A" w:rsidP="00703D1A">
      <w:pPr>
        <w:ind w:left="-567"/>
        <w:rPr>
          <w:del w:id="817" w:author="Nikita Bathla" w:date="2022-06-06T12:01:00Z"/>
          <w:rFonts w:ascii="Times New Roman" w:eastAsia="Calibri" w:hAnsi="Times New Roman" w:cs="Times New Roman"/>
          <w:b/>
          <w:sz w:val="20"/>
          <w:szCs w:val="20"/>
          <w:rPrChange w:id="818" w:author="Abhinav Bassi" w:date="2024-02-29T14:13:00Z">
            <w:rPr>
              <w:del w:id="819" w:author="Nikita Bathla" w:date="2022-06-06T12:01:00Z"/>
              <w:rFonts w:ascii="Calibri" w:eastAsia="Calibri" w:hAnsi="Calibri" w:cs="Calibri"/>
              <w:b/>
              <w:sz w:val="24"/>
              <w:szCs w:val="24"/>
            </w:rPr>
          </w:rPrChange>
        </w:rPr>
      </w:pPr>
    </w:p>
    <w:p w14:paraId="57265B53" w14:textId="77777777" w:rsidR="00703D1A" w:rsidRPr="00367F1D" w:rsidRDefault="00703D1A" w:rsidP="00703D1A">
      <w:pPr>
        <w:ind w:left="-567"/>
        <w:rPr>
          <w:del w:id="820" w:author="Nikita Bathla" w:date="2022-06-06T12:01:00Z"/>
          <w:rFonts w:ascii="Times New Roman" w:eastAsia="Calibri" w:hAnsi="Times New Roman" w:cs="Times New Roman"/>
          <w:b/>
          <w:sz w:val="20"/>
          <w:szCs w:val="20"/>
          <w:rPrChange w:id="821" w:author="Abhinav Bassi" w:date="2024-02-29T14:13:00Z">
            <w:rPr>
              <w:del w:id="822" w:author="Nikita Bathla" w:date="2022-06-06T12:01:00Z"/>
              <w:rFonts w:ascii="Calibri" w:eastAsia="Calibri" w:hAnsi="Calibri" w:cs="Calibri"/>
              <w:b/>
              <w:sz w:val="24"/>
              <w:szCs w:val="24"/>
            </w:rPr>
          </w:rPrChange>
        </w:rPr>
      </w:pPr>
    </w:p>
    <w:p w14:paraId="758A69A0" w14:textId="77777777" w:rsidR="00703D1A" w:rsidRPr="00367F1D" w:rsidRDefault="00703D1A" w:rsidP="00703D1A">
      <w:pPr>
        <w:ind w:left="-567"/>
        <w:rPr>
          <w:del w:id="823" w:author="Nikita Bathla" w:date="2022-06-06T12:01:00Z"/>
          <w:rFonts w:ascii="Times New Roman" w:eastAsia="Calibri" w:hAnsi="Times New Roman" w:cs="Times New Roman"/>
          <w:sz w:val="20"/>
          <w:szCs w:val="20"/>
          <w:rPrChange w:id="824" w:author="Abhinav Bassi" w:date="2024-02-29T14:13:00Z">
            <w:rPr>
              <w:del w:id="825" w:author="Nikita Bathla" w:date="2022-06-06T12:01:00Z"/>
              <w:rFonts w:ascii="Calibri" w:eastAsia="Calibri" w:hAnsi="Calibri" w:cs="Calibri"/>
            </w:rPr>
          </w:rPrChange>
        </w:rPr>
      </w:pPr>
      <w:del w:id="826" w:author="Nikita Bathla" w:date="2022-06-06T12:01:00Z">
        <w:r w:rsidRPr="00367F1D">
          <w:rPr>
            <w:rFonts w:ascii="Times New Roman" w:eastAsia="Calibri" w:hAnsi="Times New Roman" w:cs="Times New Roman"/>
            <w:b/>
            <w:sz w:val="20"/>
            <w:szCs w:val="20"/>
            <w:rPrChange w:id="827" w:author="Abhinav Bassi" w:date="2024-02-29T14:13:00Z">
              <w:rPr>
                <w:rFonts w:ascii="Calibri" w:eastAsia="Calibri" w:hAnsi="Calibri" w:cs="Calibri"/>
                <w:b/>
                <w:sz w:val="24"/>
                <w:szCs w:val="24"/>
              </w:rPr>
            </w:rPrChange>
          </w:rPr>
          <w:delText>I agree to participate in this trial:</w:delText>
        </w:r>
      </w:del>
    </w:p>
    <w:p w14:paraId="5A03143D" w14:textId="77777777" w:rsidR="00703D1A" w:rsidRPr="00367F1D" w:rsidRDefault="00703D1A" w:rsidP="00703D1A">
      <w:pPr>
        <w:rPr>
          <w:del w:id="828" w:author="Nikita Bathla" w:date="2022-06-06T12:01:00Z"/>
          <w:rFonts w:ascii="Times New Roman" w:eastAsia="Calibri" w:hAnsi="Times New Roman" w:cs="Times New Roman"/>
          <w:sz w:val="20"/>
          <w:szCs w:val="20"/>
          <w:rPrChange w:id="829" w:author="Abhinav Bassi" w:date="2024-02-29T14:13:00Z">
            <w:rPr>
              <w:del w:id="830" w:author="Nikita Bathla" w:date="2022-06-06T12:01:00Z"/>
              <w:rFonts w:ascii="Calibri" w:eastAsia="Calibri" w:hAnsi="Calibri" w:cs="Calibri"/>
            </w:rPr>
          </w:rPrChange>
        </w:rPr>
      </w:pPr>
    </w:p>
    <w:p w14:paraId="432C3E67" w14:textId="77777777" w:rsidR="00703D1A" w:rsidRPr="00367F1D" w:rsidRDefault="00703D1A" w:rsidP="00703D1A">
      <w:pPr>
        <w:tabs>
          <w:tab w:val="left" w:pos="2880"/>
          <w:tab w:val="left" w:pos="7200"/>
          <w:tab w:val="right" w:pos="8640"/>
        </w:tabs>
        <w:ind w:left="-720"/>
        <w:rPr>
          <w:del w:id="831" w:author="Nikita Bathla" w:date="2022-06-06T12:01:00Z"/>
          <w:rFonts w:ascii="Times New Roman" w:eastAsia="Calibri" w:hAnsi="Times New Roman" w:cs="Times New Roman"/>
          <w:sz w:val="20"/>
          <w:szCs w:val="20"/>
          <w:rPrChange w:id="832" w:author="Abhinav Bassi" w:date="2024-02-29T14:13:00Z">
            <w:rPr>
              <w:del w:id="833" w:author="Nikita Bathla" w:date="2022-06-06T12:01:00Z"/>
              <w:rFonts w:ascii="Calibri" w:eastAsia="Calibri" w:hAnsi="Calibri" w:cs="Calibri"/>
            </w:rPr>
          </w:rPrChange>
        </w:rPr>
      </w:pPr>
    </w:p>
    <w:p w14:paraId="1362D1E2" w14:textId="77777777" w:rsidR="00703D1A" w:rsidRPr="00367F1D" w:rsidRDefault="00703D1A" w:rsidP="00703D1A">
      <w:pPr>
        <w:tabs>
          <w:tab w:val="left" w:pos="2977"/>
          <w:tab w:val="left" w:pos="7200"/>
          <w:tab w:val="right" w:pos="8640"/>
        </w:tabs>
        <w:ind w:left="-720"/>
        <w:rPr>
          <w:del w:id="834" w:author="Nikita Bathla" w:date="2022-06-06T12:01:00Z"/>
          <w:rFonts w:ascii="Times New Roman" w:eastAsia="Calibri" w:hAnsi="Times New Roman" w:cs="Times New Roman"/>
          <w:sz w:val="20"/>
          <w:szCs w:val="20"/>
          <w:rPrChange w:id="835" w:author="Abhinav Bassi" w:date="2024-02-29T14:13:00Z">
            <w:rPr>
              <w:del w:id="836" w:author="Nikita Bathla" w:date="2022-06-06T12:01:00Z"/>
              <w:rFonts w:ascii="Calibri" w:eastAsia="Calibri" w:hAnsi="Calibri" w:cs="Calibri"/>
            </w:rPr>
          </w:rPrChange>
        </w:rPr>
      </w:pPr>
      <w:del w:id="837" w:author="Nikita Bathla" w:date="2022-06-06T12:01:00Z">
        <w:r w:rsidRPr="00367F1D">
          <w:rPr>
            <w:rFonts w:ascii="Times New Roman" w:eastAsia="Calibri" w:hAnsi="Times New Roman" w:cs="Times New Roman"/>
            <w:sz w:val="20"/>
            <w:szCs w:val="20"/>
            <w:rPrChange w:id="838" w:author="Abhinav Bassi" w:date="2024-02-29T14:13:00Z">
              <w:rPr>
                <w:rFonts w:ascii="Calibri" w:eastAsia="Calibri" w:hAnsi="Calibri" w:cs="Calibri"/>
              </w:rPr>
            </w:rPrChange>
          </w:rPr>
          <w:delText>Name of patient</w:delText>
        </w:r>
        <w:r w:rsidRPr="00367F1D">
          <w:rPr>
            <w:rFonts w:ascii="Times New Roman" w:eastAsia="Calibri" w:hAnsi="Times New Roman" w:cs="Times New Roman"/>
            <w:sz w:val="20"/>
            <w:szCs w:val="20"/>
            <w:rPrChange w:id="839" w:author="Abhinav Bassi" w:date="2024-02-29T14:13:00Z">
              <w:rPr>
                <w:rFonts w:ascii="Calibri" w:eastAsia="Calibri" w:hAnsi="Calibri" w:cs="Calibri"/>
              </w:rPr>
            </w:rPrChange>
          </w:rPr>
          <w:tab/>
          <w:delText>Signature</w:delText>
        </w:r>
        <w:r w:rsidRPr="00367F1D">
          <w:rPr>
            <w:rFonts w:ascii="Times New Roman" w:eastAsia="Calibri" w:hAnsi="Times New Roman" w:cs="Times New Roman"/>
            <w:sz w:val="20"/>
            <w:szCs w:val="20"/>
            <w:rPrChange w:id="840" w:author="Abhinav Bassi" w:date="2024-02-29T14:13:00Z">
              <w:rPr>
                <w:rFonts w:ascii="Calibri" w:eastAsia="Calibri" w:hAnsi="Calibri" w:cs="Calibri"/>
              </w:rPr>
            </w:rPrChange>
          </w:rPr>
          <w:tab/>
          <w:delText>Date</w:delText>
        </w:r>
      </w:del>
    </w:p>
    <w:p w14:paraId="511A841F" w14:textId="77777777" w:rsidR="00703D1A" w:rsidRPr="00367F1D" w:rsidRDefault="00703D1A" w:rsidP="00703D1A">
      <w:pPr>
        <w:tabs>
          <w:tab w:val="right" w:pos="2340"/>
          <w:tab w:val="left" w:pos="2880"/>
          <w:tab w:val="right" w:pos="6660"/>
          <w:tab w:val="left" w:pos="7200"/>
          <w:tab w:val="right" w:pos="8640"/>
        </w:tabs>
        <w:ind w:left="-720"/>
        <w:rPr>
          <w:del w:id="841" w:author="Nikita Bathla" w:date="2022-06-06T12:01:00Z"/>
          <w:rFonts w:ascii="Times New Roman" w:eastAsia="Calibri" w:hAnsi="Times New Roman" w:cs="Times New Roman"/>
          <w:sz w:val="20"/>
          <w:szCs w:val="20"/>
          <w:rPrChange w:id="842" w:author="Abhinav Bassi" w:date="2024-02-29T14:13:00Z">
            <w:rPr>
              <w:del w:id="843" w:author="Nikita Bathla" w:date="2022-06-06T12:01:00Z"/>
              <w:rFonts w:ascii="Calibri" w:eastAsia="Calibri" w:hAnsi="Calibri" w:cs="Calibri"/>
            </w:rPr>
          </w:rPrChange>
        </w:rPr>
      </w:pPr>
    </w:p>
    <w:p w14:paraId="014B7BDF" w14:textId="77777777" w:rsidR="00703D1A" w:rsidRPr="00367F1D" w:rsidRDefault="00703D1A" w:rsidP="00703D1A">
      <w:pPr>
        <w:tabs>
          <w:tab w:val="left" w:pos="2552"/>
          <w:tab w:val="left" w:pos="2880"/>
          <w:tab w:val="left" w:pos="6663"/>
          <w:tab w:val="left" w:pos="7088"/>
          <w:tab w:val="right" w:pos="8505"/>
        </w:tabs>
        <w:ind w:left="-720"/>
        <w:rPr>
          <w:del w:id="844" w:author="Nikita Bathla" w:date="2022-06-06T12:01:00Z"/>
          <w:rFonts w:ascii="Times New Roman" w:eastAsia="Calibri" w:hAnsi="Times New Roman" w:cs="Times New Roman"/>
          <w:sz w:val="20"/>
          <w:szCs w:val="20"/>
          <w:rPrChange w:id="845" w:author="Abhinav Bassi" w:date="2024-02-29T14:13:00Z">
            <w:rPr>
              <w:del w:id="846" w:author="Nikita Bathla" w:date="2022-06-06T12:01:00Z"/>
              <w:rFonts w:ascii="Calibri" w:eastAsia="Calibri" w:hAnsi="Calibri" w:cs="Calibri"/>
            </w:rPr>
          </w:rPrChange>
        </w:rPr>
      </w:pPr>
      <w:del w:id="847" w:author="Nikita Bathla" w:date="2022-06-06T12:01:00Z">
        <w:r w:rsidRPr="00367F1D">
          <w:rPr>
            <w:rFonts w:ascii="Times New Roman" w:eastAsia="Calibri" w:hAnsi="Times New Roman" w:cs="Times New Roman"/>
            <w:sz w:val="20"/>
            <w:szCs w:val="20"/>
            <w:rPrChange w:id="848"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49"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50"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51"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52" w:author="Abhinav Bassi" w:date="2024-02-29T14:13:00Z">
              <w:rPr>
                <w:rFonts w:ascii="Calibri" w:eastAsia="Calibri" w:hAnsi="Calibri" w:cs="Calibri"/>
              </w:rPr>
            </w:rPrChange>
          </w:rPr>
          <w:tab/>
        </w:r>
      </w:del>
    </w:p>
    <w:p w14:paraId="47DBCEFC" w14:textId="77777777" w:rsidR="00703D1A" w:rsidRPr="00367F1D" w:rsidRDefault="00703D1A" w:rsidP="00703D1A">
      <w:pPr>
        <w:tabs>
          <w:tab w:val="right" w:pos="2340"/>
          <w:tab w:val="left" w:pos="2880"/>
          <w:tab w:val="right" w:pos="6660"/>
          <w:tab w:val="left" w:pos="7200"/>
          <w:tab w:val="right" w:pos="8640"/>
        </w:tabs>
        <w:ind w:left="-720"/>
        <w:rPr>
          <w:del w:id="853" w:author="Nikita Bathla" w:date="2022-06-06T12:01:00Z"/>
          <w:rFonts w:ascii="Times New Roman" w:eastAsia="Calibri" w:hAnsi="Times New Roman" w:cs="Times New Roman"/>
          <w:sz w:val="20"/>
          <w:szCs w:val="20"/>
          <w:rPrChange w:id="854" w:author="Abhinav Bassi" w:date="2024-02-29T14:13:00Z">
            <w:rPr>
              <w:del w:id="855" w:author="Nikita Bathla" w:date="2022-06-06T12:01:00Z"/>
              <w:rFonts w:ascii="Calibri" w:eastAsia="Calibri" w:hAnsi="Calibri" w:cs="Calibri"/>
            </w:rPr>
          </w:rPrChange>
        </w:rPr>
      </w:pPr>
      <w:del w:id="856" w:author="Nikita Bathla" w:date="2022-06-06T12:01:00Z">
        <w:r w:rsidRPr="00367F1D">
          <w:rPr>
            <w:rFonts w:ascii="Times New Roman" w:eastAsia="Calibri" w:hAnsi="Times New Roman" w:cs="Times New Roman"/>
            <w:sz w:val="20"/>
            <w:szCs w:val="20"/>
            <w:rPrChange w:id="857"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58"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59"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60"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61" w:author="Abhinav Bassi" w:date="2024-02-29T14:13:00Z">
              <w:rPr>
                <w:rFonts w:ascii="Calibri" w:eastAsia="Calibri" w:hAnsi="Calibri" w:cs="Calibri"/>
              </w:rPr>
            </w:rPrChange>
          </w:rPr>
          <w:tab/>
        </w:r>
      </w:del>
    </w:p>
    <w:p w14:paraId="56A0837F" w14:textId="77777777" w:rsidR="00703D1A" w:rsidRPr="00367F1D" w:rsidRDefault="00703D1A" w:rsidP="00703D1A">
      <w:pPr>
        <w:tabs>
          <w:tab w:val="left" w:pos="2977"/>
          <w:tab w:val="left" w:pos="7200"/>
          <w:tab w:val="right" w:pos="8640"/>
        </w:tabs>
        <w:ind w:left="-720"/>
        <w:rPr>
          <w:del w:id="862" w:author="Nikita Bathla" w:date="2022-06-06T12:01:00Z"/>
          <w:rFonts w:ascii="Times New Roman" w:eastAsia="Calibri" w:hAnsi="Times New Roman" w:cs="Times New Roman"/>
          <w:sz w:val="20"/>
          <w:szCs w:val="20"/>
          <w:rPrChange w:id="863" w:author="Abhinav Bassi" w:date="2024-02-29T14:13:00Z">
            <w:rPr>
              <w:del w:id="864" w:author="Nikita Bathla" w:date="2022-06-06T12:01:00Z"/>
              <w:rFonts w:ascii="Calibri" w:eastAsia="Calibri" w:hAnsi="Calibri" w:cs="Calibri"/>
            </w:rPr>
          </w:rPrChange>
        </w:rPr>
      </w:pPr>
      <w:del w:id="865" w:author="Nikita Bathla" w:date="2022-06-06T12:01:00Z">
        <w:r w:rsidRPr="00367F1D">
          <w:rPr>
            <w:rFonts w:ascii="Times New Roman" w:eastAsia="Calibri" w:hAnsi="Times New Roman" w:cs="Times New Roman"/>
            <w:sz w:val="20"/>
            <w:szCs w:val="20"/>
            <w:rPrChange w:id="866" w:author="Abhinav Bassi" w:date="2024-02-29T14:13:00Z">
              <w:rPr>
                <w:rFonts w:ascii="Calibri" w:eastAsia="Calibri" w:hAnsi="Calibri" w:cs="Calibri"/>
              </w:rPr>
            </w:rPrChange>
          </w:rPr>
          <w:delText>Name of person taking consent</w:delText>
        </w:r>
        <w:r w:rsidRPr="00367F1D">
          <w:rPr>
            <w:rFonts w:ascii="Times New Roman" w:eastAsia="Calibri" w:hAnsi="Times New Roman" w:cs="Times New Roman"/>
            <w:sz w:val="20"/>
            <w:szCs w:val="20"/>
            <w:rPrChange w:id="867" w:author="Abhinav Bassi" w:date="2024-02-29T14:13:00Z">
              <w:rPr>
                <w:rFonts w:ascii="Calibri" w:eastAsia="Calibri" w:hAnsi="Calibri" w:cs="Calibri"/>
              </w:rPr>
            </w:rPrChange>
          </w:rPr>
          <w:tab/>
          <w:delText>Signature</w:delText>
        </w:r>
        <w:r w:rsidRPr="00367F1D">
          <w:rPr>
            <w:rFonts w:ascii="Times New Roman" w:eastAsia="Calibri" w:hAnsi="Times New Roman" w:cs="Times New Roman"/>
            <w:sz w:val="20"/>
            <w:szCs w:val="20"/>
            <w:rPrChange w:id="868" w:author="Abhinav Bassi" w:date="2024-02-29T14:13:00Z">
              <w:rPr>
                <w:rFonts w:ascii="Calibri" w:eastAsia="Calibri" w:hAnsi="Calibri" w:cs="Calibri"/>
              </w:rPr>
            </w:rPrChange>
          </w:rPr>
          <w:tab/>
          <w:delText>Date</w:delText>
        </w:r>
      </w:del>
    </w:p>
    <w:p w14:paraId="66E17E4B" w14:textId="77777777" w:rsidR="00703D1A" w:rsidRPr="00367F1D" w:rsidRDefault="00703D1A" w:rsidP="00703D1A">
      <w:pPr>
        <w:tabs>
          <w:tab w:val="left" w:pos="2880"/>
          <w:tab w:val="left" w:pos="7200"/>
          <w:tab w:val="right" w:pos="8640"/>
        </w:tabs>
        <w:ind w:left="-720"/>
        <w:rPr>
          <w:del w:id="869" w:author="Nikita Bathla" w:date="2022-06-06T12:01:00Z"/>
          <w:rFonts w:ascii="Times New Roman" w:eastAsia="Calibri" w:hAnsi="Times New Roman" w:cs="Times New Roman"/>
          <w:sz w:val="20"/>
          <w:szCs w:val="20"/>
          <w:rPrChange w:id="870" w:author="Abhinav Bassi" w:date="2024-02-29T14:13:00Z">
            <w:rPr>
              <w:del w:id="871" w:author="Nikita Bathla" w:date="2022-06-06T12:01:00Z"/>
              <w:rFonts w:ascii="Calibri" w:eastAsia="Calibri" w:hAnsi="Calibri" w:cs="Calibri"/>
            </w:rPr>
          </w:rPrChange>
        </w:rPr>
      </w:pPr>
    </w:p>
    <w:p w14:paraId="73B6F74F" w14:textId="77777777" w:rsidR="00703D1A" w:rsidRPr="00367F1D" w:rsidRDefault="00703D1A" w:rsidP="00703D1A">
      <w:pPr>
        <w:tabs>
          <w:tab w:val="left" w:pos="2552"/>
          <w:tab w:val="left" w:pos="2880"/>
          <w:tab w:val="left" w:pos="6663"/>
          <w:tab w:val="left" w:pos="7088"/>
          <w:tab w:val="right" w:pos="8505"/>
        </w:tabs>
        <w:ind w:left="-720"/>
        <w:rPr>
          <w:del w:id="872" w:author="Nikita Bathla" w:date="2022-06-06T12:01:00Z"/>
          <w:rFonts w:ascii="Times New Roman" w:eastAsia="Calibri" w:hAnsi="Times New Roman" w:cs="Times New Roman"/>
          <w:sz w:val="20"/>
          <w:szCs w:val="20"/>
          <w:rPrChange w:id="873" w:author="Abhinav Bassi" w:date="2024-02-29T14:13:00Z">
            <w:rPr>
              <w:del w:id="874" w:author="Nikita Bathla" w:date="2022-06-06T12:01:00Z"/>
              <w:rFonts w:ascii="Calibri" w:eastAsia="Calibri" w:hAnsi="Calibri" w:cs="Calibri"/>
            </w:rPr>
          </w:rPrChange>
        </w:rPr>
      </w:pPr>
      <w:del w:id="875" w:author="Nikita Bathla" w:date="2022-06-06T12:01:00Z">
        <w:r w:rsidRPr="00367F1D">
          <w:rPr>
            <w:rFonts w:ascii="Times New Roman" w:eastAsia="Calibri" w:hAnsi="Times New Roman" w:cs="Times New Roman"/>
            <w:sz w:val="20"/>
            <w:szCs w:val="20"/>
            <w:rPrChange w:id="876"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77"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78"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79"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880" w:author="Abhinav Bassi" w:date="2024-02-29T14:13:00Z">
              <w:rPr>
                <w:rFonts w:ascii="Calibri" w:eastAsia="Calibri" w:hAnsi="Calibri" w:cs="Calibri"/>
              </w:rPr>
            </w:rPrChange>
          </w:rPr>
          <w:tab/>
        </w:r>
      </w:del>
    </w:p>
    <w:p w14:paraId="4D3A7966" w14:textId="77777777" w:rsidR="00703D1A" w:rsidRPr="00367F1D" w:rsidRDefault="00703D1A" w:rsidP="00703D1A">
      <w:pPr>
        <w:tabs>
          <w:tab w:val="left" w:pos="2880"/>
          <w:tab w:val="left" w:pos="7200"/>
          <w:tab w:val="right" w:pos="8640"/>
        </w:tabs>
        <w:ind w:left="-720"/>
        <w:rPr>
          <w:del w:id="881" w:author="Nikita Bathla" w:date="2022-06-06T12:01:00Z"/>
          <w:rFonts w:ascii="Times New Roman" w:eastAsia="Calibri" w:hAnsi="Times New Roman" w:cs="Times New Roman"/>
          <w:sz w:val="20"/>
          <w:szCs w:val="20"/>
          <w:rPrChange w:id="882" w:author="Abhinav Bassi" w:date="2024-02-29T14:13:00Z">
            <w:rPr>
              <w:del w:id="883" w:author="Nikita Bathla" w:date="2022-06-06T12:01:00Z"/>
              <w:rFonts w:ascii="Calibri" w:eastAsia="Calibri" w:hAnsi="Calibri" w:cs="Calibri"/>
            </w:rPr>
          </w:rPrChange>
        </w:rPr>
      </w:pPr>
    </w:p>
    <w:p w14:paraId="575026E1" w14:textId="77777777" w:rsidR="00703D1A" w:rsidRPr="00367F1D" w:rsidRDefault="00703D1A" w:rsidP="00703D1A">
      <w:pPr>
        <w:tabs>
          <w:tab w:val="left" w:pos="2880"/>
          <w:tab w:val="left" w:pos="7200"/>
          <w:tab w:val="right" w:pos="8640"/>
        </w:tabs>
        <w:ind w:left="-720"/>
        <w:rPr>
          <w:del w:id="884" w:author="Nikita Bathla" w:date="2022-06-06T12:01:00Z"/>
          <w:rFonts w:ascii="Times New Roman" w:eastAsia="Calibri" w:hAnsi="Times New Roman" w:cs="Times New Roman"/>
          <w:sz w:val="20"/>
          <w:szCs w:val="20"/>
          <w:rPrChange w:id="885" w:author="Abhinav Bassi" w:date="2024-02-29T14:13:00Z">
            <w:rPr>
              <w:del w:id="886" w:author="Nikita Bathla" w:date="2022-06-06T12:01:00Z"/>
              <w:rFonts w:ascii="Calibri" w:eastAsia="Calibri" w:hAnsi="Calibri" w:cs="Calibri"/>
            </w:rPr>
          </w:rPrChange>
        </w:rPr>
      </w:pPr>
      <w:del w:id="887" w:author="Nikita Bathla" w:date="2022-06-06T12:01:00Z">
        <w:r w:rsidRPr="00367F1D">
          <w:rPr>
            <w:rFonts w:ascii="Times New Roman" w:eastAsia="Calibri" w:hAnsi="Times New Roman" w:cs="Times New Roman"/>
            <w:sz w:val="20"/>
            <w:szCs w:val="20"/>
            <w:rPrChange w:id="888" w:author="Abhinav Bassi" w:date="2024-02-29T14:13:00Z">
              <w:rPr>
                <w:rFonts w:ascii="Calibri" w:eastAsia="Calibri" w:hAnsi="Calibri" w:cs="Calibri"/>
              </w:rPr>
            </w:rPrChange>
          </w:rPr>
          <w:delText xml:space="preserve">Time of Consent (24hr clock) _______:_______ </w:delText>
        </w:r>
      </w:del>
    </w:p>
    <w:p w14:paraId="38F06400" w14:textId="77777777" w:rsidR="00703D1A" w:rsidRPr="00367F1D" w:rsidRDefault="00703D1A" w:rsidP="00703D1A">
      <w:pPr>
        <w:tabs>
          <w:tab w:val="left" w:pos="2880"/>
          <w:tab w:val="left" w:pos="7200"/>
          <w:tab w:val="right" w:pos="8640"/>
        </w:tabs>
        <w:ind w:left="-720"/>
        <w:rPr>
          <w:del w:id="889" w:author="Nikita Bathla" w:date="2022-06-06T12:01:00Z"/>
          <w:rFonts w:ascii="Times New Roman" w:eastAsia="Calibri" w:hAnsi="Times New Roman" w:cs="Times New Roman"/>
          <w:sz w:val="20"/>
          <w:szCs w:val="20"/>
          <w:rPrChange w:id="890" w:author="Abhinav Bassi" w:date="2024-02-29T14:13:00Z">
            <w:rPr>
              <w:del w:id="891" w:author="Nikita Bathla" w:date="2022-06-06T12:01:00Z"/>
              <w:rFonts w:ascii="Calibri" w:eastAsia="Calibri" w:hAnsi="Calibri" w:cs="Calibri"/>
              <w:sz w:val="16"/>
              <w:szCs w:val="16"/>
            </w:rPr>
          </w:rPrChange>
        </w:rPr>
      </w:pPr>
    </w:p>
    <w:p w14:paraId="79391ACE" w14:textId="77777777" w:rsidR="00703D1A" w:rsidRPr="00367F1D" w:rsidRDefault="00703D1A" w:rsidP="00703D1A">
      <w:pPr>
        <w:jc w:val="both"/>
        <w:rPr>
          <w:del w:id="892" w:author="Nikita Bathla" w:date="2022-06-06T12:01:00Z"/>
          <w:rFonts w:ascii="Times New Roman" w:eastAsia="Times New Roman" w:hAnsi="Times New Roman" w:cs="Times New Roman"/>
          <w:color w:val="000000"/>
          <w:sz w:val="20"/>
          <w:szCs w:val="20"/>
          <w:lang w:val="en-AU"/>
          <w:rPrChange w:id="893" w:author="Abhinav Bassi" w:date="2024-02-29T14:13:00Z">
            <w:rPr>
              <w:del w:id="894" w:author="Nikita Bathla" w:date="2022-06-06T12:01:00Z"/>
              <w:rFonts w:ascii="Times New Roman" w:eastAsia="Times New Roman" w:hAnsi="Times New Roman" w:cs="Times New Roman"/>
              <w:color w:val="000000"/>
              <w:sz w:val="24"/>
              <w:szCs w:val="24"/>
              <w:lang w:val="en-AU"/>
            </w:rPr>
          </w:rPrChange>
        </w:rPr>
      </w:pPr>
      <w:del w:id="895" w:author="Nikita Bathla" w:date="2022-06-06T12:01:00Z">
        <w:r w:rsidRPr="00367F1D">
          <w:rPr>
            <w:rFonts w:ascii="Times New Roman" w:eastAsia="Calibri" w:hAnsi="Times New Roman" w:cs="Times New Roman"/>
            <w:sz w:val="20"/>
            <w:szCs w:val="20"/>
            <w:rPrChange w:id="896" w:author="Abhinav Bassi" w:date="2024-02-29T14:13:00Z">
              <w:rPr>
                <w:rFonts w:ascii="Calibri" w:eastAsia="Calibri" w:hAnsi="Calibri" w:cs="Calibri"/>
                <w:sz w:val="16"/>
                <w:szCs w:val="16"/>
              </w:rPr>
            </w:rPrChange>
          </w:rPr>
          <w:delText>1 copy for the patient, 1 copy for the trial team, 1 copy to be retained in the hospital notes.</w:delText>
        </w:r>
      </w:del>
    </w:p>
    <w:tbl>
      <w:tblPr>
        <w:tblW w:w="8878" w:type="dxa"/>
        <w:tblCellMar>
          <w:top w:w="15" w:type="dxa"/>
        </w:tblCellMar>
        <w:tblLook w:val="04A0" w:firstRow="1" w:lastRow="0" w:firstColumn="1" w:lastColumn="0" w:noHBand="0" w:noVBand="1"/>
      </w:tblPr>
      <w:tblGrid>
        <w:gridCol w:w="2880"/>
        <w:gridCol w:w="5762"/>
        <w:gridCol w:w="236"/>
      </w:tblGrid>
      <w:tr w:rsidR="00703D1A" w:rsidRPr="00367F1D" w14:paraId="7698854B" w14:textId="77777777" w:rsidTr="00AF336D">
        <w:trPr>
          <w:gridAfter w:val="1"/>
          <w:wAfter w:w="236" w:type="dxa"/>
          <w:trHeight w:val="300"/>
          <w:ins w:id="897" w:author="Nikita Bathla" w:date="2022-06-06T12:01:00Z"/>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643A1" w14:textId="77777777" w:rsidR="00703D1A" w:rsidRPr="00367F1D" w:rsidRDefault="00703D1A" w:rsidP="00AF336D">
            <w:pPr>
              <w:jc w:val="both"/>
              <w:rPr>
                <w:ins w:id="898" w:author="Nikita Bathla" w:date="2022-06-06T12:01:00Z"/>
                <w:rFonts w:ascii="Times New Roman" w:eastAsia="Times New Roman" w:hAnsi="Times New Roman" w:cs="Times New Roman"/>
                <w:color w:val="000000"/>
                <w:sz w:val="20"/>
                <w:szCs w:val="20"/>
                <w:lang w:val="en-AU"/>
                <w:rPrChange w:id="899" w:author="Abhinav Bassi" w:date="2024-02-29T14:13:00Z">
                  <w:rPr>
                    <w:ins w:id="900" w:author="Nikita Bathla" w:date="2022-06-06T12:01:00Z"/>
                    <w:rFonts w:ascii="Times New Roman" w:eastAsia="Times New Roman" w:hAnsi="Times New Roman" w:cs="Times New Roman"/>
                    <w:color w:val="000000"/>
                    <w:sz w:val="24"/>
                    <w:szCs w:val="24"/>
                    <w:lang w:val="en-AU"/>
                  </w:rPr>
                </w:rPrChange>
              </w:rPr>
            </w:pPr>
            <w:ins w:id="901" w:author="Nikita Bathla" w:date="2022-06-06T12:01:00Z">
              <w:r w:rsidRPr="00367F1D">
                <w:rPr>
                  <w:rFonts w:ascii="Times New Roman" w:eastAsia="Times New Roman" w:hAnsi="Times New Roman" w:cs="Times New Roman"/>
                  <w:color w:val="000000"/>
                  <w:sz w:val="20"/>
                  <w:szCs w:val="20"/>
                  <w:lang w:val="en-AU"/>
                  <w:rPrChange w:id="902" w:author="Abhinav Bassi" w:date="2024-02-29T14:13:00Z">
                    <w:rPr>
                      <w:rFonts w:ascii="Times New Roman" w:eastAsia="Times New Roman" w:hAnsi="Times New Roman" w:cs="Times New Roman"/>
                      <w:color w:val="000000"/>
                      <w:sz w:val="24"/>
                      <w:szCs w:val="24"/>
                      <w:lang w:val="en-AU"/>
                    </w:rPr>
                  </w:rPrChange>
                </w:rPr>
                <w:t>Date</w:t>
              </w:r>
            </w:ins>
          </w:p>
        </w:tc>
        <w:tc>
          <w:tcPr>
            <w:tcW w:w="5762" w:type="dxa"/>
            <w:tcBorders>
              <w:top w:val="single" w:sz="4" w:space="0" w:color="auto"/>
              <w:left w:val="nil"/>
              <w:bottom w:val="single" w:sz="4" w:space="0" w:color="auto"/>
              <w:right w:val="single" w:sz="4" w:space="0" w:color="auto"/>
            </w:tcBorders>
            <w:shd w:val="clear" w:color="auto" w:fill="auto"/>
            <w:noWrap/>
            <w:vAlign w:val="bottom"/>
            <w:hideMark/>
          </w:tcPr>
          <w:p w14:paraId="371D3574" w14:textId="77777777" w:rsidR="00703D1A" w:rsidRPr="00367F1D" w:rsidRDefault="00703D1A" w:rsidP="00AF336D">
            <w:pPr>
              <w:jc w:val="both"/>
              <w:rPr>
                <w:ins w:id="903" w:author="Nikita Bathla" w:date="2022-06-06T12:01:00Z"/>
                <w:rFonts w:ascii="Times New Roman" w:eastAsia="Times New Roman" w:hAnsi="Times New Roman" w:cs="Times New Roman"/>
                <w:color w:val="000000"/>
                <w:sz w:val="20"/>
                <w:szCs w:val="20"/>
                <w:lang w:val="en-AU"/>
                <w:rPrChange w:id="904" w:author="Abhinav Bassi" w:date="2024-02-29T14:13:00Z">
                  <w:rPr>
                    <w:ins w:id="905" w:author="Nikita Bathla" w:date="2022-06-06T12:01:00Z"/>
                    <w:rFonts w:ascii="Times New Roman" w:eastAsia="Times New Roman" w:hAnsi="Times New Roman" w:cs="Times New Roman"/>
                    <w:color w:val="000000"/>
                    <w:sz w:val="24"/>
                    <w:szCs w:val="24"/>
                    <w:lang w:val="en-AU"/>
                  </w:rPr>
                </w:rPrChange>
              </w:rPr>
            </w:pPr>
            <w:ins w:id="906" w:author="Nikita Bathla" w:date="2022-06-06T12:01:00Z">
              <w:r w:rsidRPr="00367F1D">
                <w:rPr>
                  <w:rFonts w:ascii="Times New Roman" w:eastAsia="Times New Roman" w:hAnsi="Times New Roman" w:cs="Times New Roman"/>
                  <w:color w:val="000000"/>
                  <w:sz w:val="20"/>
                  <w:szCs w:val="20"/>
                  <w:lang w:val="en-AU"/>
                  <w:rPrChange w:id="907" w:author="Abhinav Bassi" w:date="2024-02-29T14:13:00Z">
                    <w:rPr>
                      <w:rFonts w:ascii="Times New Roman" w:eastAsia="Times New Roman" w:hAnsi="Times New Roman" w:cs="Times New Roman"/>
                      <w:color w:val="000000"/>
                      <w:sz w:val="24"/>
                      <w:szCs w:val="24"/>
                      <w:lang w:val="en-AU"/>
                    </w:rPr>
                  </w:rPrChange>
                </w:rPr>
                <w:t> </w:t>
              </w:r>
            </w:ins>
          </w:p>
        </w:tc>
      </w:tr>
      <w:tr w:rsidR="00703D1A" w:rsidRPr="00367F1D" w14:paraId="7DC66AE0" w14:textId="77777777" w:rsidTr="00AF336D">
        <w:trPr>
          <w:gridAfter w:val="1"/>
          <w:wAfter w:w="236" w:type="dxa"/>
          <w:trHeight w:val="300"/>
          <w:ins w:id="908" w:author="Nikita Bathla" w:date="2022-06-06T12:01:00Z"/>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43E8C80" w14:textId="77777777" w:rsidR="00703D1A" w:rsidRPr="00367F1D" w:rsidRDefault="00703D1A" w:rsidP="00AF336D">
            <w:pPr>
              <w:jc w:val="both"/>
              <w:rPr>
                <w:ins w:id="909" w:author="Nikita Bathla" w:date="2022-06-06T12:01:00Z"/>
                <w:rFonts w:ascii="Times New Roman" w:eastAsia="Times New Roman" w:hAnsi="Times New Roman" w:cs="Times New Roman"/>
                <w:color w:val="000000"/>
                <w:sz w:val="20"/>
                <w:szCs w:val="20"/>
                <w:lang w:val="en-AU"/>
                <w:rPrChange w:id="910" w:author="Abhinav Bassi" w:date="2024-02-29T14:13:00Z">
                  <w:rPr>
                    <w:ins w:id="911" w:author="Nikita Bathla" w:date="2022-06-06T12:01:00Z"/>
                    <w:rFonts w:ascii="Times New Roman" w:eastAsia="Times New Roman" w:hAnsi="Times New Roman" w:cs="Times New Roman"/>
                    <w:color w:val="000000"/>
                    <w:sz w:val="24"/>
                    <w:szCs w:val="24"/>
                    <w:lang w:val="en-AU"/>
                  </w:rPr>
                </w:rPrChange>
              </w:rPr>
            </w:pPr>
            <w:ins w:id="912" w:author="Nikita Bathla" w:date="2022-06-06T12:01:00Z">
              <w:r w:rsidRPr="00367F1D">
                <w:rPr>
                  <w:rFonts w:ascii="Times New Roman" w:eastAsia="Times New Roman" w:hAnsi="Times New Roman" w:cs="Times New Roman"/>
                  <w:color w:val="000000"/>
                  <w:sz w:val="20"/>
                  <w:szCs w:val="20"/>
                  <w:lang w:val="en-AU"/>
                  <w:rPrChange w:id="913" w:author="Abhinav Bassi" w:date="2024-02-29T14:13:00Z">
                    <w:rPr>
                      <w:rFonts w:ascii="Times New Roman" w:eastAsia="Times New Roman" w:hAnsi="Times New Roman" w:cs="Times New Roman"/>
                      <w:color w:val="000000"/>
                      <w:sz w:val="24"/>
                      <w:szCs w:val="24"/>
                      <w:lang w:val="en-AU"/>
                    </w:rPr>
                  </w:rPrChange>
                </w:rPr>
                <w:t>Name of Signatory</w:t>
              </w:r>
            </w:ins>
          </w:p>
        </w:tc>
        <w:tc>
          <w:tcPr>
            <w:tcW w:w="5762" w:type="dxa"/>
            <w:tcBorders>
              <w:top w:val="nil"/>
              <w:left w:val="nil"/>
              <w:bottom w:val="single" w:sz="4" w:space="0" w:color="auto"/>
              <w:right w:val="single" w:sz="4" w:space="0" w:color="auto"/>
            </w:tcBorders>
            <w:shd w:val="clear" w:color="auto" w:fill="auto"/>
            <w:noWrap/>
            <w:vAlign w:val="bottom"/>
            <w:hideMark/>
          </w:tcPr>
          <w:p w14:paraId="7EA0E6E2" w14:textId="77777777" w:rsidR="00703D1A" w:rsidRPr="00367F1D" w:rsidRDefault="00703D1A" w:rsidP="00AF336D">
            <w:pPr>
              <w:jc w:val="both"/>
              <w:rPr>
                <w:ins w:id="914" w:author="Nikita Bathla" w:date="2022-06-06T12:01:00Z"/>
                <w:rFonts w:ascii="Times New Roman" w:eastAsia="Times New Roman" w:hAnsi="Times New Roman" w:cs="Times New Roman"/>
                <w:color w:val="000000"/>
                <w:sz w:val="20"/>
                <w:szCs w:val="20"/>
                <w:lang w:val="en-AU"/>
                <w:rPrChange w:id="915" w:author="Abhinav Bassi" w:date="2024-02-29T14:13:00Z">
                  <w:rPr>
                    <w:ins w:id="916" w:author="Nikita Bathla" w:date="2022-06-06T12:01:00Z"/>
                    <w:rFonts w:ascii="Times New Roman" w:eastAsia="Times New Roman" w:hAnsi="Times New Roman" w:cs="Times New Roman"/>
                    <w:color w:val="000000"/>
                    <w:sz w:val="24"/>
                    <w:szCs w:val="24"/>
                    <w:lang w:val="en-AU"/>
                  </w:rPr>
                </w:rPrChange>
              </w:rPr>
            </w:pPr>
            <w:ins w:id="917" w:author="Nikita Bathla" w:date="2022-06-06T12:01:00Z">
              <w:r w:rsidRPr="00367F1D">
                <w:rPr>
                  <w:rFonts w:ascii="Times New Roman" w:eastAsia="Times New Roman" w:hAnsi="Times New Roman" w:cs="Times New Roman"/>
                  <w:color w:val="000000"/>
                  <w:sz w:val="20"/>
                  <w:szCs w:val="20"/>
                  <w:lang w:val="en-AU"/>
                  <w:rPrChange w:id="918" w:author="Abhinav Bassi" w:date="2024-02-29T14:13:00Z">
                    <w:rPr>
                      <w:rFonts w:ascii="Times New Roman" w:eastAsia="Times New Roman" w:hAnsi="Times New Roman" w:cs="Times New Roman"/>
                      <w:color w:val="000000"/>
                      <w:sz w:val="24"/>
                      <w:szCs w:val="24"/>
                      <w:lang w:val="en-AU"/>
                    </w:rPr>
                  </w:rPrChange>
                </w:rPr>
                <w:t> </w:t>
              </w:r>
            </w:ins>
          </w:p>
        </w:tc>
      </w:tr>
      <w:tr w:rsidR="00703D1A" w:rsidRPr="00367F1D" w14:paraId="7D4D3523" w14:textId="77777777" w:rsidTr="00AF336D">
        <w:trPr>
          <w:gridAfter w:val="1"/>
          <w:wAfter w:w="236" w:type="dxa"/>
          <w:trHeight w:val="900"/>
          <w:ins w:id="919" w:author="Nikita Bathla" w:date="2022-06-06T12:01:00Z"/>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3FFF2077" w14:textId="77777777" w:rsidR="00703D1A" w:rsidRPr="00367F1D" w:rsidRDefault="00703D1A" w:rsidP="00AF336D">
            <w:pPr>
              <w:jc w:val="both"/>
              <w:rPr>
                <w:ins w:id="920" w:author="Nikita Bathla" w:date="2022-06-06T12:01:00Z"/>
                <w:rFonts w:ascii="Times New Roman" w:eastAsia="Times New Roman" w:hAnsi="Times New Roman" w:cs="Times New Roman"/>
                <w:color w:val="000000"/>
                <w:sz w:val="20"/>
                <w:szCs w:val="20"/>
                <w:lang w:val="en-AU"/>
                <w:rPrChange w:id="921" w:author="Abhinav Bassi" w:date="2024-02-29T14:13:00Z">
                  <w:rPr>
                    <w:ins w:id="922" w:author="Nikita Bathla" w:date="2022-06-06T12:01:00Z"/>
                    <w:rFonts w:ascii="Times New Roman" w:eastAsia="Times New Roman" w:hAnsi="Times New Roman" w:cs="Times New Roman"/>
                    <w:color w:val="000000"/>
                    <w:sz w:val="24"/>
                    <w:szCs w:val="24"/>
                    <w:lang w:val="en-AU"/>
                  </w:rPr>
                </w:rPrChange>
              </w:rPr>
            </w:pPr>
            <w:ins w:id="923" w:author="Nikita Bathla" w:date="2022-06-06T12:01:00Z">
              <w:r w:rsidRPr="00367F1D">
                <w:rPr>
                  <w:rFonts w:ascii="Times New Roman" w:eastAsia="Times New Roman" w:hAnsi="Times New Roman" w:cs="Times New Roman"/>
                  <w:color w:val="000000"/>
                  <w:sz w:val="20"/>
                  <w:szCs w:val="20"/>
                  <w:lang w:val="en-AU"/>
                  <w:rPrChange w:id="924" w:author="Abhinav Bassi" w:date="2024-02-29T14:13:00Z">
                    <w:rPr>
                      <w:rFonts w:ascii="Times New Roman" w:eastAsia="Times New Roman" w:hAnsi="Times New Roman" w:cs="Times New Roman"/>
                      <w:color w:val="000000"/>
                      <w:sz w:val="24"/>
                      <w:szCs w:val="24"/>
                      <w:lang w:val="en-AU"/>
                    </w:rPr>
                  </w:rPrChange>
                </w:rPr>
                <w:t>Signature/Thumb Impression of Participant or Legally Acceptable Representative</w:t>
              </w:r>
            </w:ins>
          </w:p>
        </w:tc>
        <w:tc>
          <w:tcPr>
            <w:tcW w:w="5762" w:type="dxa"/>
            <w:tcBorders>
              <w:top w:val="nil"/>
              <w:left w:val="nil"/>
              <w:bottom w:val="single" w:sz="4" w:space="0" w:color="auto"/>
              <w:right w:val="single" w:sz="4" w:space="0" w:color="auto"/>
            </w:tcBorders>
            <w:shd w:val="clear" w:color="auto" w:fill="auto"/>
            <w:noWrap/>
            <w:vAlign w:val="bottom"/>
            <w:hideMark/>
          </w:tcPr>
          <w:p w14:paraId="398D5045" w14:textId="77777777" w:rsidR="00703D1A" w:rsidRPr="00367F1D" w:rsidRDefault="00703D1A" w:rsidP="00AF336D">
            <w:pPr>
              <w:jc w:val="both"/>
              <w:rPr>
                <w:ins w:id="925" w:author="Nikita Bathla" w:date="2022-06-06T12:01:00Z"/>
                <w:rFonts w:ascii="Times New Roman" w:eastAsia="Times New Roman" w:hAnsi="Times New Roman" w:cs="Times New Roman"/>
                <w:color w:val="000000"/>
                <w:sz w:val="20"/>
                <w:szCs w:val="20"/>
                <w:lang w:val="en-AU"/>
                <w:rPrChange w:id="926" w:author="Abhinav Bassi" w:date="2024-02-29T14:13:00Z">
                  <w:rPr>
                    <w:ins w:id="927" w:author="Nikita Bathla" w:date="2022-06-06T12:01:00Z"/>
                    <w:rFonts w:ascii="Times New Roman" w:eastAsia="Times New Roman" w:hAnsi="Times New Roman" w:cs="Times New Roman"/>
                    <w:color w:val="000000"/>
                    <w:sz w:val="24"/>
                    <w:szCs w:val="24"/>
                    <w:lang w:val="en-AU"/>
                  </w:rPr>
                </w:rPrChange>
              </w:rPr>
            </w:pPr>
            <w:ins w:id="928" w:author="Nikita Bathla" w:date="2022-06-06T12:01:00Z">
              <w:r w:rsidRPr="00367F1D">
                <w:rPr>
                  <w:rFonts w:ascii="Times New Roman" w:eastAsia="Times New Roman" w:hAnsi="Times New Roman" w:cs="Times New Roman"/>
                  <w:color w:val="000000"/>
                  <w:sz w:val="20"/>
                  <w:szCs w:val="20"/>
                  <w:lang w:val="en-AU"/>
                  <w:rPrChange w:id="929" w:author="Abhinav Bassi" w:date="2024-02-29T14:13:00Z">
                    <w:rPr>
                      <w:rFonts w:ascii="Times New Roman" w:eastAsia="Times New Roman" w:hAnsi="Times New Roman" w:cs="Times New Roman"/>
                      <w:color w:val="000000"/>
                      <w:sz w:val="24"/>
                      <w:szCs w:val="24"/>
                      <w:lang w:val="en-AU"/>
                    </w:rPr>
                  </w:rPrChange>
                </w:rPr>
                <w:t> </w:t>
              </w:r>
            </w:ins>
          </w:p>
        </w:tc>
      </w:tr>
      <w:tr w:rsidR="00703D1A" w:rsidRPr="00367F1D" w14:paraId="7CD2702A" w14:textId="77777777" w:rsidTr="00AF336D">
        <w:trPr>
          <w:gridAfter w:val="1"/>
          <w:wAfter w:w="236" w:type="dxa"/>
          <w:trHeight w:val="300"/>
          <w:ins w:id="930" w:author="Nikita Bathla" w:date="2022-06-06T12:01:00Z"/>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FC8A43" w14:textId="77777777" w:rsidR="00703D1A" w:rsidRPr="00367F1D" w:rsidRDefault="00703D1A" w:rsidP="00AF336D">
            <w:pPr>
              <w:jc w:val="both"/>
              <w:rPr>
                <w:ins w:id="931" w:author="Nikita Bathla" w:date="2022-06-06T12:01:00Z"/>
                <w:rFonts w:ascii="Times New Roman" w:eastAsia="Times New Roman" w:hAnsi="Times New Roman" w:cs="Times New Roman"/>
                <w:color w:val="000000"/>
                <w:sz w:val="20"/>
                <w:szCs w:val="20"/>
                <w:lang w:val="en-AU"/>
                <w:rPrChange w:id="932" w:author="Abhinav Bassi" w:date="2024-02-29T14:13:00Z">
                  <w:rPr>
                    <w:ins w:id="933" w:author="Nikita Bathla" w:date="2022-06-06T12:01:00Z"/>
                    <w:rFonts w:ascii="Times New Roman" w:eastAsia="Times New Roman" w:hAnsi="Times New Roman" w:cs="Times New Roman"/>
                    <w:color w:val="000000"/>
                    <w:sz w:val="24"/>
                    <w:szCs w:val="24"/>
                    <w:lang w:val="en-AU"/>
                  </w:rPr>
                </w:rPrChange>
              </w:rPr>
            </w:pPr>
            <w:ins w:id="934" w:author="Nikita Bathla" w:date="2022-06-06T12:01:00Z">
              <w:r w:rsidRPr="00367F1D">
                <w:rPr>
                  <w:rFonts w:ascii="Times New Roman" w:eastAsia="Times New Roman" w:hAnsi="Times New Roman" w:cs="Times New Roman"/>
                  <w:color w:val="000000"/>
                  <w:sz w:val="20"/>
                  <w:szCs w:val="20"/>
                  <w:lang w:val="en-AU"/>
                  <w:rPrChange w:id="935" w:author="Abhinav Bassi" w:date="2024-02-29T14:13:00Z">
                    <w:rPr>
                      <w:rFonts w:ascii="Times New Roman" w:eastAsia="Times New Roman" w:hAnsi="Times New Roman" w:cs="Times New Roman"/>
                      <w:color w:val="000000"/>
                      <w:sz w:val="24"/>
                      <w:szCs w:val="24"/>
                      <w:lang w:val="en-AU"/>
                    </w:rPr>
                  </w:rPrChange>
                </w:rPr>
                <w:t>Date</w:t>
              </w:r>
            </w:ins>
          </w:p>
        </w:tc>
        <w:tc>
          <w:tcPr>
            <w:tcW w:w="5762" w:type="dxa"/>
            <w:tcBorders>
              <w:top w:val="nil"/>
              <w:left w:val="nil"/>
              <w:bottom w:val="single" w:sz="4" w:space="0" w:color="auto"/>
              <w:right w:val="single" w:sz="4" w:space="0" w:color="auto"/>
            </w:tcBorders>
            <w:shd w:val="clear" w:color="auto" w:fill="auto"/>
            <w:noWrap/>
            <w:vAlign w:val="bottom"/>
            <w:hideMark/>
          </w:tcPr>
          <w:p w14:paraId="1450DA46" w14:textId="77777777" w:rsidR="00703D1A" w:rsidRPr="00367F1D" w:rsidRDefault="00703D1A" w:rsidP="00AF336D">
            <w:pPr>
              <w:jc w:val="both"/>
              <w:rPr>
                <w:ins w:id="936" w:author="Nikita Bathla" w:date="2022-06-06T12:01:00Z"/>
                <w:rFonts w:ascii="Times New Roman" w:eastAsia="Times New Roman" w:hAnsi="Times New Roman" w:cs="Times New Roman"/>
                <w:color w:val="000000"/>
                <w:sz w:val="20"/>
                <w:szCs w:val="20"/>
                <w:lang w:val="en-AU"/>
                <w:rPrChange w:id="937" w:author="Abhinav Bassi" w:date="2024-02-29T14:13:00Z">
                  <w:rPr>
                    <w:ins w:id="938" w:author="Nikita Bathla" w:date="2022-06-06T12:01:00Z"/>
                    <w:rFonts w:ascii="Times New Roman" w:eastAsia="Times New Roman" w:hAnsi="Times New Roman" w:cs="Times New Roman"/>
                    <w:color w:val="000000"/>
                    <w:sz w:val="24"/>
                    <w:szCs w:val="24"/>
                    <w:lang w:val="en-AU"/>
                  </w:rPr>
                </w:rPrChange>
              </w:rPr>
            </w:pPr>
            <w:ins w:id="939" w:author="Nikita Bathla" w:date="2022-06-06T12:01:00Z">
              <w:r w:rsidRPr="00367F1D">
                <w:rPr>
                  <w:rFonts w:ascii="Times New Roman" w:eastAsia="Times New Roman" w:hAnsi="Times New Roman" w:cs="Times New Roman"/>
                  <w:color w:val="000000"/>
                  <w:sz w:val="20"/>
                  <w:szCs w:val="20"/>
                  <w:lang w:val="en-AU"/>
                  <w:rPrChange w:id="940" w:author="Abhinav Bassi" w:date="2024-02-29T14:13:00Z">
                    <w:rPr>
                      <w:rFonts w:ascii="Times New Roman" w:eastAsia="Times New Roman" w:hAnsi="Times New Roman" w:cs="Times New Roman"/>
                      <w:color w:val="000000"/>
                      <w:sz w:val="24"/>
                      <w:szCs w:val="24"/>
                      <w:lang w:val="en-AU"/>
                    </w:rPr>
                  </w:rPrChange>
                </w:rPr>
                <w:t> </w:t>
              </w:r>
            </w:ins>
          </w:p>
        </w:tc>
      </w:tr>
      <w:tr w:rsidR="00703D1A" w:rsidRPr="00367F1D" w14:paraId="508CBDE4" w14:textId="77777777" w:rsidTr="00AF336D">
        <w:trPr>
          <w:gridAfter w:val="1"/>
          <w:wAfter w:w="236" w:type="dxa"/>
          <w:trHeight w:val="300"/>
          <w:ins w:id="941" w:author="Nikita Bathla" w:date="2022-06-06T12:01:00Z"/>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025F910" w14:textId="77777777" w:rsidR="00703D1A" w:rsidRPr="00367F1D" w:rsidRDefault="00703D1A" w:rsidP="00AF336D">
            <w:pPr>
              <w:jc w:val="both"/>
              <w:rPr>
                <w:ins w:id="942" w:author="Nikita Bathla" w:date="2022-06-06T12:01:00Z"/>
                <w:rFonts w:ascii="Times New Roman" w:eastAsia="Times New Roman" w:hAnsi="Times New Roman" w:cs="Times New Roman"/>
                <w:color w:val="000000"/>
                <w:sz w:val="20"/>
                <w:szCs w:val="20"/>
                <w:lang w:val="en-AU"/>
                <w:rPrChange w:id="943" w:author="Abhinav Bassi" w:date="2024-02-29T14:13:00Z">
                  <w:rPr>
                    <w:ins w:id="944" w:author="Nikita Bathla" w:date="2022-06-06T12:01:00Z"/>
                    <w:rFonts w:ascii="Times New Roman" w:eastAsia="Times New Roman" w:hAnsi="Times New Roman" w:cs="Times New Roman"/>
                    <w:color w:val="000000"/>
                    <w:sz w:val="24"/>
                    <w:szCs w:val="24"/>
                    <w:lang w:val="en-AU"/>
                  </w:rPr>
                </w:rPrChange>
              </w:rPr>
            </w:pPr>
            <w:ins w:id="945" w:author="Nikita Bathla" w:date="2022-06-06T12:01:00Z">
              <w:r w:rsidRPr="00367F1D">
                <w:rPr>
                  <w:rFonts w:ascii="Times New Roman" w:eastAsia="Times New Roman" w:hAnsi="Times New Roman" w:cs="Times New Roman"/>
                  <w:color w:val="000000"/>
                  <w:sz w:val="20"/>
                  <w:szCs w:val="20"/>
                  <w:lang w:val="en-AU"/>
                  <w:rPrChange w:id="946" w:author="Abhinav Bassi" w:date="2024-02-29T14:13:00Z">
                    <w:rPr>
                      <w:rFonts w:ascii="Times New Roman" w:eastAsia="Times New Roman" w:hAnsi="Times New Roman" w:cs="Times New Roman"/>
                      <w:color w:val="000000"/>
                      <w:sz w:val="24"/>
                      <w:szCs w:val="24"/>
                      <w:lang w:val="en-AU"/>
                    </w:rPr>
                  </w:rPrChange>
                </w:rPr>
                <w:t>Name of Investigator</w:t>
              </w:r>
            </w:ins>
          </w:p>
        </w:tc>
        <w:tc>
          <w:tcPr>
            <w:tcW w:w="5762" w:type="dxa"/>
            <w:tcBorders>
              <w:top w:val="nil"/>
              <w:left w:val="nil"/>
              <w:bottom w:val="single" w:sz="4" w:space="0" w:color="auto"/>
              <w:right w:val="single" w:sz="4" w:space="0" w:color="auto"/>
            </w:tcBorders>
            <w:shd w:val="clear" w:color="auto" w:fill="auto"/>
            <w:noWrap/>
            <w:vAlign w:val="bottom"/>
            <w:hideMark/>
          </w:tcPr>
          <w:p w14:paraId="3BD0B3C1" w14:textId="77777777" w:rsidR="00703D1A" w:rsidRPr="00367F1D" w:rsidRDefault="00703D1A" w:rsidP="00AF336D">
            <w:pPr>
              <w:jc w:val="both"/>
              <w:rPr>
                <w:ins w:id="947" w:author="Nikita Bathla" w:date="2022-06-06T12:01:00Z"/>
                <w:rFonts w:ascii="Times New Roman" w:eastAsia="Times New Roman" w:hAnsi="Times New Roman" w:cs="Times New Roman"/>
                <w:color w:val="000000"/>
                <w:sz w:val="20"/>
                <w:szCs w:val="20"/>
                <w:lang w:val="en-AU"/>
                <w:rPrChange w:id="948" w:author="Abhinav Bassi" w:date="2024-02-29T14:13:00Z">
                  <w:rPr>
                    <w:ins w:id="949" w:author="Nikita Bathla" w:date="2022-06-06T12:01:00Z"/>
                    <w:rFonts w:ascii="Times New Roman" w:eastAsia="Times New Roman" w:hAnsi="Times New Roman" w:cs="Times New Roman"/>
                    <w:color w:val="000000"/>
                    <w:sz w:val="24"/>
                    <w:szCs w:val="24"/>
                    <w:lang w:val="en-AU"/>
                  </w:rPr>
                </w:rPrChange>
              </w:rPr>
            </w:pPr>
            <w:ins w:id="950" w:author="Nikita Bathla" w:date="2022-06-06T12:01:00Z">
              <w:r w:rsidRPr="00367F1D">
                <w:rPr>
                  <w:rFonts w:ascii="Times New Roman" w:eastAsia="Times New Roman" w:hAnsi="Times New Roman" w:cs="Times New Roman"/>
                  <w:color w:val="000000"/>
                  <w:sz w:val="20"/>
                  <w:szCs w:val="20"/>
                  <w:lang w:val="en-AU"/>
                  <w:rPrChange w:id="951" w:author="Abhinav Bassi" w:date="2024-02-29T14:13:00Z">
                    <w:rPr>
                      <w:rFonts w:ascii="Times New Roman" w:eastAsia="Times New Roman" w:hAnsi="Times New Roman" w:cs="Times New Roman"/>
                      <w:color w:val="000000"/>
                      <w:sz w:val="24"/>
                      <w:szCs w:val="24"/>
                      <w:lang w:val="en-AU"/>
                    </w:rPr>
                  </w:rPrChange>
                </w:rPr>
                <w:t> </w:t>
              </w:r>
            </w:ins>
          </w:p>
        </w:tc>
      </w:tr>
      <w:tr w:rsidR="00703D1A" w:rsidRPr="00367F1D" w14:paraId="2F3CE39C" w14:textId="77777777" w:rsidTr="00AF336D">
        <w:trPr>
          <w:gridAfter w:val="1"/>
          <w:wAfter w:w="236" w:type="dxa"/>
          <w:trHeight w:val="450"/>
          <w:ins w:id="952" w:author="Nikita Bathla" w:date="2022-06-06T12:01:00Z"/>
        </w:trPr>
        <w:tc>
          <w:tcPr>
            <w:tcW w:w="2880" w:type="dxa"/>
            <w:vMerge w:val="restart"/>
            <w:tcBorders>
              <w:top w:val="nil"/>
              <w:left w:val="single" w:sz="4" w:space="0" w:color="auto"/>
              <w:bottom w:val="single" w:sz="4" w:space="0" w:color="auto"/>
              <w:right w:val="single" w:sz="4" w:space="0" w:color="auto"/>
            </w:tcBorders>
            <w:shd w:val="clear" w:color="auto" w:fill="auto"/>
            <w:noWrap/>
            <w:hideMark/>
          </w:tcPr>
          <w:p w14:paraId="425DB84F" w14:textId="77777777" w:rsidR="00703D1A" w:rsidRPr="00367F1D" w:rsidRDefault="00703D1A" w:rsidP="00AF336D">
            <w:pPr>
              <w:jc w:val="both"/>
              <w:rPr>
                <w:ins w:id="953" w:author="Nikita Bathla" w:date="2022-06-06T12:01:00Z"/>
                <w:rFonts w:ascii="Times New Roman" w:eastAsia="Times New Roman" w:hAnsi="Times New Roman" w:cs="Times New Roman"/>
                <w:color w:val="000000"/>
                <w:sz w:val="20"/>
                <w:szCs w:val="20"/>
                <w:lang w:val="en-AU"/>
                <w:rPrChange w:id="954" w:author="Abhinav Bassi" w:date="2024-02-29T14:13:00Z">
                  <w:rPr>
                    <w:ins w:id="955" w:author="Nikita Bathla" w:date="2022-06-06T12:01:00Z"/>
                    <w:rFonts w:ascii="Times New Roman" w:eastAsia="Times New Roman" w:hAnsi="Times New Roman" w:cs="Times New Roman"/>
                    <w:color w:val="000000"/>
                    <w:sz w:val="24"/>
                    <w:szCs w:val="24"/>
                    <w:lang w:val="en-AU"/>
                  </w:rPr>
                </w:rPrChange>
              </w:rPr>
            </w:pPr>
            <w:ins w:id="956" w:author="Nikita Bathla" w:date="2022-06-06T12:01:00Z">
              <w:r w:rsidRPr="00367F1D">
                <w:rPr>
                  <w:rFonts w:ascii="Times New Roman" w:eastAsia="Times New Roman" w:hAnsi="Times New Roman" w:cs="Times New Roman"/>
                  <w:color w:val="000000"/>
                  <w:sz w:val="20"/>
                  <w:szCs w:val="20"/>
                  <w:lang w:val="en-AU"/>
                  <w:rPrChange w:id="957" w:author="Abhinav Bassi" w:date="2024-02-29T14:13:00Z">
                    <w:rPr>
                      <w:rFonts w:ascii="Times New Roman" w:eastAsia="Times New Roman" w:hAnsi="Times New Roman" w:cs="Times New Roman"/>
                      <w:color w:val="000000"/>
                      <w:sz w:val="24"/>
                      <w:szCs w:val="24"/>
                      <w:lang w:val="en-AU"/>
                    </w:rPr>
                  </w:rPrChange>
                </w:rPr>
                <w:t>Signature of Investigator</w:t>
              </w:r>
            </w:ins>
          </w:p>
        </w:tc>
        <w:tc>
          <w:tcPr>
            <w:tcW w:w="576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074786E" w14:textId="77777777" w:rsidR="00703D1A" w:rsidRPr="00367F1D" w:rsidRDefault="00703D1A" w:rsidP="00AF336D">
            <w:pPr>
              <w:jc w:val="both"/>
              <w:rPr>
                <w:ins w:id="958" w:author="Nikita Bathla" w:date="2022-06-06T12:01:00Z"/>
                <w:rFonts w:ascii="Times New Roman" w:eastAsia="Times New Roman" w:hAnsi="Times New Roman" w:cs="Times New Roman"/>
                <w:color w:val="000000"/>
                <w:sz w:val="20"/>
                <w:szCs w:val="20"/>
                <w:lang w:val="en-AU"/>
                <w:rPrChange w:id="959" w:author="Abhinav Bassi" w:date="2024-02-29T14:13:00Z">
                  <w:rPr>
                    <w:ins w:id="960" w:author="Nikita Bathla" w:date="2022-06-06T12:01:00Z"/>
                    <w:rFonts w:ascii="Times New Roman" w:eastAsia="Times New Roman" w:hAnsi="Times New Roman" w:cs="Times New Roman"/>
                    <w:color w:val="000000"/>
                    <w:sz w:val="24"/>
                    <w:szCs w:val="24"/>
                    <w:lang w:val="en-AU"/>
                  </w:rPr>
                </w:rPrChange>
              </w:rPr>
            </w:pPr>
            <w:ins w:id="961" w:author="Nikita Bathla" w:date="2022-06-06T12:01:00Z">
              <w:r w:rsidRPr="00367F1D">
                <w:rPr>
                  <w:rFonts w:ascii="Times New Roman" w:eastAsia="Times New Roman" w:hAnsi="Times New Roman" w:cs="Times New Roman"/>
                  <w:color w:val="000000"/>
                  <w:sz w:val="20"/>
                  <w:szCs w:val="20"/>
                  <w:lang w:val="en-AU"/>
                  <w:rPrChange w:id="962" w:author="Abhinav Bassi" w:date="2024-02-29T14:13:00Z">
                    <w:rPr>
                      <w:rFonts w:ascii="Times New Roman" w:eastAsia="Times New Roman" w:hAnsi="Times New Roman" w:cs="Times New Roman"/>
                      <w:color w:val="000000"/>
                      <w:sz w:val="24"/>
                      <w:szCs w:val="24"/>
                      <w:lang w:val="en-AU"/>
                    </w:rPr>
                  </w:rPrChange>
                </w:rPr>
                <w:t> </w:t>
              </w:r>
            </w:ins>
          </w:p>
        </w:tc>
      </w:tr>
      <w:tr w:rsidR="00703D1A" w:rsidRPr="00367F1D" w14:paraId="076D83E2" w14:textId="77777777" w:rsidTr="00AF336D">
        <w:trPr>
          <w:trHeight w:val="300"/>
          <w:ins w:id="963" w:author="Nikita Bathla" w:date="2022-06-06T12:01:00Z"/>
        </w:trPr>
        <w:tc>
          <w:tcPr>
            <w:tcW w:w="2880" w:type="dxa"/>
            <w:vMerge/>
            <w:tcBorders>
              <w:top w:val="nil"/>
              <w:left w:val="single" w:sz="4" w:space="0" w:color="auto"/>
              <w:bottom w:val="single" w:sz="4" w:space="0" w:color="auto"/>
              <w:right w:val="single" w:sz="4" w:space="0" w:color="auto"/>
            </w:tcBorders>
            <w:vAlign w:val="center"/>
            <w:hideMark/>
          </w:tcPr>
          <w:p w14:paraId="4DF4B4BB" w14:textId="77777777" w:rsidR="00703D1A" w:rsidRPr="00367F1D" w:rsidRDefault="00703D1A" w:rsidP="00AF336D">
            <w:pPr>
              <w:jc w:val="both"/>
              <w:rPr>
                <w:ins w:id="964" w:author="Nikita Bathla" w:date="2022-06-06T12:01:00Z"/>
                <w:rFonts w:ascii="Times New Roman" w:eastAsia="Times New Roman" w:hAnsi="Times New Roman" w:cs="Times New Roman"/>
                <w:color w:val="000000"/>
                <w:sz w:val="20"/>
                <w:szCs w:val="20"/>
                <w:lang w:val="en-AU"/>
                <w:rPrChange w:id="965" w:author="Abhinav Bassi" w:date="2024-02-29T14:13:00Z">
                  <w:rPr>
                    <w:ins w:id="966" w:author="Nikita Bathla" w:date="2022-06-06T12:01:00Z"/>
                    <w:rFonts w:ascii="Times New Roman" w:eastAsia="Times New Roman" w:hAnsi="Times New Roman" w:cs="Times New Roman"/>
                    <w:color w:val="000000"/>
                    <w:sz w:val="24"/>
                    <w:szCs w:val="24"/>
                    <w:lang w:val="en-AU"/>
                  </w:rPr>
                </w:rPrChange>
              </w:rPr>
            </w:pPr>
          </w:p>
        </w:tc>
        <w:tc>
          <w:tcPr>
            <w:tcW w:w="5762" w:type="dxa"/>
            <w:vMerge/>
            <w:tcBorders>
              <w:top w:val="nil"/>
              <w:left w:val="single" w:sz="4" w:space="0" w:color="auto"/>
              <w:bottom w:val="single" w:sz="4" w:space="0" w:color="auto"/>
              <w:right w:val="single" w:sz="4" w:space="0" w:color="auto"/>
            </w:tcBorders>
            <w:vAlign w:val="center"/>
            <w:hideMark/>
          </w:tcPr>
          <w:p w14:paraId="3FC65AB3" w14:textId="77777777" w:rsidR="00703D1A" w:rsidRPr="00367F1D" w:rsidRDefault="00703D1A" w:rsidP="00AF336D">
            <w:pPr>
              <w:jc w:val="both"/>
              <w:rPr>
                <w:ins w:id="967" w:author="Nikita Bathla" w:date="2022-06-06T12:01:00Z"/>
                <w:rFonts w:ascii="Times New Roman" w:eastAsia="Times New Roman" w:hAnsi="Times New Roman" w:cs="Times New Roman"/>
                <w:color w:val="000000"/>
                <w:sz w:val="20"/>
                <w:szCs w:val="20"/>
                <w:lang w:val="en-AU"/>
                <w:rPrChange w:id="968" w:author="Abhinav Bassi" w:date="2024-02-29T14:13:00Z">
                  <w:rPr>
                    <w:ins w:id="969" w:author="Nikita Bathla" w:date="2022-06-06T12:01:00Z"/>
                    <w:rFonts w:ascii="Times New Roman" w:eastAsia="Times New Roman" w:hAnsi="Times New Roman" w:cs="Times New Roman"/>
                    <w:color w:val="000000"/>
                    <w:sz w:val="24"/>
                    <w:szCs w:val="24"/>
                    <w:lang w:val="en-AU"/>
                  </w:rPr>
                </w:rPrChange>
              </w:rPr>
            </w:pPr>
          </w:p>
        </w:tc>
        <w:tc>
          <w:tcPr>
            <w:tcW w:w="236" w:type="dxa"/>
            <w:tcBorders>
              <w:top w:val="nil"/>
              <w:left w:val="nil"/>
              <w:bottom w:val="nil"/>
              <w:right w:val="nil"/>
            </w:tcBorders>
            <w:shd w:val="clear" w:color="auto" w:fill="auto"/>
            <w:noWrap/>
            <w:vAlign w:val="bottom"/>
            <w:hideMark/>
          </w:tcPr>
          <w:p w14:paraId="37926D07" w14:textId="77777777" w:rsidR="00703D1A" w:rsidRPr="00367F1D" w:rsidRDefault="00703D1A" w:rsidP="00AF336D">
            <w:pPr>
              <w:jc w:val="both"/>
              <w:rPr>
                <w:ins w:id="970" w:author="Nikita Bathla" w:date="2022-06-06T12:01:00Z"/>
                <w:rFonts w:ascii="Times New Roman" w:eastAsia="Times New Roman" w:hAnsi="Times New Roman" w:cs="Times New Roman"/>
                <w:color w:val="000000"/>
                <w:sz w:val="20"/>
                <w:szCs w:val="20"/>
                <w:lang w:val="en-AU"/>
                <w:rPrChange w:id="971" w:author="Abhinav Bassi" w:date="2024-02-29T14:13:00Z">
                  <w:rPr>
                    <w:ins w:id="972" w:author="Nikita Bathla" w:date="2022-06-06T12:01:00Z"/>
                    <w:rFonts w:ascii="Times New Roman" w:eastAsia="Times New Roman" w:hAnsi="Times New Roman" w:cs="Times New Roman"/>
                    <w:color w:val="000000"/>
                    <w:sz w:val="24"/>
                    <w:szCs w:val="24"/>
                    <w:lang w:val="en-AU"/>
                  </w:rPr>
                </w:rPrChange>
              </w:rPr>
            </w:pPr>
          </w:p>
        </w:tc>
      </w:tr>
      <w:tr w:rsidR="00703D1A" w:rsidRPr="00367F1D" w14:paraId="19EC35D9" w14:textId="77777777" w:rsidTr="00AF336D">
        <w:trPr>
          <w:trHeight w:val="300"/>
          <w:ins w:id="973" w:author="Nikita Bathla" w:date="2022-06-06T12:01:00Z"/>
        </w:trPr>
        <w:tc>
          <w:tcPr>
            <w:tcW w:w="2880" w:type="dxa"/>
            <w:vMerge/>
            <w:tcBorders>
              <w:top w:val="nil"/>
              <w:left w:val="single" w:sz="4" w:space="0" w:color="auto"/>
              <w:bottom w:val="single" w:sz="4" w:space="0" w:color="auto"/>
              <w:right w:val="single" w:sz="4" w:space="0" w:color="auto"/>
            </w:tcBorders>
            <w:vAlign w:val="center"/>
            <w:hideMark/>
          </w:tcPr>
          <w:p w14:paraId="0F691C84" w14:textId="77777777" w:rsidR="00703D1A" w:rsidRPr="00367F1D" w:rsidRDefault="00703D1A" w:rsidP="00AF336D">
            <w:pPr>
              <w:jc w:val="both"/>
              <w:rPr>
                <w:ins w:id="974" w:author="Nikita Bathla" w:date="2022-06-06T12:01:00Z"/>
                <w:rFonts w:ascii="Times New Roman" w:eastAsia="Times New Roman" w:hAnsi="Times New Roman" w:cs="Times New Roman"/>
                <w:color w:val="000000"/>
                <w:sz w:val="20"/>
                <w:szCs w:val="20"/>
                <w:lang w:val="en-AU"/>
                <w:rPrChange w:id="975" w:author="Abhinav Bassi" w:date="2024-02-29T14:13:00Z">
                  <w:rPr>
                    <w:ins w:id="976" w:author="Nikita Bathla" w:date="2022-06-06T12:01:00Z"/>
                    <w:rFonts w:ascii="Times New Roman" w:eastAsia="Times New Roman" w:hAnsi="Times New Roman" w:cs="Times New Roman"/>
                    <w:color w:val="000000"/>
                    <w:sz w:val="24"/>
                    <w:szCs w:val="24"/>
                    <w:lang w:val="en-AU"/>
                  </w:rPr>
                </w:rPrChange>
              </w:rPr>
            </w:pPr>
          </w:p>
        </w:tc>
        <w:tc>
          <w:tcPr>
            <w:tcW w:w="5762" w:type="dxa"/>
            <w:vMerge/>
            <w:tcBorders>
              <w:top w:val="nil"/>
              <w:left w:val="single" w:sz="4" w:space="0" w:color="auto"/>
              <w:bottom w:val="single" w:sz="4" w:space="0" w:color="auto"/>
              <w:right w:val="single" w:sz="4" w:space="0" w:color="auto"/>
            </w:tcBorders>
            <w:vAlign w:val="center"/>
            <w:hideMark/>
          </w:tcPr>
          <w:p w14:paraId="4E77BC42" w14:textId="77777777" w:rsidR="00703D1A" w:rsidRPr="00367F1D" w:rsidRDefault="00703D1A" w:rsidP="00AF336D">
            <w:pPr>
              <w:jc w:val="both"/>
              <w:rPr>
                <w:ins w:id="977" w:author="Nikita Bathla" w:date="2022-06-06T12:01:00Z"/>
                <w:rFonts w:ascii="Times New Roman" w:eastAsia="Times New Roman" w:hAnsi="Times New Roman" w:cs="Times New Roman"/>
                <w:color w:val="000000"/>
                <w:sz w:val="20"/>
                <w:szCs w:val="20"/>
                <w:lang w:val="en-AU"/>
                <w:rPrChange w:id="978" w:author="Abhinav Bassi" w:date="2024-02-29T14:13:00Z">
                  <w:rPr>
                    <w:ins w:id="979" w:author="Nikita Bathla" w:date="2022-06-06T12:01:00Z"/>
                    <w:rFonts w:ascii="Times New Roman" w:eastAsia="Times New Roman" w:hAnsi="Times New Roman" w:cs="Times New Roman"/>
                    <w:color w:val="000000"/>
                    <w:sz w:val="24"/>
                    <w:szCs w:val="24"/>
                    <w:lang w:val="en-AU"/>
                  </w:rPr>
                </w:rPrChange>
              </w:rPr>
            </w:pPr>
          </w:p>
        </w:tc>
        <w:tc>
          <w:tcPr>
            <w:tcW w:w="236" w:type="dxa"/>
            <w:tcBorders>
              <w:top w:val="nil"/>
              <w:left w:val="nil"/>
              <w:bottom w:val="nil"/>
              <w:right w:val="nil"/>
            </w:tcBorders>
            <w:shd w:val="clear" w:color="auto" w:fill="auto"/>
            <w:noWrap/>
            <w:vAlign w:val="bottom"/>
            <w:hideMark/>
          </w:tcPr>
          <w:p w14:paraId="627E14AE" w14:textId="77777777" w:rsidR="00703D1A" w:rsidRPr="00367F1D" w:rsidRDefault="00703D1A" w:rsidP="00AF336D">
            <w:pPr>
              <w:jc w:val="both"/>
              <w:rPr>
                <w:ins w:id="980" w:author="Nikita Bathla" w:date="2022-06-06T12:01:00Z"/>
                <w:rFonts w:ascii="Times New Roman" w:eastAsia="Times New Roman" w:hAnsi="Times New Roman" w:cs="Times New Roman"/>
                <w:sz w:val="20"/>
                <w:szCs w:val="20"/>
                <w:lang w:val="en-AU"/>
                <w:rPrChange w:id="981" w:author="Abhinav Bassi" w:date="2024-02-29T14:13:00Z">
                  <w:rPr>
                    <w:ins w:id="982" w:author="Nikita Bathla" w:date="2022-06-06T12:01:00Z"/>
                    <w:rFonts w:ascii="Times New Roman" w:eastAsia="Times New Roman" w:hAnsi="Times New Roman" w:cs="Times New Roman"/>
                    <w:sz w:val="24"/>
                    <w:szCs w:val="24"/>
                    <w:lang w:val="en-AU"/>
                  </w:rPr>
                </w:rPrChange>
              </w:rPr>
            </w:pPr>
          </w:p>
        </w:tc>
      </w:tr>
      <w:tr w:rsidR="00703D1A" w:rsidRPr="00367F1D" w14:paraId="5A3A6CED" w14:textId="77777777" w:rsidTr="00AF336D">
        <w:trPr>
          <w:trHeight w:val="300"/>
          <w:ins w:id="983" w:author="Nikita Bathla" w:date="2022-06-06T12:01:00Z"/>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DA891F" w14:textId="77777777" w:rsidR="00703D1A" w:rsidRPr="00367F1D" w:rsidRDefault="00703D1A" w:rsidP="00AF336D">
            <w:pPr>
              <w:jc w:val="both"/>
              <w:rPr>
                <w:ins w:id="984" w:author="Nikita Bathla" w:date="2022-06-06T12:01:00Z"/>
                <w:rFonts w:ascii="Times New Roman" w:eastAsia="Times New Roman" w:hAnsi="Times New Roman" w:cs="Times New Roman"/>
                <w:color w:val="000000"/>
                <w:sz w:val="20"/>
                <w:szCs w:val="20"/>
                <w:lang w:val="en-AU"/>
                <w:rPrChange w:id="985" w:author="Abhinav Bassi" w:date="2024-02-29T14:13:00Z">
                  <w:rPr>
                    <w:ins w:id="986" w:author="Nikita Bathla" w:date="2022-06-06T12:01:00Z"/>
                    <w:rFonts w:ascii="Times New Roman" w:eastAsia="Times New Roman" w:hAnsi="Times New Roman" w:cs="Times New Roman"/>
                    <w:color w:val="000000"/>
                    <w:sz w:val="24"/>
                    <w:szCs w:val="24"/>
                    <w:lang w:val="en-AU"/>
                  </w:rPr>
                </w:rPrChange>
              </w:rPr>
            </w:pPr>
            <w:ins w:id="987" w:author="Nikita Bathla" w:date="2022-06-06T12:01:00Z">
              <w:r w:rsidRPr="00367F1D">
                <w:rPr>
                  <w:rFonts w:ascii="Times New Roman" w:eastAsia="Times New Roman" w:hAnsi="Times New Roman" w:cs="Times New Roman"/>
                  <w:color w:val="000000"/>
                  <w:sz w:val="20"/>
                  <w:szCs w:val="20"/>
                  <w:lang w:val="en-AU"/>
                  <w:rPrChange w:id="988" w:author="Abhinav Bassi" w:date="2024-02-29T14:13:00Z">
                    <w:rPr>
                      <w:rFonts w:ascii="Times New Roman" w:eastAsia="Times New Roman" w:hAnsi="Times New Roman" w:cs="Times New Roman"/>
                      <w:color w:val="000000"/>
                      <w:sz w:val="24"/>
                      <w:szCs w:val="24"/>
                      <w:lang w:val="en-AU"/>
                    </w:rPr>
                  </w:rPrChange>
                </w:rPr>
                <w:t>Date</w:t>
              </w:r>
            </w:ins>
          </w:p>
        </w:tc>
        <w:tc>
          <w:tcPr>
            <w:tcW w:w="5762" w:type="dxa"/>
            <w:tcBorders>
              <w:top w:val="nil"/>
              <w:left w:val="nil"/>
              <w:bottom w:val="single" w:sz="4" w:space="0" w:color="auto"/>
              <w:right w:val="single" w:sz="4" w:space="0" w:color="auto"/>
            </w:tcBorders>
            <w:shd w:val="clear" w:color="auto" w:fill="auto"/>
            <w:noWrap/>
            <w:vAlign w:val="bottom"/>
            <w:hideMark/>
          </w:tcPr>
          <w:p w14:paraId="7BCB2214" w14:textId="77777777" w:rsidR="00703D1A" w:rsidRPr="00367F1D" w:rsidRDefault="00703D1A" w:rsidP="00AF336D">
            <w:pPr>
              <w:jc w:val="both"/>
              <w:rPr>
                <w:ins w:id="989" w:author="Nikita Bathla" w:date="2022-06-06T12:01:00Z"/>
                <w:rFonts w:ascii="Times New Roman" w:eastAsia="Times New Roman" w:hAnsi="Times New Roman" w:cs="Times New Roman"/>
                <w:color w:val="000000"/>
                <w:sz w:val="20"/>
                <w:szCs w:val="20"/>
                <w:lang w:val="en-AU"/>
                <w:rPrChange w:id="990" w:author="Abhinav Bassi" w:date="2024-02-29T14:13:00Z">
                  <w:rPr>
                    <w:ins w:id="991" w:author="Nikita Bathla" w:date="2022-06-06T12:01:00Z"/>
                    <w:rFonts w:ascii="Times New Roman" w:eastAsia="Times New Roman" w:hAnsi="Times New Roman" w:cs="Times New Roman"/>
                    <w:color w:val="000000"/>
                    <w:sz w:val="24"/>
                    <w:szCs w:val="24"/>
                    <w:lang w:val="en-AU"/>
                  </w:rPr>
                </w:rPrChange>
              </w:rPr>
            </w:pPr>
            <w:ins w:id="992" w:author="Nikita Bathla" w:date="2022-06-06T12:01:00Z">
              <w:r w:rsidRPr="00367F1D">
                <w:rPr>
                  <w:rFonts w:ascii="Times New Roman" w:eastAsia="Times New Roman" w:hAnsi="Times New Roman" w:cs="Times New Roman"/>
                  <w:color w:val="000000"/>
                  <w:sz w:val="20"/>
                  <w:szCs w:val="20"/>
                  <w:lang w:val="en-AU"/>
                  <w:rPrChange w:id="993" w:author="Abhinav Bassi" w:date="2024-02-29T14:13:00Z">
                    <w:rPr>
                      <w:rFonts w:ascii="Times New Roman" w:eastAsia="Times New Roman" w:hAnsi="Times New Roman" w:cs="Times New Roman"/>
                      <w:color w:val="000000"/>
                      <w:sz w:val="24"/>
                      <w:szCs w:val="24"/>
                      <w:lang w:val="en-AU"/>
                    </w:rPr>
                  </w:rPrChange>
                </w:rPr>
                <w:t> </w:t>
              </w:r>
            </w:ins>
          </w:p>
        </w:tc>
        <w:tc>
          <w:tcPr>
            <w:tcW w:w="236" w:type="dxa"/>
            <w:vAlign w:val="center"/>
            <w:hideMark/>
          </w:tcPr>
          <w:p w14:paraId="3AE765D5" w14:textId="77777777" w:rsidR="00703D1A" w:rsidRPr="00367F1D" w:rsidRDefault="00703D1A" w:rsidP="00AF336D">
            <w:pPr>
              <w:jc w:val="both"/>
              <w:rPr>
                <w:ins w:id="994" w:author="Nikita Bathla" w:date="2022-06-06T12:01:00Z"/>
                <w:rFonts w:ascii="Times New Roman" w:eastAsia="Times New Roman" w:hAnsi="Times New Roman" w:cs="Times New Roman"/>
                <w:sz w:val="20"/>
                <w:szCs w:val="20"/>
                <w:lang w:val="en-AU"/>
                <w:rPrChange w:id="995" w:author="Abhinav Bassi" w:date="2024-02-29T14:13:00Z">
                  <w:rPr>
                    <w:ins w:id="996" w:author="Nikita Bathla" w:date="2022-06-06T12:01:00Z"/>
                    <w:rFonts w:ascii="Times New Roman" w:eastAsia="Times New Roman" w:hAnsi="Times New Roman" w:cs="Times New Roman"/>
                    <w:sz w:val="24"/>
                    <w:szCs w:val="24"/>
                    <w:lang w:val="en-AU"/>
                  </w:rPr>
                </w:rPrChange>
              </w:rPr>
            </w:pPr>
          </w:p>
        </w:tc>
      </w:tr>
      <w:tr w:rsidR="00703D1A" w:rsidRPr="00367F1D" w14:paraId="3CB708A9" w14:textId="77777777" w:rsidTr="00AF336D">
        <w:trPr>
          <w:trHeight w:val="300"/>
          <w:ins w:id="997" w:author="Nikita Bathla" w:date="2022-06-06T12:01:00Z"/>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E71A40E" w14:textId="77777777" w:rsidR="00703D1A" w:rsidRPr="00367F1D" w:rsidRDefault="00703D1A" w:rsidP="00AF336D">
            <w:pPr>
              <w:jc w:val="both"/>
              <w:rPr>
                <w:ins w:id="998" w:author="Nikita Bathla" w:date="2022-06-06T12:01:00Z"/>
                <w:rFonts w:ascii="Times New Roman" w:eastAsia="Times New Roman" w:hAnsi="Times New Roman" w:cs="Times New Roman"/>
                <w:color w:val="000000"/>
                <w:sz w:val="20"/>
                <w:szCs w:val="20"/>
                <w:lang w:val="en-AU"/>
                <w:rPrChange w:id="999" w:author="Abhinav Bassi" w:date="2024-02-29T14:13:00Z">
                  <w:rPr>
                    <w:ins w:id="1000" w:author="Nikita Bathla" w:date="2022-06-06T12:01:00Z"/>
                    <w:rFonts w:ascii="Times New Roman" w:eastAsia="Times New Roman" w:hAnsi="Times New Roman" w:cs="Times New Roman"/>
                    <w:color w:val="000000"/>
                    <w:sz w:val="24"/>
                    <w:szCs w:val="24"/>
                    <w:lang w:val="en-AU"/>
                  </w:rPr>
                </w:rPrChange>
              </w:rPr>
            </w:pPr>
            <w:ins w:id="1001" w:author="Nikita Bathla" w:date="2022-06-06T12:01:00Z">
              <w:r w:rsidRPr="00367F1D">
                <w:rPr>
                  <w:rFonts w:ascii="Times New Roman" w:eastAsia="Times New Roman" w:hAnsi="Times New Roman" w:cs="Times New Roman"/>
                  <w:color w:val="000000"/>
                  <w:sz w:val="20"/>
                  <w:szCs w:val="20"/>
                  <w:lang w:val="en-AU"/>
                  <w:rPrChange w:id="1002" w:author="Abhinav Bassi" w:date="2024-02-29T14:13:00Z">
                    <w:rPr>
                      <w:rFonts w:ascii="Times New Roman" w:eastAsia="Times New Roman" w:hAnsi="Times New Roman" w:cs="Times New Roman"/>
                      <w:color w:val="000000"/>
                      <w:sz w:val="24"/>
                      <w:szCs w:val="24"/>
                      <w:lang w:val="en-AU"/>
                    </w:rPr>
                  </w:rPrChange>
                </w:rPr>
                <w:t>Name of Witness</w:t>
              </w:r>
            </w:ins>
          </w:p>
        </w:tc>
        <w:tc>
          <w:tcPr>
            <w:tcW w:w="5762" w:type="dxa"/>
            <w:tcBorders>
              <w:top w:val="nil"/>
              <w:left w:val="nil"/>
              <w:bottom w:val="single" w:sz="4" w:space="0" w:color="auto"/>
              <w:right w:val="single" w:sz="4" w:space="0" w:color="auto"/>
            </w:tcBorders>
            <w:shd w:val="clear" w:color="auto" w:fill="auto"/>
            <w:noWrap/>
            <w:vAlign w:val="bottom"/>
            <w:hideMark/>
          </w:tcPr>
          <w:p w14:paraId="38AF6C67" w14:textId="77777777" w:rsidR="00703D1A" w:rsidRPr="00367F1D" w:rsidRDefault="00703D1A" w:rsidP="00AF336D">
            <w:pPr>
              <w:jc w:val="both"/>
              <w:rPr>
                <w:ins w:id="1003" w:author="Nikita Bathla" w:date="2022-06-06T12:01:00Z"/>
                <w:rFonts w:ascii="Times New Roman" w:eastAsia="Times New Roman" w:hAnsi="Times New Roman" w:cs="Times New Roman"/>
                <w:color w:val="000000"/>
                <w:sz w:val="20"/>
                <w:szCs w:val="20"/>
                <w:lang w:val="en-AU"/>
                <w:rPrChange w:id="1004" w:author="Abhinav Bassi" w:date="2024-02-29T14:13:00Z">
                  <w:rPr>
                    <w:ins w:id="1005" w:author="Nikita Bathla" w:date="2022-06-06T12:01:00Z"/>
                    <w:rFonts w:ascii="Times New Roman" w:eastAsia="Times New Roman" w:hAnsi="Times New Roman" w:cs="Times New Roman"/>
                    <w:color w:val="000000"/>
                    <w:sz w:val="24"/>
                    <w:szCs w:val="24"/>
                    <w:lang w:val="en-AU"/>
                  </w:rPr>
                </w:rPrChange>
              </w:rPr>
            </w:pPr>
            <w:ins w:id="1006" w:author="Nikita Bathla" w:date="2022-06-06T12:01:00Z">
              <w:r w:rsidRPr="00367F1D">
                <w:rPr>
                  <w:rFonts w:ascii="Times New Roman" w:eastAsia="Times New Roman" w:hAnsi="Times New Roman" w:cs="Times New Roman"/>
                  <w:color w:val="000000"/>
                  <w:sz w:val="20"/>
                  <w:szCs w:val="20"/>
                  <w:lang w:val="en-AU"/>
                  <w:rPrChange w:id="1007" w:author="Abhinav Bassi" w:date="2024-02-29T14:13:00Z">
                    <w:rPr>
                      <w:rFonts w:ascii="Times New Roman" w:eastAsia="Times New Roman" w:hAnsi="Times New Roman" w:cs="Times New Roman"/>
                      <w:color w:val="000000"/>
                      <w:sz w:val="24"/>
                      <w:szCs w:val="24"/>
                      <w:lang w:val="en-AU"/>
                    </w:rPr>
                  </w:rPrChange>
                </w:rPr>
                <w:t> </w:t>
              </w:r>
            </w:ins>
          </w:p>
        </w:tc>
        <w:tc>
          <w:tcPr>
            <w:tcW w:w="236" w:type="dxa"/>
            <w:vAlign w:val="center"/>
            <w:hideMark/>
          </w:tcPr>
          <w:p w14:paraId="3CDE718D" w14:textId="77777777" w:rsidR="00703D1A" w:rsidRPr="00367F1D" w:rsidRDefault="00703D1A" w:rsidP="00AF336D">
            <w:pPr>
              <w:jc w:val="both"/>
              <w:rPr>
                <w:ins w:id="1008" w:author="Nikita Bathla" w:date="2022-06-06T12:01:00Z"/>
                <w:rFonts w:ascii="Times New Roman" w:eastAsia="Times New Roman" w:hAnsi="Times New Roman" w:cs="Times New Roman"/>
                <w:sz w:val="20"/>
                <w:szCs w:val="20"/>
                <w:lang w:val="en-AU"/>
                <w:rPrChange w:id="1009" w:author="Abhinav Bassi" w:date="2024-02-29T14:13:00Z">
                  <w:rPr>
                    <w:ins w:id="1010" w:author="Nikita Bathla" w:date="2022-06-06T12:01:00Z"/>
                    <w:rFonts w:ascii="Times New Roman" w:eastAsia="Times New Roman" w:hAnsi="Times New Roman" w:cs="Times New Roman"/>
                    <w:sz w:val="24"/>
                    <w:szCs w:val="24"/>
                    <w:lang w:val="en-AU"/>
                  </w:rPr>
                </w:rPrChange>
              </w:rPr>
            </w:pPr>
          </w:p>
        </w:tc>
      </w:tr>
      <w:tr w:rsidR="00703D1A" w:rsidRPr="00367F1D" w14:paraId="15070EB7" w14:textId="77777777" w:rsidTr="00AF336D">
        <w:trPr>
          <w:trHeight w:val="300"/>
          <w:ins w:id="1011" w:author="Nikita Bathla" w:date="2022-06-06T12:01:00Z"/>
        </w:trPr>
        <w:tc>
          <w:tcPr>
            <w:tcW w:w="2880" w:type="dxa"/>
            <w:vMerge w:val="restart"/>
            <w:tcBorders>
              <w:top w:val="nil"/>
              <w:left w:val="single" w:sz="4" w:space="0" w:color="auto"/>
              <w:bottom w:val="single" w:sz="4" w:space="0" w:color="auto"/>
              <w:right w:val="single" w:sz="4" w:space="0" w:color="auto"/>
            </w:tcBorders>
            <w:shd w:val="clear" w:color="auto" w:fill="auto"/>
            <w:noWrap/>
            <w:hideMark/>
          </w:tcPr>
          <w:p w14:paraId="54D41E73" w14:textId="77777777" w:rsidR="00703D1A" w:rsidRPr="00367F1D" w:rsidRDefault="00703D1A" w:rsidP="00AF336D">
            <w:pPr>
              <w:jc w:val="both"/>
              <w:rPr>
                <w:ins w:id="1012" w:author="Nikita Bathla" w:date="2022-06-06T12:01:00Z"/>
                <w:rFonts w:ascii="Times New Roman" w:eastAsia="Times New Roman" w:hAnsi="Times New Roman" w:cs="Times New Roman"/>
                <w:color w:val="000000"/>
                <w:sz w:val="20"/>
                <w:szCs w:val="20"/>
                <w:lang w:val="en-AU"/>
                <w:rPrChange w:id="1013" w:author="Abhinav Bassi" w:date="2024-02-29T14:13:00Z">
                  <w:rPr>
                    <w:ins w:id="1014" w:author="Nikita Bathla" w:date="2022-06-06T12:01:00Z"/>
                    <w:rFonts w:ascii="Times New Roman" w:eastAsia="Times New Roman" w:hAnsi="Times New Roman" w:cs="Times New Roman"/>
                    <w:color w:val="000000"/>
                    <w:sz w:val="24"/>
                    <w:szCs w:val="24"/>
                    <w:lang w:val="en-AU"/>
                  </w:rPr>
                </w:rPrChange>
              </w:rPr>
            </w:pPr>
            <w:ins w:id="1015" w:author="Nikita Bathla" w:date="2022-06-06T12:01:00Z">
              <w:r w:rsidRPr="00367F1D">
                <w:rPr>
                  <w:rFonts w:ascii="Times New Roman" w:eastAsia="Times New Roman" w:hAnsi="Times New Roman" w:cs="Times New Roman"/>
                  <w:color w:val="000000"/>
                  <w:sz w:val="20"/>
                  <w:szCs w:val="20"/>
                  <w:lang w:val="en-AU"/>
                  <w:rPrChange w:id="1016" w:author="Abhinav Bassi" w:date="2024-02-29T14:13:00Z">
                    <w:rPr>
                      <w:rFonts w:ascii="Times New Roman" w:eastAsia="Times New Roman" w:hAnsi="Times New Roman" w:cs="Times New Roman"/>
                      <w:color w:val="000000"/>
                      <w:sz w:val="24"/>
                      <w:szCs w:val="24"/>
                      <w:lang w:val="en-AU"/>
                    </w:rPr>
                  </w:rPrChange>
                </w:rPr>
                <w:t>Signature of Witness</w:t>
              </w:r>
            </w:ins>
          </w:p>
        </w:tc>
        <w:tc>
          <w:tcPr>
            <w:tcW w:w="576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8A1008F" w14:textId="77777777" w:rsidR="00703D1A" w:rsidRPr="00367F1D" w:rsidRDefault="00703D1A" w:rsidP="00AF336D">
            <w:pPr>
              <w:jc w:val="both"/>
              <w:rPr>
                <w:ins w:id="1017" w:author="Nikita Bathla" w:date="2022-06-06T12:01:00Z"/>
                <w:rFonts w:ascii="Times New Roman" w:eastAsia="Times New Roman" w:hAnsi="Times New Roman" w:cs="Times New Roman"/>
                <w:color w:val="000000"/>
                <w:sz w:val="20"/>
                <w:szCs w:val="20"/>
                <w:lang w:val="en-AU"/>
                <w:rPrChange w:id="1018" w:author="Abhinav Bassi" w:date="2024-02-29T14:13:00Z">
                  <w:rPr>
                    <w:ins w:id="1019" w:author="Nikita Bathla" w:date="2022-06-06T12:01:00Z"/>
                    <w:rFonts w:ascii="Times New Roman" w:eastAsia="Times New Roman" w:hAnsi="Times New Roman" w:cs="Times New Roman"/>
                    <w:color w:val="000000"/>
                    <w:sz w:val="24"/>
                    <w:szCs w:val="24"/>
                    <w:lang w:val="en-AU"/>
                  </w:rPr>
                </w:rPrChange>
              </w:rPr>
            </w:pPr>
            <w:ins w:id="1020" w:author="Nikita Bathla" w:date="2022-06-06T12:01:00Z">
              <w:r w:rsidRPr="00367F1D">
                <w:rPr>
                  <w:rFonts w:ascii="Times New Roman" w:eastAsia="Times New Roman" w:hAnsi="Times New Roman" w:cs="Times New Roman"/>
                  <w:color w:val="000000"/>
                  <w:sz w:val="20"/>
                  <w:szCs w:val="20"/>
                  <w:lang w:val="en-AU"/>
                  <w:rPrChange w:id="1021" w:author="Abhinav Bassi" w:date="2024-02-29T14:13:00Z">
                    <w:rPr>
                      <w:rFonts w:ascii="Times New Roman" w:eastAsia="Times New Roman" w:hAnsi="Times New Roman" w:cs="Times New Roman"/>
                      <w:color w:val="000000"/>
                      <w:sz w:val="24"/>
                      <w:szCs w:val="24"/>
                      <w:lang w:val="en-AU"/>
                    </w:rPr>
                  </w:rPrChange>
                </w:rPr>
                <w:t> </w:t>
              </w:r>
            </w:ins>
          </w:p>
        </w:tc>
        <w:tc>
          <w:tcPr>
            <w:tcW w:w="236" w:type="dxa"/>
            <w:vAlign w:val="center"/>
            <w:hideMark/>
          </w:tcPr>
          <w:p w14:paraId="039F658A" w14:textId="77777777" w:rsidR="00703D1A" w:rsidRPr="00367F1D" w:rsidRDefault="00703D1A" w:rsidP="00AF336D">
            <w:pPr>
              <w:jc w:val="both"/>
              <w:rPr>
                <w:ins w:id="1022" w:author="Nikita Bathla" w:date="2022-06-06T12:01:00Z"/>
                <w:rFonts w:ascii="Times New Roman" w:eastAsia="Times New Roman" w:hAnsi="Times New Roman" w:cs="Times New Roman"/>
                <w:sz w:val="20"/>
                <w:szCs w:val="20"/>
                <w:lang w:val="en-AU"/>
                <w:rPrChange w:id="1023" w:author="Abhinav Bassi" w:date="2024-02-29T14:13:00Z">
                  <w:rPr>
                    <w:ins w:id="1024" w:author="Nikita Bathla" w:date="2022-06-06T12:01:00Z"/>
                    <w:rFonts w:ascii="Times New Roman" w:eastAsia="Times New Roman" w:hAnsi="Times New Roman" w:cs="Times New Roman"/>
                    <w:sz w:val="24"/>
                    <w:szCs w:val="24"/>
                    <w:lang w:val="en-AU"/>
                  </w:rPr>
                </w:rPrChange>
              </w:rPr>
            </w:pPr>
          </w:p>
        </w:tc>
      </w:tr>
      <w:tr w:rsidR="00703D1A" w:rsidRPr="00367F1D" w14:paraId="0C6B84DF" w14:textId="77777777" w:rsidTr="00AF336D">
        <w:trPr>
          <w:trHeight w:val="300"/>
          <w:ins w:id="1025" w:author="Nikita Bathla" w:date="2022-06-06T12:01:00Z"/>
        </w:trPr>
        <w:tc>
          <w:tcPr>
            <w:tcW w:w="2880" w:type="dxa"/>
            <w:vMerge/>
            <w:tcBorders>
              <w:top w:val="nil"/>
              <w:left w:val="single" w:sz="4" w:space="0" w:color="auto"/>
              <w:bottom w:val="single" w:sz="4" w:space="0" w:color="auto"/>
              <w:right w:val="single" w:sz="4" w:space="0" w:color="auto"/>
            </w:tcBorders>
            <w:vAlign w:val="center"/>
            <w:hideMark/>
          </w:tcPr>
          <w:p w14:paraId="4ACC4311" w14:textId="77777777" w:rsidR="00703D1A" w:rsidRPr="00367F1D" w:rsidRDefault="00703D1A" w:rsidP="00AF336D">
            <w:pPr>
              <w:jc w:val="both"/>
              <w:rPr>
                <w:ins w:id="1026" w:author="Nikita Bathla" w:date="2022-06-06T12:01:00Z"/>
                <w:rFonts w:ascii="Times New Roman" w:eastAsia="Times New Roman" w:hAnsi="Times New Roman" w:cs="Times New Roman"/>
                <w:color w:val="000000"/>
                <w:sz w:val="20"/>
                <w:szCs w:val="20"/>
                <w:lang w:val="en-AU"/>
                <w:rPrChange w:id="1027" w:author="Abhinav Bassi" w:date="2024-02-29T14:13:00Z">
                  <w:rPr>
                    <w:ins w:id="1028" w:author="Nikita Bathla" w:date="2022-06-06T12:01:00Z"/>
                    <w:rFonts w:ascii="Times New Roman" w:eastAsia="Times New Roman" w:hAnsi="Times New Roman" w:cs="Times New Roman"/>
                    <w:color w:val="000000"/>
                    <w:sz w:val="24"/>
                    <w:szCs w:val="24"/>
                    <w:lang w:val="en-AU"/>
                  </w:rPr>
                </w:rPrChange>
              </w:rPr>
            </w:pPr>
          </w:p>
        </w:tc>
        <w:tc>
          <w:tcPr>
            <w:tcW w:w="5762" w:type="dxa"/>
            <w:vMerge/>
            <w:tcBorders>
              <w:top w:val="nil"/>
              <w:left w:val="single" w:sz="4" w:space="0" w:color="auto"/>
              <w:bottom w:val="single" w:sz="4" w:space="0" w:color="auto"/>
              <w:right w:val="single" w:sz="4" w:space="0" w:color="auto"/>
            </w:tcBorders>
            <w:vAlign w:val="center"/>
            <w:hideMark/>
          </w:tcPr>
          <w:p w14:paraId="1935D30C" w14:textId="77777777" w:rsidR="00703D1A" w:rsidRPr="00367F1D" w:rsidRDefault="00703D1A" w:rsidP="00AF336D">
            <w:pPr>
              <w:jc w:val="both"/>
              <w:rPr>
                <w:ins w:id="1029" w:author="Nikita Bathla" w:date="2022-06-06T12:01:00Z"/>
                <w:rFonts w:ascii="Times New Roman" w:eastAsia="Times New Roman" w:hAnsi="Times New Roman" w:cs="Times New Roman"/>
                <w:color w:val="000000"/>
                <w:sz w:val="20"/>
                <w:szCs w:val="20"/>
                <w:lang w:val="en-AU"/>
                <w:rPrChange w:id="1030" w:author="Abhinav Bassi" w:date="2024-02-29T14:13:00Z">
                  <w:rPr>
                    <w:ins w:id="1031" w:author="Nikita Bathla" w:date="2022-06-06T12:01:00Z"/>
                    <w:rFonts w:ascii="Times New Roman" w:eastAsia="Times New Roman" w:hAnsi="Times New Roman" w:cs="Times New Roman"/>
                    <w:color w:val="000000"/>
                    <w:sz w:val="24"/>
                    <w:szCs w:val="24"/>
                    <w:lang w:val="en-AU"/>
                  </w:rPr>
                </w:rPrChange>
              </w:rPr>
            </w:pPr>
          </w:p>
        </w:tc>
        <w:tc>
          <w:tcPr>
            <w:tcW w:w="236" w:type="dxa"/>
            <w:tcBorders>
              <w:top w:val="nil"/>
              <w:left w:val="nil"/>
              <w:bottom w:val="nil"/>
              <w:right w:val="nil"/>
            </w:tcBorders>
            <w:shd w:val="clear" w:color="auto" w:fill="auto"/>
            <w:noWrap/>
            <w:vAlign w:val="bottom"/>
            <w:hideMark/>
          </w:tcPr>
          <w:p w14:paraId="40EE2E1A" w14:textId="77777777" w:rsidR="00703D1A" w:rsidRPr="00367F1D" w:rsidRDefault="00703D1A" w:rsidP="00AF336D">
            <w:pPr>
              <w:jc w:val="both"/>
              <w:rPr>
                <w:ins w:id="1032" w:author="Nikita Bathla" w:date="2022-06-06T12:01:00Z"/>
                <w:rFonts w:ascii="Times New Roman" w:eastAsia="Times New Roman" w:hAnsi="Times New Roman" w:cs="Times New Roman"/>
                <w:color w:val="000000"/>
                <w:sz w:val="20"/>
                <w:szCs w:val="20"/>
                <w:lang w:val="en-AU"/>
                <w:rPrChange w:id="1033" w:author="Abhinav Bassi" w:date="2024-02-29T14:13:00Z">
                  <w:rPr>
                    <w:ins w:id="1034" w:author="Nikita Bathla" w:date="2022-06-06T12:01:00Z"/>
                    <w:rFonts w:ascii="Times New Roman" w:eastAsia="Times New Roman" w:hAnsi="Times New Roman" w:cs="Times New Roman"/>
                    <w:color w:val="000000"/>
                    <w:sz w:val="24"/>
                    <w:szCs w:val="24"/>
                    <w:lang w:val="en-AU"/>
                  </w:rPr>
                </w:rPrChange>
              </w:rPr>
            </w:pPr>
          </w:p>
        </w:tc>
      </w:tr>
      <w:tr w:rsidR="00703D1A" w:rsidRPr="00367F1D" w14:paraId="088E6B0D" w14:textId="77777777" w:rsidTr="00AF336D">
        <w:trPr>
          <w:trHeight w:val="300"/>
          <w:ins w:id="1035" w:author="Nikita Bathla" w:date="2022-06-06T12:01:00Z"/>
        </w:trPr>
        <w:tc>
          <w:tcPr>
            <w:tcW w:w="2880" w:type="dxa"/>
            <w:vMerge/>
            <w:tcBorders>
              <w:top w:val="nil"/>
              <w:left w:val="single" w:sz="4" w:space="0" w:color="auto"/>
              <w:bottom w:val="single" w:sz="4" w:space="0" w:color="auto"/>
              <w:right w:val="single" w:sz="4" w:space="0" w:color="auto"/>
            </w:tcBorders>
            <w:vAlign w:val="center"/>
            <w:hideMark/>
          </w:tcPr>
          <w:p w14:paraId="13D5284B" w14:textId="77777777" w:rsidR="00703D1A" w:rsidRPr="00367F1D" w:rsidRDefault="00703D1A" w:rsidP="00AF336D">
            <w:pPr>
              <w:jc w:val="both"/>
              <w:rPr>
                <w:ins w:id="1036" w:author="Nikita Bathla" w:date="2022-06-06T12:01:00Z"/>
                <w:rFonts w:ascii="Times New Roman" w:eastAsia="Times New Roman" w:hAnsi="Times New Roman" w:cs="Times New Roman"/>
                <w:color w:val="000000"/>
                <w:sz w:val="20"/>
                <w:szCs w:val="20"/>
                <w:lang w:val="en-AU"/>
                <w:rPrChange w:id="1037" w:author="Abhinav Bassi" w:date="2024-02-29T14:13:00Z">
                  <w:rPr>
                    <w:ins w:id="1038" w:author="Nikita Bathla" w:date="2022-06-06T12:01:00Z"/>
                    <w:rFonts w:ascii="Times New Roman" w:eastAsia="Times New Roman" w:hAnsi="Times New Roman" w:cs="Times New Roman"/>
                    <w:color w:val="000000"/>
                    <w:sz w:val="24"/>
                    <w:szCs w:val="24"/>
                    <w:lang w:val="en-AU"/>
                  </w:rPr>
                </w:rPrChange>
              </w:rPr>
            </w:pPr>
          </w:p>
        </w:tc>
        <w:tc>
          <w:tcPr>
            <w:tcW w:w="5762" w:type="dxa"/>
            <w:vMerge/>
            <w:tcBorders>
              <w:top w:val="nil"/>
              <w:left w:val="single" w:sz="4" w:space="0" w:color="auto"/>
              <w:bottom w:val="single" w:sz="4" w:space="0" w:color="auto"/>
              <w:right w:val="single" w:sz="4" w:space="0" w:color="auto"/>
            </w:tcBorders>
            <w:vAlign w:val="center"/>
            <w:hideMark/>
          </w:tcPr>
          <w:p w14:paraId="73779172" w14:textId="77777777" w:rsidR="00703D1A" w:rsidRPr="00367F1D" w:rsidRDefault="00703D1A" w:rsidP="00AF336D">
            <w:pPr>
              <w:jc w:val="both"/>
              <w:rPr>
                <w:ins w:id="1039" w:author="Nikita Bathla" w:date="2022-06-06T12:01:00Z"/>
                <w:rFonts w:ascii="Times New Roman" w:eastAsia="Times New Roman" w:hAnsi="Times New Roman" w:cs="Times New Roman"/>
                <w:color w:val="000000"/>
                <w:sz w:val="20"/>
                <w:szCs w:val="20"/>
                <w:lang w:val="en-AU"/>
                <w:rPrChange w:id="1040" w:author="Abhinav Bassi" w:date="2024-02-29T14:13:00Z">
                  <w:rPr>
                    <w:ins w:id="1041" w:author="Nikita Bathla" w:date="2022-06-06T12:01:00Z"/>
                    <w:rFonts w:ascii="Times New Roman" w:eastAsia="Times New Roman" w:hAnsi="Times New Roman" w:cs="Times New Roman"/>
                    <w:color w:val="000000"/>
                    <w:sz w:val="24"/>
                    <w:szCs w:val="24"/>
                    <w:lang w:val="en-AU"/>
                  </w:rPr>
                </w:rPrChange>
              </w:rPr>
            </w:pPr>
          </w:p>
        </w:tc>
        <w:tc>
          <w:tcPr>
            <w:tcW w:w="236" w:type="dxa"/>
            <w:tcBorders>
              <w:top w:val="nil"/>
              <w:left w:val="nil"/>
              <w:bottom w:val="nil"/>
              <w:right w:val="nil"/>
            </w:tcBorders>
            <w:shd w:val="clear" w:color="auto" w:fill="auto"/>
            <w:noWrap/>
            <w:vAlign w:val="bottom"/>
            <w:hideMark/>
          </w:tcPr>
          <w:p w14:paraId="4D13B833" w14:textId="77777777" w:rsidR="00703D1A" w:rsidRPr="00367F1D" w:rsidRDefault="00703D1A" w:rsidP="00AF336D">
            <w:pPr>
              <w:jc w:val="both"/>
              <w:rPr>
                <w:ins w:id="1042" w:author="Nikita Bathla" w:date="2022-06-06T12:01:00Z"/>
                <w:rFonts w:ascii="Times New Roman" w:eastAsia="Times New Roman" w:hAnsi="Times New Roman" w:cs="Times New Roman"/>
                <w:sz w:val="20"/>
                <w:szCs w:val="20"/>
                <w:lang w:val="en-AU"/>
                <w:rPrChange w:id="1043" w:author="Abhinav Bassi" w:date="2024-02-29T14:13:00Z">
                  <w:rPr>
                    <w:ins w:id="1044" w:author="Nikita Bathla" w:date="2022-06-06T12:01:00Z"/>
                    <w:rFonts w:ascii="Times New Roman" w:eastAsia="Times New Roman" w:hAnsi="Times New Roman" w:cs="Times New Roman"/>
                    <w:sz w:val="24"/>
                    <w:szCs w:val="24"/>
                    <w:lang w:val="en-AU"/>
                  </w:rPr>
                </w:rPrChange>
              </w:rPr>
            </w:pPr>
          </w:p>
        </w:tc>
      </w:tr>
    </w:tbl>
    <w:p w14:paraId="5AAD8220" w14:textId="77777777" w:rsidR="00703D1A" w:rsidRPr="00367F1D" w:rsidRDefault="00703D1A" w:rsidP="00703D1A">
      <w:pPr>
        <w:ind w:left="-567"/>
        <w:jc w:val="both"/>
        <w:rPr>
          <w:ins w:id="1045" w:author="Nikita Bathla" w:date="2022-06-06T12:01:00Z"/>
          <w:rFonts w:ascii="Times New Roman" w:eastAsia="Calibri" w:hAnsi="Times New Roman" w:cs="Times New Roman"/>
          <w:b/>
          <w:sz w:val="20"/>
          <w:szCs w:val="20"/>
          <w:rPrChange w:id="1046" w:author="Abhinav Bassi" w:date="2024-02-29T14:13:00Z">
            <w:rPr>
              <w:ins w:id="1047" w:author="Nikita Bathla" w:date="2022-06-06T12:01:00Z"/>
              <w:rFonts w:ascii="Times New Roman" w:eastAsia="Calibri" w:hAnsi="Times New Roman" w:cs="Times New Roman"/>
              <w:b/>
              <w:sz w:val="24"/>
              <w:szCs w:val="24"/>
            </w:rPr>
          </w:rPrChange>
        </w:rPr>
      </w:pPr>
    </w:p>
    <w:p w14:paraId="4D65EC80" w14:textId="77777777" w:rsidR="00703D1A" w:rsidRPr="00367F1D" w:rsidRDefault="00703D1A" w:rsidP="00703D1A">
      <w:pPr>
        <w:ind w:left="-567"/>
        <w:jc w:val="both"/>
        <w:rPr>
          <w:ins w:id="1048" w:author="Nikita Bathla" w:date="2022-06-06T12:01:00Z"/>
          <w:rFonts w:ascii="Times New Roman" w:eastAsia="Calibri" w:hAnsi="Times New Roman" w:cs="Times New Roman"/>
          <w:b/>
          <w:sz w:val="20"/>
          <w:szCs w:val="20"/>
          <w:rPrChange w:id="1049" w:author="Abhinav Bassi" w:date="2024-02-29T14:13:00Z">
            <w:rPr>
              <w:ins w:id="1050" w:author="Nikita Bathla" w:date="2022-06-06T12:01:00Z"/>
              <w:rFonts w:ascii="Times New Roman" w:eastAsia="Calibri" w:hAnsi="Times New Roman" w:cs="Times New Roman"/>
              <w:b/>
              <w:sz w:val="24"/>
              <w:szCs w:val="24"/>
            </w:rPr>
          </w:rPrChange>
        </w:rPr>
      </w:pPr>
    </w:p>
    <w:p w14:paraId="5A2ED366" w14:textId="77777777" w:rsidR="00703D1A" w:rsidRPr="00367F1D" w:rsidRDefault="00703D1A" w:rsidP="00703D1A">
      <w:pPr>
        <w:ind w:left="-567"/>
        <w:jc w:val="center"/>
        <w:rPr>
          <w:ins w:id="1051" w:author="Nikita Bathla" w:date="2022-06-06T12:01:00Z"/>
          <w:rFonts w:ascii="Times New Roman" w:eastAsia="Calibri" w:hAnsi="Times New Roman" w:cs="Times New Roman"/>
          <w:b/>
          <w:sz w:val="20"/>
          <w:szCs w:val="20"/>
          <w:rPrChange w:id="1052" w:author="Abhinav Bassi" w:date="2024-02-29T14:13:00Z">
            <w:rPr>
              <w:ins w:id="1053" w:author="Nikita Bathla" w:date="2022-06-06T12:01:00Z"/>
              <w:rFonts w:ascii="Times New Roman" w:eastAsia="Calibri" w:hAnsi="Times New Roman" w:cs="Times New Roman"/>
              <w:b/>
              <w:sz w:val="24"/>
              <w:szCs w:val="24"/>
            </w:rPr>
          </w:rPrChange>
        </w:rPr>
      </w:pPr>
      <w:ins w:id="1054" w:author="Nikita Bathla" w:date="2022-06-06T12:01:00Z">
        <w:r w:rsidRPr="00367F1D">
          <w:rPr>
            <w:rFonts w:ascii="Times New Roman" w:eastAsia="Calibri" w:hAnsi="Times New Roman" w:cs="Times New Roman"/>
            <w:b/>
            <w:sz w:val="20"/>
            <w:szCs w:val="20"/>
            <w:rPrChange w:id="1055" w:author="Abhinav Bassi" w:date="2024-02-29T14:13:00Z">
              <w:rPr>
                <w:rFonts w:ascii="Times New Roman" w:eastAsia="Calibri" w:hAnsi="Times New Roman" w:cs="Times New Roman"/>
                <w:b/>
                <w:sz w:val="24"/>
                <w:szCs w:val="24"/>
              </w:rPr>
            </w:rPrChange>
          </w:rPr>
          <w:t>A copy of this Patient Information Sheet and duly filled Informed Consent Form shall be handed over to the participant or his/her attendant</w:t>
        </w:r>
      </w:ins>
    </w:p>
    <w:p w14:paraId="5170D548" w14:textId="19EC6060" w:rsidR="005411F3" w:rsidRDefault="005411F3">
      <w:pPr>
        <w:rPr>
          <w:ins w:id="1056" w:author="Abhinav Bassi" w:date="2024-03-04T17:15:00Z"/>
          <w:rFonts w:ascii="Times New Roman" w:eastAsia="Calibri" w:hAnsi="Times New Roman" w:cs="Times New Roman"/>
          <w:b/>
          <w:sz w:val="20"/>
          <w:szCs w:val="20"/>
        </w:rPr>
      </w:pPr>
      <w:ins w:id="1057" w:author="Abhinav Bassi" w:date="2024-03-04T17:15:00Z">
        <w:r>
          <w:rPr>
            <w:rFonts w:ascii="Times New Roman" w:eastAsia="Calibri" w:hAnsi="Times New Roman" w:cs="Times New Roman"/>
            <w:b/>
            <w:sz w:val="20"/>
            <w:szCs w:val="20"/>
          </w:rPr>
          <w:br w:type="page"/>
        </w:r>
      </w:ins>
    </w:p>
    <w:p w14:paraId="1C3A082D" w14:textId="40B486E7" w:rsidR="00703D1A" w:rsidRPr="00367F1D" w:rsidDel="005411F3" w:rsidRDefault="00703D1A" w:rsidP="00703D1A">
      <w:pPr>
        <w:ind w:left="-567"/>
        <w:jc w:val="both"/>
        <w:rPr>
          <w:ins w:id="1058" w:author="Nikita Bathla" w:date="2022-06-06T12:01:00Z"/>
          <w:del w:id="1059" w:author="Abhinav Bassi" w:date="2024-03-04T17:15:00Z"/>
          <w:rFonts w:ascii="Times New Roman" w:eastAsia="Calibri" w:hAnsi="Times New Roman" w:cs="Times New Roman"/>
          <w:b/>
          <w:sz w:val="20"/>
          <w:szCs w:val="20"/>
          <w:rPrChange w:id="1060" w:author="Abhinav Bassi" w:date="2024-02-29T14:13:00Z">
            <w:rPr>
              <w:ins w:id="1061" w:author="Nikita Bathla" w:date="2022-06-06T12:01:00Z"/>
              <w:del w:id="1062" w:author="Abhinav Bassi" w:date="2024-03-04T17:15:00Z"/>
              <w:rFonts w:ascii="Times New Roman" w:eastAsia="Calibri" w:hAnsi="Times New Roman" w:cs="Times New Roman"/>
              <w:b/>
              <w:sz w:val="24"/>
              <w:szCs w:val="24"/>
            </w:rPr>
          </w:rPrChange>
        </w:rPr>
      </w:pPr>
    </w:p>
    <w:p w14:paraId="1659EE46" w14:textId="131F94BB" w:rsidR="006C2FB7" w:rsidRPr="00367F1D" w:rsidRDefault="006C2FB7" w:rsidP="006C2FB7">
      <w:pPr>
        <w:spacing w:after="0"/>
        <w:rPr>
          <w:rFonts w:ascii="Times New Roman" w:hAnsi="Times New Roman" w:cs="Times New Roman"/>
          <w:sz w:val="20"/>
          <w:szCs w:val="20"/>
          <w:lang w:val="en-GB"/>
          <w:rPrChange w:id="1063" w:author="Abhinav Bassi" w:date="2024-02-29T14:13:00Z">
            <w:rPr>
              <w:rFonts w:ascii="Times New Roman" w:hAnsi="Times New Roman" w:cs="Times New Roman"/>
              <w:lang w:val="en-GB"/>
            </w:rPr>
          </w:rPrChange>
        </w:rPr>
      </w:pPr>
    </w:p>
    <w:p w14:paraId="1316A3D6" w14:textId="52DCA094" w:rsidR="006C2FB7" w:rsidRPr="00367F1D" w:rsidDel="00E57841" w:rsidRDefault="006C2FB7">
      <w:pPr>
        <w:spacing w:after="0"/>
        <w:rPr>
          <w:del w:id="1064" w:author="Abhinav Bassi" w:date="2024-02-29T14:16:00Z"/>
          <w:rFonts w:ascii="Times New Roman" w:hAnsi="Times New Roman" w:cs="Times New Roman"/>
          <w:sz w:val="20"/>
          <w:szCs w:val="20"/>
          <w:lang w:val="en-GB"/>
          <w:rPrChange w:id="1065" w:author="Abhinav Bassi" w:date="2024-02-29T14:13:00Z">
            <w:rPr>
              <w:del w:id="1066" w:author="Abhinav Bassi" w:date="2024-02-29T14:16:00Z"/>
              <w:rFonts w:ascii="Times New Roman" w:hAnsi="Times New Roman" w:cs="Times New Roman"/>
              <w:lang w:val="en-GB"/>
            </w:rPr>
          </w:rPrChange>
        </w:rPr>
      </w:pPr>
      <w:r w:rsidRPr="00367F1D">
        <w:rPr>
          <w:rFonts w:ascii="Times New Roman" w:hAnsi="Times New Roman" w:cs="Times New Roman"/>
          <w:sz w:val="20"/>
          <w:szCs w:val="20"/>
          <w:lang w:val="en-GB"/>
          <w:rPrChange w:id="1067" w:author="Abhinav Bassi" w:date="2024-02-29T14:13:00Z">
            <w:rPr>
              <w:rFonts w:ascii="Times New Roman" w:hAnsi="Times New Roman" w:cs="Times New Roman"/>
              <w:lang w:val="en-GB"/>
            </w:rPr>
          </w:rPrChange>
        </w:rPr>
        <w:t xml:space="preserve"> </w:t>
      </w:r>
    </w:p>
    <w:p w14:paraId="669814C1" w14:textId="7BB431CE" w:rsidR="006C2FB7" w:rsidRPr="00367F1D" w:rsidDel="00E57841" w:rsidRDefault="006C2FB7">
      <w:pPr>
        <w:spacing w:after="0"/>
        <w:rPr>
          <w:del w:id="1068" w:author="Abhinav Bassi" w:date="2024-02-29T14:16:00Z"/>
          <w:rFonts w:ascii="Times New Roman" w:hAnsi="Times New Roman" w:cs="Times New Roman"/>
          <w:sz w:val="20"/>
          <w:szCs w:val="20"/>
          <w:lang w:val="en-GB"/>
          <w:rPrChange w:id="1069" w:author="Abhinav Bassi" w:date="2024-02-29T14:13:00Z">
            <w:rPr>
              <w:del w:id="1070" w:author="Abhinav Bassi" w:date="2024-02-29T14:16:00Z"/>
              <w:rFonts w:ascii="Times New Roman" w:hAnsi="Times New Roman" w:cs="Times New Roman"/>
              <w:lang w:val="en-GB"/>
            </w:rPr>
          </w:rPrChange>
        </w:rPr>
      </w:pPr>
      <w:del w:id="1071" w:author="Abhinav Bassi" w:date="2024-02-29T14:16:00Z">
        <w:r w:rsidRPr="00367F1D" w:rsidDel="00E57841">
          <w:rPr>
            <w:rFonts w:ascii="Times New Roman" w:hAnsi="Times New Roman" w:cs="Times New Roman"/>
            <w:sz w:val="20"/>
            <w:szCs w:val="20"/>
            <w:lang w:val="en-GB"/>
            <w:rPrChange w:id="1072" w:author="Abhinav Bassi" w:date="2024-02-29T14:13:00Z">
              <w:rPr>
                <w:rFonts w:ascii="Times New Roman" w:hAnsi="Times New Roman" w:cs="Times New Roman"/>
                <w:lang w:val="en-GB"/>
              </w:rPr>
            </w:rPrChange>
          </w:rPr>
          <w:delText xml:space="preserve"> </w:delText>
        </w:r>
      </w:del>
    </w:p>
    <w:p w14:paraId="736127A9" w14:textId="32FF618E" w:rsidR="006C2FB7" w:rsidRPr="00367F1D" w:rsidDel="00E57841" w:rsidRDefault="006C2FB7">
      <w:pPr>
        <w:spacing w:after="0"/>
        <w:rPr>
          <w:del w:id="1073" w:author="Abhinav Bassi" w:date="2024-02-29T14:16:00Z"/>
          <w:rFonts w:ascii="Times New Roman" w:hAnsi="Times New Roman" w:cs="Times New Roman"/>
          <w:sz w:val="20"/>
          <w:szCs w:val="20"/>
          <w:lang w:val="en-GB"/>
          <w:rPrChange w:id="1074" w:author="Abhinav Bassi" w:date="2024-02-29T14:13:00Z">
            <w:rPr>
              <w:del w:id="1075" w:author="Abhinav Bassi" w:date="2024-02-29T14:16:00Z"/>
              <w:rFonts w:ascii="Times New Roman" w:hAnsi="Times New Roman" w:cs="Times New Roman"/>
              <w:lang w:val="en-GB"/>
            </w:rPr>
          </w:rPrChange>
        </w:rPr>
      </w:pPr>
      <w:del w:id="1076" w:author="Abhinav Bassi" w:date="2024-02-29T14:16:00Z">
        <w:r w:rsidRPr="00367F1D" w:rsidDel="00E57841">
          <w:rPr>
            <w:rFonts w:ascii="Times New Roman" w:hAnsi="Times New Roman" w:cs="Times New Roman"/>
            <w:sz w:val="20"/>
            <w:szCs w:val="20"/>
            <w:lang w:val="en-GB"/>
            <w:rPrChange w:id="1077" w:author="Abhinav Bassi" w:date="2024-02-29T14:13:00Z">
              <w:rPr>
                <w:rFonts w:ascii="Times New Roman" w:hAnsi="Times New Roman" w:cs="Times New Roman"/>
                <w:lang w:val="en-GB"/>
              </w:rPr>
            </w:rPrChange>
          </w:rPr>
          <w:delText xml:space="preserve">NRIC No.: </w:delText>
        </w:r>
      </w:del>
    </w:p>
    <w:p w14:paraId="713B63FF" w14:textId="7B1EF20D" w:rsidR="006C2FB7" w:rsidRPr="00367F1D" w:rsidDel="00E57841" w:rsidRDefault="006C2FB7">
      <w:pPr>
        <w:spacing w:after="0"/>
        <w:rPr>
          <w:del w:id="1078" w:author="Abhinav Bassi" w:date="2024-02-29T14:16:00Z"/>
          <w:rFonts w:ascii="Times New Roman" w:hAnsi="Times New Roman" w:cs="Times New Roman"/>
          <w:sz w:val="20"/>
          <w:szCs w:val="20"/>
          <w:lang w:val="en-GB"/>
          <w:rPrChange w:id="1079" w:author="Abhinav Bassi" w:date="2024-02-29T14:13:00Z">
            <w:rPr>
              <w:del w:id="1080" w:author="Abhinav Bassi" w:date="2024-02-29T14:16:00Z"/>
              <w:rFonts w:ascii="Times New Roman" w:hAnsi="Times New Roman" w:cs="Times New Roman"/>
              <w:lang w:val="en-GB"/>
            </w:rPr>
          </w:rPrChange>
        </w:rPr>
      </w:pPr>
      <w:del w:id="1081" w:author="Abhinav Bassi" w:date="2024-02-29T14:16:00Z">
        <w:r w:rsidRPr="00367F1D" w:rsidDel="00E57841">
          <w:rPr>
            <w:rFonts w:ascii="Times New Roman" w:hAnsi="Times New Roman" w:cs="Times New Roman"/>
            <w:sz w:val="20"/>
            <w:szCs w:val="20"/>
            <w:lang w:val="en-GB"/>
            <w:rPrChange w:id="1082" w:author="Abhinav Bassi" w:date="2024-02-29T14:13:00Z">
              <w:rPr>
                <w:rFonts w:ascii="Times New Roman" w:hAnsi="Times New Roman" w:cs="Times New Roman"/>
                <w:lang w:val="en-GB"/>
              </w:rPr>
            </w:rPrChange>
          </w:rPr>
          <w:delText>Address:</w:delText>
        </w:r>
      </w:del>
    </w:p>
    <w:p w14:paraId="0E78132B" w14:textId="3949A43A" w:rsidR="006C2FB7" w:rsidRPr="00367F1D" w:rsidDel="00E57841" w:rsidRDefault="006C2FB7">
      <w:pPr>
        <w:spacing w:after="0"/>
        <w:rPr>
          <w:del w:id="1083" w:author="Abhinav Bassi" w:date="2024-02-29T14:16:00Z"/>
          <w:rFonts w:ascii="Times New Roman" w:hAnsi="Times New Roman" w:cs="Times New Roman"/>
          <w:sz w:val="20"/>
          <w:szCs w:val="20"/>
          <w:lang w:val="en-GB"/>
          <w:rPrChange w:id="1084" w:author="Abhinav Bassi" w:date="2024-02-29T14:13:00Z">
            <w:rPr>
              <w:del w:id="1085" w:author="Abhinav Bassi" w:date="2024-02-29T14:16:00Z"/>
              <w:rFonts w:ascii="Times New Roman" w:hAnsi="Times New Roman" w:cs="Times New Roman"/>
              <w:lang w:val="en-GB"/>
            </w:rPr>
          </w:rPrChange>
        </w:rPr>
      </w:pPr>
      <w:del w:id="1086" w:author="Abhinav Bassi" w:date="2024-02-29T14:16:00Z">
        <w:r w:rsidRPr="00367F1D" w:rsidDel="00E57841">
          <w:rPr>
            <w:rFonts w:ascii="Times New Roman" w:hAnsi="Times New Roman" w:cs="Times New Roman"/>
            <w:sz w:val="20"/>
            <w:szCs w:val="20"/>
            <w:lang w:val="en-GB"/>
            <w:rPrChange w:id="1087" w:author="Abhinav Bassi" w:date="2024-02-29T14:13:00Z">
              <w:rPr>
                <w:rFonts w:ascii="Times New Roman" w:hAnsi="Times New Roman" w:cs="Times New Roman"/>
                <w:lang w:val="en-GB"/>
              </w:rPr>
            </w:rPrChange>
          </w:rPr>
          <w:delText xml:space="preserve">Date of birth   _______________  </w:delText>
        </w:r>
      </w:del>
    </w:p>
    <w:p w14:paraId="2F8410E5" w14:textId="5992A03F" w:rsidR="006C2FB7" w:rsidRPr="00367F1D" w:rsidDel="00E57841" w:rsidRDefault="006C2FB7">
      <w:pPr>
        <w:spacing w:after="0"/>
        <w:rPr>
          <w:del w:id="1088" w:author="Abhinav Bassi" w:date="2024-02-29T14:16:00Z"/>
          <w:rFonts w:ascii="Times New Roman" w:hAnsi="Times New Roman" w:cs="Times New Roman"/>
          <w:sz w:val="20"/>
          <w:szCs w:val="20"/>
          <w:lang w:val="en-GB"/>
          <w:rPrChange w:id="1089" w:author="Abhinav Bassi" w:date="2024-02-29T14:13:00Z">
            <w:rPr>
              <w:del w:id="1090" w:author="Abhinav Bassi" w:date="2024-02-29T14:16:00Z"/>
              <w:rFonts w:ascii="Times New Roman" w:hAnsi="Times New Roman" w:cs="Times New Roman"/>
              <w:lang w:val="en-GB"/>
            </w:rPr>
          </w:rPrChange>
        </w:rPr>
      </w:pPr>
      <w:del w:id="1091" w:author="Abhinav Bassi" w:date="2024-02-29T14:16:00Z">
        <w:r w:rsidRPr="00367F1D" w:rsidDel="00E57841">
          <w:rPr>
            <w:rFonts w:ascii="Times New Roman" w:hAnsi="Times New Roman" w:cs="Times New Roman"/>
            <w:sz w:val="20"/>
            <w:szCs w:val="20"/>
            <w:lang w:val="en-GB"/>
            <w:rPrChange w:id="1092" w:author="Abhinav Bassi" w:date="2024-02-29T14:13:00Z">
              <w:rPr>
                <w:rFonts w:ascii="Times New Roman" w:hAnsi="Times New Roman" w:cs="Times New Roman"/>
                <w:lang w:val="en-GB"/>
              </w:rPr>
            </w:rPrChange>
          </w:rPr>
          <w:delText xml:space="preserve"> </w:delText>
        </w:r>
      </w:del>
    </w:p>
    <w:p w14:paraId="7888E479" w14:textId="3709E165" w:rsidR="006C2FB7" w:rsidRPr="00367F1D" w:rsidDel="00E57841" w:rsidRDefault="006C2FB7">
      <w:pPr>
        <w:spacing w:after="0"/>
        <w:rPr>
          <w:del w:id="1093" w:author="Abhinav Bassi" w:date="2024-02-29T14:16:00Z"/>
          <w:rFonts w:ascii="Times New Roman" w:hAnsi="Times New Roman" w:cs="Times New Roman"/>
          <w:sz w:val="20"/>
          <w:szCs w:val="20"/>
          <w:lang w:val="en-GB"/>
          <w:rPrChange w:id="1094" w:author="Abhinav Bassi" w:date="2024-02-29T14:13:00Z">
            <w:rPr>
              <w:del w:id="1095" w:author="Abhinav Bassi" w:date="2024-02-29T14:16:00Z"/>
              <w:rFonts w:ascii="Times New Roman" w:hAnsi="Times New Roman" w:cs="Times New Roman"/>
              <w:lang w:val="en-GB"/>
            </w:rPr>
          </w:rPrChange>
        </w:rPr>
      </w:pPr>
      <w:del w:id="1096" w:author="Abhinav Bassi" w:date="2024-02-29T14:16:00Z">
        <w:r w:rsidRPr="00367F1D" w:rsidDel="00E57841">
          <w:rPr>
            <w:rFonts w:ascii="Times New Roman" w:hAnsi="Times New Roman" w:cs="Times New Roman"/>
            <w:sz w:val="20"/>
            <w:szCs w:val="20"/>
            <w:lang w:val="en-GB"/>
            <w:rPrChange w:id="1097" w:author="Abhinav Bassi" w:date="2024-02-29T14:13:00Z">
              <w:rPr>
                <w:rFonts w:ascii="Times New Roman" w:hAnsi="Times New Roman" w:cs="Times New Roman"/>
                <w:lang w:val="en-GB"/>
              </w:rPr>
            </w:rPrChange>
          </w:rPr>
          <w:delText xml:space="preserve">Phone No </w:delText>
        </w:r>
      </w:del>
    </w:p>
    <w:p w14:paraId="36B1FA82" w14:textId="7D83DD36" w:rsidR="006C2FB7" w:rsidRPr="00367F1D" w:rsidDel="00E57841" w:rsidRDefault="006C2FB7">
      <w:pPr>
        <w:spacing w:after="0"/>
        <w:rPr>
          <w:del w:id="1098" w:author="Abhinav Bassi" w:date="2024-02-29T14:16:00Z"/>
          <w:rFonts w:ascii="Times New Roman" w:hAnsi="Times New Roman" w:cs="Times New Roman"/>
          <w:sz w:val="20"/>
          <w:szCs w:val="20"/>
          <w:lang w:val="en-GB"/>
          <w:rPrChange w:id="1099" w:author="Abhinav Bassi" w:date="2024-02-29T14:13:00Z">
            <w:rPr>
              <w:del w:id="1100" w:author="Abhinav Bassi" w:date="2024-02-29T14:16:00Z"/>
              <w:rFonts w:ascii="Times New Roman" w:hAnsi="Times New Roman" w:cs="Times New Roman"/>
              <w:lang w:val="en-GB"/>
            </w:rPr>
          </w:rPrChange>
        </w:rPr>
      </w:pPr>
      <w:del w:id="1101" w:author="Abhinav Bassi" w:date="2024-02-29T14:16:00Z">
        <w:r w:rsidRPr="00367F1D" w:rsidDel="00E57841">
          <w:rPr>
            <w:rFonts w:ascii="Times New Roman" w:hAnsi="Times New Roman" w:cs="Times New Roman"/>
            <w:sz w:val="20"/>
            <w:szCs w:val="20"/>
            <w:lang w:val="en-GB"/>
            <w:rPrChange w:id="1102" w:author="Abhinav Bassi" w:date="2024-02-29T14:13:00Z">
              <w:rPr>
                <w:rFonts w:ascii="Times New Roman" w:hAnsi="Times New Roman" w:cs="Times New Roman"/>
                <w:lang w:val="en-GB"/>
              </w:rPr>
            </w:rPrChange>
          </w:rPr>
          <w:delText xml:space="preserve">                          dd/mm/yyyy </w:delText>
        </w:r>
      </w:del>
    </w:p>
    <w:p w14:paraId="64E40D23" w14:textId="5CBD6C5D" w:rsidR="006C2FB7" w:rsidRPr="00367F1D" w:rsidDel="00E57841" w:rsidRDefault="006C2FB7">
      <w:pPr>
        <w:spacing w:after="0"/>
        <w:rPr>
          <w:del w:id="1103" w:author="Abhinav Bassi" w:date="2024-02-29T14:16:00Z"/>
          <w:rFonts w:ascii="Times New Roman" w:hAnsi="Times New Roman" w:cs="Times New Roman"/>
          <w:sz w:val="20"/>
          <w:szCs w:val="20"/>
          <w:lang w:val="en-GB"/>
          <w:rPrChange w:id="1104" w:author="Abhinav Bassi" w:date="2024-02-29T14:13:00Z">
            <w:rPr>
              <w:del w:id="1105" w:author="Abhinav Bassi" w:date="2024-02-29T14:16:00Z"/>
              <w:rFonts w:ascii="Times New Roman" w:hAnsi="Times New Roman" w:cs="Times New Roman"/>
              <w:lang w:val="en-GB"/>
            </w:rPr>
          </w:rPrChange>
        </w:rPr>
      </w:pPr>
      <w:del w:id="1106" w:author="Abhinav Bassi" w:date="2024-02-29T14:16:00Z">
        <w:r w:rsidRPr="00367F1D" w:rsidDel="00E57841">
          <w:rPr>
            <w:rFonts w:ascii="Times New Roman" w:hAnsi="Times New Roman" w:cs="Times New Roman"/>
            <w:sz w:val="20"/>
            <w:szCs w:val="20"/>
            <w:lang w:val="en-GB"/>
            <w:rPrChange w:id="1107" w:author="Abhinav Bassi" w:date="2024-02-29T14:13:00Z">
              <w:rPr>
                <w:rFonts w:ascii="Times New Roman" w:hAnsi="Times New Roman" w:cs="Times New Roman"/>
                <w:lang w:val="en-GB"/>
              </w:rPr>
            </w:rPrChange>
          </w:rPr>
          <w:delText xml:space="preserve">         </w:delText>
        </w:r>
      </w:del>
    </w:p>
    <w:p w14:paraId="1BD8F599" w14:textId="17BF03B5" w:rsidR="006C2FB7" w:rsidRPr="00367F1D" w:rsidDel="00E57841" w:rsidRDefault="006C2FB7">
      <w:pPr>
        <w:spacing w:after="0"/>
        <w:rPr>
          <w:del w:id="1108" w:author="Abhinav Bassi" w:date="2024-02-29T14:16:00Z"/>
          <w:rFonts w:ascii="Times New Roman" w:hAnsi="Times New Roman" w:cs="Times New Roman"/>
          <w:sz w:val="20"/>
          <w:szCs w:val="20"/>
          <w:lang w:val="en-GB"/>
          <w:rPrChange w:id="1109" w:author="Abhinav Bassi" w:date="2024-02-29T14:13:00Z">
            <w:rPr>
              <w:del w:id="1110" w:author="Abhinav Bassi" w:date="2024-02-29T14:16:00Z"/>
              <w:rFonts w:ascii="Times New Roman" w:hAnsi="Times New Roman" w:cs="Times New Roman"/>
              <w:lang w:val="en-GB"/>
            </w:rPr>
          </w:rPrChange>
        </w:rPr>
      </w:pPr>
      <w:del w:id="1111" w:author="Abhinav Bassi" w:date="2024-02-29T14:16:00Z">
        <w:r w:rsidRPr="00367F1D" w:rsidDel="00E57841">
          <w:rPr>
            <w:rFonts w:ascii="Times New Roman" w:hAnsi="Times New Roman" w:cs="Times New Roman"/>
            <w:sz w:val="20"/>
            <w:szCs w:val="20"/>
            <w:lang w:val="en-GB"/>
            <w:rPrChange w:id="1112" w:author="Abhinav Bassi" w:date="2024-02-29T14:13:00Z">
              <w:rPr>
                <w:rFonts w:ascii="Times New Roman" w:hAnsi="Times New Roman" w:cs="Times New Roman"/>
                <w:lang w:val="en-GB"/>
              </w:rPr>
            </w:rPrChange>
          </w:rPr>
          <w:delText>Phone number(s) to your relatives or friends that you agree that we may call if you do not answer</w:delText>
        </w:r>
      </w:del>
    </w:p>
    <w:p w14:paraId="6D52A80D" w14:textId="4A4BDCE1" w:rsidR="006C2FB7" w:rsidRPr="00367F1D" w:rsidDel="00E57841" w:rsidRDefault="006C2FB7">
      <w:pPr>
        <w:spacing w:after="0"/>
        <w:rPr>
          <w:del w:id="1113" w:author="Abhinav Bassi" w:date="2024-02-29T14:16:00Z"/>
          <w:rFonts w:ascii="Times New Roman" w:hAnsi="Times New Roman" w:cs="Times New Roman"/>
          <w:sz w:val="20"/>
          <w:szCs w:val="20"/>
          <w:lang w:val="en-GB"/>
          <w:rPrChange w:id="1114" w:author="Abhinav Bassi" w:date="2024-02-29T14:13:00Z">
            <w:rPr>
              <w:del w:id="1115" w:author="Abhinav Bassi" w:date="2024-02-29T14:16:00Z"/>
              <w:rFonts w:ascii="Times New Roman" w:hAnsi="Times New Roman" w:cs="Times New Roman"/>
              <w:lang w:val="en-GB"/>
            </w:rPr>
          </w:rPrChange>
        </w:rPr>
      </w:pPr>
      <w:del w:id="1116" w:author="Abhinav Bassi" w:date="2024-02-29T14:16:00Z">
        <w:r w:rsidRPr="00367F1D" w:rsidDel="00E57841">
          <w:rPr>
            <w:rFonts w:ascii="Times New Roman" w:hAnsi="Times New Roman" w:cs="Times New Roman"/>
            <w:sz w:val="20"/>
            <w:szCs w:val="20"/>
            <w:lang w:val="en-GB"/>
            <w:rPrChange w:id="1117" w:author="Abhinav Bassi" w:date="2024-02-29T14:13:00Z">
              <w:rPr>
                <w:rFonts w:ascii="Times New Roman" w:hAnsi="Times New Roman" w:cs="Times New Roman"/>
                <w:lang w:val="en-GB"/>
              </w:rPr>
            </w:rPrChange>
          </w:rPr>
          <w:delText>your phone:</w:delText>
        </w:r>
      </w:del>
    </w:p>
    <w:p w14:paraId="1705E0C7" w14:textId="608C5D0E" w:rsidR="006C2FB7" w:rsidRPr="00367F1D" w:rsidDel="00E57841" w:rsidRDefault="006C2FB7">
      <w:pPr>
        <w:spacing w:after="0"/>
        <w:rPr>
          <w:del w:id="1118" w:author="Abhinav Bassi" w:date="2024-02-29T14:16:00Z"/>
          <w:rFonts w:ascii="Times New Roman" w:hAnsi="Times New Roman" w:cs="Times New Roman"/>
          <w:sz w:val="20"/>
          <w:szCs w:val="20"/>
          <w:lang w:val="en-GB"/>
          <w:rPrChange w:id="1119" w:author="Abhinav Bassi" w:date="2024-02-29T14:13:00Z">
            <w:rPr>
              <w:del w:id="1120" w:author="Abhinav Bassi" w:date="2024-02-29T14:16:00Z"/>
              <w:rFonts w:ascii="Times New Roman" w:hAnsi="Times New Roman" w:cs="Times New Roman"/>
              <w:lang w:val="en-GB"/>
            </w:rPr>
          </w:rPrChange>
        </w:rPr>
      </w:pPr>
      <w:del w:id="1121" w:author="Abhinav Bassi" w:date="2024-02-29T14:16:00Z">
        <w:r w:rsidRPr="00367F1D" w:rsidDel="00E57841">
          <w:rPr>
            <w:rFonts w:ascii="Times New Roman" w:hAnsi="Times New Roman" w:cs="Times New Roman"/>
            <w:sz w:val="20"/>
            <w:szCs w:val="20"/>
            <w:lang w:val="en-GB"/>
            <w:rPrChange w:id="1122" w:author="Abhinav Bassi" w:date="2024-02-29T14:13:00Z">
              <w:rPr>
                <w:rFonts w:ascii="Times New Roman" w:hAnsi="Times New Roman" w:cs="Times New Roman"/>
                <w:lang w:val="en-GB"/>
              </w:rPr>
            </w:rPrChange>
          </w:rPr>
          <w:delText xml:space="preserve">            </w:delText>
        </w:r>
      </w:del>
    </w:p>
    <w:p w14:paraId="578CF50E" w14:textId="7C7BE155" w:rsidR="006C2FB7" w:rsidRPr="00367F1D" w:rsidDel="00E57841" w:rsidRDefault="006C2FB7">
      <w:pPr>
        <w:spacing w:after="0"/>
        <w:rPr>
          <w:del w:id="1123" w:author="Abhinav Bassi" w:date="2024-02-29T14:16:00Z"/>
          <w:rFonts w:ascii="Times New Roman" w:hAnsi="Times New Roman" w:cs="Times New Roman"/>
          <w:b/>
          <w:bCs/>
          <w:sz w:val="20"/>
          <w:szCs w:val="20"/>
          <w:lang w:val="en-GB"/>
          <w:rPrChange w:id="1124" w:author="Abhinav Bassi" w:date="2024-02-29T14:13:00Z">
            <w:rPr>
              <w:del w:id="1125" w:author="Abhinav Bassi" w:date="2024-02-29T14:16:00Z"/>
              <w:rFonts w:ascii="Times New Roman" w:hAnsi="Times New Roman" w:cs="Times New Roman"/>
              <w:b/>
              <w:bCs/>
              <w:lang w:val="en-GB"/>
            </w:rPr>
          </w:rPrChange>
        </w:rPr>
        <w:pPrChange w:id="1126" w:author="Abhinav Bassi" w:date="2024-02-29T14:16:00Z">
          <w:pPr>
            <w:shd w:val="clear" w:color="auto" w:fill="F2F2F2" w:themeFill="background1" w:themeFillShade="F2"/>
            <w:spacing w:after="0"/>
          </w:pPr>
        </w:pPrChange>
      </w:pPr>
      <w:del w:id="1127" w:author="Abhinav Bassi" w:date="2024-02-29T14:16:00Z">
        <w:r w:rsidRPr="00367F1D" w:rsidDel="00E57841">
          <w:rPr>
            <w:rFonts w:ascii="Times New Roman" w:hAnsi="Times New Roman" w:cs="Times New Roman"/>
            <w:b/>
            <w:bCs/>
            <w:sz w:val="20"/>
            <w:szCs w:val="20"/>
            <w:lang w:val="en-GB"/>
            <w:rPrChange w:id="1128" w:author="Abhinav Bassi" w:date="2024-02-29T14:13:00Z">
              <w:rPr>
                <w:rFonts w:ascii="Times New Roman" w:hAnsi="Times New Roman" w:cs="Times New Roman"/>
                <w:b/>
                <w:bCs/>
                <w:lang w:val="en-GB"/>
              </w:rPr>
            </w:rPrChange>
          </w:rPr>
          <w:delText>Part I – to be filled by patient</w:delText>
        </w:r>
      </w:del>
    </w:p>
    <w:p w14:paraId="73D13D3D" w14:textId="37806900" w:rsidR="00A22F5D" w:rsidRPr="00367F1D" w:rsidDel="00E57841" w:rsidRDefault="00A22F5D">
      <w:pPr>
        <w:spacing w:after="0"/>
        <w:rPr>
          <w:del w:id="1129" w:author="Abhinav Bassi" w:date="2024-02-29T14:16:00Z"/>
          <w:rFonts w:ascii="Times New Roman" w:hAnsi="Times New Roman" w:cs="Times New Roman"/>
          <w:sz w:val="20"/>
          <w:szCs w:val="20"/>
          <w:lang w:val="en-GB"/>
          <w:rPrChange w:id="1130" w:author="Abhinav Bassi" w:date="2024-02-29T14:13:00Z">
            <w:rPr>
              <w:del w:id="1131" w:author="Abhinav Bassi" w:date="2024-02-29T14:16:00Z"/>
              <w:rFonts w:ascii="Times New Roman" w:hAnsi="Times New Roman" w:cs="Times New Roman"/>
              <w:lang w:val="en-GB"/>
            </w:rPr>
          </w:rPrChange>
        </w:rPr>
      </w:pPr>
    </w:p>
    <w:p w14:paraId="6435F3B1" w14:textId="5448E6DC" w:rsidR="006C2FB7" w:rsidRPr="00367F1D" w:rsidDel="00E57841" w:rsidRDefault="006C2FB7">
      <w:pPr>
        <w:spacing w:after="0"/>
        <w:rPr>
          <w:del w:id="1132" w:author="Abhinav Bassi" w:date="2024-02-29T14:16:00Z"/>
          <w:rFonts w:ascii="Times New Roman" w:hAnsi="Times New Roman" w:cs="Times New Roman"/>
          <w:sz w:val="20"/>
          <w:szCs w:val="20"/>
          <w:lang w:val="en-GB"/>
          <w:rPrChange w:id="1133" w:author="Abhinav Bassi" w:date="2024-02-29T14:13:00Z">
            <w:rPr>
              <w:del w:id="1134" w:author="Abhinav Bassi" w:date="2024-02-29T14:16:00Z"/>
              <w:rFonts w:ascii="Times New Roman" w:hAnsi="Times New Roman" w:cs="Times New Roman"/>
              <w:lang w:val="en-GB"/>
            </w:rPr>
          </w:rPrChange>
        </w:rPr>
      </w:pPr>
    </w:p>
    <w:p w14:paraId="04D2AB7D" w14:textId="64AE01AB" w:rsidR="006C2FB7" w:rsidRPr="00367F1D" w:rsidDel="00E57841" w:rsidRDefault="006C2FB7">
      <w:pPr>
        <w:spacing w:after="0"/>
        <w:rPr>
          <w:del w:id="1135" w:author="Abhinav Bassi" w:date="2024-02-29T14:16:00Z"/>
          <w:rFonts w:ascii="Times New Roman" w:hAnsi="Times New Roman" w:cs="Times New Roman"/>
          <w:b/>
          <w:bCs/>
          <w:sz w:val="20"/>
          <w:szCs w:val="20"/>
          <w:lang w:val="en-GB"/>
          <w:rPrChange w:id="1136" w:author="Abhinav Bassi" w:date="2024-02-29T14:13:00Z">
            <w:rPr>
              <w:del w:id="1137" w:author="Abhinav Bassi" w:date="2024-02-29T14:16:00Z"/>
              <w:rFonts w:ascii="Times New Roman" w:hAnsi="Times New Roman" w:cs="Times New Roman"/>
              <w:b/>
              <w:bCs/>
              <w:lang w:val="en-GB"/>
            </w:rPr>
          </w:rPrChange>
        </w:rPr>
        <w:pPrChange w:id="1138" w:author="Abhinav Bassi" w:date="2024-02-29T14:16:00Z">
          <w:pPr>
            <w:shd w:val="clear" w:color="auto" w:fill="F2F2F2" w:themeFill="background1" w:themeFillShade="F2"/>
            <w:spacing w:after="0"/>
          </w:pPr>
        </w:pPrChange>
      </w:pPr>
      <w:del w:id="1139" w:author="Abhinav Bassi" w:date="2024-02-29T14:16:00Z">
        <w:r w:rsidRPr="00367F1D" w:rsidDel="00E57841">
          <w:rPr>
            <w:rFonts w:ascii="Times New Roman" w:hAnsi="Times New Roman" w:cs="Times New Roman"/>
            <w:b/>
            <w:bCs/>
            <w:sz w:val="20"/>
            <w:szCs w:val="20"/>
            <w:lang w:val="en-GB"/>
            <w:rPrChange w:id="1140" w:author="Abhinav Bassi" w:date="2024-02-29T14:13:00Z">
              <w:rPr>
                <w:rFonts w:ascii="Times New Roman" w:hAnsi="Times New Roman" w:cs="Times New Roman"/>
                <w:b/>
                <w:bCs/>
                <w:lang w:val="en-GB"/>
              </w:rPr>
            </w:rPrChange>
          </w:rPr>
          <w:delText>Part II – to be filled by parent / legal guardian, where applicable</w:delText>
        </w:r>
      </w:del>
    </w:p>
    <w:p w14:paraId="13CD5187" w14:textId="0282ECEB" w:rsidR="00A22F5D" w:rsidRPr="00367F1D" w:rsidDel="00E57841" w:rsidRDefault="00A22F5D">
      <w:pPr>
        <w:spacing w:after="0"/>
        <w:rPr>
          <w:del w:id="1141" w:author="Abhinav Bassi" w:date="2024-02-29T14:16:00Z"/>
          <w:rFonts w:ascii="Times New Roman" w:hAnsi="Times New Roman" w:cs="Times New Roman"/>
          <w:sz w:val="20"/>
          <w:szCs w:val="20"/>
          <w:lang w:val="en-GB"/>
          <w:rPrChange w:id="1142" w:author="Abhinav Bassi" w:date="2024-02-29T14:13:00Z">
            <w:rPr>
              <w:del w:id="1143" w:author="Abhinav Bassi" w:date="2024-02-29T14:16:00Z"/>
              <w:rFonts w:ascii="Times New Roman" w:hAnsi="Times New Roman" w:cs="Times New Roman"/>
              <w:lang w:val="en-GB"/>
            </w:rPr>
          </w:rPrChange>
        </w:rPr>
      </w:pPr>
    </w:p>
    <w:p w14:paraId="32D4CB11" w14:textId="45A051FA" w:rsidR="006C2FB7" w:rsidRPr="00367F1D" w:rsidDel="00E57841" w:rsidRDefault="006C2FB7">
      <w:pPr>
        <w:spacing w:after="0"/>
        <w:rPr>
          <w:del w:id="1144" w:author="Abhinav Bassi" w:date="2024-02-29T14:16:00Z"/>
          <w:rFonts w:ascii="Times New Roman" w:hAnsi="Times New Roman" w:cs="Times New Roman"/>
          <w:sz w:val="20"/>
          <w:szCs w:val="20"/>
          <w:lang w:val="en-GB"/>
          <w:rPrChange w:id="1145" w:author="Abhinav Bassi" w:date="2024-02-29T14:13:00Z">
            <w:rPr>
              <w:del w:id="1146" w:author="Abhinav Bassi" w:date="2024-02-29T14:16:00Z"/>
              <w:rFonts w:ascii="Times New Roman" w:hAnsi="Times New Roman" w:cs="Times New Roman"/>
              <w:lang w:val="en-GB"/>
            </w:rPr>
          </w:rPrChange>
        </w:rPr>
      </w:pPr>
      <w:del w:id="1147" w:author="Abhinav Bassi" w:date="2024-02-29T14:16:00Z">
        <w:r w:rsidRPr="00367F1D" w:rsidDel="00E57841">
          <w:rPr>
            <w:rFonts w:ascii="Times New Roman" w:hAnsi="Times New Roman" w:cs="Times New Roman"/>
            <w:sz w:val="20"/>
            <w:szCs w:val="20"/>
            <w:lang w:val="en-GB"/>
            <w:rPrChange w:id="1148" w:author="Abhinav Bassi" w:date="2024-02-29T14:13:00Z">
              <w:rPr>
                <w:rFonts w:ascii="Times New Roman" w:hAnsi="Times New Roman" w:cs="Times New Roman"/>
                <w:lang w:val="en-GB"/>
              </w:rPr>
            </w:rPrChange>
          </w:rPr>
          <w:delText>I, _________________________ hereby give consent for the above patient to participate in the proposed</w:delText>
        </w:r>
        <w:r w:rsidR="00A22F5D" w:rsidRPr="00367F1D" w:rsidDel="00E57841">
          <w:rPr>
            <w:rFonts w:ascii="Times New Roman" w:hAnsi="Times New Roman" w:cs="Times New Roman"/>
            <w:sz w:val="20"/>
            <w:szCs w:val="20"/>
            <w:lang w:val="en-GB"/>
            <w:rPrChange w:id="1149" w:author="Abhinav Bassi" w:date="2024-02-29T14:13:00Z">
              <w:rPr>
                <w:rFonts w:ascii="Times New Roman" w:hAnsi="Times New Roman" w:cs="Times New Roman"/>
                <w:lang w:val="en-GB"/>
              </w:rPr>
            </w:rPrChange>
          </w:rPr>
          <w:delText xml:space="preserve"> </w:delText>
        </w:r>
        <w:r w:rsidRPr="00367F1D" w:rsidDel="00E57841">
          <w:rPr>
            <w:rFonts w:ascii="Times New Roman" w:hAnsi="Times New Roman" w:cs="Times New Roman"/>
            <w:sz w:val="20"/>
            <w:szCs w:val="20"/>
            <w:lang w:val="en-GB"/>
            <w:rPrChange w:id="1150" w:author="Abhinav Bassi" w:date="2024-02-29T14:13:00Z">
              <w:rPr>
                <w:rFonts w:ascii="Times New Roman" w:hAnsi="Times New Roman" w:cs="Times New Roman"/>
                <w:lang w:val="en-GB"/>
              </w:rPr>
            </w:rPrChange>
          </w:rPr>
          <w:delText>research study.  The nature, risks and benefits of the study have been explained clearly to me and I fully</w:delText>
        </w:r>
        <w:r w:rsidR="00A22F5D" w:rsidRPr="00367F1D" w:rsidDel="00E57841">
          <w:rPr>
            <w:rFonts w:ascii="Times New Roman" w:hAnsi="Times New Roman" w:cs="Times New Roman"/>
            <w:sz w:val="20"/>
            <w:szCs w:val="20"/>
            <w:lang w:val="en-GB"/>
            <w:rPrChange w:id="1151" w:author="Abhinav Bassi" w:date="2024-02-29T14:13:00Z">
              <w:rPr>
                <w:rFonts w:ascii="Times New Roman" w:hAnsi="Times New Roman" w:cs="Times New Roman"/>
                <w:lang w:val="en-GB"/>
              </w:rPr>
            </w:rPrChange>
          </w:rPr>
          <w:delText xml:space="preserve"> </w:delText>
        </w:r>
        <w:r w:rsidRPr="00367F1D" w:rsidDel="00E57841">
          <w:rPr>
            <w:rFonts w:ascii="Times New Roman" w:hAnsi="Times New Roman" w:cs="Times New Roman"/>
            <w:sz w:val="20"/>
            <w:szCs w:val="20"/>
            <w:lang w:val="en-GB"/>
            <w:rPrChange w:id="1152" w:author="Abhinav Bassi" w:date="2024-02-29T14:13:00Z">
              <w:rPr>
                <w:rFonts w:ascii="Times New Roman" w:hAnsi="Times New Roman" w:cs="Times New Roman"/>
                <w:lang w:val="en-GB"/>
              </w:rPr>
            </w:rPrChange>
          </w:rPr>
          <w:delText>understand them.</w:delText>
        </w:r>
      </w:del>
    </w:p>
    <w:p w14:paraId="287F0A7E" w14:textId="3275C1B5" w:rsidR="006C2FB7" w:rsidRPr="00367F1D" w:rsidDel="00E57841" w:rsidRDefault="006C2FB7">
      <w:pPr>
        <w:spacing w:after="0"/>
        <w:rPr>
          <w:del w:id="1153" w:author="Abhinav Bassi" w:date="2024-02-29T14:16:00Z"/>
          <w:rFonts w:ascii="Times New Roman" w:hAnsi="Times New Roman" w:cs="Times New Roman"/>
          <w:sz w:val="20"/>
          <w:szCs w:val="20"/>
          <w:lang w:val="en-GB"/>
          <w:rPrChange w:id="1154" w:author="Abhinav Bassi" w:date="2024-02-29T14:13:00Z">
            <w:rPr>
              <w:del w:id="1155" w:author="Abhinav Bassi" w:date="2024-02-29T14:16:00Z"/>
              <w:rFonts w:ascii="Times New Roman" w:hAnsi="Times New Roman" w:cs="Times New Roman"/>
              <w:lang w:val="en-GB"/>
            </w:rPr>
          </w:rPrChange>
        </w:rPr>
      </w:pPr>
    </w:p>
    <w:p w14:paraId="2CC249E8" w14:textId="6A950715" w:rsidR="006C2FB7" w:rsidRPr="00367F1D" w:rsidDel="00E57841" w:rsidRDefault="006C2FB7">
      <w:pPr>
        <w:spacing w:after="0"/>
        <w:rPr>
          <w:del w:id="1156" w:author="Abhinav Bassi" w:date="2024-02-29T14:16:00Z"/>
          <w:rFonts w:ascii="Times New Roman" w:hAnsi="Times New Roman" w:cs="Times New Roman"/>
          <w:sz w:val="20"/>
          <w:szCs w:val="20"/>
          <w:lang w:val="en-GB"/>
          <w:rPrChange w:id="1157" w:author="Abhinav Bassi" w:date="2024-02-29T14:13:00Z">
            <w:rPr>
              <w:del w:id="1158" w:author="Abhinav Bassi" w:date="2024-02-29T14:16:00Z"/>
              <w:rFonts w:ascii="Times New Roman" w:hAnsi="Times New Roman" w:cs="Times New Roman"/>
              <w:lang w:val="en-GB"/>
            </w:rPr>
          </w:rPrChange>
        </w:rPr>
      </w:pPr>
    </w:p>
    <w:p w14:paraId="6CDC4941" w14:textId="4B263A05" w:rsidR="00A22F5D" w:rsidRPr="00367F1D" w:rsidDel="00E57841" w:rsidRDefault="006C2FB7">
      <w:pPr>
        <w:spacing w:after="0"/>
        <w:rPr>
          <w:del w:id="1159" w:author="Abhinav Bassi" w:date="2024-02-29T14:16:00Z"/>
          <w:rFonts w:ascii="Times New Roman" w:hAnsi="Times New Roman" w:cs="Times New Roman"/>
          <w:sz w:val="20"/>
          <w:szCs w:val="20"/>
          <w:lang w:val="en-GB"/>
          <w:rPrChange w:id="1160" w:author="Abhinav Bassi" w:date="2024-02-29T14:13:00Z">
            <w:rPr>
              <w:del w:id="1161" w:author="Abhinav Bassi" w:date="2024-02-29T14:16:00Z"/>
              <w:rFonts w:ascii="Times New Roman" w:hAnsi="Times New Roman" w:cs="Times New Roman"/>
              <w:lang w:val="en-GB"/>
            </w:rPr>
          </w:rPrChange>
        </w:rPr>
        <w:pPrChange w:id="1162" w:author="Abhinav Bassi" w:date="2024-02-29T14:16:00Z">
          <w:pPr>
            <w:snapToGrid w:val="0"/>
            <w:spacing w:after="0" w:line="240" w:lineRule="auto"/>
            <w:contextualSpacing/>
          </w:pPr>
        </w:pPrChange>
      </w:pPr>
      <w:del w:id="1163" w:author="Abhinav Bassi" w:date="2024-02-29T14:16:00Z">
        <w:r w:rsidRPr="00367F1D" w:rsidDel="00E57841">
          <w:rPr>
            <w:rFonts w:ascii="Times New Roman" w:hAnsi="Times New Roman" w:cs="Times New Roman"/>
            <w:sz w:val="20"/>
            <w:szCs w:val="20"/>
            <w:lang w:val="en-GB"/>
            <w:rPrChange w:id="1164" w:author="Abhinav Bassi" w:date="2024-02-29T14:13:00Z">
              <w:rPr>
                <w:rFonts w:ascii="Times New Roman" w:hAnsi="Times New Roman" w:cs="Times New Roman"/>
                <w:lang w:val="en-GB"/>
              </w:rPr>
            </w:rPrChange>
          </w:rPr>
          <w:delText xml:space="preserve">______________________________________                    </w:delText>
        </w:r>
        <w:r w:rsidR="00A22F5D" w:rsidRPr="00367F1D" w:rsidDel="00E57841">
          <w:rPr>
            <w:rFonts w:ascii="Times New Roman" w:hAnsi="Times New Roman" w:cs="Times New Roman"/>
            <w:sz w:val="20"/>
            <w:szCs w:val="20"/>
            <w:lang w:val="en-GB"/>
            <w:rPrChange w:id="1165" w:author="Abhinav Bassi" w:date="2024-02-29T14:13:00Z">
              <w:rPr>
                <w:rFonts w:ascii="Times New Roman" w:hAnsi="Times New Roman" w:cs="Times New Roman"/>
                <w:lang w:val="en-GB"/>
              </w:rPr>
            </w:rPrChange>
          </w:rPr>
          <w:delText xml:space="preserve">                    </w:delText>
        </w:r>
        <w:r w:rsidRPr="00367F1D" w:rsidDel="00E57841">
          <w:rPr>
            <w:rFonts w:ascii="Times New Roman" w:hAnsi="Times New Roman" w:cs="Times New Roman"/>
            <w:sz w:val="20"/>
            <w:szCs w:val="20"/>
            <w:lang w:val="en-GB"/>
            <w:rPrChange w:id="1166" w:author="Abhinav Bassi" w:date="2024-02-29T14:13:00Z">
              <w:rPr>
                <w:rFonts w:ascii="Times New Roman" w:hAnsi="Times New Roman" w:cs="Times New Roman"/>
                <w:lang w:val="en-GB"/>
              </w:rPr>
            </w:rPrChange>
          </w:rPr>
          <w:delText xml:space="preserve"> </w:delText>
        </w:r>
        <w:r w:rsidR="00A22F5D" w:rsidRPr="00367F1D" w:rsidDel="00E57841">
          <w:rPr>
            <w:rFonts w:ascii="Times New Roman" w:hAnsi="Times New Roman" w:cs="Times New Roman"/>
            <w:sz w:val="20"/>
            <w:szCs w:val="20"/>
            <w:lang w:val="en-GB"/>
            <w:rPrChange w:id="1167" w:author="Abhinav Bassi" w:date="2024-02-29T14:13:00Z">
              <w:rPr>
                <w:rFonts w:ascii="Times New Roman" w:hAnsi="Times New Roman" w:cs="Times New Roman"/>
                <w:lang w:val="en-GB"/>
              </w:rPr>
            </w:rPrChange>
          </w:rPr>
          <w:delText xml:space="preserve">________________________ </w:delText>
        </w:r>
      </w:del>
    </w:p>
    <w:p w14:paraId="301C5257" w14:textId="76459F4F" w:rsidR="006C2FB7" w:rsidRPr="00367F1D" w:rsidDel="00E57841" w:rsidRDefault="006C2FB7">
      <w:pPr>
        <w:spacing w:after="0"/>
        <w:rPr>
          <w:del w:id="1168" w:author="Abhinav Bassi" w:date="2024-02-29T14:16:00Z"/>
          <w:rFonts w:ascii="Times New Roman" w:hAnsi="Times New Roman" w:cs="Times New Roman"/>
          <w:sz w:val="20"/>
          <w:szCs w:val="20"/>
          <w:lang w:val="en-GB"/>
          <w:rPrChange w:id="1169" w:author="Abhinav Bassi" w:date="2024-02-29T14:13:00Z">
            <w:rPr>
              <w:del w:id="1170" w:author="Abhinav Bassi" w:date="2024-02-29T14:16:00Z"/>
              <w:rFonts w:ascii="Times New Roman" w:hAnsi="Times New Roman" w:cs="Times New Roman"/>
              <w:lang w:val="en-GB"/>
            </w:rPr>
          </w:rPrChange>
        </w:rPr>
        <w:pPrChange w:id="1171" w:author="Abhinav Bassi" w:date="2024-02-29T14:16:00Z">
          <w:pPr>
            <w:snapToGrid w:val="0"/>
            <w:spacing w:after="0" w:line="240" w:lineRule="auto"/>
            <w:contextualSpacing/>
          </w:pPr>
        </w:pPrChange>
      </w:pPr>
      <w:del w:id="1172" w:author="Abhinav Bassi" w:date="2024-02-29T14:16:00Z">
        <w:r w:rsidRPr="00367F1D" w:rsidDel="00E57841">
          <w:rPr>
            <w:rFonts w:ascii="Times New Roman" w:hAnsi="Times New Roman" w:cs="Times New Roman"/>
            <w:sz w:val="20"/>
            <w:szCs w:val="20"/>
            <w:lang w:val="en-GB"/>
            <w:rPrChange w:id="1173" w:author="Abhinav Bassi" w:date="2024-02-29T14:13:00Z">
              <w:rPr>
                <w:rFonts w:ascii="Times New Roman" w:hAnsi="Times New Roman" w:cs="Times New Roman"/>
                <w:lang w:val="en-GB"/>
              </w:rPr>
            </w:rPrChange>
          </w:rPr>
          <w:delText xml:space="preserve">[Signature/Thumbprint (Right / Left) of parent /legal guardian]                    (Date of signing) </w:delText>
        </w:r>
      </w:del>
    </w:p>
    <w:p w14:paraId="498FA4D4" w14:textId="058D7589" w:rsidR="006C2FB7" w:rsidRPr="00367F1D" w:rsidDel="00E57841" w:rsidRDefault="006C2FB7">
      <w:pPr>
        <w:spacing w:after="0"/>
        <w:rPr>
          <w:del w:id="1174" w:author="Abhinav Bassi" w:date="2024-02-29T14:16:00Z"/>
          <w:rFonts w:ascii="Times New Roman" w:hAnsi="Times New Roman" w:cs="Times New Roman"/>
          <w:sz w:val="20"/>
          <w:szCs w:val="20"/>
          <w:lang w:val="en-GB"/>
          <w:rPrChange w:id="1175" w:author="Abhinav Bassi" w:date="2024-02-29T14:13:00Z">
            <w:rPr>
              <w:del w:id="1176" w:author="Abhinav Bassi" w:date="2024-02-29T14:16:00Z"/>
              <w:rFonts w:ascii="Times New Roman" w:hAnsi="Times New Roman" w:cs="Times New Roman"/>
              <w:lang w:val="en-GB"/>
            </w:rPr>
          </w:rPrChange>
        </w:rPr>
      </w:pPr>
      <w:del w:id="1177" w:author="Abhinav Bassi" w:date="2024-02-29T14:16:00Z">
        <w:r w:rsidRPr="00367F1D" w:rsidDel="00E57841">
          <w:rPr>
            <w:rFonts w:ascii="Times New Roman" w:hAnsi="Times New Roman" w:cs="Times New Roman"/>
            <w:sz w:val="20"/>
            <w:szCs w:val="20"/>
            <w:lang w:val="en-GB"/>
            <w:rPrChange w:id="1178" w:author="Abhinav Bassi" w:date="2024-02-29T14:13:00Z">
              <w:rPr>
                <w:rFonts w:ascii="Times New Roman" w:hAnsi="Times New Roman" w:cs="Times New Roman"/>
                <w:lang w:val="en-GB"/>
              </w:rPr>
            </w:rPrChange>
          </w:rPr>
          <w:delText xml:space="preserve"> </w:delText>
        </w:r>
      </w:del>
    </w:p>
    <w:p w14:paraId="7EE38623" w14:textId="1EE2BE92" w:rsidR="00A22F5D" w:rsidRPr="00367F1D" w:rsidDel="00E57841" w:rsidRDefault="00A22F5D">
      <w:pPr>
        <w:spacing w:after="0"/>
        <w:rPr>
          <w:del w:id="1179" w:author="Abhinav Bassi" w:date="2024-02-29T14:16:00Z"/>
          <w:rFonts w:ascii="Times New Roman" w:hAnsi="Times New Roman" w:cs="Times New Roman"/>
          <w:sz w:val="20"/>
          <w:szCs w:val="20"/>
          <w:lang w:val="en-GB"/>
          <w:rPrChange w:id="1180" w:author="Abhinav Bassi" w:date="2024-02-29T14:13:00Z">
            <w:rPr>
              <w:del w:id="1181" w:author="Abhinav Bassi" w:date="2024-02-29T14:16:00Z"/>
              <w:rFonts w:ascii="Times New Roman" w:hAnsi="Times New Roman" w:cs="Times New Roman"/>
              <w:lang w:val="en-GB"/>
            </w:rPr>
          </w:rPrChange>
        </w:rPr>
      </w:pPr>
    </w:p>
    <w:p w14:paraId="26B32EF6" w14:textId="035CAFF4" w:rsidR="006C2FB7" w:rsidRPr="00367F1D" w:rsidDel="00E57841" w:rsidRDefault="006C2FB7">
      <w:pPr>
        <w:spacing w:after="0"/>
        <w:rPr>
          <w:del w:id="1182" w:author="Abhinav Bassi" w:date="2024-02-29T14:16:00Z"/>
          <w:rFonts w:ascii="Times New Roman" w:hAnsi="Times New Roman" w:cs="Times New Roman"/>
          <w:b/>
          <w:bCs/>
          <w:sz w:val="20"/>
          <w:szCs w:val="20"/>
          <w:lang w:val="en-GB"/>
          <w:rPrChange w:id="1183" w:author="Abhinav Bassi" w:date="2024-02-29T14:13:00Z">
            <w:rPr>
              <w:del w:id="1184" w:author="Abhinav Bassi" w:date="2024-02-29T14:16:00Z"/>
              <w:rFonts w:ascii="Times New Roman" w:hAnsi="Times New Roman" w:cs="Times New Roman"/>
              <w:b/>
              <w:bCs/>
              <w:lang w:val="en-GB"/>
            </w:rPr>
          </w:rPrChange>
        </w:rPr>
        <w:pPrChange w:id="1185" w:author="Abhinav Bassi" w:date="2024-02-29T14:16:00Z">
          <w:pPr>
            <w:shd w:val="clear" w:color="auto" w:fill="F2F2F2" w:themeFill="background1" w:themeFillShade="F2"/>
            <w:spacing w:after="0"/>
          </w:pPr>
        </w:pPrChange>
      </w:pPr>
      <w:del w:id="1186" w:author="Abhinav Bassi" w:date="2024-02-29T14:16:00Z">
        <w:r w:rsidRPr="00367F1D" w:rsidDel="00E57841">
          <w:rPr>
            <w:rFonts w:ascii="Times New Roman" w:hAnsi="Times New Roman" w:cs="Times New Roman"/>
            <w:b/>
            <w:bCs/>
            <w:sz w:val="20"/>
            <w:szCs w:val="20"/>
            <w:lang w:val="en-GB"/>
            <w:rPrChange w:id="1187" w:author="Abhinav Bassi" w:date="2024-02-29T14:13:00Z">
              <w:rPr>
                <w:rFonts w:ascii="Times New Roman" w:hAnsi="Times New Roman" w:cs="Times New Roman"/>
                <w:b/>
                <w:bCs/>
                <w:lang w:val="en-GB"/>
              </w:rPr>
            </w:rPrChange>
          </w:rPr>
          <w:delText xml:space="preserve">Part III – to be filled witness, where applicable </w:delText>
        </w:r>
      </w:del>
    </w:p>
    <w:p w14:paraId="390669E1" w14:textId="15D6D71F" w:rsidR="00A22F5D" w:rsidRPr="00367F1D" w:rsidDel="00E57841" w:rsidRDefault="00A22F5D">
      <w:pPr>
        <w:spacing w:after="0"/>
        <w:rPr>
          <w:del w:id="1188" w:author="Abhinav Bassi" w:date="2024-02-29T14:16:00Z"/>
          <w:rFonts w:ascii="Times New Roman" w:hAnsi="Times New Roman" w:cs="Times New Roman"/>
          <w:sz w:val="20"/>
          <w:szCs w:val="20"/>
          <w:lang w:val="en-GB"/>
          <w:rPrChange w:id="1189" w:author="Abhinav Bassi" w:date="2024-02-29T14:13:00Z">
            <w:rPr>
              <w:del w:id="1190" w:author="Abhinav Bassi" w:date="2024-02-29T14:16:00Z"/>
              <w:rFonts w:ascii="Times New Roman" w:hAnsi="Times New Roman" w:cs="Times New Roman"/>
              <w:lang w:val="en-GB"/>
            </w:rPr>
          </w:rPrChange>
        </w:rPr>
      </w:pPr>
    </w:p>
    <w:p w14:paraId="7C34E799" w14:textId="2021654B" w:rsidR="006C2FB7" w:rsidRPr="00367F1D" w:rsidDel="00E57841" w:rsidRDefault="006C2FB7">
      <w:pPr>
        <w:spacing w:after="0"/>
        <w:rPr>
          <w:del w:id="1191" w:author="Abhinav Bassi" w:date="2024-02-29T14:16:00Z"/>
          <w:rFonts w:ascii="Times New Roman" w:hAnsi="Times New Roman" w:cs="Times New Roman"/>
          <w:sz w:val="20"/>
          <w:szCs w:val="20"/>
          <w:lang w:val="en-GB"/>
          <w:rPrChange w:id="1192" w:author="Abhinav Bassi" w:date="2024-02-29T14:13:00Z">
            <w:rPr>
              <w:del w:id="1193" w:author="Abhinav Bassi" w:date="2024-02-29T14:16:00Z"/>
              <w:rFonts w:ascii="Times New Roman" w:hAnsi="Times New Roman" w:cs="Times New Roman"/>
              <w:lang w:val="en-GB"/>
            </w:rPr>
          </w:rPrChange>
        </w:rPr>
      </w:pPr>
      <w:del w:id="1194" w:author="Abhinav Bassi" w:date="2024-02-29T14:16:00Z">
        <w:r w:rsidRPr="00367F1D" w:rsidDel="00E57841">
          <w:rPr>
            <w:rFonts w:ascii="Times New Roman" w:hAnsi="Times New Roman" w:cs="Times New Roman"/>
            <w:sz w:val="20"/>
            <w:szCs w:val="20"/>
            <w:lang w:val="en-GB"/>
            <w:rPrChange w:id="1195" w:author="Abhinav Bassi" w:date="2024-02-29T14:13:00Z">
              <w:rPr>
                <w:rFonts w:ascii="Times New Roman" w:hAnsi="Times New Roman" w:cs="Times New Roman"/>
                <w:lang w:val="en-GB"/>
              </w:rPr>
            </w:rPrChange>
          </w:rPr>
          <w:delText xml:space="preserve">An impartial witness should be present during the entire informed consent discussion if a </w:delText>
        </w:r>
        <w:r w:rsidR="00703D1A" w:rsidRPr="00367F1D" w:rsidDel="00E57841">
          <w:rPr>
            <w:rFonts w:ascii="Times New Roman" w:hAnsi="Times New Roman" w:cs="Times New Roman"/>
            <w:sz w:val="20"/>
            <w:szCs w:val="20"/>
            <w:lang w:val="en-GB"/>
            <w:rPrChange w:id="1196" w:author="Abhinav Bassi" w:date="2024-02-29T14:13:00Z">
              <w:rPr>
                <w:rFonts w:ascii="Times New Roman" w:hAnsi="Times New Roman" w:cs="Times New Roman"/>
                <w:lang w:val="en-GB"/>
              </w:rPr>
            </w:rPrChange>
          </w:rPr>
          <w:delText>participant</w:delText>
        </w:r>
        <w:r w:rsidRPr="00367F1D" w:rsidDel="00E57841">
          <w:rPr>
            <w:rFonts w:ascii="Times New Roman" w:hAnsi="Times New Roman" w:cs="Times New Roman"/>
            <w:sz w:val="20"/>
            <w:szCs w:val="20"/>
            <w:lang w:val="en-GB"/>
            <w:rPrChange w:id="1197" w:author="Abhinav Bassi" w:date="2024-02-29T14:13:00Z">
              <w:rPr>
                <w:rFonts w:ascii="Times New Roman" w:hAnsi="Times New Roman" w:cs="Times New Roman"/>
                <w:lang w:val="en-GB"/>
              </w:rPr>
            </w:rPrChange>
          </w:rPr>
          <w:delText xml:space="preserve"> or the </w:delText>
        </w:r>
        <w:r w:rsidR="00A22F5D" w:rsidRPr="00367F1D" w:rsidDel="00E57841">
          <w:rPr>
            <w:rFonts w:ascii="Times New Roman" w:hAnsi="Times New Roman" w:cs="Times New Roman"/>
            <w:sz w:val="20"/>
            <w:szCs w:val="20"/>
            <w:lang w:val="en-GB"/>
            <w:rPrChange w:id="1198" w:author="Abhinav Bassi" w:date="2024-02-29T14:13:00Z">
              <w:rPr>
                <w:rFonts w:ascii="Times New Roman" w:hAnsi="Times New Roman" w:cs="Times New Roman"/>
                <w:lang w:val="en-GB"/>
              </w:rPr>
            </w:rPrChange>
          </w:rPr>
          <w:delText xml:space="preserve"> </w:delText>
        </w:r>
        <w:r w:rsidR="00703D1A" w:rsidRPr="00367F1D" w:rsidDel="00E57841">
          <w:rPr>
            <w:rFonts w:ascii="Times New Roman" w:hAnsi="Times New Roman" w:cs="Times New Roman"/>
            <w:sz w:val="20"/>
            <w:szCs w:val="20"/>
            <w:lang w:val="en-GB"/>
            <w:rPrChange w:id="1199" w:author="Abhinav Bassi" w:date="2024-02-29T14:13:00Z">
              <w:rPr>
                <w:rFonts w:ascii="Times New Roman" w:hAnsi="Times New Roman" w:cs="Times New Roman"/>
                <w:lang w:val="en-GB"/>
              </w:rPr>
            </w:rPrChange>
          </w:rPr>
          <w:delText>participant</w:delText>
        </w:r>
        <w:r w:rsidRPr="00367F1D" w:rsidDel="00E57841">
          <w:rPr>
            <w:rFonts w:ascii="Times New Roman" w:hAnsi="Times New Roman" w:cs="Times New Roman"/>
            <w:sz w:val="20"/>
            <w:szCs w:val="20"/>
            <w:lang w:val="en-GB"/>
            <w:rPrChange w:id="1200" w:author="Abhinav Bassi" w:date="2024-02-29T14:13:00Z">
              <w:rPr>
                <w:rFonts w:ascii="Times New Roman" w:hAnsi="Times New Roman" w:cs="Times New Roman"/>
                <w:lang w:val="en-GB"/>
              </w:rPr>
            </w:rPrChange>
          </w:rPr>
          <w:delText>’s legally acceptable representative is unable to read. After the written informed consent form and any</w:delText>
        </w:r>
      </w:del>
      <w:ins w:id="1201" w:author="Samriddhi Ranjan" w:date="2024-01-24T10:44:00Z">
        <w:del w:id="1202" w:author="Abhinav Bassi" w:date="2024-02-29T14:16:00Z">
          <w:r w:rsidR="009133A0" w:rsidRPr="00367F1D" w:rsidDel="00E57841">
            <w:rPr>
              <w:rFonts w:ascii="Times New Roman" w:hAnsi="Times New Roman" w:cs="Times New Roman"/>
              <w:sz w:val="20"/>
              <w:szCs w:val="20"/>
              <w:lang w:val="en-GB"/>
              <w:rPrChange w:id="1203" w:author="Abhinav Bassi" w:date="2024-02-29T14:13:00Z">
                <w:rPr>
                  <w:rFonts w:ascii="Times New Roman" w:hAnsi="Times New Roman" w:cs="Times New Roman"/>
                  <w:lang w:val="en-GB"/>
                </w:rPr>
              </w:rPrChange>
            </w:rPr>
            <w:delText xml:space="preserve"> </w:delText>
          </w:r>
        </w:del>
      </w:ins>
      <w:del w:id="1204" w:author="Abhinav Bassi" w:date="2024-02-29T14:16:00Z">
        <w:r w:rsidRPr="00367F1D" w:rsidDel="00E57841">
          <w:rPr>
            <w:rFonts w:ascii="Times New Roman" w:hAnsi="Times New Roman" w:cs="Times New Roman"/>
            <w:sz w:val="20"/>
            <w:szCs w:val="20"/>
            <w:lang w:val="en-GB"/>
            <w:rPrChange w:id="1205" w:author="Abhinav Bassi" w:date="2024-02-29T14:13:00Z">
              <w:rPr>
                <w:rFonts w:ascii="Times New Roman" w:hAnsi="Times New Roman" w:cs="Times New Roman"/>
                <w:lang w:val="en-GB"/>
              </w:rPr>
            </w:rPrChange>
          </w:rPr>
          <w:delText xml:space="preserve">written information to be provided to </w:delText>
        </w:r>
        <w:r w:rsidR="00703D1A" w:rsidRPr="00367F1D" w:rsidDel="00E57841">
          <w:rPr>
            <w:rFonts w:ascii="Times New Roman" w:hAnsi="Times New Roman" w:cs="Times New Roman"/>
            <w:sz w:val="20"/>
            <w:szCs w:val="20"/>
            <w:lang w:val="en-GB"/>
            <w:rPrChange w:id="1206" w:author="Abhinav Bassi" w:date="2024-02-29T14:13:00Z">
              <w:rPr>
                <w:rFonts w:ascii="Times New Roman" w:hAnsi="Times New Roman" w:cs="Times New Roman"/>
                <w:lang w:val="en-GB"/>
              </w:rPr>
            </w:rPrChange>
          </w:rPr>
          <w:delText>participant</w:delText>
        </w:r>
        <w:r w:rsidRPr="00367F1D" w:rsidDel="00E57841">
          <w:rPr>
            <w:rFonts w:ascii="Times New Roman" w:hAnsi="Times New Roman" w:cs="Times New Roman"/>
            <w:sz w:val="20"/>
            <w:szCs w:val="20"/>
            <w:lang w:val="en-GB"/>
            <w:rPrChange w:id="1207" w:author="Abhinav Bassi" w:date="2024-02-29T14:13:00Z">
              <w:rPr>
                <w:rFonts w:ascii="Times New Roman" w:hAnsi="Times New Roman" w:cs="Times New Roman"/>
                <w:lang w:val="en-GB"/>
              </w:rPr>
            </w:rPrChange>
          </w:rPr>
          <w:delText xml:space="preserve">s, is read and explained to the </w:delText>
        </w:r>
        <w:r w:rsidR="00703D1A" w:rsidRPr="00367F1D" w:rsidDel="00E57841">
          <w:rPr>
            <w:rFonts w:ascii="Times New Roman" w:hAnsi="Times New Roman" w:cs="Times New Roman"/>
            <w:sz w:val="20"/>
            <w:szCs w:val="20"/>
            <w:lang w:val="en-GB"/>
            <w:rPrChange w:id="1208" w:author="Abhinav Bassi" w:date="2024-02-29T14:13:00Z">
              <w:rPr>
                <w:rFonts w:ascii="Times New Roman" w:hAnsi="Times New Roman" w:cs="Times New Roman"/>
                <w:lang w:val="en-GB"/>
              </w:rPr>
            </w:rPrChange>
          </w:rPr>
          <w:delText>participant</w:delText>
        </w:r>
        <w:r w:rsidRPr="00367F1D" w:rsidDel="00E57841">
          <w:rPr>
            <w:rFonts w:ascii="Times New Roman" w:hAnsi="Times New Roman" w:cs="Times New Roman"/>
            <w:sz w:val="20"/>
            <w:szCs w:val="20"/>
            <w:lang w:val="en-GB"/>
            <w:rPrChange w:id="1209" w:author="Abhinav Bassi" w:date="2024-02-29T14:13:00Z">
              <w:rPr>
                <w:rFonts w:ascii="Times New Roman" w:hAnsi="Times New Roman" w:cs="Times New Roman"/>
                <w:lang w:val="en-GB"/>
              </w:rPr>
            </w:rPrChange>
          </w:rPr>
          <w:delText xml:space="preserve"> or the </w:delText>
        </w:r>
        <w:r w:rsidR="00703D1A" w:rsidRPr="00367F1D" w:rsidDel="00E57841">
          <w:rPr>
            <w:rFonts w:ascii="Times New Roman" w:hAnsi="Times New Roman" w:cs="Times New Roman"/>
            <w:sz w:val="20"/>
            <w:szCs w:val="20"/>
            <w:lang w:val="en-GB"/>
            <w:rPrChange w:id="1210" w:author="Abhinav Bassi" w:date="2024-02-29T14:13:00Z">
              <w:rPr>
                <w:rFonts w:ascii="Times New Roman" w:hAnsi="Times New Roman" w:cs="Times New Roman"/>
                <w:lang w:val="en-GB"/>
              </w:rPr>
            </w:rPrChange>
          </w:rPr>
          <w:delText>participant</w:delText>
        </w:r>
        <w:r w:rsidRPr="00367F1D" w:rsidDel="00E57841">
          <w:rPr>
            <w:rFonts w:ascii="Times New Roman" w:hAnsi="Times New Roman" w:cs="Times New Roman"/>
            <w:sz w:val="20"/>
            <w:szCs w:val="20"/>
            <w:lang w:val="en-GB"/>
            <w:rPrChange w:id="1211" w:author="Abhinav Bassi" w:date="2024-02-29T14:13:00Z">
              <w:rPr>
                <w:rFonts w:ascii="Times New Roman" w:hAnsi="Times New Roman" w:cs="Times New Roman"/>
                <w:lang w:val="en-GB"/>
              </w:rPr>
            </w:rPrChange>
          </w:rPr>
          <w:delText xml:space="preserve">’s legally acceptable representative, and after the </w:delText>
        </w:r>
        <w:r w:rsidR="00703D1A" w:rsidRPr="00367F1D" w:rsidDel="00E57841">
          <w:rPr>
            <w:rFonts w:ascii="Times New Roman" w:hAnsi="Times New Roman" w:cs="Times New Roman"/>
            <w:sz w:val="20"/>
            <w:szCs w:val="20"/>
            <w:lang w:val="en-GB"/>
            <w:rPrChange w:id="1212" w:author="Abhinav Bassi" w:date="2024-02-29T14:13:00Z">
              <w:rPr>
                <w:rFonts w:ascii="Times New Roman" w:hAnsi="Times New Roman" w:cs="Times New Roman"/>
                <w:lang w:val="en-GB"/>
              </w:rPr>
            </w:rPrChange>
          </w:rPr>
          <w:delText>participant</w:delText>
        </w:r>
        <w:r w:rsidRPr="00367F1D" w:rsidDel="00E57841">
          <w:rPr>
            <w:rFonts w:ascii="Times New Roman" w:hAnsi="Times New Roman" w:cs="Times New Roman"/>
            <w:sz w:val="20"/>
            <w:szCs w:val="20"/>
            <w:lang w:val="en-GB"/>
            <w:rPrChange w:id="1213" w:author="Abhinav Bassi" w:date="2024-02-29T14:13:00Z">
              <w:rPr>
                <w:rFonts w:ascii="Times New Roman" w:hAnsi="Times New Roman" w:cs="Times New Roman"/>
                <w:lang w:val="en-GB"/>
              </w:rPr>
            </w:rPrChange>
          </w:rPr>
          <w:delText xml:space="preserve"> or the </w:delText>
        </w:r>
        <w:r w:rsidR="00703D1A" w:rsidRPr="00367F1D" w:rsidDel="00E57841">
          <w:rPr>
            <w:rFonts w:ascii="Times New Roman" w:hAnsi="Times New Roman" w:cs="Times New Roman"/>
            <w:sz w:val="20"/>
            <w:szCs w:val="20"/>
            <w:lang w:val="en-GB"/>
            <w:rPrChange w:id="1214" w:author="Abhinav Bassi" w:date="2024-02-29T14:13:00Z">
              <w:rPr>
                <w:rFonts w:ascii="Times New Roman" w:hAnsi="Times New Roman" w:cs="Times New Roman"/>
                <w:lang w:val="en-GB"/>
              </w:rPr>
            </w:rPrChange>
          </w:rPr>
          <w:delText>participant</w:delText>
        </w:r>
        <w:r w:rsidRPr="00367F1D" w:rsidDel="00E57841">
          <w:rPr>
            <w:rFonts w:ascii="Times New Roman" w:hAnsi="Times New Roman" w:cs="Times New Roman"/>
            <w:sz w:val="20"/>
            <w:szCs w:val="20"/>
            <w:lang w:val="en-GB"/>
            <w:rPrChange w:id="1215" w:author="Abhinav Bassi" w:date="2024-02-29T14:13:00Z">
              <w:rPr>
                <w:rFonts w:ascii="Times New Roman" w:hAnsi="Times New Roman" w:cs="Times New Roman"/>
                <w:lang w:val="en-GB"/>
              </w:rPr>
            </w:rPrChange>
          </w:rPr>
          <w:delText xml:space="preserve">’s legally representative has orally consented to the </w:delText>
        </w:r>
        <w:r w:rsidR="00703D1A" w:rsidRPr="00367F1D" w:rsidDel="00E57841">
          <w:rPr>
            <w:rFonts w:ascii="Times New Roman" w:hAnsi="Times New Roman" w:cs="Times New Roman"/>
            <w:sz w:val="20"/>
            <w:szCs w:val="20"/>
            <w:lang w:val="en-GB"/>
            <w:rPrChange w:id="1216" w:author="Abhinav Bassi" w:date="2024-02-29T14:13:00Z">
              <w:rPr>
                <w:rFonts w:ascii="Times New Roman" w:hAnsi="Times New Roman" w:cs="Times New Roman"/>
                <w:lang w:val="en-GB"/>
              </w:rPr>
            </w:rPrChange>
          </w:rPr>
          <w:delText>participant</w:delText>
        </w:r>
        <w:r w:rsidRPr="00367F1D" w:rsidDel="00E57841">
          <w:rPr>
            <w:rFonts w:ascii="Times New Roman" w:hAnsi="Times New Roman" w:cs="Times New Roman"/>
            <w:sz w:val="20"/>
            <w:szCs w:val="20"/>
            <w:lang w:val="en-GB"/>
            <w:rPrChange w:id="1217" w:author="Abhinav Bassi" w:date="2024-02-29T14:13:00Z">
              <w:rPr>
                <w:rFonts w:ascii="Times New Roman" w:hAnsi="Times New Roman" w:cs="Times New Roman"/>
                <w:lang w:val="en-GB"/>
              </w:rPr>
            </w:rPrChange>
          </w:rPr>
          <w:delText>’s participation in the study and, if capable of doing so, has signed and personally dated the consent</w:delText>
        </w:r>
        <w:r w:rsidR="00A22F5D" w:rsidRPr="00367F1D" w:rsidDel="00E57841">
          <w:rPr>
            <w:rFonts w:ascii="Times New Roman" w:hAnsi="Times New Roman" w:cs="Times New Roman"/>
            <w:sz w:val="20"/>
            <w:szCs w:val="20"/>
            <w:lang w:val="en-GB"/>
            <w:rPrChange w:id="1218" w:author="Abhinav Bassi" w:date="2024-02-29T14:13:00Z">
              <w:rPr>
                <w:rFonts w:ascii="Times New Roman" w:hAnsi="Times New Roman" w:cs="Times New Roman"/>
                <w:lang w:val="en-GB"/>
              </w:rPr>
            </w:rPrChange>
          </w:rPr>
          <w:delText xml:space="preserve"> </w:delText>
        </w:r>
        <w:r w:rsidRPr="00367F1D" w:rsidDel="00E57841">
          <w:rPr>
            <w:rFonts w:ascii="Times New Roman" w:hAnsi="Times New Roman" w:cs="Times New Roman"/>
            <w:sz w:val="20"/>
            <w:szCs w:val="20"/>
            <w:lang w:val="en-GB"/>
            <w:rPrChange w:id="1219" w:author="Abhinav Bassi" w:date="2024-02-29T14:13:00Z">
              <w:rPr>
                <w:rFonts w:ascii="Times New Roman" w:hAnsi="Times New Roman" w:cs="Times New Roman"/>
                <w:lang w:val="en-GB"/>
              </w:rPr>
            </w:rPrChange>
          </w:rPr>
          <w:delText xml:space="preserve">form, the witness should sign and personally date the consent form. </w:delText>
        </w:r>
      </w:del>
    </w:p>
    <w:p w14:paraId="14A5CE5F" w14:textId="4193D638" w:rsidR="006C2FB7" w:rsidRPr="00367F1D" w:rsidDel="00E57841" w:rsidRDefault="006C2FB7">
      <w:pPr>
        <w:spacing w:after="0"/>
        <w:rPr>
          <w:del w:id="1220" w:author="Abhinav Bassi" w:date="2024-02-29T14:16:00Z"/>
          <w:rFonts w:ascii="Times New Roman" w:hAnsi="Times New Roman" w:cs="Times New Roman"/>
          <w:sz w:val="20"/>
          <w:szCs w:val="20"/>
          <w:lang w:val="en-GB"/>
          <w:rPrChange w:id="1221" w:author="Abhinav Bassi" w:date="2024-02-29T14:13:00Z">
            <w:rPr>
              <w:del w:id="1222" w:author="Abhinav Bassi" w:date="2024-02-29T14:16:00Z"/>
              <w:rFonts w:ascii="Times New Roman" w:hAnsi="Times New Roman" w:cs="Times New Roman"/>
              <w:lang w:val="en-GB"/>
            </w:rPr>
          </w:rPrChange>
        </w:rPr>
      </w:pPr>
      <w:del w:id="1223" w:author="Abhinav Bassi" w:date="2024-02-29T14:16:00Z">
        <w:r w:rsidRPr="00367F1D" w:rsidDel="00E57841">
          <w:rPr>
            <w:rFonts w:ascii="Times New Roman" w:hAnsi="Times New Roman" w:cs="Times New Roman"/>
            <w:sz w:val="20"/>
            <w:szCs w:val="20"/>
            <w:lang w:val="en-GB"/>
            <w:rPrChange w:id="1224" w:author="Abhinav Bassi" w:date="2024-02-29T14:13:00Z">
              <w:rPr>
                <w:rFonts w:ascii="Times New Roman" w:hAnsi="Times New Roman" w:cs="Times New Roman"/>
                <w:lang w:val="en-GB"/>
              </w:rPr>
            </w:rPrChange>
          </w:rPr>
          <w:delText xml:space="preserve"> </w:delText>
        </w:r>
      </w:del>
    </w:p>
    <w:p w14:paraId="37EADAAB" w14:textId="5F8DF224" w:rsidR="006C2FB7" w:rsidRPr="00367F1D" w:rsidDel="00E57841" w:rsidRDefault="006C2FB7">
      <w:pPr>
        <w:spacing w:after="0"/>
        <w:rPr>
          <w:del w:id="1225" w:author="Abhinav Bassi" w:date="2024-02-29T14:16:00Z"/>
          <w:rFonts w:ascii="Times New Roman" w:hAnsi="Times New Roman" w:cs="Times New Roman"/>
          <w:sz w:val="20"/>
          <w:szCs w:val="20"/>
          <w:lang w:val="en-GB"/>
          <w:rPrChange w:id="1226" w:author="Abhinav Bassi" w:date="2024-02-29T14:13:00Z">
            <w:rPr>
              <w:del w:id="1227" w:author="Abhinav Bassi" w:date="2024-02-29T14:16:00Z"/>
              <w:rFonts w:ascii="Times New Roman" w:hAnsi="Times New Roman" w:cs="Times New Roman"/>
              <w:lang w:val="en-GB"/>
            </w:rPr>
          </w:rPrChange>
        </w:rPr>
      </w:pPr>
    </w:p>
    <w:p w14:paraId="47D3A8E3" w14:textId="08B3D36E" w:rsidR="006C2FB7" w:rsidRPr="00367F1D" w:rsidDel="00E57841" w:rsidRDefault="006C2FB7">
      <w:pPr>
        <w:spacing w:after="0"/>
        <w:rPr>
          <w:del w:id="1228" w:author="Abhinav Bassi" w:date="2024-02-29T14:16:00Z"/>
          <w:rFonts w:ascii="Times New Roman" w:hAnsi="Times New Roman" w:cs="Times New Roman"/>
          <w:sz w:val="20"/>
          <w:szCs w:val="20"/>
          <w:lang w:val="en-GB"/>
          <w:rPrChange w:id="1229" w:author="Abhinav Bassi" w:date="2024-02-29T14:13:00Z">
            <w:rPr>
              <w:del w:id="1230" w:author="Abhinav Bassi" w:date="2024-02-29T14:16:00Z"/>
              <w:rFonts w:ascii="Times New Roman" w:hAnsi="Times New Roman" w:cs="Times New Roman"/>
              <w:lang w:val="en-GB"/>
            </w:rPr>
          </w:rPrChange>
        </w:rPr>
      </w:pPr>
      <w:del w:id="1231" w:author="Abhinav Bassi" w:date="2024-02-29T14:16:00Z">
        <w:r w:rsidRPr="00367F1D" w:rsidDel="00E57841">
          <w:rPr>
            <w:rFonts w:ascii="Times New Roman" w:hAnsi="Times New Roman" w:cs="Times New Roman"/>
            <w:sz w:val="20"/>
            <w:szCs w:val="20"/>
            <w:lang w:val="en-GB"/>
            <w:rPrChange w:id="1232" w:author="Abhinav Bassi" w:date="2024-02-29T14:13:00Z">
              <w:rPr>
                <w:rFonts w:ascii="Times New Roman" w:hAnsi="Times New Roman" w:cs="Times New Roman"/>
                <w:lang w:val="en-GB"/>
              </w:rPr>
            </w:rPrChange>
          </w:rPr>
          <w:delText xml:space="preserve">Witnessed by: ___________________________                 _________________________ </w:delText>
        </w:r>
      </w:del>
    </w:p>
    <w:p w14:paraId="1E02F358" w14:textId="50E55E9F" w:rsidR="006C2FB7" w:rsidRPr="00367F1D" w:rsidDel="00E57841" w:rsidRDefault="006C2FB7">
      <w:pPr>
        <w:spacing w:after="0"/>
        <w:rPr>
          <w:del w:id="1233" w:author="Abhinav Bassi" w:date="2024-02-29T14:16:00Z"/>
          <w:rFonts w:ascii="Times New Roman" w:hAnsi="Times New Roman" w:cs="Times New Roman"/>
          <w:sz w:val="20"/>
          <w:szCs w:val="20"/>
          <w:lang w:val="en-GB"/>
          <w:rPrChange w:id="1234" w:author="Abhinav Bassi" w:date="2024-02-29T14:13:00Z">
            <w:rPr>
              <w:del w:id="1235" w:author="Abhinav Bassi" w:date="2024-02-29T14:16:00Z"/>
              <w:rFonts w:ascii="Times New Roman" w:hAnsi="Times New Roman" w:cs="Times New Roman"/>
              <w:lang w:val="en-GB"/>
            </w:rPr>
          </w:rPrChange>
        </w:rPr>
      </w:pPr>
      <w:del w:id="1236" w:author="Abhinav Bassi" w:date="2024-02-29T14:16:00Z">
        <w:r w:rsidRPr="00367F1D" w:rsidDel="00E57841">
          <w:rPr>
            <w:rFonts w:ascii="Times New Roman" w:hAnsi="Times New Roman" w:cs="Times New Roman"/>
            <w:sz w:val="20"/>
            <w:szCs w:val="20"/>
            <w:lang w:val="en-GB"/>
            <w:rPrChange w:id="1237" w:author="Abhinav Bassi" w:date="2024-02-29T14:13:00Z">
              <w:rPr>
                <w:rFonts w:ascii="Times New Roman" w:hAnsi="Times New Roman" w:cs="Times New Roman"/>
                <w:lang w:val="en-GB"/>
              </w:rPr>
            </w:rPrChange>
          </w:rPr>
          <w:delText xml:space="preserve">(Name of witness)                                                  </w:delText>
        </w:r>
      </w:del>
    </w:p>
    <w:p w14:paraId="723E3981" w14:textId="69282402" w:rsidR="006C2FB7" w:rsidRPr="00367F1D" w:rsidDel="00E57841" w:rsidRDefault="006C2FB7">
      <w:pPr>
        <w:spacing w:after="0"/>
        <w:rPr>
          <w:del w:id="1238" w:author="Abhinav Bassi" w:date="2024-02-29T14:16:00Z"/>
          <w:rFonts w:ascii="Times New Roman" w:hAnsi="Times New Roman" w:cs="Times New Roman"/>
          <w:sz w:val="20"/>
          <w:szCs w:val="20"/>
          <w:lang w:val="en-GB"/>
          <w:rPrChange w:id="1239" w:author="Abhinav Bassi" w:date="2024-02-29T14:13:00Z">
            <w:rPr>
              <w:del w:id="1240" w:author="Abhinav Bassi" w:date="2024-02-29T14:16:00Z"/>
              <w:rFonts w:ascii="Times New Roman" w:hAnsi="Times New Roman" w:cs="Times New Roman"/>
              <w:lang w:val="en-GB"/>
            </w:rPr>
          </w:rPrChange>
        </w:rPr>
      </w:pPr>
      <w:del w:id="1241" w:author="Abhinav Bassi" w:date="2024-02-29T14:16:00Z">
        <w:r w:rsidRPr="00367F1D" w:rsidDel="00E57841">
          <w:rPr>
            <w:rFonts w:ascii="Times New Roman" w:hAnsi="Times New Roman" w:cs="Times New Roman"/>
            <w:sz w:val="20"/>
            <w:szCs w:val="20"/>
            <w:lang w:val="en-GB"/>
            <w:rPrChange w:id="1242" w:author="Abhinav Bassi" w:date="2024-02-29T14:13:00Z">
              <w:rPr>
                <w:rFonts w:ascii="Times New Roman" w:hAnsi="Times New Roman" w:cs="Times New Roman"/>
                <w:lang w:val="en-GB"/>
              </w:rPr>
            </w:rPrChange>
          </w:rPr>
          <w:delText xml:space="preserve">(Designation of witness) </w:delText>
        </w:r>
      </w:del>
    </w:p>
    <w:p w14:paraId="5830EF17" w14:textId="43FA4475" w:rsidR="006C2FB7" w:rsidRPr="00367F1D" w:rsidDel="00E57841" w:rsidRDefault="006C2FB7">
      <w:pPr>
        <w:spacing w:after="0"/>
        <w:rPr>
          <w:del w:id="1243" w:author="Abhinav Bassi" w:date="2024-02-29T14:16:00Z"/>
          <w:rFonts w:ascii="Times New Roman" w:hAnsi="Times New Roman" w:cs="Times New Roman"/>
          <w:sz w:val="20"/>
          <w:szCs w:val="20"/>
          <w:lang w:val="en-GB"/>
          <w:rPrChange w:id="1244" w:author="Abhinav Bassi" w:date="2024-02-29T14:13:00Z">
            <w:rPr>
              <w:del w:id="1245" w:author="Abhinav Bassi" w:date="2024-02-29T14:16:00Z"/>
              <w:rFonts w:ascii="Times New Roman" w:hAnsi="Times New Roman" w:cs="Times New Roman"/>
              <w:lang w:val="en-GB"/>
            </w:rPr>
          </w:rPrChange>
        </w:rPr>
      </w:pPr>
    </w:p>
    <w:p w14:paraId="68512E7A" w14:textId="56072F4A" w:rsidR="006C2FB7" w:rsidRPr="00367F1D" w:rsidDel="00E57841" w:rsidRDefault="006C2FB7">
      <w:pPr>
        <w:spacing w:after="0"/>
        <w:rPr>
          <w:del w:id="1246" w:author="Abhinav Bassi" w:date="2024-02-29T14:16:00Z"/>
          <w:rFonts w:ascii="Times New Roman" w:hAnsi="Times New Roman" w:cs="Times New Roman"/>
          <w:sz w:val="20"/>
          <w:szCs w:val="20"/>
          <w:lang w:val="en-GB"/>
          <w:rPrChange w:id="1247" w:author="Abhinav Bassi" w:date="2024-02-29T14:13:00Z">
            <w:rPr>
              <w:del w:id="1248" w:author="Abhinav Bassi" w:date="2024-02-29T14:16:00Z"/>
              <w:rFonts w:ascii="Times New Roman" w:hAnsi="Times New Roman" w:cs="Times New Roman"/>
              <w:lang w:val="en-GB"/>
            </w:rPr>
          </w:rPrChange>
        </w:rPr>
      </w:pPr>
      <w:del w:id="1249" w:author="Abhinav Bassi" w:date="2024-02-29T14:16:00Z">
        <w:r w:rsidRPr="00367F1D" w:rsidDel="00E57841">
          <w:rPr>
            <w:rFonts w:ascii="Times New Roman" w:hAnsi="Times New Roman" w:cs="Times New Roman"/>
            <w:sz w:val="20"/>
            <w:szCs w:val="20"/>
            <w:lang w:val="en-GB"/>
            <w:rPrChange w:id="1250" w:author="Abhinav Bassi" w:date="2024-02-29T14:13:00Z">
              <w:rPr>
                <w:rFonts w:ascii="Times New Roman" w:hAnsi="Times New Roman" w:cs="Times New Roman"/>
                <w:lang w:val="en-GB"/>
              </w:rPr>
            </w:rPrChange>
          </w:rPr>
          <w:delText>________________________________                    ______________________________</w:delText>
        </w:r>
      </w:del>
    </w:p>
    <w:p w14:paraId="405900C7" w14:textId="6AC062A7" w:rsidR="006C2FB7" w:rsidRPr="00367F1D" w:rsidDel="00E57841" w:rsidRDefault="006C2FB7">
      <w:pPr>
        <w:spacing w:after="0"/>
        <w:rPr>
          <w:del w:id="1251" w:author="Abhinav Bassi" w:date="2024-02-29T14:16:00Z"/>
          <w:rFonts w:ascii="Times New Roman" w:hAnsi="Times New Roman" w:cs="Times New Roman"/>
          <w:sz w:val="20"/>
          <w:szCs w:val="20"/>
          <w:lang w:val="en-GB"/>
          <w:rPrChange w:id="1252" w:author="Abhinav Bassi" w:date="2024-02-29T14:13:00Z">
            <w:rPr>
              <w:del w:id="1253" w:author="Abhinav Bassi" w:date="2024-02-29T14:16:00Z"/>
            </w:rPr>
          </w:rPrChange>
        </w:rPr>
      </w:pPr>
      <w:del w:id="1254" w:author="Abhinav Bassi" w:date="2024-02-29T14:16:00Z">
        <w:r w:rsidRPr="00367F1D" w:rsidDel="00E57841">
          <w:rPr>
            <w:rFonts w:ascii="Times New Roman" w:hAnsi="Times New Roman" w:cs="Times New Roman"/>
            <w:sz w:val="20"/>
            <w:szCs w:val="20"/>
            <w:lang w:val="en-GB"/>
            <w:rPrChange w:id="1255" w:author="Abhinav Bassi" w:date="2024-02-29T14:13:00Z">
              <w:rPr>
                <w:rFonts w:ascii="Times New Roman" w:hAnsi="Times New Roman" w:cs="Times New Roman"/>
                <w:lang w:val="en-GB"/>
              </w:rPr>
            </w:rPrChange>
          </w:rPr>
          <w:delText>(Signature of witness)                                                               (Date of signing)</w:delText>
        </w:r>
      </w:del>
    </w:p>
    <w:p w14:paraId="44237E7D" w14:textId="122CF500" w:rsidR="00397E2B" w:rsidRPr="00367F1D" w:rsidDel="00E57841" w:rsidRDefault="00397E2B">
      <w:pPr>
        <w:spacing w:after="0"/>
        <w:rPr>
          <w:del w:id="1256" w:author="Abhinav Bassi" w:date="2024-02-29T14:16:00Z"/>
          <w:rFonts w:ascii="Times New Roman" w:hAnsi="Times New Roman" w:cs="Times New Roman"/>
          <w:sz w:val="20"/>
          <w:szCs w:val="20"/>
          <w:rPrChange w:id="1257" w:author="Abhinav Bassi" w:date="2024-02-29T14:13:00Z">
            <w:rPr>
              <w:del w:id="1258" w:author="Abhinav Bassi" w:date="2024-02-29T14:16:00Z"/>
              <w:rFonts w:ascii="Times New Roman" w:hAnsi="Times New Roman" w:cs="Times New Roman"/>
            </w:rPr>
          </w:rPrChange>
        </w:rPr>
      </w:pPr>
      <w:del w:id="1259" w:author="Abhinav Bassi" w:date="2024-02-29T14:16:00Z">
        <w:r w:rsidRPr="00367F1D" w:rsidDel="00E57841">
          <w:rPr>
            <w:rFonts w:ascii="Times New Roman" w:hAnsi="Times New Roman" w:cs="Times New Roman"/>
            <w:sz w:val="20"/>
            <w:szCs w:val="20"/>
            <w:rPrChange w:id="1260" w:author="Abhinav Bassi" w:date="2024-02-29T14:13:00Z">
              <w:rPr>
                <w:rFonts w:ascii="Times New Roman" w:hAnsi="Times New Roman" w:cs="Times New Roman"/>
              </w:rPr>
            </w:rPrChange>
          </w:rPr>
          <w:delText xml:space="preserve"> </w:delText>
        </w:r>
      </w:del>
    </w:p>
    <w:p w14:paraId="20B86B70" w14:textId="138F7194" w:rsidR="00397E2B" w:rsidRPr="00367F1D" w:rsidDel="00E57841" w:rsidRDefault="00397E2B">
      <w:pPr>
        <w:spacing w:after="0"/>
        <w:rPr>
          <w:del w:id="1261" w:author="Abhinav Bassi" w:date="2024-02-29T14:16:00Z"/>
          <w:rFonts w:ascii="Times New Roman" w:hAnsi="Times New Roman" w:cs="Times New Roman"/>
          <w:sz w:val="20"/>
          <w:szCs w:val="20"/>
          <w:rPrChange w:id="1262" w:author="Abhinav Bassi" w:date="2024-02-29T14:13:00Z">
            <w:rPr>
              <w:del w:id="1263" w:author="Abhinav Bassi" w:date="2024-02-29T14:16:00Z"/>
              <w:rFonts w:ascii="Times New Roman" w:hAnsi="Times New Roman" w:cs="Times New Roman"/>
            </w:rPr>
          </w:rPrChange>
        </w:rPr>
      </w:pPr>
      <w:del w:id="1264" w:author="Abhinav Bassi" w:date="2024-02-29T14:16:00Z">
        <w:r w:rsidRPr="00367F1D" w:rsidDel="00E57841">
          <w:rPr>
            <w:rFonts w:ascii="Times New Roman" w:hAnsi="Times New Roman" w:cs="Times New Roman"/>
            <w:sz w:val="20"/>
            <w:szCs w:val="20"/>
            <w:rPrChange w:id="1265" w:author="Abhinav Bassi" w:date="2024-02-29T14:13:00Z">
              <w:rPr>
                <w:rFonts w:ascii="Times New Roman" w:hAnsi="Times New Roman" w:cs="Times New Roman"/>
              </w:rPr>
            </w:rPrChange>
          </w:rPr>
          <w:delText xml:space="preserve"> </w:delText>
        </w:r>
      </w:del>
    </w:p>
    <w:p w14:paraId="42D756A3" w14:textId="0105082C" w:rsidR="004E2617" w:rsidRPr="00367F1D" w:rsidDel="00E57841" w:rsidRDefault="004E2617">
      <w:pPr>
        <w:spacing w:after="0"/>
        <w:rPr>
          <w:del w:id="1266" w:author="Abhinav Bassi" w:date="2024-02-29T14:16:00Z"/>
          <w:rFonts w:ascii="Times New Roman" w:hAnsi="Times New Roman" w:cs="Times New Roman"/>
          <w:sz w:val="20"/>
          <w:szCs w:val="20"/>
          <w:rPrChange w:id="1267" w:author="Abhinav Bassi" w:date="2024-02-29T14:13:00Z">
            <w:rPr>
              <w:del w:id="1268" w:author="Abhinav Bassi" w:date="2024-02-29T14:16:00Z"/>
              <w:rFonts w:ascii="Times New Roman" w:hAnsi="Times New Roman" w:cs="Times New Roman"/>
            </w:rPr>
          </w:rPrChange>
        </w:rPr>
      </w:pPr>
    </w:p>
    <w:p w14:paraId="6138FAE8" w14:textId="39172573" w:rsidR="004E2617" w:rsidRPr="00367F1D" w:rsidDel="00E57841" w:rsidRDefault="004E2617">
      <w:pPr>
        <w:spacing w:after="0"/>
        <w:rPr>
          <w:del w:id="1269" w:author="Abhinav Bassi" w:date="2024-02-29T14:16:00Z"/>
          <w:rFonts w:ascii="Times New Roman" w:hAnsi="Times New Roman" w:cs="Times New Roman"/>
          <w:sz w:val="20"/>
          <w:szCs w:val="20"/>
          <w:rPrChange w:id="1270" w:author="Abhinav Bassi" w:date="2024-02-29T14:13:00Z">
            <w:rPr>
              <w:del w:id="1271" w:author="Abhinav Bassi" w:date="2024-02-29T14:16:00Z"/>
              <w:rFonts w:ascii="Times New Roman" w:hAnsi="Times New Roman" w:cs="Times New Roman"/>
            </w:rPr>
          </w:rPrChange>
        </w:rPr>
      </w:pPr>
    </w:p>
    <w:p w14:paraId="147A03BF" w14:textId="0E3FE4C9" w:rsidR="00073761" w:rsidRPr="00367F1D" w:rsidDel="00E57841" w:rsidRDefault="00073761">
      <w:pPr>
        <w:spacing w:after="0"/>
        <w:rPr>
          <w:del w:id="1272" w:author="Abhinav Bassi" w:date="2024-02-29T14:16:00Z"/>
          <w:rFonts w:ascii="Times New Roman" w:hAnsi="Times New Roman" w:cs="Times New Roman"/>
          <w:sz w:val="20"/>
          <w:szCs w:val="20"/>
          <w:rPrChange w:id="1273" w:author="Abhinav Bassi" w:date="2024-02-29T14:13:00Z">
            <w:rPr>
              <w:del w:id="1274" w:author="Abhinav Bassi" w:date="2024-02-29T14:16:00Z"/>
              <w:rFonts w:ascii="Times New Roman" w:hAnsi="Times New Roman" w:cs="Times New Roman"/>
            </w:rPr>
          </w:rPrChange>
        </w:rPr>
        <w:pPrChange w:id="1275" w:author="Abhinav Bassi" w:date="2024-02-29T14:16:00Z">
          <w:pPr/>
        </w:pPrChange>
      </w:pPr>
      <w:del w:id="1276" w:author="Abhinav Bassi" w:date="2024-02-29T14:16:00Z">
        <w:r w:rsidRPr="00367F1D" w:rsidDel="00E57841">
          <w:rPr>
            <w:rFonts w:ascii="Times New Roman" w:hAnsi="Times New Roman" w:cs="Times New Roman"/>
            <w:sz w:val="20"/>
            <w:szCs w:val="20"/>
            <w:rPrChange w:id="1277" w:author="Abhinav Bassi" w:date="2024-02-29T14:13:00Z">
              <w:rPr>
                <w:rFonts w:ascii="Times New Roman" w:hAnsi="Times New Roman" w:cs="Times New Roman"/>
              </w:rPr>
            </w:rPrChange>
          </w:rPr>
          <w:br w:type="page"/>
        </w:r>
      </w:del>
    </w:p>
    <w:p w14:paraId="01D474FE" w14:textId="39E96E6C" w:rsidR="004E2617" w:rsidRPr="00367F1D" w:rsidDel="00E57841" w:rsidRDefault="004E2617">
      <w:pPr>
        <w:spacing w:after="0"/>
        <w:rPr>
          <w:del w:id="1278" w:author="Abhinav Bassi" w:date="2024-02-29T14:16:00Z"/>
          <w:rFonts w:ascii="Times New Roman" w:hAnsi="Times New Roman" w:cs="Times New Roman"/>
          <w:sz w:val="20"/>
          <w:szCs w:val="20"/>
          <w:rPrChange w:id="1279" w:author="Abhinav Bassi" w:date="2024-02-29T14:13:00Z">
            <w:rPr>
              <w:del w:id="1280" w:author="Abhinav Bassi" w:date="2024-02-29T14:16:00Z"/>
              <w:rFonts w:ascii="Times New Roman" w:hAnsi="Times New Roman" w:cs="Times New Roman"/>
            </w:rPr>
          </w:rPrChange>
        </w:rPr>
      </w:pPr>
    </w:p>
    <w:p w14:paraId="2C467AFC" w14:textId="2F22FDFD" w:rsidR="004E2617" w:rsidRPr="00367F1D" w:rsidDel="00E57841" w:rsidRDefault="004E2617" w:rsidP="00397E2B">
      <w:pPr>
        <w:spacing w:after="0"/>
        <w:rPr>
          <w:del w:id="1281" w:author="Abhinav Bassi" w:date="2024-02-29T14:16:00Z"/>
          <w:rFonts w:ascii="Times New Roman" w:hAnsi="Times New Roman" w:cs="Times New Roman"/>
          <w:sz w:val="20"/>
          <w:szCs w:val="20"/>
          <w:rPrChange w:id="1282" w:author="Abhinav Bassi" w:date="2024-02-29T14:13:00Z">
            <w:rPr>
              <w:del w:id="1283" w:author="Abhinav Bassi" w:date="2024-02-29T14:16:00Z"/>
              <w:rFonts w:ascii="Times New Roman" w:hAnsi="Times New Roman" w:cs="Times New Roman"/>
            </w:rPr>
          </w:rPrChange>
        </w:rPr>
      </w:pPr>
    </w:p>
    <w:p w14:paraId="02CE1964" w14:textId="77777777" w:rsidR="002C4DF4" w:rsidRPr="00367F1D" w:rsidRDefault="002C4DF4" w:rsidP="002C4DF4">
      <w:pPr>
        <w:jc w:val="center"/>
        <w:rPr>
          <w:rFonts w:ascii="Times New Roman" w:hAnsi="Times New Roman" w:cs="Times New Roman"/>
          <w:b/>
          <w:sz w:val="20"/>
          <w:szCs w:val="20"/>
          <w:rPrChange w:id="1284" w:author="Abhinav Bassi" w:date="2024-02-29T14:13:00Z">
            <w:rPr>
              <w:rFonts w:ascii="Calibri" w:hAnsi="Calibri"/>
            </w:rPr>
          </w:rPrChange>
        </w:rPr>
      </w:pPr>
      <w:r w:rsidRPr="00367F1D">
        <w:rPr>
          <w:rFonts w:ascii="Times New Roman" w:hAnsi="Times New Roman" w:cs="Times New Roman"/>
          <w:b/>
          <w:sz w:val="20"/>
          <w:szCs w:val="20"/>
          <w:u w:val="single"/>
          <w:rPrChange w:id="1285" w:author="Abhinav Bassi" w:date="2024-02-29T14:13:00Z">
            <w:rPr>
              <w:rFonts w:ascii="Calibri" w:hAnsi="Calibri"/>
              <w:b/>
            </w:rPr>
          </w:rPrChange>
        </w:rPr>
        <w:t>INFORMED CONSENT FORM</w:t>
      </w:r>
    </w:p>
    <w:p w14:paraId="35A54713" w14:textId="77777777" w:rsidR="00397E2B" w:rsidRPr="00367F1D" w:rsidRDefault="00397E2B" w:rsidP="003C2C7D">
      <w:pPr>
        <w:spacing w:after="0"/>
        <w:rPr>
          <w:rFonts w:ascii="Times New Roman" w:hAnsi="Times New Roman" w:cs="Times New Roman"/>
          <w:sz w:val="20"/>
          <w:szCs w:val="20"/>
          <w:rPrChange w:id="1286" w:author="Abhinav Bassi" w:date="2024-02-29T14:13:00Z">
            <w:rPr>
              <w:rFonts w:ascii="Times New Roman" w:hAnsi="Times New Roman" w:cs="Times New Roman"/>
            </w:rPr>
          </w:rPrChange>
        </w:rPr>
      </w:pPr>
    </w:p>
    <w:tbl>
      <w:tblPr>
        <w:tblStyle w:val="TableGrid"/>
        <w:tblpPr w:leftFromText="180" w:rightFromText="180" w:vertAnchor="text" w:horzAnchor="margin" w:tblpXSpec="center" w:tblpY="-2"/>
        <w:tblW w:w="9050" w:type="dxa"/>
        <w:tblLook w:val="04A0" w:firstRow="1" w:lastRow="0" w:firstColumn="1" w:lastColumn="0" w:noHBand="0" w:noVBand="1"/>
      </w:tblPr>
      <w:tblGrid>
        <w:gridCol w:w="3256"/>
        <w:gridCol w:w="5794"/>
      </w:tblGrid>
      <w:tr w:rsidR="000F0CAD" w:rsidRPr="00367F1D" w14:paraId="6B4DA63F" w14:textId="77777777" w:rsidTr="00AF336D">
        <w:trPr>
          <w:trHeight w:val="113"/>
          <w:ins w:id="1287" w:author="Nikita Bathla" w:date="2022-06-06T12:01:00Z"/>
        </w:trPr>
        <w:tc>
          <w:tcPr>
            <w:tcW w:w="3256" w:type="dxa"/>
            <w:noWrap/>
            <w:hideMark/>
          </w:tcPr>
          <w:p w14:paraId="31E26034" w14:textId="77777777" w:rsidR="000F0CAD" w:rsidRPr="00367F1D" w:rsidRDefault="000F0CAD" w:rsidP="00AF336D">
            <w:pPr>
              <w:jc w:val="both"/>
              <w:rPr>
                <w:ins w:id="1288" w:author="Nikita Bathla" w:date="2022-06-06T12:01:00Z"/>
                <w:rFonts w:ascii="Times New Roman" w:eastAsia="Times New Roman" w:hAnsi="Times New Roman" w:cs="Times New Roman"/>
                <w:color w:val="000000"/>
                <w:sz w:val="20"/>
                <w:szCs w:val="20"/>
                <w:lang w:val="en-AU"/>
                <w:rPrChange w:id="1289" w:author="Abhinav Bassi" w:date="2024-02-29T14:13:00Z">
                  <w:rPr>
                    <w:ins w:id="1290" w:author="Nikita Bathla" w:date="2022-06-06T12:01:00Z"/>
                    <w:rFonts w:ascii="Times New Roman" w:eastAsia="Times New Roman" w:hAnsi="Times New Roman" w:cs="Times New Roman"/>
                    <w:color w:val="000000"/>
                    <w:sz w:val="24"/>
                    <w:szCs w:val="24"/>
                    <w:lang w:val="en-AU"/>
                  </w:rPr>
                </w:rPrChange>
              </w:rPr>
            </w:pPr>
            <w:ins w:id="1291" w:author="Nikita Bathla" w:date="2022-06-06T12:01:00Z">
              <w:r w:rsidRPr="00367F1D">
                <w:rPr>
                  <w:rFonts w:ascii="Times New Roman" w:eastAsia="Times New Roman" w:hAnsi="Times New Roman" w:cs="Times New Roman"/>
                  <w:color w:val="000000"/>
                  <w:sz w:val="20"/>
                  <w:szCs w:val="20"/>
                  <w:lang w:val="en-AU"/>
                  <w:rPrChange w:id="1292" w:author="Abhinav Bassi" w:date="2024-02-29T14:13:00Z">
                    <w:rPr>
                      <w:rFonts w:ascii="Times New Roman" w:eastAsia="Times New Roman" w:hAnsi="Times New Roman" w:cs="Times New Roman"/>
                      <w:color w:val="000000"/>
                      <w:sz w:val="24"/>
                      <w:szCs w:val="24"/>
                      <w:lang w:val="en-AU"/>
                    </w:rPr>
                  </w:rPrChange>
                </w:rPr>
                <w:t>Study Title</w:t>
              </w:r>
            </w:ins>
          </w:p>
        </w:tc>
        <w:tc>
          <w:tcPr>
            <w:tcW w:w="5794" w:type="dxa"/>
            <w:noWrap/>
            <w:hideMark/>
          </w:tcPr>
          <w:p w14:paraId="5491754B" w14:textId="77777777" w:rsidR="000F0CAD" w:rsidRPr="00367F1D" w:rsidRDefault="000F0CAD" w:rsidP="00AF336D">
            <w:pPr>
              <w:rPr>
                <w:ins w:id="1293" w:author="Nikita Bathla" w:date="2022-06-06T12:01:00Z"/>
                <w:rFonts w:ascii="Times New Roman" w:eastAsia="Times New Roman" w:hAnsi="Times New Roman" w:cs="Times New Roman"/>
                <w:bCs/>
                <w:color w:val="000000"/>
                <w:sz w:val="20"/>
                <w:szCs w:val="20"/>
                <w:lang w:val="en-AU"/>
                <w:rPrChange w:id="1294" w:author="Abhinav Bassi" w:date="2024-02-29T14:13:00Z">
                  <w:rPr>
                    <w:ins w:id="1295" w:author="Nikita Bathla" w:date="2022-06-06T12:01:00Z"/>
                    <w:rFonts w:ascii="Times New Roman" w:eastAsia="Times New Roman" w:hAnsi="Times New Roman" w:cs="Times New Roman"/>
                    <w:bCs/>
                    <w:color w:val="000000"/>
                    <w:sz w:val="24"/>
                    <w:szCs w:val="24"/>
                    <w:lang w:val="en-AU"/>
                  </w:rPr>
                </w:rPrChange>
              </w:rPr>
            </w:pPr>
            <w:ins w:id="1296" w:author="Samriddhi Ranjan" w:date="2024-01-22T12:50:00Z">
              <w:r w:rsidRPr="00367F1D">
                <w:rPr>
                  <w:rFonts w:ascii="Times New Roman" w:hAnsi="Times New Roman" w:cs="Times New Roman"/>
                  <w:sz w:val="20"/>
                  <w:szCs w:val="20"/>
                  <w:rPrChange w:id="1297" w:author="Abhinav Bassi" w:date="2024-02-29T14:13:00Z">
                    <w:rPr>
                      <w:b/>
                      <w:bCs/>
                      <w:szCs w:val="24"/>
                    </w:rPr>
                  </w:rPrChange>
                </w:rPr>
                <w:t>Effects of Advanced Trauma Life Support® Training Compared to Standard Care on Adult Trauma Patient Outcomes: A Cluster Randomised Trial</w:t>
              </w:r>
            </w:ins>
          </w:p>
        </w:tc>
      </w:tr>
      <w:tr w:rsidR="000F0CAD" w:rsidRPr="00367F1D" w14:paraId="63A3BD4A" w14:textId="77777777" w:rsidTr="00AF336D">
        <w:trPr>
          <w:trHeight w:val="59"/>
        </w:trPr>
        <w:tc>
          <w:tcPr>
            <w:tcW w:w="3256" w:type="dxa"/>
            <w:noWrap/>
          </w:tcPr>
          <w:p w14:paraId="1CEF9D39" w14:textId="77777777" w:rsidR="000F0CAD" w:rsidRPr="00367F1D" w:rsidRDefault="000F0CAD" w:rsidP="00AF336D">
            <w:pPr>
              <w:jc w:val="both"/>
              <w:rPr>
                <w:rFonts w:ascii="Times New Roman" w:eastAsia="Times New Roman" w:hAnsi="Times New Roman" w:cs="Times New Roman"/>
                <w:color w:val="000000"/>
                <w:sz w:val="20"/>
                <w:szCs w:val="20"/>
                <w:lang w:val="en-AU"/>
                <w:rPrChange w:id="1298" w:author="Abhinav Bassi" w:date="2024-02-29T14:13:00Z">
                  <w:rPr>
                    <w:rFonts w:ascii="Times New Roman" w:eastAsia="Times New Roman" w:hAnsi="Times New Roman" w:cs="Times New Roman"/>
                    <w:color w:val="000000"/>
                    <w:sz w:val="24"/>
                    <w:szCs w:val="24"/>
                    <w:lang w:val="en-AU"/>
                  </w:rPr>
                </w:rPrChange>
              </w:rPr>
            </w:pPr>
            <w:ins w:id="1299" w:author="Samriddhi Ranjan" w:date="2024-01-22T13:28:00Z">
              <w:r w:rsidRPr="00367F1D">
                <w:rPr>
                  <w:rFonts w:ascii="Times New Roman" w:eastAsia="Times New Roman" w:hAnsi="Times New Roman" w:cs="Times New Roman"/>
                  <w:color w:val="000000"/>
                  <w:sz w:val="20"/>
                  <w:szCs w:val="20"/>
                  <w:lang w:val="en-AU"/>
                  <w:rPrChange w:id="1300" w:author="Abhinav Bassi" w:date="2024-02-29T14:13:00Z">
                    <w:rPr>
                      <w:rFonts w:ascii="Times New Roman" w:eastAsia="Times New Roman" w:hAnsi="Times New Roman" w:cs="Times New Roman"/>
                      <w:color w:val="000000"/>
                      <w:sz w:val="24"/>
                      <w:szCs w:val="24"/>
                      <w:lang w:val="en-AU"/>
                    </w:rPr>
                  </w:rPrChange>
                </w:rPr>
                <w:t>Short Title</w:t>
              </w:r>
            </w:ins>
          </w:p>
        </w:tc>
        <w:tc>
          <w:tcPr>
            <w:tcW w:w="5794" w:type="dxa"/>
            <w:noWrap/>
          </w:tcPr>
          <w:p w14:paraId="2F6F618F" w14:textId="77777777" w:rsidR="000F0CAD" w:rsidRPr="00367F1D" w:rsidRDefault="000F0CAD">
            <w:pPr>
              <w:spacing w:line="360" w:lineRule="auto"/>
              <w:rPr>
                <w:ins w:id="1301" w:author="Samriddhi Ranjan" w:date="2024-01-22T13:28:00Z"/>
                <w:rFonts w:ascii="Times New Roman" w:eastAsia="Times New Roman" w:hAnsi="Times New Roman" w:cs="Times New Roman"/>
                <w:color w:val="000000"/>
                <w:sz w:val="20"/>
                <w:szCs w:val="20"/>
                <w:lang w:val="en-AU"/>
                <w:rPrChange w:id="1302" w:author="Abhinav Bassi" w:date="2024-02-29T14:13:00Z">
                  <w:rPr>
                    <w:ins w:id="1303" w:author="Samriddhi Ranjan" w:date="2024-01-22T13:28:00Z"/>
                    <w:rFonts w:ascii="Times New Roman" w:eastAsia="Times New Roman" w:hAnsi="Times New Roman" w:cs="Times New Roman"/>
                    <w:color w:val="000000"/>
                    <w:sz w:val="24"/>
                    <w:szCs w:val="24"/>
                    <w:lang w:val="en-AU"/>
                  </w:rPr>
                </w:rPrChange>
              </w:rPr>
              <w:pPrChange w:id="1304" w:author="Samriddhi Ranjan" w:date="2024-01-22T13:28:00Z">
                <w:pPr/>
              </w:pPrChange>
            </w:pPr>
            <w:ins w:id="1305" w:author="Samriddhi Ranjan" w:date="2024-01-22T13:28:00Z">
              <w:r w:rsidRPr="00367F1D">
                <w:rPr>
                  <w:rFonts w:ascii="Times New Roman" w:eastAsia="Times New Roman" w:hAnsi="Times New Roman" w:cs="Times New Roman"/>
                  <w:color w:val="000000"/>
                  <w:sz w:val="20"/>
                  <w:szCs w:val="20"/>
                  <w:lang w:val="en-AU"/>
                  <w:rPrChange w:id="1306" w:author="Abhinav Bassi" w:date="2024-02-29T14:13:00Z">
                    <w:rPr>
                      <w:rFonts w:ascii="Times New Roman" w:eastAsia="Times New Roman" w:hAnsi="Times New Roman" w:cs="Times New Roman"/>
                      <w:color w:val="000000"/>
                      <w:sz w:val="24"/>
                      <w:szCs w:val="24"/>
                      <w:lang w:val="en-AU"/>
                    </w:rPr>
                  </w:rPrChange>
                </w:rPr>
                <w:t xml:space="preserve">The Trauma Audit Filters Trial </w:t>
              </w:r>
            </w:ins>
          </w:p>
          <w:p w14:paraId="5EFE7A39" w14:textId="77777777" w:rsidR="000F0CAD" w:rsidRPr="00367F1D" w:rsidRDefault="000F0CAD" w:rsidP="00AF336D">
            <w:pPr>
              <w:rPr>
                <w:rFonts w:ascii="Times New Roman" w:eastAsia="Times New Roman" w:hAnsi="Times New Roman" w:cs="Times New Roman"/>
                <w:color w:val="000000"/>
                <w:sz w:val="20"/>
                <w:szCs w:val="20"/>
                <w:lang w:val="en-AU"/>
                <w:rPrChange w:id="1307" w:author="Abhinav Bassi" w:date="2024-02-29T14:13:00Z">
                  <w:rPr>
                    <w:rFonts w:ascii="Times New Roman" w:eastAsia="Times New Roman" w:hAnsi="Times New Roman" w:cs="Times New Roman"/>
                    <w:color w:val="000000"/>
                    <w:sz w:val="24"/>
                    <w:szCs w:val="24"/>
                    <w:lang w:val="en-AU"/>
                  </w:rPr>
                </w:rPrChange>
              </w:rPr>
            </w:pPr>
          </w:p>
        </w:tc>
      </w:tr>
      <w:tr w:rsidR="000F0CAD" w:rsidRPr="00367F1D" w14:paraId="5D355E95" w14:textId="77777777" w:rsidTr="00AF336D">
        <w:trPr>
          <w:trHeight w:val="113"/>
        </w:trPr>
        <w:tc>
          <w:tcPr>
            <w:tcW w:w="3256" w:type="dxa"/>
            <w:noWrap/>
          </w:tcPr>
          <w:p w14:paraId="1BA19EE5" w14:textId="77777777" w:rsidR="000F0CAD" w:rsidRPr="00367F1D" w:rsidRDefault="000F0CAD" w:rsidP="00AF336D">
            <w:pPr>
              <w:jc w:val="both"/>
              <w:rPr>
                <w:rFonts w:ascii="Times New Roman" w:eastAsia="Times New Roman" w:hAnsi="Times New Roman" w:cs="Times New Roman"/>
                <w:color w:val="000000"/>
                <w:sz w:val="20"/>
                <w:szCs w:val="20"/>
                <w:lang w:val="en-AU"/>
                <w:rPrChange w:id="1308" w:author="Abhinav Bassi" w:date="2024-02-29T14:13:00Z">
                  <w:rPr>
                    <w:rFonts w:ascii="Times New Roman" w:eastAsia="Times New Roman" w:hAnsi="Times New Roman" w:cs="Times New Roman"/>
                    <w:color w:val="000000"/>
                    <w:sz w:val="24"/>
                    <w:szCs w:val="24"/>
                    <w:lang w:val="en-AU"/>
                  </w:rPr>
                </w:rPrChange>
              </w:rPr>
            </w:pPr>
            <w:ins w:id="1309" w:author="Samriddhi Ranjan" w:date="2024-01-22T12:50:00Z">
              <w:r w:rsidRPr="00367F1D">
                <w:rPr>
                  <w:rFonts w:ascii="Times New Roman" w:eastAsia="Times New Roman" w:hAnsi="Times New Roman" w:cs="Times New Roman"/>
                  <w:color w:val="000000"/>
                  <w:sz w:val="20"/>
                  <w:szCs w:val="20"/>
                  <w:lang w:val="en-AU"/>
                  <w:rPrChange w:id="1310" w:author="Abhinav Bassi" w:date="2024-02-29T14:13:00Z">
                    <w:rPr>
                      <w:rFonts w:ascii="Times New Roman" w:eastAsia="Times New Roman" w:hAnsi="Times New Roman" w:cs="Times New Roman"/>
                      <w:color w:val="000000"/>
                      <w:sz w:val="24"/>
                      <w:szCs w:val="24"/>
                      <w:lang w:val="en-AU"/>
                    </w:rPr>
                  </w:rPrChange>
                </w:rPr>
                <w:t>Protocol ID</w:t>
              </w:r>
            </w:ins>
          </w:p>
        </w:tc>
        <w:tc>
          <w:tcPr>
            <w:tcW w:w="5794" w:type="dxa"/>
            <w:noWrap/>
          </w:tcPr>
          <w:p w14:paraId="225976F5" w14:textId="77777777" w:rsidR="000F0CAD" w:rsidRPr="00367F1D" w:rsidRDefault="000F0CAD" w:rsidP="00AF336D">
            <w:pPr>
              <w:spacing w:line="360" w:lineRule="auto"/>
              <w:rPr>
                <w:rFonts w:ascii="Times New Roman" w:eastAsia="Times New Roman" w:hAnsi="Times New Roman" w:cs="Times New Roman"/>
                <w:color w:val="000000"/>
                <w:sz w:val="20"/>
                <w:szCs w:val="20"/>
                <w:lang w:val="en-AU"/>
                <w:rPrChange w:id="1311" w:author="Abhinav Bassi" w:date="2024-02-29T14:13:00Z">
                  <w:rPr>
                    <w:rFonts w:ascii="Times New Roman" w:eastAsia="Times New Roman" w:hAnsi="Times New Roman" w:cs="Times New Roman"/>
                    <w:color w:val="000000"/>
                    <w:sz w:val="24"/>
                    <w:szCs w:val="24"/>
                    <w:lang w:val="en-AU"/>
                  </w:rPr>
                </w:rPrChange>
              </w:rPr>
            </w:pPr>
          </w:p>
        </w:tc>
      </w:tr>
      <w:tr w:rsidR="000F0CAD" w:rsidRPr="00D158B4" w14:paraId="603D58CF" w14:textId="77777777" w:rsidTr="00AF336D">
        <w:trPr>
          <w:trHeight w:val="113"/>
        </w:trPr>
        <w:tc>
          <w:tcPr>
            <w:tcW w:w="3256" w:type="dxa"/>
            <w:noWrap/>
          </w:tcPr>
          <w:p w14:paraId="637A6234" w14:textId="77777777" w:rsidR="000F0CAD" w:rsidRPr="00367F1D" w:rsidRDefault="000F0CAD" w:rsidP="00AF336D">
            <w:pPr>
              <w:jc w:val="both"/>
              <w:rPr>
                <w:rFonts w:ascii="Times New Roman" w:eastAsia="Times New Roman" w:hAnsi="Times New Roman" w:cs="Times New Roman"/>
                <w:color w:val="000000"/>
                <w:sz w:val="20"/>
                <w:szCs w:val="20"/>
                <w:lang w:val="en-AU"/>
                <w:rPrChange w:id="1312" w:author="Abhinav Bassi" w:date="2024-02-29T14:13:00Z">
                  <w:rPr>
                    <w:rFonts w:ascii="Times New Roman" w:eastAsia="Times New Roman" w:hAnsi="Times New Roman" w:cs="Times New Roman"/>
                    <w:color w:val="000000"/>
                    <w:sz w:val="24"/>
                    <w:szCs w:val="24"/>
                    <w:lang w:val="en-AU"/>
                  </w:rPr>
                </w:rPrChange>
              </w:rPr>
            </w:pPr>
            <w:r w:rsidRPr="00367F1D">
              <w:rPr>
                <w:rFonts w:ascii="Times New Roman" w:eastAsia="Times New Roman" w:hAnsi="Times New Roman" w:cs="Times New Roman"/>
                <w:color w:val="000000"/>
                <w:sz w:val="20"/>
                <w:szCs w:val="20"/>
                <w:lang w:val="en-AU"/>
                <w:rPrChange w:id="1313" w:author="Abhinav Bassi" w:date="2024-02-29T14:13:00Z">
                  <w:rPr>
                    <w:rFonts w:ascii="Times New Roman" w:eastAsia="Times New Roman" w:hAnsi="Times New Roman" w:cs="Times New Roman"/>
                    <w:color w:val="000000"/>
                    <w:sz w:val="24"/>
                    <w:szCs w:val="24"/>
                    <w:lang w:val="en-AU"/>
                  </w:rPr>
                </w:rPrChange>
              </w:rPr>
              <w:t xml:space="preserve">Details </w:t>
            </w:r>
            <w:ins w:id="1314" w:author="Samriddhi Ranjan" w:date="2024-01-22T12:50:00Z">
              <w:r w:rsidRPr="00367F1D">
                <w:rPr>
                  <w:rFonts w:ascii="Times New Roman" w:eastAsia="Times New Roman" w:hAnsi="Times New Roman" w:cs="Times New Roman"/>
                  <w:color w:val="000000"/>
                  <w:sz w:val="20"/>
                  <w:szCs w:val="20"/>
                  <w:lang w:val="en-AU"/>
                  <w:rPrChange w:id="1315" w:author="Abhinav Bassi" w:date="2024-02-29T14:13:00Z">
                    <w:rPr>
                      <w:rFonts w:ascii="Times New Roman" w:eastAsia="Times New Roman" w:hAnsi="Times New Roman" w:cs="Times New Roman"/>
                      <w:color w:val="000000"/>
                      <w:sz w:val="24"/>
                      <w:szCs w:val="24"/>
                      <w:lang w:val="en-AU"/>
                    </w:rPr>
                  </w:rPrChange>
                </w:rPr>
                <w:t>of</w:t>
              </w:r>
            </w:ins>
            <w:r w:rsidRPr="00367F1D">
              <w:rPr>
                <w:rFonts w:ascii="Times New Roman" w:eastAsia="Times New Roman" w:hAnsi="Times New Roman" w:cs="Times New Roman"/>
                <w:color w:val="000000"/>
                <w:sz w:val="20"/>
                <w:szCs w:val="20"/>
                <w:lang w:val="en-AU"/>
                <w:rPrChange w:id="1316" w:author="Abhinav Bassi" w:date="2024-02-29T14:13:00Z">
                  <w:rPr>
                    <w:rFonts w:ascii="Times New Roman" w:eastAsia="Times New Roman" w:hAnsi="Times New Roman" w:cs="Times New Roman"/>
                    <w:color w:val="000000"/>
                    <w:sz w:val="24"/>
                    <w:szCs w:val="24"/>
                    <w:lang w:val="en-AU"/>
                  </w:rPr>
                </w:rPrChange>
              </w:rPr>
              <w:t xml:space="preserve"> the Indian Researcher (Principal Investigator)</w:t>
            </w:r>
          </w:p>
        </w:tc>
        <w:tc>
          <w:tcPr>
            <w:tcW w:w="5794" w:type="dxa"/>
            <w:noWrap/>
          </w:tcPr>
          <w:p w14:paraId="69164A31" w14:textId="77777777" w:rsidR="000F0CAD" w:rsidRPr="00367F1D" w:rsidRDefault="000F0CAD" w:rsidP="00AF336D">
            <w:pPr>
              <w:jc w:val="both"/>
              <w:rPr>
                <w:rFonts w:ascii="Times New Roman" w:eastAsia="Times New Roman" w:hAnsi="Times New Roman" w:cs="Times New Roman"/>
                <w:color w:val="000000"/>
                <w:sz w:val="20"/>
                <w:szCs w:val="20"/>
                <w:lang w:val="en-AU"/>
                <w:rPrChange w:id="1317" w:author="Abhinav Bassi" w:date="2024-02-29T14:13:00Z">
                  <w:rPr>
                    <w:rFonts w:ascii="Times New Roman" w:eastAsia="Times New Roman" w:hAnsi="Times New Roman" w:cs="Times New Roman"/>
                    <w:color w:val="000000"/>
                    <w:sz w:val="24"/>
                    <w:szCs w:val="24"/>
                    <w:lang w:val="en-AU"/>
                  </w:rPr>
                </w:rPrChange>
              </w:rPr>
            </w:pPr>
            <w:r w:rsidRPr="00367F1D">
              <w:rPr>
                <w:rFonts w:ascii="Times New Roman" w:eastAsia="Times New Roman" w:hAnsi="Times New Roman" w:cs="Times New Roman"/>
                <w:color w:val="000000"/>
                <w:sz w:val="20"/>
                <w:szCs w:val="20"/>
                <w:lang w:val="en-AU"/>
                <w:rPrChange w:id="1318" w:author="Abhinav Bassi" w:date="2024-02-29T14:13:00Z">
                  <w:rPr>
                    <w:rFonts w:ascii="Times New Roman" w:eastAsia="Times New Roman" w:hAnsi="Times New Roman" w:cs="Times New Roman"/>
                    <w:color w:val="000000"/>
                    <w:sz w:val="24"/>
                    <w:szCs w:val="24"/>
                    <w:lang w:val="en-AU"/>
                  </w:rPr>
                </w:rPrChange>
              </w:rPr>
              <w:t>Dr. Vivekanand Jha</w:t>
            </w:r>
          </w:p>
          <w:p w14:paraId="172929D2" w14:textId="77777777" w:rsidR="000F0CAD" w:rsidRPr="00367F1D" w:rsidRDefault="000F0CAD" w:rsidP="00AF336D">
            <w:pPr>
              <w:jc w:val="both"/>
              <w:rPr>
                <w:rFonts w:ascii="Times New Roman" w:eastAsia="Times New Roman" w:hAnsi="Times New Roman" w:cs="Times New Roman"/>
                <w:color w:val="000000"/>
                <w:sz w:val="20"/>
                <w:szCs w:val="20"/>
                <w:lang w:val="en-AU"/>
                <w:rPrChange w:id="1319" w:author="Abhinav Bassi" w:date="2024-02-29T14:13:00Z">
                  <w:rPr>
                    <w:rFonts w:ascii="Times New Roman" w:eastAsia="Times New Roman" w:hAnsi="Times New Roman" w:cs="Times New Roman"/>
                    <w:color w:val="000000"/>
                    <w:sz w:val="24"/>
                    <w:szCs w:val="24"/>
                    <w:lang w:val="en-AU"/>
                  </w:rPr>
                </w:rPrChange>
              </w:rPr>
            </w:pPr>
            <w:r w:rsidRPr="00367F1D">
              <w:rPr>
                <w:rFonts w:ascii="Times New Roman" w:eastAsia="Times New Roman" w:hAnsi="Times New Roman" w:cs="Times New Roman"/>
                <w:color w:val="000000"/>
                <w:sz w:val="20"/>
                <w:szCs w:val="20"/>
                <w:lang w:val="en-AU"/>
                <w:rPrChange w:id="1320" w:author="Abhinav Bassi" w:date="2024-02-29T14:13:00Z">
                  <w:rPr>
                    <w:rFonts w:ascii="Times New Roman" w:eastAsia="Times New Roman" w:hAnsi="Times New Roman" w:cs="Times New Roman"/>
                    <w:color w:val="000000"/>
                    <w:sz w:val="24"/>
                    <w:szCs w:val="24"/>
                    <w:lang w:val="en-AU"/>
                  </w:rPr>
                </w:rPrChange>
              </w:rPr>
              <w:t>Executive Director</w:t>
            </w:r>
          </w:p>
          <w:p w14:paraId="213625F9" w14:textId="77777777" w:rsidR="000F0CAD" w:rsidRPr="00367F1D" w:rsidRDefault="000F0CAD" w:rsidP="00AF336D">
            <w:pPr>
              <w:jc w:val="both"/>
              <w:rPr>
                <w:rFonts w:ascii="Times New Roman" w:eastAsia="Times New Roman" w:hAnsi="Times New Roman" w:cs="Times New Roman"/>
                <w:color w:val="000000"/>
                <w:sz w:val="20"/>
                <w:szCs w:val="20"/>
                <w:lang w:val="en-AU"/>
                <w:rPrChange w:id="1321" w:author="Abhinav Bassi" w:date="2024-02-29T14:13:00Z">
                  <w:rPr>
                    <w:rFonts w:ascii="Times New Roman" w:eastAsia="Times New Roman" w:hAnsi="Times New Roman" w:cs="Times New Roman"/>
                    <w:color w:val="000000"/>
                    <w:sz w:val="24"/>
                    <w:szCs w:val="24"/>
                    <w:lang w:val="en-AU"/>
                  </w:rPr>
                </w:rPrChange>
              </w:rPr>
            </w:pPr>
            <w:r w:rsidRPr="00367F1D">
              <w:rPr>
                <w:rFonts w:ascii="Times New Roman" w:eastAsia="Times New Roman" w:hAnsi="Times New Roman" w:cs="Times New Roman"/>
                <w:color w:val="000000"/>
                <w:sz w:val="20"/>
                <w:szCs w:val="20"/>
                <w:lang w:val="en-AU"/>
                <w:rPrChange w:id="1322" w:author="Abhinav Bassi" w:date="2024-02-29T14:13:00Z">
                  <w:rPr>
                    <w:rFonts w:ascii="Times New Roman" w:eastAsia="Times New Roman" w:hAnsi="Times New Roman" w:cs="Times New Roman"/>
                    <w:color w:val="000000"/>
                    <w:sz w:val="24"/>
                    <w:szCs w:val="24"/>
                    <w:lang w:val="en-AU"/>
                  </w:rPr>
                </w:rPrChange>
              </w:rPr>
              <w:t>The George Institute for Global Health, India</w:t>
            </w:r>
          </w:p>
          <w:p w14:paraId="355B7C47" w14:textId="77777777" w:rsidR="000F0CAD" w:rsidRPr="00367F1D" w:rsidRDefault="000F0CAD" w:rsidP="00AF336D">
            <w:pPr>
              <w:jc w:val="both"/>
              <w:rPr>
                <w:rFonts w:ascii="Times New Roman" w:eastAsia="Times New Roman" w:hAnsi="Times New Roman" w:cs="Times New Roman"/>
                <w:color w:val="000000"/>
                <w:sz w:val="20"/>
                <w:szCs w:val="20"/>
                <w:lang w:val="fr-FR"/>
                <w:rPrChange w:id="1323" w:author="Abhinav Bassi" w:date="2024-02-29T14:13:00Z">
                  <w:rPr>
                    <w:rFonts w:ascii="Times New Roman" w:eastAsia="Times New Roman" w:hAnsi="Times New Roman" w:cs="Times New Roman"/>
                    <w:color w:val="000000"/>
                    <w:sz w:val="24"/>
                    <w:szCs w:val="24"/>
                    <w:lang w:val="fr-FR"/>
                  </w:rPr>
                </w:rPrChange>
              </w:rPr>
            </w:pPr>
            <w:r w:rsidRPr="00367F1D">
              <w:rPr>
                <w:rFonts w:ascii="Times New Roman" w:eastAsia="Times New Roman" w:hAnsi="Times New Roman" w:cs="Times New Roman"/>
                <w:color w:val="000000"/>
                <w:sz w:val="20"/>
                <w:szCs w:val="20"/>
                <w:lang w:val="fr-FR"/>
                <w:rPrChange w:id="1324" w:author="Abhinav Bassi" w:date="2024-02-29T14:13:00Z">
                  <w:rPr>
                    <w:rFonts w:ascii="Times New Roman" w:eastAsia="Times New Roman" w:hAnsi="Times New Roman" w:cs="Times New Roman"/>
                    <w:color w:val="000000"/>
                    <w:sz w:val="24"/>
                    <w:szCs w:val="24"/>
                    <w:lang w:val="fr-FR"/>
                  </w:rPr>
                </w:rPrChange>
              </w:rPr>
              <w:t xml:space="preserve">T +91 11 4158 8091-93 </w:t>
            </w:r>
          </w:p>
          <w:p w14:paraId="11BB79D3" w14:textId="77777777" w:rsidR="000F0CAD" w:rsidRPr="00367F1D" w:rsidRDefault="000F0CAD" w:rsidP="00AF336D">
            <w:pPr>
              <w:jc w:val="both"/>
              <w:rPr>
                <w:rFonts w:ascii="Times New Roman" w:eastAsia="Times New Roman" w:hAnsi="Times New Roman" w:cs="Times New Roman"/>
                <w:color w:val="000000"/>
                <w:sz w:val="20"/>
                <w:szCs w:val="20"/>
                <w:lang w:val="fr-FR"/>
                <w:rPrChange w:id="1325" w:author="Abhinav Bassi" w:date="2024-02-29T14:13:00Z">
                  <w:rPr>
                    <w:rFonts w:ascii="Times New Roman" w:eastAsia="Times New Roman" w:hAnsi="Times New Roman" w:cs="Times New Roman"/>
                    <w:color w:val="000000"/>
                    <w:sz w:val="24"/>
                    <w:szCs w:val="24"/>
                    <w:lang w:val="fr-FR"/>
                  </w:rPr>
                </w:rPrChange>
              </w:rPr>
            </w:pPr>
            <w:r w:rsidRPr="00367F1D">
              <w:rPr>
                <w:rFonts w:ascii="Times New Roman" w:eastAsia="Times New Roman" w:hAnsi="Times New Roman" w:cs="Times New Roman"/>
                <w:color w:val="000000"/>
                <w:sz w:val="20"/>
                <w:szCs w:val="20"/>
                <w:lang w:val="fr-FR"/>
                <w:rPrChange w:id="1326" w:author="Abhinav Bassi" w:date="2024-02-29T14:13:00Z">
                  <w:rPr>
                    <w:rFonts w:ascii="Times New Roman" w:eastAsia="Times New Roman" w:hAnsi="Times New Roman" w:cs="Times New Roman"/>
                    <w:color w:val="000000"/>
                    <w:sz w:val="24"/>
                    <w:szCs w:val="24"/>
                    <w:lang w:val="fr-FR"/>
                  </w:rPr>
                </w:rPrChange>
              </w:rPr>
              <w:t xml:space="preserve">E </w:t>
            </w:r>
            <w:r w:rsidRPr="00367F1D">
              <w:rPr>
                <w:rFonts w:ascii="Times New Roman" w:eastAsia="Times New Roman" w:hAnsi="Times New Roman" w:cs="Times New Roman"/>
                <w:color w:val="000000"/>
                <w:sz w:val="20"/>
                <w:szCs w:val="20"/>
                <w:lang w:val="fr-FR"/>
                <w:rPrChange w:id="1327" w:author="Abhinav Bassi" w:date="2024-02-29T14:13:00Z">
                  <w:rPr>
                    <w:rFonts w:ascii="Times New Roman" w:eastAsia="Times New Roman" w:hAnsi="Times New Roman" w:cs="Times New Roman"/>
                    <w:color w:val="000000"/>
                    <w:sz w:val="24"/>
                    <w:szCs w:val="24"/>
                    <w:lang w:val="fr-FR"/>
                  </w:rPr>
                </w:rPrChange>
              </w:rPr>
              <w:fldChar w:fldCharType="begin"/>
            </w:r>
            <w:r w:rsidRPr="00367F1D">
              <w:rPr>
                <w:rFonts w:ascii="Times New Roman" w:eastAsia="Times New Roman" w:hAnsi="Times New Roman" w:cs="Times New Roman"/>
                <w:color w:val="000000"/>
                <w:sz w:val="20"/>
                <w:szCs w:val="20"/>
                <w:lang w:val="fr-FR"/>
                <w:rPrChange w:id="1328" w:author="Abhinav Bassi" w:date="2024-02-29T14:13:00Z">
                  <w:rPr>
                    <w:rFonts w:ascii="Times New Roman" w:eastAsia="Times New Roman" w:hAnsi="Times New Roman" w:cs="Times New Roman"/>
                    <w:color w:val="000000"/>
                    <w:sz w:val="24"/>
                    <w:szCs w:val="24"/>
                    <w:lang w:val="fr-FR"/>
                  </w:rPr>
                </w:rPrChange>
              </w:rPr>
              <w:instrText>HYPERLINK "mailto:vjha@georgeinstitute.org.in"</w:instrText>
            </w:r>
            <w:r w:rsidRPr="004979C1">
              <w:rPr>
                <w:rFonts w:ascii="Times New Roman" w:eastAsia="Times New Roman" w:hAnsi="Times New Roman" w:cs="Times New Roman"/>
                <w:color w:val="000000"/>
                <w:sz w:val="20"/>
                <w:szCs w:val="20"/>
                <w:lang w:val="fr-FR"/>
              </w:rPr>
            </w:r>
            <w:r w:rsidRPr="00367F1D">
              <w:rPr>
                <w:rFonts w:ascii="Times New Roman" w:eastAsia="Times New Roman" w:hAnsi="Times New Roman" w:cs="Times New Roman"/>
                <w:color w:val="000000"/>
                <w:sz w:val="20"/>
                <w:szCs w:val="20"/>
                <w:lang w:val="fr-FR"/>
                <w:rPrChange w:id="1329" w:author="Abhinav Bassi" w:date="2024-02-29T14:13:00Z">
                  <w:rPr>
                    <w:rFonts w:ascii="Times New Roman" w:eastAsia="Times New Roman" w:hAnsi="Times New Roman" w:cs="Times New Roman"/>
                    <w:color w:val="000000"/>
                    <w:sz w:val="24"/>
                    <w:szCs w:val="24"/>
                    <w:lang w:val="fr-FR"/>
                  </w:rPr>
                </w:rPrChange>
              </w:rPr>
              <w:fldChar w:fldCharType="separate"/>
            </w:r>
            <w:r w:rsidRPr="00367F1D">
              <w:rPr>
                <w:rStyle w:val="Hyperlink"/>
                <w:rFonts w:ascii="Times New Roman" w:eastAsia="Times New Roman" w:hAnsi="Times New Roman" w:cs="Times New Roman"/>
                <w:sz w:val="20"/>
                <w:szCs w:val="20"/>
                <w:lang w:val="fr-FR"/>
                <w:rPrChange w:id="1330" w:author="Abhinav Bassi" w:date="2024-02-29T14:13:00Z">
                  <w:rPr>
                    <w:rStyle w:val="Hyperlink"/>
                    <w:rFonts w:ascii="Times New Roman" w:eastAsia="Times New Roman" w:hAnsi="Times New Roman" w:cs="Times New Roman"/>
                    <w:sz w:val="24"/>
                    <w:szCs w:val="24"/>
                    <w:lang w:val="fr-FR"/>
                  </w:rPr>
                </w:rPrChange>
              </w:rPr>
              <w:t>vjha@georgeinstitute.org.in</w:t>
            </w:r>
            <w:r w:rsidRPr="00367F1D">
              <w:rPr>
                <w:rFonts w:ascii="Times New Roman" w:eastAsia="Times New Roman" w:hAnsi="Times New Roman" w:cs="Times New Roman"/>
                <w:color w:val="000000"/>
                <w:sz w:val="20"/>
                <w:szCs w:val="20"/>
                <w:lang w:val="fr-FR"/>
                <w:rPrChange w:id="1331" w:author="Abhinav Bassi" w:date="2024-02-29T14:13:00Z">
                  <w:rPr>
                    <w:rFonts w:ascii="Times New Roman" w:eastAsia="Times New Roman" w:hAnsi="Times New Roman" w:cs="Times New Roman"/>
                    <w:color w:val="000000"/>
                    <w:sz w:val="24"/>
                    <w:szCs w:val="24"/>
                    <w:lang w:val="fr-FR"/>
                  </w:rPr>
                </w:rPrChange>
              </w:rPr>
              <w:fldChar w:fldCharType="end"/>
            </w:r>
          </w:p>
        </w:tc>
      </w:tr>
      <w:tr w:rsidR="000F0CAD" w:rsidRPr="00D158B4" w14:paraId="724EAF79" w14:textId="77777777" w:rsidTr="00AF336D">
        <w:trPr>
          <w:trHeight w:val="113"/>
        </w:trPr>
        <w:tc>
          <w:tcPr>
            <w:tcW w:w="3256" w:type="dxa"/>
            <w:noWrap/>
          </w:tcPr>
          <w:p w14:paraId="2C84F024" w14:textId="77777777" w:rsidR="000F0CAD" w:rsidRPr="00367F1D" w:rsidRDefault="000F0CAD" w:rsidP="00AF336D">
            <w:pPr>
              <w:jc w:val="both"/>
              <w:rPr>
                <w:rFonts w:ascii="Times New Roman" w:eastAsia="Times New Roman" w:hAnsi="Times New Roman" w:cs="Times New Roman"/>
                <w:color w:val="000000"/>
                <w:sz w:val="20"/>
                <w:szCs w:val="20"/>
                <w:lang w:val="en-AU"/>
                <w:rPrChange w:id="1332" w:author="Abhinav Bassi" w:date="2024-02-29T14:13:00Z">
                  <w:rPr>
                    <w:rFonts w:ascii="Times New Roman" w:eastAsia="Times New Roman" w:hAnsi="Times New Roman" w:cs="Times New Roman"/>
                    <w:color w:val="000000"/>
                    <w:sz w:val="24"/>
                    <w:szCs w:val="24"/>
                    <w:lang w:val="en-AU"/>
                  </w:rPr>
                </w:rPrChange>
              </w:rPr>
            </w:pPr>
            <w:r w:rsidRPr="00367F1D">
              <w:rPr>
                <w:rFonts w:ascii="Times New Roman" w:eastAsia="Times New Roman" w:hAnsi="Times New Roman" w:cs="Times New Roman"/>
                <w:color w:val="000000"/>
                <w:sz w:val="20"/>
                <w:szCs w:val="20"/>
                <w:lang w:val="en-AU"/>
                <w:rPrChange w:id="1333" w:author="Abhinav Bassi" w:date="2024-02-29T14:13:00Z">
                  <w:rPr>
                    <w:rFonts w:ascii="Times New Roman" w:eastAsia="Times New Roman" w:hAnsi="Times New Roman" w:cs="Times New Roman"/>
                    <w:color w:val="000000"/>
                    <w:sz w:val="24"/>
                    <w:szCs w:val="24"/>
                    <w:lang w:val="en-AU"/>
                  </w:rPr>
                </w:rPrChange>
              </w:rPr>
              <w:t xml:space="preserve">Details </w:t>
            </w:r>
            <w:ins w:id="1334" w:author="Samriddhi Ranjan" w:date="2024-01-22T12:50:00Z">
              <w:r w:rsidRPr="00367F1D">
                <w:rPr>
                  <w:rFonts w:ascii="Times New Roman" w:eastAsia="Times New Roman" w:hAnsi="Times New Roman" w:cs="Times New Roman"/>
                  <w:color w:val="000000"/>
                  <w:sz w:val="20"/>
                  <w:szCs w:val="20"/>
                  <w:lang w:val="en-AU"/>
                  <w:rPrChange w:id="1335" w:author="Abhinav Bassi" w:date="2024-02-29T14:13:00Z">
                    <w:rPr>
                      <w:rFonts w:ascii="Times New Roman" w:eastAsia="Times New Roman" w:hAnsi="Times New Roman" w:cs="Times New Roman"/>
                      <w:color w:val="000000"/>
                      <w:sz w:val="24"/>
                      <w:szCs w:val="24"/>
                      <w:lang w:val="en-AU"/>
                    </w:rPr>
                  </w:rPrChange>
                </w:rPr>
                <w:t xml:space="preserve">of the </w:t>
              </w:r>
            </w:ins>
            <w:r w:rsidRPr="00367F1D">
              <w:rPr>
                <w:rFonts w:ascii="Times New Roman" w:eastAsia="Times New Roman" w:hAnsi="Times New Roman" w:cs="Times New Roman"/>
                <w:color w:val="000000"/>
                <w:sz w:val="20"/>
                <w:szCs w:val="20"/>
                <w:lang w:val="en-AU"/>
                <w:rPrChange w:id="1336" w:author="Abhinav Bassi" w:date="2024-02-29T14:13:00Z">
                  <w:rPr>
                    <w:rFonts w:ascii="Times New Roman" w:eastAsia="Times New Roman" w:hAnsi="Times New Roman" w:cs="Times New Roman"/>
                    <w:color w:val="000000"/>
                    <w:sz w:val="24"/>
                    <w:szCs w:val="24"/>
                    <w:lang w:val="en-AU"/>
                  </w:rPr>
                </w:rPrChange>
              </w:rPr>
              <w:t>Global Research (</w:t>
            </w:r>
            <w:ins w:id="1337" w:author="Samriddhi Ranjan" w:date="2024-01-22T12:50:00Z">
              <w:r w:rsidRPr="00367F1D">
                <w:rPr>
                  <w:rFonts w:ascii="Times New Roman" w:eastAsia="Times New Roman" w:hAnsi="Times New Roman" w:cs="Times New Roman"/>
                  <w:color w:val="000000"/>
                  <w:sz w:val="20"/>
                  <w:szCs w:val="20"/>
                  <w:lang w:val="en-AU"/>
                  <w:rPrChange w:id="1338" w:author="Abhinav Bassi" w:date="2024-02-29T14:13:00Z">
                    <w:rPr>
                      <w:rFonts w:ascii="Times New Roman" w:eastAsia="Times New Roman" w:hAnsi="Times New Roman" w:cs="Times New Roman"/>
                      <w:color w:val="000000"/>
                      <w:sz w:val="24"/>
                      <w:szCs w:val="24"/>
                      <w:lang w:val="en-AU"/>
                    </w:rPr>
                  </w:rPrChange>
                </w:rPr>
                <w:t>Principal Investigator</w:t>
              </w:r>
            </w:ins>
            <w:r w:rsidRPr="00367F1D">
              <w:rPr>
                <w:rFonts w:ascii="Times New Roman" w:eastAsia="Times New Roman" w:hAnsi="Times New Roman" w:cs="Times New Roman"/>
                <w:color w:val="000000"/>
                <w:sz w:val="20"/>
                <w:szCs w:val="20"/>
                <w:lang w:val="en-AU"/>
                <w:rPrChange w:id="1339" w:author="Abhinav Bassi" w:date="2024-02-29T14:13:00Z">
                  <w:rPr>
                    <w:rFonts w:ascii="Times New Roman" w:eastAsia="Times New Roman" w:hAnsi="Times New Roman" w:cs="Times New Roman"/>
                    <w:color w:val="000000"/>
                    <w:sz w:val="24"/>
                    <w:szCs w:val="24"/>
                    <w:lang w:val="en-AU"/>
                  </w:rPr>
                </w:rPrChange>
              </w:rPr>
              <w:t>)</w:t>
            </w:r>
          </w:p>
        </w:tc>
        <w:tc>
          <w:tcPr>
            <w:tcW w:w="5794" w:type="dxa"/>
            <w:noWrap/>
          </w:tcPr>
          <w:p w14:paraId="02FD60FC" w14:textId="77777777" w:rsidR="000F0CAD" w:rsidRPr="00367F1D" w:rsidRDefault="000F0CAD" w:rsidP="00AF336D">
            <w:pPr>
              <w:jc w:val="both"/>
              <w:rPr>
                <w:rFonts w:ascii="Times New Roman" w:hAnsi="Times New Roman" w:cs="Times New Roman"/>
                <w:bCs/>
                <w:sz w:val="20"/>
                <w:szCs w:val="20"/>
                <w:rPrChange w:id="1340" w:author="Abhinav Bassi" w:date="2024-02-29T14:13:00Z">
                  <w:rPr>
                    <w:rFonts w:ascii="Times New Roman" w:hAnsi="Times New Roman" w:cs="Times New Roman"/>
                    <w:bCs/>
                  </w:rPr>
                </w:rPrChange>
              </w:rPr>
            </w:pPr>
            <w:r w:rsidRPr="00367F1D">
              <w:rPr>
                <w:rFonts w:ascii="Times New Roman" w:hAnsi="Times New Roman" w:cs="Times New Roman"/>
                <w:bCs/>
                <w:sz w:val="20"/>
                <w:szCs w:val="20"/>
                <w:rPrChange w:id="1341" w:author="Abhinav Bassi" w:date="2024-02-29T14:13:00Z">
                  <w:rPr>
                    <w:rFonts w:ascii="Times New Roman" w:hAnsi="Times New Roman" w:cs="Times New Roman"/>
                    <w:bCs/>
                  </w:rPr>
                </w:rPrChange>
              </w:rPr>
              <w:t xml:space="preserve">Dr. </w:t>
            </w:r>
            <w:ins w:id="1342" w:author="Samriddhi Ranjan" w:date="2024-01-22T12:52:00Z">
              <w:r w:rsidRPr="00367F1D">
                <w:rPr>
                  <w:rFonts w:ascii="Times New Roman" w:hAnsi="Times New Roman" w:cs="Times New Roman"/>
                  <w:bCs/>
                  <w:sz w:val="20"/>
                  <w:szCs w:val="20"/>
                  <w:rPrChange w:id="1343" w:author="Abhinav Bassi" w:date="2024-02-29T14:13:00Z">
                    <w:rPr>
                      <w:rFonts w:ascii="Times New Roman" w:hAnsi="Times New Roman" w:cs="Times New Roman"/>
                      <w:bCs/>
                    </w:rPr>
                  </w:rPrChange>
                </w:rPr>
                <w:t>Martin Gerdin Wärnberg</w:t>
              </w:r>
            </w:ins>
          </w:p>
          <w:p w14:paraId="4D7E5719" w14:textId="77777777" w:rsidR="000F0CAD" w:rsidRPr="00367F1D" w:rsidRDefault="000F0CAD" w:rsidP="00AF336D">
            <w:pPr>
              <w:jc w:val="both"/>
              <w:rPr>
                <w:rFonts w:ascii="Times New Roman" w:hAnsi="Times New Roman" w:cs="Times New Roman"/>
                <w:bCs/>
                <w:sz w:val="20"/>
                <w:szCs w:val="20"/>
                <w:rPrChange w:id="1344" w:author="Abhinav Bassi" w:date="2024-02-29T14:13:00Z">
                  <w:rPr>
                    <w:rFonts w:ascii="Times New Roman" w:hAnsi="Times New Roman" w:cs="Times New Roman"/>
                    <w:bCs/>
                  </w:rPr>
                </w:rPrChange>
              </w:rPr>
            </w:pPr>
            <w:r w:rsidRPr="00367F1D">
              <w:rPr>
                <w:rFonts w:ascii="Times New Roman" w:hAnsi="Times New Roman" w:cs="Times New Roman"/>
                <w:bCs/>
                <w:sz w:val="20"/>
                <w:szCs w:val="20"/>
                <w:rPrChange w:id="1345" w:author="Abhinav Bassi" w:date="2024-02-29T14:13:00Z">
                  <w:rPr>
                    <w:rFonts w:ascii="Times New Roman" w:hAnsi="Times New Roman" w:cs="Times New Roman"/>
                    <w:bCs/>
                  </w:rPr>
                </w:rPrChange>
              </w:rPr>
              <w:t xml:space="preserve">Associate Professor </w:t>
            </w:r>
          </w:p>
          <w:p w14:paraId="02E032BB" w14:textId="77777777" w:rsidR="000F0CAD" w:rsidRPr="00367F1D" w:rsidRDefault="000F0CAD" w:rsidP="00AF336D">
            <w:pPr>
              <w:jc w:val="both"/>
              <w:rPr>
                <w:rFonts w:ascii="Times New Roman" w:hAnsi="Times New Roman" w:cs="Times New Roman"/>
                <w:sz w:val="20"/>
                <w:szCs w:val="20"/>
                <w:rPrChange w:id="1346" w:author="Abhinav Bassi" w:date="2024-02-29T14:13:00Z">
                  <w:rPr>
                    <w:rFonts w:ascii="Times New Roman" w:hAnsi="Times New Roman" w:cs="Times New Roman"/>
                  </w:rPr>
                </w:rPrChange>
              </w:rPr>
            </w:pPr>
            <w:ins w:id="1347" w:author="Samriddhi Ranjan" w:date="2024-01-22T12:55:00Z">
              <w:r w:rsidRPr="00367F1D">
                <w:rPr>
                  <w:rFonts w:ascii="Times New Roman" w:hAnsi="Times New Roman" w:cs="Times New Roman"/>
                  <w:sz w:val="20"/>
                  <w:szCs w:val="20"/>
                  <w:rPrChange w:id="1348" w:author="Abhinav Bassi" w:date="2024-02-29T14:13:00Z">
                    <w:rPr>
                      <w:rFonts w:ascii="Times New Roman" w:hAnsi="Times New Roman" w:cs="Times New Roman"/>
                    </w:rPr>
                  </w:rPrChange>
                </w:rPr>
                <w:t>Karolinska Institutet</w:t>
              </w:r>
            </w:ins>
            <w:r w:rsidRPr="00367F1D">
              <w:rPr>
                <w:rFonts w:ascii="Times New Roman" w:hAnsi="Times New Roman" w:cs="Times New Roman"/>
                <w:sz w:val="20"/>
                <w:szCs w:val="20"/>
                <w:rPrChange w:id="1349" w:author="Abhinav Bassi" w:date="2024-02-29T14:13:00Z">
                  <w:rPr>
                    <w:rFonts w:ascii="Times New Roman" w:hAnsi="Times New Roman" w:cs="Times New Roman"/>
                  </w:rPr>
                </w:rPrChange>
              </w:rPr>
              <w:t>, Sweden</w:t>
            </w:r>
          </w:p>
          <w:p w14:paraId="6E06CF7A" w14:textId="77777777" w:rsidR="000F0CAD" w:rsidRPr="00367F1D" w:rsidRDefault="000F0CAD" w:rsidP="00AF336D">
            <w:pPr>
              <w:jc w:val="both"/>
              <w:rPr>
                <w:rFonts w:ascii="Times New Roman" w:eastAsia="Times New Roman" w:hAnsi="Times New Roman" w:cs="Times New Roman"/>
                <w:color w:val="000000"/>
                <w:sz w:val="20"/>
                <w:szCs w:val="20"/>
                <w:lang w:val="fr-FR"/>
                <w:rPrChange w:id="1350" w:author="Abhinav Bassi" w:date="2024-02-29T14:13:00Z">
                  <w:rPr>
                    <w:rFonts w:ascii="Times New Roman" w:eastAsia="Times New Roman" w:hAnsi="Times New Roman" w:cs="Times New Roman"/>
                    <w:color w:val="000000"/>
                    <w:sz w:val="24"/>
                    <w:szCs w:val="24"/>
                    <w:lang w:val="fr-FR"/>
                  </w:rPr>
                </w:rPrChange>
              </w:rPr>
            </w:pPr>
            <w:r w:rsidRPr="00367F1D">
              <w:rPr>
                <w:rFonts w:ascii="Times New Roman" w:eastAsia="Times New Roman" w:hAnsi="Times New Roman" w:cs="Times New Roman"/>
                <w:color w:val="000000"/>
                <w:sz w:val="20"/>
                <w:szCs w:val="20"/>
                <w:lang w:val="fr-FR"/>
                <w:rPrChange w:id="1351" w:author="Abhinav Bassi" w:date="2024-02-29T14:13:00Z">
                  <w:rPr>
                    <w:rFonts w:ascii="Times New Roman" w:eastAsia="Times New Roman" w:hAnsi="Times New Roman" w:cs="Times New Roman"/>
                    <w:color w:val="000000"/>
                    <w:sz w:val="24"/>
                    <w:szCs w:val="24"/>
                    <w:lang w:val="fr-FR"/>
                  </w:rPr>
                </w:rPrChange>
              </w:rPr>
              <w:t xml:space="preserve">T </w:t>
            </w:r>
            <w:ins w:id="1352" w:author="Samriddhi Ranjan" w:date="2024-01-22T12:53:00Z">
              <w:r w:rsidRPr="00367F1D">
                <w:rPr>
                  <w:rFonts w:ascii="Times New Roman" w:hAnsi="Times New Roman" w:cs="Times New Roman"/>
                  <w:bCs/>
                  <w:sz w:val="20"/>
                  <w:szCs w:val="20"/>
                  <w:lang w:val="fr-FR"/>
                  <w:rPrChange w:id="1353" w:author="Abhinav Bassi" w:date="2024-02-29T14:13:00Z">
                    <w:rPr>
                      <w:rFonts w:ascii="Times New Roman" w:hAnsi="Times New Roman" w:cs="Times New Roman"/>
                      <w:bCs/>
                      <w:lang w:val="fr-FR"/>
                    </w:rPr>
                  </w:rPrChange>
                </w:rPr>
                <w:t>+46 708539</w:t>
              </w:r>
            </w:ins>
            <w:ins w:id="1354" w:author="Samriddhi Ranjan" w:date="2024-01-22T12:54:00Z">
              <w:r w:rsidRPr="00367F1D">
                <w:rPr>
                  <w:rFonts w:ascii="Times New Roman" w:hAnsi="Times New Roman" w:cs="Times New Roman"/>
                  <w:bCs/>
                  <w:sz w:val="20"/>
                  <w:szCs w:val="20"/>
                  <w:lang w:val="fr-FR"/>
                  <w:rPrChange w:id="1355" w:author="Abhinav Bassi" w:date="2024-02-29T14:13:00Z">
                    <w:rPr>
                      <w:rFonts w:ascii="Times New Roman" w:hAnsi="Times New Roman" w:cs="Times New Roman"/>
                      <w:bCs/>
                      <w:lang w:val="fr-FR"/>
                    </w:rPr>
                  </w:rPrChange>
                </w:rPr>
                <w:t>598</w:t>
              </w:r>
            </w:ins>
          </w:p>
          <w:p w14:paraId="16526739" w14:textId="77777777" w:rsidR="000F0CAD" w:rsidRPr="00367F1D" w:rsidRDefault="000F0CAD" w:rsidP="00AF336D">
            <w:pPr>
              <w:jc w:val="both"/>
              <w:rPr>
                <w:rFonts w:ascii="Times New Roman" w:eastAsia="Times New Roman" w:hAnsi="Times New Roman" w:cs="Times New Roman"/>
                <w:color w:val="000000"/>
                <w:sz w:val="20"/>
                <w:szCs w:val="20"/>
                <w:lang w:val="fr-FR"/>
                <w:rPrChange w:id="1356" w:author="Abhinav Bassi" w:date="2024-02-29T14:13:00Z">
                  <w:rPr>
                    <w:rFonts w:ascii="Times New Roman" w:eastAsia="Times New Roman" w:hAnsi="Times New Roman" w:cs="Times New Roman"/>
                    <w:color w:val="000000"/>
                    <w:sz w:val="24"/>
                    <w:szCs w:val="24"/>
                    <w:lang w:val="fr-FR"/>
                  </w:rPr>
                </w:rPrChange>
              </w:rPr>
            </w:pPr>
            <w:r w:rsidRPr="00367F1D">
              <w:rPr>
                <w:rFonts w:ascii="Times New Roman" w:eastAsia="Times New Roman" w:hAnsi="Times New Roman" w:cs="Times New Roman"/>
                <w:color w:val="000000"/>
                <w:sz w:val="20"/>
                <w:szCs w:val="20"/>
                <w:lang w:val="fr-FR"/>
                <w:rPrChange w:id="1357" w:author="Abhinav Bassi" w:date="2024-02-29T14:13:00Z">
                  <w:rPr>
                    <w:rFonts w:ascii="Times New Roman" w:eastAsia="Times New Roman" w:hAnsi="Times New Roman" w:cs="Times New Roman"/>
                    <w:color w:val="000000"/>
                    <w:sz w:val="24"/>
                    <w:szCs w:val="24"/>
                    <w:lang w:val="fr-FR"/>
                  </w:rPr>
                </w:rPrChange>
              </w:rPr>
              <w:t xml:space="preserve">E </w:t>
            </w:r>
            <w:r w:rsidRPr="00367F1D">
              <w:rPr>
                <w:rFonts w:ascii="Times New Roman" w:hAnsi="Times New Roman" w:cs="Times New Roman"/>
                <w:bCs/>
                <w:sz w:val="20"/>
                <w:szCs w:val="20"/>
                <w:rPrChange w:id="1358" w:author="Abhinav Bassi" w:date="2024-02-29T14:13:00Z">
                  <w:rPr>
                    <w:rFonts w:ascii="Times New Roman" w:hAnsi="Times New Roman" w:cs="Times New Roman"/>
                    <w:bCs/>
                  </w:rPr>
                </w:rPrChange>
              </w:rPr>
              <w:fldChar w:fldCharType="begin"/>
            </w:r>
            <w:r w:rsidRPr="00367F1D">
              <w:rPr>
                <w:rFonts w:ascii="Times New Roman" w:hAnsi="Times New Roman" w:cs="Times New Roman"/>
                <w:bCs/>
                <w:sz w:val="20"/>
                <w:szCs w:val="20"/>
                <w:lang w:val="fr-FR"/>
                <w:rPrChange w:id="1359" w:author="Abhinav Bassi" w:date="2024-02-29T14:13:00Z">
                  <w:rPr>
                    <w:rFonts w:ascii="Times New Roman" w:hAnsi="Times New Roman" w:cs="Times New Roman"/>
                    <w:bCs/>
                    <w:lang w:val="fr-FR"/>
                  </w:rPr>
                </w:rPrChange>
              </w:rPr>
              <w:instrText>HYPERLINK "mailto:</w:instrText>
            </w:r>
            <w:ins w:id="1360" w:author="Samriddhi Ranjan" w:date="2024-01-22T12:53:00Z">
              <w:r w:rsidRPr="00367F1D">
                <w:rPr>
                  <w:rFonts w:ascii="Times New Roman" w:hAnsi="Times New Roman" w:cs="Times New Roman"/>
                  <w:bCs/>
                  <w:sz w:val="20"/>
                  <w:szCs w:val="20"/>
                  <w:lang w:val="fr-FR"/>
                  <w:rPrChange w:id="1361" w:author="Abhinav Bassi" w:date="2024-02-29T14:13:00Z">
                    <w:rPr>
                      <w:rFonts w:ascii="Times New Roman" w:hAnsi="Times New Roman" w:cs="Times New Roman"/>
                      <w:bCs/>
                      <w:lang w:val="fr-FR"/>
                    </w:rPr>
                  </w:rPrChange>
                </w:rPr>
                <w:instrText>martin.gerdin@ki.se</w:instrText>
              </w:r>
            </w:ins>
            <w:r w:rsidRPr="00367F1D">
              <w:rPr>
                <w:rFonts w:ascii="Times New Roman" w:hAnsi="Times New Roman" w:cs="Times New Roman"/>
                <w:bCs/>
                <w:sz w:val="20"/>
                <w:szCs w:val="20"/>
                <w:lang w:val="fr-FR"/>
                <w:rPrChange w:id="1362" w:author="Abhinav Bassi" w:date="2024-02-29T14:13:00Z">
                  <w:rPr>
                    <w:rFonts w:ascii="Times New Roman" w:hAnsi="Times New Roman" w:cs="Times New Roman"/>
                    <w:bCs/>
                    <w:lang w:val="fr-FR"/>
                  </w:rPr>
                </w:rPrChange>
              </w:rPr>
              <w:instrText>"</w:instrText>
            </w:r>
            <w:r w:rsidRPr="004979C1">
              <w:rPr>
                <w:rFonts w:ascii="Times New Roman" w:hAnsi="Times New Roman" w:cs="Times New Roman"/>
                <w:bCs/>
                <w:sz w:val="20"/>
                <w:szCs w:val="20"/>
              </w:rPr>
            </w:r>
            <w:r w:rsidRPr="00367F1D">
              <w:rPr>
                <w:rFonts w:ascii="Times New Roman" w:hAnsi="Times New Roman" w:cs="Times New Roman"/>
                <w:bCs/>
                <w:sz w:val="20"/>
                <w:szCs w:val="20"/>
                <w:rPrChange w:id="1363" w:author="Abhinav Bassi" w:date="2024-02-29T14:13:00Z">
                  <w:rPr>
                    <w:rFonts w:ascii="Times New Roman" w:hAnsi="Times New Roman" w:cs="Times New Roman"/>
                    <w:bCs/>
                  </w:rPr>
                </w:rPrChange>
              </w:rPr>
              <w:fldChar w:fldCharType="separate"/>
            </w:r>
            <w:ins w:id="1364" w:author="Samriddhi Ranjan" w:date="2024-01-22T12:53:00Z">
              <w:r w:rsidRPr="00367F1D">
                <w:rPr>
                  <w:rStyle w:val="Hyperlink"/>
                  <w:rFonts w:ascii="Times New Roman" w:hAnsi="Times New Roman" w:cs="Times New Roman"/>
                  <w:bCs/>
                  <w:sz w:val="20"/>
                  <w:szCs w:val="20"/>
                  <w:lang w:val="fr-FR"/>
                  <w:rPrChange w:id="1365" w:author="Abhinav Bassi" w:date="2024-02-29T14:13:00Z">
                    <w:rPr>
                      <w:rStyle w:val="Hyperlink"/>
                      <w:rFonts w:ascii="Times New Roman" w:hAnsi="Times New Roman" w:cs="Times New Roman"/>
                      <w:bCs/>
                      <w:lang w:val="fr-FR"/>
                    </w:rPr>
                  </w:rPrChange>
                </w:rPr>
                <w:t>martin.gerdin@ki.se</w:t>
              </w:r>
            </w:ins>
            <w:r w:rsidRPr="00367F1D">
              <w:rPr>
                <w:rFonts w:ascii="Times New Roman" w:hAnsi="Times New Roman" w:cs="Times New Roman"/>
                <w:bCs/>
                <w:sz w:val="20"/>
                <w:szCs w:val="20"/>
                <w:rPrChange w:id="1366" w:author="Abhinav Bassi" w:date="2024-02-29T14:13:00Z">
                  <w:rPr>
                    <w:rFonts w:ascii="Times New Roman" w:hAnsi="Times New Roman" w:cs="Times New Roman"/>
                    <w:bCs/>
                  </w:rPr>
                </w:rPrChange>
              </w:rPr>
              <w:fldChar w:fldCharType="end"/>
            </w:r>
          </w:p>
        </w:tc>
      </w:tr>
      <w:tr w:rsidR="000F0CAD" w:rsidRPr="00367F1D" w14:paraId="3480690C" w14:textId="77777777" w:rsidTr="00AF336D">
        <w:trPr>
          <w:trHeight w:val="113"/>
        </w:trPr>
        <w:tc>
          <w:tcPr>
            <w:tcW w:w="3256" w:type="dxa"/>
            <w:noWrap/>
          </w:tcPr>
          <w:p w14:paraId="4FAEB6E2" w14:textId="77777777" w:rsidR="000F0CAD" w:rsidRPr="00367F1D" w:rsidRDefault="000F0CAD" w:rsidP="00AF336D">
            <w:pPr>
              <w:jc w:val="both"/>
              <w:rPr>
                <w:rFonts w:ascii="Times New Roman" w:eastAsia="Times New Roman" w:hAnsi="Times New Roman" w:cs="Times New Roman"/>
                <w:color w:val="000000"/>
                <w:sz w:val="20"/>
                <w:szCs w:val="20"/>
                <w:lang w:val="en-AU"/>
                <w:rPrChange w:id="1367" w:author="Abhinav Bassi" w:date="2024-02-29T14:13:00Z">
                  <w:rPr>
                    <w:rFonts w:ascii="Times New Roman" w:eastAsia="Times New Roman" w:hAnsi="Times New Roman" w:cs="Times New Roman"/>
                    <w:color w:val="000000"/>
                    <w:sz w:val="24"/>
                    <w:szCs w:val="24"/>
                    <w:lang w:val="en-AU"/>
                  </w:rPr>
                </w:rPrChange>
              </w:rPr>
            </w:pPr>
            <w:r w:rsidRPr="00367F1D">
              <w:rPr>
                <w:rFonts w:ascii="Times New Roman" w:eastAsia="Times New Roman" w:hAnsi="Times New Roman" w:cs="Times New Roman"/>
                <w:color w:val="000000"/>
                <w:sz w:val="20"/>
                <w:szCs w:val="20"/>
                <w:highlight w:val="yellow"/>
                <w:lang w:val="en-AU"/>
                <w:rPrChange w:id="1368" w:author="Abhinav Bassi" w:date="2024-02-29T14:13:00Z">
                  <w:rPr>
                    <w:rFonts w:ascii="Times New Roman" w:eastAsia="Times New Roman" w:hAnsi="Times New Roman" w:cs="Times New Roman"/>
                    <w:color w:val="000000"/>
                    <w:sz w:val="24"/>
                    <w:szCs w:val="24"/>
                    <w:highlight w:val="yellow"/>
                    <w:lang w:val="en-AU"/>
                  </w:rPr>
                </w:rPrChange>
              </w:rPr>
              <w:t xml:space="preserve">Details </w:t>
            </w:r>
            <w:ins w:id="1369" w:author="Samriddhi Ranjan" w:date="2024-01-22T12:50:00Z">
              <w:r w:rsidRPr="00367F1D">
                <w:rPr>
                  <w:rFonts w:ascii="Times New Roman" w:eastAsia="Times New Roman" w:hAnsi="Times New Roman" w:cs="Times New Roman"/>
                  <w:color w:val="000000"/>
                  <w:sz w:val="20"/>
                  <w:szCs w:val="20"/>
                  <w:highlight w:val="yellow"/>
                  <w:lang w:val="en-AU"/>
                  <w:rPrChange w:id="1370" w:author="Abhinav Bassi" w:date="2024-02-29T14:13:00Z">
                    <w:rPr>
                      <w:rFonts w:ascii="Times New Roman" w:eastAsia="Times New Roman" w:hAnsi="Times New Roman" w:cs="Times New Roman"/>
                      <w:color w:val="000000"/>
                      <w:sz w:val="24"/>
                      <w:szCs w:val="24"/>
                      <w:highlight w:val="yellow"/>
                      <w:lang w:val="en-AU"/>
                    </w:rPr>
                  </w:rPrChange>
                </w:rPr>
                <w:t xml:space="preserve">of the </w:t>
              </w:r>
            </w:ins>
            <w:r w:rsidRPr="00367F1D">
              <w:rPr>
                <w:rFonts w:ascii="Times New Roman" w:eastAsia="Times New Roman" w:hAnsi="Times New Roman" w:cs="Times New Roman"/>
                <w:color w:val="000000"/>
                <w:sz w:val="20"/>
                <w:szCs w:val="20"/>
                <w:highlight w:val="yellow"/>
                <w:lang w:val="en-AU"/>
                <w:rPrChange w:id="1371" w:author="Abhinav Bassi" w:date="2024-02-29T14:13:00Z">
                  <w:rPr>
                    <w:rFonts w:ascii="Times New Roman" w:eastAsia="Times New Roman" w:hAnsi="Times New Roman" w:cs="Times New Roman"/>
                    <w:color w:val="000000"/>
                    <w:sz w:val="24"/>
                    <w:szCs w:val="24"/>
                    <w:highlight w:val="yellow"/>
                    <w:lang w:val="en-AU"/>
                  </w:rPr>
                </w:rPrChange>
              </w:rPr>
              <w:t>Hospital Investigator</w:t>
            </w:r>
          </w:p>
        </w:tc>
        <w:tc>
          <w:tcPr>
            <w:tcW w:w="5794" w:type="dxa"/>
            <w:noWrap/>
          </w:tcPr>
          <w:p w14:paraId="7CAAD4BD" w14:textId="77777777" w:rsidR="000F0CAD" w:rsidRPr="00367F1D" w:rsidRDefault="000F0CAD" w:rsidP="00AF336D">
            <w:pPr>
              <w:jc w:val="both"/>
              <w:rPr>
                <w:rFonts w:ascii="Times New Roman" w:hAnsi="Times New Roman" w:cs="Times New Roman"/>
                <w:bCs/>
                <w:sz w:val="20"/>
                <w:szCs w:val="20"/>
                <w:rPrChange w:id="1372" w:author="Abhinav Bassi" w:date="2024-02-29T14:13:00Z">
                  <w:rPr>
                    <w:rFonts w:ascii="Times New Roman" w:hAnsi="Times New Roman" w:cs="Times New Roman"/>
                    <w:bCs/>
                  </w:rPr>
                </w:rPrChange>
              </w:rPr>
            </w:pPr>
            <w:r w:rsidRPr="00367F1D">
              <w:rPr>
                <w:rFonts w:ascii="Times New Roman" w:hAnsi="Times New Roman" w:cs="Times New Roman"/>
                <w:bCs/>
                <w:sz w:val="20"/>
                <w:szCs w:val="20"/>
                <w:rPrChange w:id="1373" w:author="Abhinav Bassi" w:date="2024-02-29T14:13:00Z">
                  <w:rPr>
                    <w:rFonts w:ascii="Times New Roman" w:hAnsi="Times New Roman" w:cs="Times New Roman"/>
                    <w:bCs/>
                  </w:rPr>
                </w:rPrChange>
              </w:rPr>
              <w:t>Name</w:t>
            </w:r>
          </w:p>
          <w:p w14:paraId="40B0524B" w14:textId="77777777" w:rsidR="000F0CAD" w:rsidRPr="00367F1D" w:rsidRDefault="000F0CAD" w:rsidP="00AF336D">
            <w:pPr>
              <w:jc w:val="both"/>
              <w:rPr>
                <w:rFonts w:ascii="Times New Roman" w:hAnsi="Times New Roman" w:cs="Times New Roman"/>
                <w:bCs/>
                <w:sz w:val="20"/>
                <w:szCs w:val="20"/>
                <w:rPrChange w:id="1374" w:author="Abhinav Bassi" w:date="2024-02-29T14:13:00Z">
                  <w:rPr>
                    <w:rFonts w:ascii="Times New Roman" w:hAnsi="Times New Roman" w:cs="Times New Roman"/>
                    <w:bCs/>
                  </w:rPr>
                </w:rPrChange>
              </w:rPr>
            </w:pPr>
            <w:r w:rsidRPr="00367F1D">
              <w:rPr>
                <w:rFonts w:ascii="Times New Roman" w:hAnsi="Times New Roman" w:cs="Times New Roman"/>
                <w:bCs/>
                <w:sz w:val="20"/>
                <w:szCs w:val="20"/>
                <w:rPrChange w:id="1375" w:author="Abhinav Bassi" w:date="2024-02-29T14:13:00Z">
                  <w:rPr>
                    <w:rFonts w:ascii="Times New Roman" w:hAnsi="Times New Roman" w:cs="Times New Roman"/>
                    <w:bCs/>
                  </w:rPr>
                </w:rPrChange>
              </w:rPr>
              <w:t xml:space="preserve">Designation </w:t>
            </w:r>
          </w:p>
          <w:p w14:paraId="4751D5FF" w14:textId="77777777" w:rsidR="000F0CAD" w:rsidRPr="00367F1D" w:rsidRDefault="000F0CAD" w:rsidP="00AF336D">
            <w:pPr>
              <w:jc w:val="both"/>
              <w:rPr>
                <w:rFonts w:ascii="Times New Roman" w:hAnsi="Times New Roman" w:cs="Times New Roman"/>
                <w:bCs/>
                <w:sz w:val="20"/>
                <w:szCs w:val="20"/>
                <w:rPrChange w:id="1376" w:author="Abhinav Bassi" w:date="2024-02-29T14:13:00Z">
                  <w:rPr>
                    <w:rFonts w:ascii="Times New Roman" w:hAnsi="Times New Roman" w:cs="Times New Roman"/>
                    <w:bCs/>
                  </w:rPr>
                </w:rPrChange>
              </w:rPr>
            </w:pPr>
            <w:r w:rsidRPr="00367F1D">
              <w:rPr>
                <w:rFonts w:ascii="Times New Roman" w:hAnsi="Times New Roman" w:cs="Times New Roman"/>
                <w:bCs/>
                <w:sz w:val="20"/>
                <w:szCs w:val="20"/>
                <w:rPrChange w:id="1377" w:author="Abhinav Bassi" w:date="2024-02-29T14:13:00Z">
                  <w:rPr>
                    <w:rFonts w:ascii="Times New Roman" w:hAnsi="Times New Roman" w:cs="Times New Roman"/>
                    <w:bCs/>
                  </w:rPr>
                </w:rPrChange>
              </w:rPr>
              <w:t xml:space="preserve">Department </w:t>
            </w:r>
          </w:p>
          <w:p w14:paraId="298B6DCE" w14:textId="77777777" w:rsidR="000F0CAD" w:rsidRPr="00367F1D" w:rsidRDefault="000F0CAD" w:rsidP="00AF336D">
            <w:pPr>
              <w:jc w:val="both"/>
              <w:rPr>
                <w:rFonts w:ascii="Times New Roman" w:hAnsi="Times New Roman" w:cs="Times New Roman"/>
                <w:bCs/>
                <w:sz w:val="20"/>
                <w:szCs w:val="20"/>
                <w:rPrChange w:id="1378" w:author="Abhinav Bassi" w:date="2024-02-29T14:13:00Z">
                  <w:rPr>
                    <w:rFonts w:ascii="Times New Roman" w:hAnsi="Times New Roman" w:cs="Times New Roman"/>
                    <w:bCs/>
                  </w:rPr>
                </w:rPrChange>
              </w:rPr>
            </w:pPr>
            <w:r w:rsidRPr="00367F1D">
              <w:rPr>
                <w:rFonts w:ascii="Times New Roman" w:hAnsi="Times New Roman" w:cs="Times New Roman"/>
                <w:bCs/>
                <w:sz w:val="20"/>
                <w:szCs w:val="20"/>
                <w:rPrChange w:id="1379" w:author="Abhinav Bassi" w:date="2024-02-29T14:13:00Z">
                  <w:rPr>
                    <w:rFonts w:ascii="Times New Roman" w:hAnsi="Times New Roman" w:cs="Times New Roman"/>
                    <w:bCs/>
                  </w:rPr>
                </w:rPrChange>
              </w:rPr>
              <w:t>Institution</w:t>
            </w:r>
          </w:p>
          <w:p w14:paraId="65004D54" w14:textId="77777777" w:rsidR="000F0CAD" w:rsidRPr="00367F1D" w:rsidRDefault="000F0CAD" w:rsidP="00AF336D">
            <w:pPr>
              <w:jc w:val="both"/>
              <w:rPr>
                <w:rFonts w:ascii="Times New Roman" w:hAnsi="Times New Roman" w:cs="Times New Roman"/>
                <w:bCs/>
                <w:sz w:val="20"/>
                <w:szCs w:val="20"/>
                <w:rPrChange w:id="1380" w:author="Abhinav Bassi" w:date="2024-02-29T14:13:00Z">
                  <w:rPr>
                    <w:rFonts w:ascii="Times New Roman" w:hAnsi="Times New Roman" w:cs="Times New Roman"/>
                    <w:bCs/>
                  </w:rPr>
                </w:rPrChange>
              </w:rPr>
            </w:pPr>
            <w:r w:rsidRPr="00367F1D">
              <w:rPr>
                <w:rFonts w:ascii="Times New Roman" w:hAnsi="Times New Roman" w:cs="Times New Roman"/>
                <w:bCs/>
                <w:sz w:val="20"/>
                <w:szCs w:val="20"/>
                <w:rPrChange w:id="1381" w:author="Abhinav Bassi" w:date="2024-02-29T14:13:00Z">
                  <w:rPr>
                    <w:rFonts w:ascii="Times New Roman" w:hAnsi="Times New Roman" w:cs="Times New Roman"/>
                    <w:bCs/>
                  </w:rPr>
                </w:rPrChange>
              </w:rPr>
              <w:t>Telephone</w:t>
            </w:r>
          </w:p>
          <w:p w14:paraId="57A37305" w14:textId="77777777" w:rsidR="000F0CAD" w:rsidRPr="00367F1D" w:rsidRDefault="000F0CAD" w:rsidP="00AF336D">
            <w:pPr>
              <w:jc w:val="both"/>
              <w:rPr>
                <w:rFonts w:ascii="Times New Roman" w:hAnsi="Times New Roman" w:cs="Times New Roman"/>
                <w:bCs/>
                <w:sz w:val="20"/>
                <w:szCs w:val="20"/>
                <w:rPrChange w:id="1382" w:author="Abhinav Bassi" w:date="2024-02-29T14:13:00Z">
                  <w:rPr>
                    <w:rFonts w:ascii="Times New Roman" w:hAnsi="Times New Roman" w:cs="Times New Roman"/>
                    <w:bCs/>
                  </w:rPr>
                </w:rPrChange>
              </w:rPr>
            </w:pPr>
            <w:r w:rsidRPr="00367F1D">
              <w:rPr>
                <w:rFonts w:ascii="Times New Roman" w:hAnsi="Times New Roman" w:cs="Times New Roman"/>
                <w:bCs/>
                <w:sz w:val="20"/>
                <w:szCs w:val="20"/>
                <w:rPrChange w:id="1383" w:author="Abhinav Bassi" w:date="2024-02-29T14:13:00Z">
                  <w:rPr>
                    <w:rFonts w:ascii="Times New Roman" w:hAnsi="Times New Roman" w:cs="Times New Roman"/>
                    <w:bCs/>
                  </w:rPr>
                </w:rPrChange>
              </w:rPr>
              <w:t>Email</w:t>
            </w:r>
          </w:p>
        </w:tc>
      </w:tr>
    </w:tbl>
    <w:p w14:paraId="3D4AD038" w14:textId="77777777" w:rsidR="000F0CAD" w:rsidRPr="00367F1D" w:rsidRDefault="000F0CAD" w:rsidP="000F0CAD">
      <w:pPr>
        <w:spacing w:after="0"/>
        <w:rPr>
          <w:rFonts w:ascii="Times New Roman" w:hAnsi="Times New Roman" w:cs="Times New Roman"/>
          <w:sz w:val="20"/>
          <w:szCs w:val="20"/>
          <w:rPrChange w:id="1384" w:author="Abhinav Bassi" w:date="2024-02-29T14:13:00Z">
            <w:rPr>
              <w:rFonts w:ascii="Times New Roman" w:hAnsi="Times New Roman" w:cs="Times New Roman"/>
            </w:rPr>
          </w:rPrChange>
        </w:rPr>
      </w:pPr>
    </w:p>
    <w:p w14:paraId="240D7598" w14:textId="77777777" w:rsidR="000F0CAD" w:rsidRPr="00367F1D" w:rsidDel="005F28BC" w:rsidRDefault="000F0CAD" w:rsidP="000F0CAD">
      <w:pPr>
        <w:spacing w:after="0"/>
        <w:rPr>
          <w:del w:id="1385" w:author="Samriddhi Ranjan" w:date="2024-01-22T14:20:00Z"/>
          <w:rFonts w:ascii="Times New Roman" w:hAnsi="Times New Roman" w:cs="Times New Roman"/>
          <w:sz w:val="20"/>
          <w:szCs w:val="20"/>
          <w:lang w:val="en-GB"/>
          <w:rPrChange w:id="1386" w:author="Abhinav Bassi" w:date="2024-02-29T14:13:00Z">
            <w:rPr>
              <w:del w:id="1387" w:author="Samriddhi Ranjan" w:date="2024-01-22T14:20:00Z"/>
              <w:rFonts w:ascii="Times New Roman" w:hAnsi="Times New Roman" w:cs="Times New Roman"/>
              <w:lang w:val="en-GB"/>
            </w:rPr>
          </w:rPrChange>
        </w:rPr>
      </w:pPr>
      <w:del w:id="1388" w:author="Samriddhi Ranjan" w:date="2024-01-22T14:20:00Z">
        <w:r w:rsidRPr="00367F1D" w:rsidDel="005F28BC">
          <w:rPr>
            <w:rFonts w:ascii="Times New Roman" w:hAnsi="Times New Roman" w:cs="Times New Roman"/>
            <w:sz w:val="20"/>
            <w:szCs w:val="20"/>
            <w:lang w:val="en-GB"/>
            <w:rPrChange w:id="1389" w:author="Abhinav Bassi" w:date="2024-02-29T14:13:00Z">
              <w:rPr>
                <w:rFonts w:ascii="Times New Roman" w:hAnsi="Times New Roman" w:cs="Times New Roman"/>
                <w:lang w:val="en-GB"/>
              </w:rPr>
            </w:rPrChange>
          </w:rPr>
          <w:delText>Consent Form</w:delText>
        </w:r>
      </w:del>
    </w:p>
    <w:p w14:paraId="3365092F" w14:textId="77777777" w:rsidR="000F0CAD" w:rsidRPr="00367F1D" w:rsidDel="005F28BC" w:rsidRDefault="000F0CAD" w:rsidP="000F0CAD">
      <w:pPr>
        <w:spacing w:after="0"/>
        <w:rPr>
          <w:del w:id="1390" w:author="Samriddhi Ranjan" w:date="2024-01-22T14:21:00Z"/>
          <w:rFonts w:ascii="Times New Roman" w:hAnsi="Times New Roman" w:cs="Times New Roman"/>
          <w:sz w:val="20"/>
          <w:szCs w:val="20"/>
          <w:lang w:val="en-GB"/>
          <w:rPrChange w:id="1391" w:author="Abhinav Bassi" w:date="2024-02-29T14:13:00Z">
            <w:rPr>
              <w:del w:id="1392" w:author="Samriddhi Ranjan" w:date="2024-01-22T14:21:00Z"/>
              <w:rFonts w:ascii="Times New Roman" w:hAnsi="Times New Roman" w:cs="Times New Roman"/>
              <w:lang w:val="en-GB"/>
            </w:rPr>
          </w:rPrChange>
        </w:rPr>
      </w:pPr>
      <w:del w:id="1393" w:author="Samriddhi Ranjan" w:date="2024-01-22T14:21:00Z">
        <w:r w:rsidRPr="00367F1D" w:rsidDel="005F28BC">
          <w:rPr>
            <w:rFonts w:ascii="Times New Roman" w:hAnsi="Times New Roman" w:cs="Times New Roman"/>
            <w:sz w:val="20"/>
            <w:szCs w:val="20"/>
            <w:lang w:val="en-GB"/>
            <w:rPrChange w:id="1394" w:author="Abhinav Bassi" w:date="2024-02-29T14:13:00Z">
              <w:rPr>
                <w:rFonts w:ascii="Times New Roman" w:hAnsi="Times New Roman" w:cs="Times New Roman"/>
                <w:lang w:val="en-GB"/>
              </w:rPr>
            </w:rPrChange>
          </w:rPr>
          <w:delText>Subject’s Particulars</w:delText>
        </w:r>
      </w:del>
    </w:p>
    <w:p w14:paraId="461E160F" w14:textId="77777777" w:rsidR="000F0CAD" w:rsidRPr="00367F1D" w:rsidDel="005F28BC" w:rsidRDefault="000F0CAD" w:rsidP="000F0CAD">
      <w:pPr>
        <w:spacing w:after="0"/>
        <w:rPr>
          <w:del w:id="1395" w:author="Samriddhi Ranjan" w:date="2024-01-22T14:21:00Z"/>
          <w:rFonts w:ascii="Times New Roman" w:hAnsi="Times New Roman" w:cs="Times New Roman"/>
          <w:sz w:val="20"/>
          <w:szCs w:val="20"/>
          <w:lang w:val="en-GB"/>
          <w:rPrChange w:id="1396" w:author="Abhinav Bassi" w:date="2024-02-29T14:13:00Z">
            <w:rPr>
              <w:del w:id="1397" w:author="Samriddhi Ranjan" w:date="2024-01-22T14:21:00Z"/>
              <w:rFonts w:ascii="Times New Roman" w:hAnsi="Times New Roman" w:cs="Times New Roman"/>
              <w:lang w:val="en-GB"/>
            </w:rPr>
          </w:rPrChange>
        </w:rPr>
      </w:pPr>
      <w:del w:id="1398" w:author="Samriddhi Ranjan" w:date="2024-01-22T14:21:00Z">
        <w:r w:rsidRPr="00367F1D" w:rsidDel="005F28BC">
          <w:rPr>
            <w:rFonts w:ascii="Times New Roman" w:hAnsi="Times New Roman" w:cs="Times New Roman"/>
            <w:sz w:val="20"/>
            <w:szCs w:val="20"/>
            <w:lang w:val="en-GB"/>
            <w:rPrChange w:id="1399" w:author="Abhinav Bassi" w:date="2024-02-29T14:13:00Z">
              <w:rPr>
                <w:rFonts w:ascii="Times New Roman" w:hAnsi="Times New Roman" w:cs="Times New Roman"/>
                <w:lang w:val="en-GB"/>
              </w:rPr>
            </w:rPrChange>
          </w:rPr>
          <w:delText xml:space="preserve">Name:  </w:delText>
        </w:r>
      </w:del>
    </w:p>
    <w:tbl>
      <w:tblPr>
        <w:tblStyle w:val="TableGrid"/>
        <w:tblW w:w="0" w:type="auto"/>
        <w:tblLook w:val="04A0" w:firstRow="1" w:lastRow="0" w:firstColumn="1" w:lastColumn="0" w:noHBand="0" w:noVBand="1"/>
      </w:tblPr>
      <w:tblGrid>
        <w:gridCol w:w="4508"/>
        <w:gridCol w:w="4508"/>
      </w:tblGrid>
      <w:tr w:rsidR="000F0CAD" w:rsidRPr="00367F1D" w14:paraId="5F61D770" w14:textId="77777777" w:rsidTr="00AF336D">
        <w:tc>
          <w:tcPr>
            <w:tcW w:w="9016" w:type="dxa"/>
            <w:gridSpan w:val="2"/>
          </w:tcPr>
          <w:p w14:paraId="59279A93" w14:textId="7CB9D38C" w:rsidR="000F0CAD" w:rsidRPr="00367F1D" w:rsidRDefault="00073761" w:rsidP="00AF336D">
            <w:pPr>
              <w:rPr>
                <w:rFonts w:ascii="Times New Roman" w:hAnsi="Times New Roman" w:cs="Times New Roman"/>
                <w:b/>
                <w:bCs/>
                <w:sz w:val="20"/>
                <w:szCs w:val="20"/>
                <w:lang w:val="en-GB"/>
                <w:rPrChange w:id="1400" w:author="Abhinav Bassi" w:date="2024-02-29T14:13:00Z">
                  <w:rPr>
                    <w:rFonts w:ascii="Times New Roman" w:hAnsi="Times New Roman" w:cs="Times New Roman"/>
                    <w:b/>
                    <w:bCs/>
                    <w:lang w:val="en-GB"/>
                  </w:rPr>
                </w:rPrChange>
              </w:rPr>
            </w:pPr>
            <w:r w:rsidRPr="00367F1D">
              <w:rPr>
                <w:rFonts w:ascii="Times New Roman" w:hAnsi="Times New Roman" w:cs="Times New Roman"/>
                <w:b/>
                <w:bCs/>
                <w:sz w:val="20"/>
                <w:szCs w:val="20"/>
                <w:lang w:val="en-GB"/>
                <w:rPrChange w:id="1401" w:author="Abhinav Bassi" w:date="2024-02-29T14:13:00Z">
                  <w:rPr>
                    <w:rFonts w:ascii="Times New Roman" w:hAnsi="Times New Roman" w:cs="Times New Roman"/>
                    <w:b/>
                    <w:bCs/>
                    <w:lang w:val="en-GB"/>
                  </w:rPr>
                </w:rPrChange>
              </w:rPr>
              <w:t xml:space="preserve">Please provide </w:t>
            </w:r>
            <w:del w:id="1402" w:author="Samriddhi Ranjan" w:date="2024-01-22T14:21:00Z">
              <w:r w:rsidR="000F0CAD" w:rsidRPr="00367F1D" w:rsidDel="005F28BC">
                <w:rPr>
                  <w:rFonts w:ascii="Times New Roman" w:hAnsi="Times New Roman" w:cs="Times New Roman"/>
                  <w:b/>
                  <w:bCs/>
                  <w:sz w:val="20"/>
                  <w:szCs w:val="20"/>
                  <w:lang w:val="en-GB"/>
                  <w:rPrChange w:id="1403" w:author="Abhinav Bassi" w:date="2024-02-29T14:13:00Z">
                    <w:rPr>
                      <w:rFonts w:ascii="Times New Roman" w:hAnsi="Times New Roman" w:cs="Times New Roman"/>
                      <w:b/>
                      <w:bCs/>
                      <w:lang w:val="en-GB"/>
                    </w:rPr>
                  </w:rPrChange>
                </w:rPr>
                <w:delText xml:space="preserve"> </w:delText>
              </w:r>
            </w:del>
            <w:r w:rsidRPr="00367F1D">
              <w:rPr>
                <w:rFonts w:ascii="Times New Roman" w:hAnsi="Times New Roman" w:cs="Times New Roman"/>
                <w:b/>
                <w:bCs/>
                <w:sz w:val="20"/>
                <w:szCs w:val="20"/>
                <w:lang w:val="en-GB"/>
                <w:rPrChange w:id="1404" w:author="Abhinav Bassi" w:date="2024-02-29T14:13:00Z">
                  <w:rPr>
                    <w:rFonts w:ascii="Times New Roman" w:hAnsi="Times New Roman" w:cs="Times New Roman"/>
                    <w:b/>
                    <w:bCs/>
                    <w:lang w:val="en-GB"/>
                  </w:rPr>
                </w:rPrChange>
              </w:rPr>
              <w:t>p</w:t>
            </w:r>
            <w:r w:rsidR="000F0CAD" w:rsidRPr="00367F1D">
              <w:rPr>
                <w:rFonts w:ascii="Times New Roman" w:hAnsi="Times New Roman" w:cs="Times New Roman"/>
                <w:b/>
                <w:bCs/>
                <w:sz w:val="20"/>
                <w:szCs w:val="20"/>
                <w:lang w:val="en-GB"/>
                <w:rPrChange w:id="1405" w:author="Abhinav Bassi" w:date="2024-02-29T14:13:00Z">
                  <w:rPr>
                    <w:rFonts w:ascii="Times New Roman" w:hAnsi="Times New Roman" w:cs="Times New Roman"/>
                    <w:b/>
                    <w:bCs/>
                    <w:lang w:val="en-GB"/>
                  </w:rPr>
                </w:rPrChange>
              </w:rPr>
              <w:t>articipant</w:t>
            </w:r>
            <w:ins w:id="1406" w:author="Samriddhi Ranjan" w:date="2024-01-22T14:21:00Z">
              <w:r w:rsidR="000F0CAD" w:rsidRPr="00367F1D">
                <w:rPr>
                  <w:rFonts w:ascii="Times New Roman" w:hAnsi="Times New Roman" w:cs="Times New Roman"/>
                  <w:b/>
                  <w:bCs/>
                  <w:sz w:val="20"/>
                  <w:szCs w:val="20"/>
                  <w:lang w:val="en-GB"/>
                  <w:rPrChange w:id="1407" w:author="Abhinav Bassi" w:date="2024-02-29T14:13:00Z">
                    <w:rPr>
                      <w:rFonts w:ascii="Times New Roman" w:hAnsi="Times New Roman" w:cs="Times New Roman"/>
                      <w:b/>
                      <w:bCs/>
                      <w:lang w:val="en-GB"/>
                    </w:rPr>
                  </w:rPrChange>
                </w:rPr>
                <w:t xml:space="preserve">’s </w:t>
              </w:r>
            </w:ins>
            <w:r w:rsidRPr="00367F1D">
              <w:rPr>
                <w:rFonts w:ascii="Times New Roman" w:hAnsi="Times New Roman" w:cs="Times New Roman"/>
                <w:b/>
                <w:bCs/>
                <w:sz w:val="20"/>
                <w:szCs w:val="20"/>
                <w:lang w:val="en-GB"/>
                <w:rPrChange w:id="1408" w:author="Abhinav Bassi" w:date="2024-02-29T14:13:00Z">
                  <w:rPr>
                    <w:rFonts w:ascii="Times New Roman" w:hAnsi="Times New Roman" w:cs="Times New Roman"/>
                    <w:b/>
                    <w:bCs/>
                    <w:lang w:val="en-GB"/>
                  </w:rPr>
                </w:rPrChange>
              </w:rPr>
              <w:t>p</w:t>
            </w:r>
            <w:ins w:id="1409" w:author="Samriddhi Ranjan" w:date="2024-01-22T14:21:00Z">
              <w:r w:rsidR="000F0CAD" w:rsidRPr="00367F1D">
                <w:rPr>
                  <w:rFonts w:ascii="Times New Roman" w:hAnsi="Times New Roman" w:cs="Times New Roman"/>
                  <w:b/>
                  <w:bCs/>
                  <w:sz w:val="20"/>
                  <w:szCs w:val="20"/>
                  <w:lang w:val="en-GB"/>
                  <w:rPrChange w:id="1410" w:author="Abhinav Bassi" w:date="2024-02-29T14:13:00Z">
                    <w:rPr>
                      <w:rFonts w:ascii="Times New Roman" w:hAnsi="Times New Roman" w:cs="Times New Roman"/>
                      <w:b/>
                      <w:bCs/>
                      <w:lang w:val="en-GB"/>
                    </w:rPr>
                  </w:rPrChange>
                </w:rPr>
                <w:t>articulars</w:t>
              </w:r>
            </w:ins>
          </w:p>
        </w:tc>
      </w:tr>
      <w:tr w:rsidR="000F0CAD" w:rsidRPr="00367F1D" w14:paraId="6341586E" w14:textId="77777777" w:rsidTr="00AF336D">
        <w:tc>
          <w:tcPr>
            <w:tcW w:w="9016" w:type="dxa"/>
            <w:gridSpan w:val="2"/>
          </w:tcPr>
          <w:p w14:paraId="39441627" w14:textId="77777777" w:rsidR="000F0CAD" w:rsidRPr="00367F1D" w:rsidRDefault="000F0CAD" w:rsidP="00AF336D">
            <w:pPr>
              <w:rPr>
                <w:rFonts w:ascii="Times New Roman" w:hAnsi="Times New Roman" w:cs="Times New Roman"/>
                <w:sz w:val="20"/>
                <w:szCs w:val="20"/>
                <w:lang w:val="en-GB"/>
                <w:rPrChange w:id="1411" w:author="Abhinav Bassi" w:date="2024-02-29T14:13:00Z">
                  <w:rPr>
                    <w:rFonts w:ascii="Times New Roman" w:hAnsi="Times New Roman" w:cs="Times New Roman"/>
                    <w:lang w:val="en-GB"/>
                  </w:rPr>
                </w:rPrChange>
              </w:rPr>
            </w:pPr>
            <w:ins w:id="1412" w:author="Samriddhi Ranjan" w:date="2024-01-22T14:20:00Z">
              <w:r w:rsidRPr="00367F1D">
                <w:rPr>
                  <w:rFonts w:ascii="Times New Roman" w:hAnsi="Times New Roman" w:cs="Times New Roman"/>
                  <w:sz w:val="20"/>
                  <w:szCs w:val="20"/>
                  <w:lang w:val="en-GB"/>
                  <w:rPrChange w:id="1413" w:author="Abhinav Bassi" w:date="2024-02-29T14:13:00Z">
                    <w:rPr>
                      <w:rFonts w:ascii="Times New Roman" w:hAnsi="Times New Roman" w:cs="Times New Roman"/>
                      <w:lang w:val="en-GB"/>
                    </w:rPr>
                  </w:rPrChange>
                </w:rPr>
                <w:t>Name</w:t>
              </w:r>
            </w:ins>
          </w:p>
          <w:p w14:paraId="4792BBF4" w14:textId="77777777" w:rsidR="00073761" w:rsidRPr="00367F1D" w:rsidRDefault="00073761" w:rsidP="00AF336D">
            <w:pPr>
              <w:rPr>
                <w:rFonts w:ascii="Times New Roman" w:hAnsi="Times New Roman" w:cs="Times New Roman"/>
                <w:sz w:val="20"/>
                <w:szCs w:val="20"/>
                <w:lang w:val="en-GB"/>
                <w:rPrChange w:id="1414" w:author="Abhinav Bassi" w:date="2024-02-29T14:13:00Z">
                  <w:rPr>
                    <w:rFonts w:ascii="Times New Roman" w:hAnsi="Times New Roman" w:cs="Times New Roman"/>
                    <w:lang w:val="en-GB"/>
                  </w:rPr>
                </w:rPrChange>
              </w:rPr>
            </w:pPr>
          </w:p>
        </w:tc>
      </w:tr>
      <w:tr w:rsidR="000F0CAD" w:rsidRPr="00367F1D" w14:paraId="251ED2FB" w14:textId="77777777" w:rsidTr="00AF336D">
        <w:tc>
          <w:tcPr>
            <w:tcW w:w="9016" w:type="dxa"/>
            <w:gridSpan w:val="2"/>
          </w:tcPr>
          <w:p w14:paraId="50878E36" w14:textId="77777777" w:rsidR="000F0CAD" w:rsidRPr="00367F1D" w:rsidRDefault="000F0CAD" w:rsidP="00AF336D">
            <w:pPr>
              <w:rPr>
                <w:rFonts w:ascii="Times New Roman" w:hAnsi="Times New Roman" w:cs="Times New Roman"/>
                <w:sz w:val="20"/>
                <w:szCs w:val="20"/>
                <w:lang w:val="en-GB"/>
                <w:rPrChange w:id="1415" w:author="Abhinav Bassi" w:date="2024-02-29T14:13:00Z">
                  <w:rPr>
                    <w:rFonts w:ascii="Times New Roman" w:hAnsi="Times New Roman" w:cs="Times New Roman"/>
                    <w:lang w:val="en-GB"/>
                  </w:rPr>
                </w:rPrChange>
              </w:rPr>
            </w:pPr>
            <w:r w:rsidRPr="00367F1D">
              <w:rPr>
                <w:rFonts w:ascii="Times New Roman" w:hAnsi="Times New Roman" w:cs="Times New Roman"/>
                <w:sz w:val="20"/>
                <w:szCs w:val="20"/>
                <w:lang w:val="en-GB"/>
                <w:rPrChange w:id="1416" w:author="Abhinav Bassi" w:date="2024-02-29T14:13:00Z">
                  <w:rPr>
                    <w:rFonts w:ascii="Times New Roman" w:hAnsi="Times New Roman" w:cs="Times New Roman"/>
                    <w:lang w:val="en-GB"/>
                  </w:rPr>
                </w:rPrChange>
              </w:rPr>
              <w:t xml:space="preserve">Hospital ID/MRD </w:t>
            </w:r>
          </w:p>
          <w:p w14:paraId="5CEA572A" w14:textId="77777777" w:rsidR="00073761" w:rsidRPr="00367F1D" w:rsidRDefault="00073761" w:rsidP="00AF336D">
            <w:pPr>
              <w:rPr>
                <w:rFonts w:ascii="Times New Roman" w:hAnsi="Times New Roman" w:cs="Times New Roman"/>
                <w:sz w:val="20"/>
                <w:szCs w:val="20"/>
                <w:lang w:val="en-GB"/>
                <w:rPrChange w:id="1417" w:author="Abhinav Bassi" w:date="2024-02-29T14:13:00Z">
                  <w:rPr>
                    <w:rFonts w:ascii="Times New Roman" w:hAnsi="Times New Roman" w:cs="Times New Roman"/>
                    <w:lang w:val="en-GB"/>
                  </w:rPr>
                </w:rPrChange>
              </w:rPr>
            </w:pPr>
          </w:p>
        </w:tc>
      </w:tr>
      <w:tr w:rsidR="000F0CAD" w:rsidRPr="00367F1D" w14:paraId="5594772F" w14:textId="77777777" w:rsidTr="00AF336D">
        <w:tc>
          <w:tcPr>
            <w:tcW w:w="4508" w:type="dxa"/>
          </w:tcPr>
          <w:p w14:paraId="6E3956F9" w14:textId="77777777" w:rsidR="000F0CAD" w:rsidRPr="00367F1D" w:rsidRDefault="000F0CAD" w:rsidP="00AF336D">
            <w:pPr>
              <w:rPr>
                <w:rFonts w:ascii="Times New Roman" w:hAnsi="Times New Roman" w:cs="Times New Roman"/>
                <w:sz w:val="20"/>
                <w:szCs w:val="20"/>
                <w:lang w:val="en-GB"/>
                <w:rPrChange w:id="1418" w:author="Abhinav Bassi" w:date="2024-02-29T14:13:00Z">
                  <w:rPr>
                    <w:rFonts w:ascii="Times New Roman" w:hAnsi="Times New Roman" w:cs="Times New Roman"/>
                    <w:lang w:val="en-GB"/>
                  </w:rPr>
                </w:rPrChange>
              </w:rPr>
            </w:pPr>
            <w:ins w:id="1419" w:author="Samriddhi Ranjan" w:date="2024-01-22T14:21:00Z">
              <w:r w:rsidRPr="00367F1D">
                <w:rPr>
                  <w:rFonts w:ascii="Times New Roman" w:hAnsi="Times New Roman" w:cs="Times New Roman"/>
                  <w:sz w:val="20"/>
                  <w:szCs w:val="20"/>
                  <w:lang w:val="en-GB"/>
                  <w:rPrChange w:id="1420" w:author="Abhinav Bassi" w:date="2024-02-29T14:13:00Z">
                    <w:rPr>
                      <w:rFonts w:ascii="Times New Roman" w:hAnsi="Times New Roman" w:cs="Times New Roman"/>
                      <w:lang w:val="en-GB"/>
                    </w:rPr>
                  </w:rPrChange>
                </w:rPr>
                <w:t>Address</w:t>
              </w:r>
            </w:ins>
          </w:p>
          <w:p w14:paraId="2A90B02A" w14:textId="77777777" w:rsidR="00073761" w:rsidRPr="00367F1D" w:rsidRDefault="00073761" w:rsidP="00AF336D">
            <w:pPr>
              <w:rPr>
                <w:rFonts w:ascii="Times New Roman" w:hAnsi="Times New Roman" w:cs="Times New Roman"/>
                <w:sz w:val="20"/>
                <w:szCs w:val="20"/>
                <w:lang w:val="en-GB"/>
                <w:rPrChange w:id="1421" w:author="Abhinav Bassi" w:date="2024-02-29T14:13:00Z">
                  <w:rPr>
                    <w:rFonts w:ascii="Times New Roman" w:hAnsi="Times New Roman" w:cs="Times New Roman"/>
                    <w:lang w:val="en-GB"/>
                  </w:rPr>
                </w:rPrChange>
              </w:rPr>
            </w:pPr>
          </w:p>
        </w:tc>
        <w:tc>
          <w:tcPr>
            <w:tcW w:w="4508" w:type="dxa"/>
          </w:tcPr>
          <w:p w14:paraId="0BC311F4" w14:textId="77777777" w:rsidR="000F0CAD" w:rsidRPr="00367F1D" w:rsidRDefault="000F0CAD" w:rsidP="00AF336D">
            <w:pPr>
              <w:rPr>
                <w:rFonts w:ascii="Times New Roman" w:hAnsi="Times New Roman" w:cs="Times New Roman"/>
                <w:sz w:val="20"/>
                <w:szCs w:val="20"/>
                <w:lang w:val="en-GB"/>
                <w:rPrChange w:id="1422" w:author="Abhinav Bassi" w:date="2024-02-29T14:13:00Z">
                  <w:rPr>
                    <w:rFonts w:ascii="Times New Roman" w:hAnsi="Times New Roman" w:cs="Times New Roman"/>
                    <w:lang w:val="en-GB"/>
                  </w:rPr>
                </w:rPrChange>
              </w:rPr>
            </w:pPr>
            <w:ins w:id="1423" w:author="Samriddhi Ranjan" w:date="2024-01-22T14:22:00Z">
              <w:r w:rsidRPr="00367F1D">
                <w:rPr>
                  <w:rFonts w:ascii="Times New Roman" w:hAnsi="Times New Roman" w:cs="Times New Roman"/>
                  <w:sz w:val="20"/>
                  <w:szCs w:val="20"/>
                  <w:lang w:val="en-GB"/>
                  <w:rPrChange w:id="1424" w:author="Abhinav Bassi" w:date="2024-02-29T14:13:00Z">
                    <w:rPr>
                      <w:rFonts w:ascii="Times New Roman" w:hAnsi="Times New Roman" w:cs="Times New Roman"/>
                      <w:lang w:val="en-GB"/>
                    </w:rPr>
                  </w:rPrChange>
                </w:rPr>
                <w:t>Phone N</w:t>
              </w:r>
            </w:ins>
            <w:r w:rsidRPr="00367F1D">
              <w:rPr>
                <w:rFonts w:ascii="Times New Roman" w:hAnsi="Times New Roman" w:cs="Times New Roman"/>
                <w:sz w:val="20"/>
                <w:szCs w:val="20"/>
                <w:lang w:val="en-GB"/>
                <w:rPrChange w:id="1425" w:author="Abhinav Bassi" w:date="2024-02-29T14:13:00Z">
                  <w:rPr>
                    <w:rFonts w:ascii="Times New Roman" w:hAnsi="Times New Roman" w:cs="Times New Roman"/>
                    <w:lang w:val="en-GB"/>
                  </w:rPr>
                </w:rPrChange>
              </w:rPr>
              <w:t xml:space="preserve">umber </w:t>
            </w:r>
          </w:p>
        </w:tc>
      </w:tr>
      <w:tr w:rsidR="000F0CAD" w:rsidRPr="00367F1D" w14:paraId="7E8E0492" w14:textId="77777777" w:rsidTr="00AF336D">
        <w:trPr>
          <w:ins w:id="1426" w:author="Samriddhi Ranjan" w:date="2024-01-22T14:21:00Z"/>
        </w:trPr>
        <w:tc>
          <w:tcPr>
            <w:tcW w:w="9016" w:type="dxa"/>
            <w:gridSpan w:val="2"/>
          </w:tcPr>
          <w:p w14:paraId="7E0FE71F" w14:textId="77777777" w:rsidR="00073761" w:rsidRPr="00367F1D" w:rsidRDefault="000F0CAD" w:rsidP="00073761">
            <w:pPr>
              <w:rPr>
                <w:rFonts w:ascii="Times New Roman" w:hAnsi="Times New Roman" w:cs="Times New Roman"/>
                <w:sz w:val="20"/>
                <w:szCs w:val="20"/>
                <w:lang w:val="en-GB"/>
                <w:rPrChange w:id="1427" w:author="Abhinav Bassi" w:date="2024-02-29T14:13:00Z">
                  <w:rPr>
                    <w:rFonts w:ascii="Times New Roman" w:hAnsi="Times New Roman" w:cs="Times New Roman"/>
                    <w:lang w:val="en-GB"/>
                  </w:rPr>
                </w:rPrChange>
              </w:rPr>
            </w:pPr>
            <w:ins w:id="1428" w:author="Samriddhi Ranjan" w:date="2024-01-22T14:21:00Z">
              <w:r w:rsidRPr="00367F1D">
                <w:rPr>
                  <w:rFonts w:ascii="Times New Roman" w:hAnsi="Times New Roman" w:cs="Times New Roman"/>
                  <w:sz w:val="20"/>
                  <w:szCs w:val="20"/>
                  <w:lang w:val="en-GB"/>
                  <w:rPrChange w:id="1429" w:author="Abhinav Bassi" w:date="2024-02-29T14:13:00Z">
                    <w:rPr>
                      <w:rFonts w:ascii="Times New Roman" w:hAnsi="Times New Roman" w:cs="Times New Roman"/>
                      <w:lang w:val="en-GB"/>
                    </w:rPr>
                  </w:rPrChange>
                </w:rPr>
                <w:t xml:space="preserve">Date of birth (dd/mm/yyyy)     </w:t>
              </w:r>
            </w:ins>
          </w:p>
          <w:p w14:paraId="3BAD3318" w14:textId="681C80D9" w:rsidR="00073761" w:rsidRPr="00367F1D" w:rsidRDefault="00073761" w:rsidP="00073761">
            <w:pPr>
              <w:rPr>
                <w:ins w:id="1430" w:author="Samriddhi Ranjan" w:date="2024-01-22T14:21:00Z"/>
                <w:rFonts w:ascii="Times New Roman" w:hAnsi="Times New Roman" w:cs="Times New Roman"/>
                <w:sz w:val="20"/>
                <w:szCs w:val="20"/>
                <w:lang w:val="en-GB"/>
                <w:rPrChange w:id="1431" w:author="Abhinav Bassi" w:date="2024-02-29T14:13:00Z">
                  <w:rPr>
                    <w:ins w:id="1432" w:author="Samriddhi Ranjan" w:date="2024-01-22T14:21:00Z"/>
                    <w:rFonts w:ascii="Times New Roman" w:hAnsi="Times New Roman" w:cs="Times New Roman"/>
                    <w:lang w:val="en-GB"/>
                  </w:rPr>
                </w:rPrChange>
              </w:rPr>
            </w:pPr>
          </w:p>
        </w:tc>
      </w:tr>
      <w:tr w:rsidR="000F0CAD" w:rsidRPr="00367F1D" w14:paraId="4E47BDD7" w14:textId="77777777" w:rsidTr="00AF336D">
        <w:trPr>
          <w:ins w:id="1433" w:author="Samriddhi Ranjan" w:date="2024-01-22T14:22:00Z"/>
        </w:trPr>
        <w:tc>
          <w:tcPr>
            <w:tcW w:w="9016" w:type="dxa"/>
            <w:gridSpan w:val="2"/>
          </w:tcPr>
          <w:p w14:paraId="2952419D" w14:textId="77777777" w:rsidR="000F0CAD" w:rsidRPr="00367F1D" w:rsidRDefault="000F0CAD" w:rsidP="00AF336D">
            <w:pPr>
              <w:rPr>
                <w:rFonts w:ascii="Times New Roman" w:hAnsi="Times New Roman" w:cs="Times New Roman"/>
                <w:sz w:val="20"/>
                <w:szCs w:val="20"/>
                <w:lang w:val="en-GB"/>
                <w:rPrChange w:id="1434" w:author="Abhinav Bassi" w:date="2024-02-29T14:13:00Z">
                  <w:rPr>
                    <w:rFonts w:ascii="Times New Roman" w:hAnsi="Times New Roman" w:cs="Times New Roman"/>
                    <w:lang w:val="en-GB"/>
                  </w:rPr>
                </w:rPrChange>
              </w:rPr>
            </w:pPr>
            <w:ins w:id="1435" w:author="Samriddhi Ranjan" w:date="2024-01-22T14:23:00Z">
              <w:r w:rsidRPr="00367F1D">
                <w:rPr>
                  <w:rFonts w:ascii="Times New Roman" w:hAnsi="Times New Roman" w:cs="Times New Roman"/>
                  <w:sz w:val="20"/>
                  <w:szCs w:val="20"/>
                  <w:lang w:val="en-GB"/>
                  <w:rPrChange w:id="1436" w:author="Abhinav Bassi" w:date="2024-02-29T14:13:00Z">
                    <w:rPr>
                      <w:rFonts w:ascii="Times New Roman" w:hAnsi="Times New Roman" w:cs="Times New Roman"/>
                      <w:lang w:val="en-GB"/>
                    </w:rPr>
                  </w:rPrChange>
                </w:rPr>
                <w:t>Phone number(s) to your relatives or friends that you agree that we may call if you do not answer your phone:</w:t>
              </w:r>
            </w:ins>
          </w:p>
          <w:p w14:paraId="53ABDF27" w14:textId="77777777" w:rsidR="000F0CAD" w:rsidRPr="00367F1D" w:rsidRDefault="000F0CAD" w:rsidP="00AF336D">
            <w:pPr>
              <w:rPr>
                <w:rFonts w:ascii="Times New Roman" w:hAnsi="Times New Roman" w:cs="Times New Roman"/>
                <w:sz w:val="20"/>
                <w:szCs w:val="20"/>
                <w:lang w:val="en-GB"/>
                <w:rPrChange w:id="1437" w:author="Abhinav Bassi" w:date="2024-02-29T14:13:00Z">
                  <w:rPr>
                    <w:rFonts w:ascii="Times New Roman" w:hAnsi="Times New Roman" w:cs="Times New Roman"/>
                    <w:lang w:val="en-GB"/>
                  </w:rPr>
                </w:rPrChange>
              </w:rPr>
            </w:pPr>
          </w:p>
          <w:p w14:paraId="039CC113" w14:textId="77777777" w:rsidR="000F0CAD" w:rsidRPr="00367F1D" w:rsidRDefault="000F0CAD" w:rsidP="00AF336D">
            <w:pPr>
              <w:rPr>
                <w:ins w:id="1438" w:author="Samriddhi Ranjan" w:date="2024-01-22T14:23:00Z"/>
                <w:rFonts w:ascii="Times New Roman" w:hAnsi="Times New Roman" w:cs="Times New Roman"/>
                <w:sz w:val="20"/>
                <w:szCs w:val="20"/>
                <w:lang w:val="en-GB"/>
                <w:rPrChange w:id="1439" w:author="Abhinav Bassi" w:date="2024-02-29T14:13:00Z">
                  <w:rPr>
                    <w:ins w:id="1440" w:author="Samriddhi Ranjan" w:date="2024-01-22T14:23:00Z"/>
                    <w:rFonts w:ascii="Times New Roman" w:hAnsi="Times New Roman" w:cs="Times New Roman"/>
                    <w:lang w:val="en-GB"/>
                  </w:rPr>
                </w:rPrChange>
              </w:rPr>
            </w:pPr>
          </w:p>
          <w:p w14:paraId="2FA7AA94" w14:textId="77777777" w:rsidR="000F0CAD" w:rsidRPr="00367F1D" w:rsidRDefault="000F0CAD" w:rsidP="00AF336D">
            <w:pPr>
              <w:rPr>
                <w:ins w:id="1441" w:author="Samriddhi Ranjan" w:date="2024-01-22T14:22:00Z"/>
                <w:rFonts w:ascii="Times New Roman" w:hAnsi="Times New Roman" w:cs="Times New Roman"/>
                <w:sz w:val="20"/>
                <w:szCs w:val="20"/>
                <w:lang w:val="en-GB"/>
                <w:rPrChange w:id="1442" w:author="Abhinav Bassi" w:date="2024-02-29T14:13:00Z">
                  <w:rPr>
                    <w:ins w:id="1443" w:author="Samriddhi Ranjan" w:date="2024-01-22T14:22:00Z"/>
                    <w:rFonts w:ascii="Times New Roman" w:hAnsi="Times New Roman" w:cs="Times New Roman"/>
                    <w:lang w:val="en-GB"/>
                  </w:rPr>
                </w:rPrChange>
              </w:rPr>
            </w:pPr>
          </w:p>
        </w:tc>
      </w:tr>
    </w:tbl>
    <w:p w14:paraId="314AC549" w14:textId="77777777" w:rsidR="000F0CAD" w:rsidRPr="00367F1D" w:rsidRDefault="000F0CAD" w:rsidP="000F0CAD">
      <w:pPr>
        <w:spacing w:after="0"/>
        <w:rPr>
          <w:rFonts w:ascii="Times New Roman" w:hAnsi="Times New Roman" w:cs="Times New Roman"/>
          <w:sz w:val="20"/>
          <w:szCs w:val="20"/>
          <w:lang w:val="en-GB"/>
          <w:rPrChange w:id="1444" w:author="Abhinav Bassi" w:date="2024-02-29T14:13:00Z">
            <w:rPr>
              <w:rFonts w:ascii="Times New Roman" w:hAnsi="Times New Roman" w:cs="Times New Roman"/>
              <w:lang w:val="en-GB"/>
            </w:rPr>
          </w:rPrChange>
        </w:rPr>
      </w:pPr>
    </w:p>
    <w:p w14:paraId="1FF8B6F9" w14:textId="77777777" w:rsidR="00073761" w:rsidRPr="00367F1D" w:rsidRDefault="000F0CAD" w:rsidP="000F0CAD">
      <w:pPr>
        <w:tabs>
          <w:tab w:val="left" w:pos="7230"/>
        </w:tabs>
        <w:spacing w:line="276" w:lineRule="auto"/>
        <w:ind w:left="-360"/>
        <w:jc w:val="both"/>
        <w:rPr>
          <w:rFonts w:ascii="Times New Roman" w:hAnsi="Times New Roman" w:cs="Times New Roman"/>
          <w:sz w:val="20"/>
          <w:szCs w:val="20"/>
          <w:lang w:val="en-GB"/>
          <w:rPrChange w:id="1445" w:author="Abhinav Bassi" w:date="2024-02-29T14:13:00Z">
            <w:rPr>
              <w:rFonts w:ascii="Times New Roman" w:hAnsi="Times New Roman" w:cs="Times New Roman"/>
              <w:lang w:val="en-GB"/>
            </w:rPr>
          </w:rPrChange>
        </w:rPr>
      </w:pPr>
      <w:r w:rsidRPr="00367F1D">
        <w:rPr>
          <w:rFonts w:ascii="Times New Roman" w:hAnsi="Times New Roman" w:cs="Times New Roman"/>
          <w:sz w:val="20"/>
          <w:szCs w:val="20"/>
          <w:lang w:val="en-GB"/>
          <w:rPrChange w:id="1446" w:author="Abhinav Bassi" w:date="2024-02-29T14:13:00Z">
            <w:rPr>
              <w:rFonts w:ascii="Times New Roman" w:hAnsi="Times New Roman" w:cs="Times New Roman"/>
              <w:lang w:val="en-GB"/>
            </w:rPr>
          </w:rPrChange>
        </w:rPr>
        <w:t xml:space="preserve"> </w:t>
      </w:r>
    </w:p>
    <w:p w14:paraId="218CC9D9" w14:textId="77777777" w:rsidR="00073761" w:rsidRPr="00367F1D" w:rsidRDefault="00073761" w:rsidP="00073761">
      <w:pPr>
        <w:tabs>
          <w:tab w:val="left" w:pos="7230"/>
        </w:tabs>
        <w:spacing w:line="276" w:lineRule="auto"/>
        <w:ind w:left="-360"/>
        <w:jc w:val="both"/>
        <w:rPr>
          <w:rFonts w:ascii="Times New Roman" w:hAnsi="Times New Roman" w:cs="Times New Roman"/>
          <w:sz w:val="20"/>
          <w:szCs w:val="20"/>
          <w:lang w:val="en-GB"/>
          <w:rPrChange w:id="1447" w:author="Abhinav Bassi" w:date="2024-02-29T14:13:00Z">
            <w:rPr>
              <w:rFonts w:ascii="Times New Roman" w:hAnsi="Times New Roman" w:cs="Times New Roman"/>
              <w:lang w:val="en-GB"/>
            </w:rPr>
          </w:rPrChange>
        </w:rPr>
      </w:pPr>
    </w:p>
    <w:p w14:paraId="0B451F8E" w14:textId="77777777" w:rsidR="00073761" w:rsidRPr="00367F1D" w:rsidRDefault="00073761" w:rsidP="00073761">
      <w:pPr>
        <w:tabs>
          <w:tab w:val="left" w:pos="7230"/>
        </w:tabs>
        <w:spacing w:line="276" w:lineRule="auto"/>
        <w:ind w:left="-360"/>
        <w:jc w:val="both"/>
        <w:rPr>
          <w:rFonts w:ascii="Times New Roman" w:hAnsi="Times New Roman" w:cs="Times New Roman"/>
          <w:sz w:val="20"/>
          <w:szCs w:val="20"/>
          <w:lang w:val="en-GB"/>
          <w:rPrChange w:id="1448" w:author="Abhinav Bassi" w:date="2024-02-29T14:13:00Z">
            <w:rPr>
              <w:rFonts w:ascii="Times New Roman" w:hAnsi="Times New Roman" w:cs="Times New Roman"/>
              <w:lang w:val="en-GB"/>
            </w:rPr>
          </w:rPrChange>
        </w:rPr>
      </w:pPr>
    </w:p>
    <w:p w14:paraId="0841DF53" w14:textId="0DF4D526" w:rsidR="00367F1D" w:rsidRPr="00367F1D" w:rsidRDefault="00367F1D">
      <w:pPr>
        <w:rPr>
          <w:ins w:id="1449" w:author="Abhinav Bassi" w:date="2024-02-29T14:13:00Z"/>
          <w:rFonts w:ascii="Times New Roman" w:hAnsi="Times New Roman" w:cs="Times New Roman"/>
          <w:sz w:val="20"/>
          <w:szCs w:val="20"/>
          <w:lang w:val="en-GB"/>
          <w:rPrChange w:id="1450" w:author="Abhinav Bassi" w:date="2024-02-29T14:13:00Z">
            <w:rPr>
              <w:ins w:id="1451" w:author="Abhinav Bassi" w:date="2024-02-29T14:13:00Z"/>
              <w:rFonts w:ascii="Times New Roman" w:hAnsi="Times New Roman" w:cs="Times New Roman"/>
              <w:lang w:val="en-GB"/>
            </w:rPr>
          </w:rPrChange>
        </w:rPr>
      </w:pPr>
      <w:ins w:id="1452" w:author="Abhinav Bassi" w:date="2024-02-29T14:13:00Z">
        <w:r w:rsidRPr="00367F1D">
          <w:rPr>
            <w:rFonts w:ascii="Times New Roman" w:hAnsi="Times New Roman" w:cs="Times New Roman"/>
            <w:sz w:val="20"/>
            <w:szCs w:val="20"/>
            <w:lang w:val="en-GB"/>
            <w:rPrChange w:id="1453" w:author="Abhinav Bassi" w:date="2024-02-29T14:13:00Z">
              <w:rPr>
                <w:rFonts w:ascii="Times New Roman" w:hAnsi="Times New Roman" w:cs="Times New Roman"/>
                <w:lang w:val="en-GB"/>
              </w:rPr>
            </w:rPrChange>
          </w:rPr>
          <w:br w:type="page"/>
        </w:r>
      </w:ins>
    </w:p>
    <w:p w14:paraId="04A1CFBA" w14:textId="089AE31A" w:rsidR="00073761" w:rsidRPr="00367F1D" w:rsidDel="00367F1D" w:rsidRDefault="00073761">
      <w:pPr>
        <w:shd w:val="clear" w:color="auto" w:fill="BFBFBF" w:themeFill="background1" w:themeFillShade="BF"/>
        <w:tabs>
          <w:tab w:val="left" w:pos="7230"/>
        </w:tabs>
        <w:spacing w:line="276" w:lineRule="auto"/>
        <w:ind w:left="-360"/>
        <w:jc w:val="both"/>
        <w:rPr>
          <w:del w:id="1454" w:author="Abhinav Bassi" w:date="2024-02-29T14:13:00Z"/>
          <w:rFonts w:ascii="Times New Roman" w:hAnsi="Times New Roman" w:cs="Times New Roman"/>
          <w:sz w:val="20"/>
          <w:szCs w:val="20"/>
          <w:lang w:val="en-GB"/>
          <w:rPrChange w:id="1455" w:author="Abhinav Bassi" w:date="2024-02-29T14:13:00Z">
            <w:rPr>
              <w:del w:id="1456" w:author="Abhinav Bassi" w:date="2024-02-29T14:13:00Z"/>
              <w:rFonts w:ascii="Times New Roman" w:hAnsi="Times New Roman" w:cs="Times New Roman"/>
              <w:lang w:val="en-GB"/>
            </w:rPr>
          </w:rPrChange>
        </w:rPr>
        <w:pPrChange w:id="1457" w:author="Abhinav Bassi" w:date="2024-02-29T16:24:00Z">
          <w:pPr>
            <w:tabs>
              <w:tab w:val="left" w:pos="7230"/>
            </w:tabs>
            <w:spacing w:line="276" w:lineRule="auto"/>
            <w:ind w:left="-360"/>
            <w:jc w:val="both"/>
          </w:pPr>
        </w:pPrChange>
      </w:pPr>
    </w:p>
    <w:p w14:paraId="27ACEAFD" w14:textId="56A5451B" w:rsidR="00073761" w:rsidRPr="00367F1D" w:rsidDel="00367F1D" w:rsidRDefault="00073761">
      <w:pPr>
        <w:shd w:val="clear" w:color="auto" w:fill="BFBFBF" w:themeFill="background1" w:themeFillShade="BF"/>
        <w:tabs>
          <w:tab w:val="left" w:pos="7230"/>
        </w:tabs>
        <w:spacing w:line="276" w:lineRule="auto"/>
        <w:ind w:left="-360"/>
        <w:jc w:val="both"/>
        <w:rPr>
          <w:del w:id="1458" w:author="Abhinav Bassi" w:date="2024-02-29T14:13:00Z"/>
          <w:rFonts w:ascii="Times New Roman" w:hAnsi="Times New Roman" w:cs="Times New Roman"/>
          <w:sz w:val="20"/>
          <w:szCs w:val="20"/>
          <w:lang w:val="en-GB"/>
          <w:rPrChange w:id="1459" w:author="Abhinav Bassi" w:date="2024-02-29T14:13:00Z">
            <w:rPr>
              <w:del w:id="1460" w:author="Abhinav Bassi" w:date="2024-02-29T14:13:00Z"/>
              <w:rFonts w:ascii="Times New Roman" w:hAnsi="Times New Roman" w:cs="Times New Roman"/>
              <w:lang w:val="en-GB"/>
            </w:rPr>
          </w:rPrChange>
        </w:rPr>
        <w:pPrChange w:id="1461" w:author="Abhinav Bassi" w:date="2024-02-29T16:24:00Z">
          <w:pPr>
            <w:tabs>
              <w:tab w:val="left" w:pos="7230"/>
            </w:tabs>
            <w:spacing w:line="276" w:lineRule="auto"/>
            <w:ind w:left="-360"/>
            <w:jc w:val="both"/>
          </w:pPr>
        </w:pPrChange>
      </w:pPr>
    </w:p>
    <w:p w14:paraId="44F9AD4D" w14:textId="77777777" w:rsidR="00814441" w:rsidRPr="00367F1D" w:rsidRDefault="00814441">
      <w:pPr>
        <w:shd w:val="clear" w:color="auto" w:fill="BFBFBF" w:themeFill="background1" w:themeFillShade="BF"/>
        <w:spacing w:after="0"/>
        <w:rPr>
          <w:ins w:id="1462" w:author="Abhinav Bassi" w:date="2024-02-29T14:00:00Z"/>
          <w:rFonts w:ascii="Times New Roman" w:eastAsia="Times New Roman" w:hAnsi="Times New Roman" w:cs="Times New Roman"/>
          <w:b/>
          <w:bCs/>
          <w:color w:val="000000"/>
          <w:sz w:val="20"/>
          <w:szCs w:val="20"/>
          <w:rPrChange w:id="1463" w:author="Abhinav Bassi" w:date="2024-02-29T14:13:00Z">
            <w:rPr>
              <w:ins w:id="1464" w:author="Abhinav Bassi" w:date="2024-02-29T14:00:00Z"/>
              <w:rFonts w:ascii="Times New Roman" w:eastAsia="Times New Roman" w:hAnsi="Times New Roman" w:cs="Times New Roman"/>
              <w:b/>
              <w:bCs/>
              <w:color w:val="000000"/>
              <w:lang w:val="fr-FR"/>
            </w:rPr>
          </w:rPrChange>
        </w:rPr>
        <w:pPrChange w:id="1465" w:author="Abhinav Bassi" w:date="2024-02-29T16:24:00Z">
          <w:pPr>
            <w:spacing w:after="0"/>
          </w:pPr>
        </w:pPrChange>
      </w:pPr>
      <w:ins w:id="1466" w:author="Abhinav Bassi" w:date="2024-02-29T14:00:00Z">
        <w:r w:rsidRPr="00367F1D">
          <w:rPr>
            <w:rFonts w:ascii="Times New Roman" w:eastAsia="Times New Roman" w:hAnsi="Times New Roman" w:cs="Times New Roman"/>
            <w:b/>
            <w:bCs/>
            <w:color w:val="000000"/>
            <w:sz w:val="20"/>
            <w:szCs w:val="20"/>
            <w:rPrChange w:id="1467" w:author="Abhinav Bassi" w:date="2024-02-29T14:13:00Z">
              <w:rPr>
                <w:rFonts w:ascii="Times New Roman" w:eastAsia="Times New Roman" w:hAnsi="Times New Roman" w:cs="Times New Roman"/>
                <w:b/>
                <w:bCs/>
                <w:color w:val="000000"/>
                <w:lang w:val="fr-FR"/>
              </w:rPr>
            </w:rPrChange>
          </w:rPr>
          <w:t>Section 1: Participant Signature/Thumb Impression</w:t>
        </w:r>
      </w:ins>
    </w:p>
    <w:p w14:paraId="397A4E7F" w14:textId="77777777" w:rsidR="00814441" w:rsidRPr="00367F1D" w:rsidRDefault="00814441" w:rsidP="00814441">
      <w:pPr>
        <w:spacing w:after="0"/>
        <w:rPr>
          <w:ins w:id="1468" w:author="Abhinav Bassi" w:date="2024-02-29T14:00:00Z"/>
          <w:rFonts w:ascii="Times New Roman" w:eastAsia="Times New Roman" w:hAnsi="Times New Roman" w:cs="Times New Roman"/>
          <w:color w:val="000000"/>
          <w:sz w:val="20"/>
          <w:szCs w:val="20"/>
          <w:lang w:val="en-AU"/>
          <w:rPrChange w:id="1469" w:author="Abhinav Bassi" w:date="2024-02-29T14:13:00Z">
            <w:rPr>
              <w:ins w:id="1470" w:author="Abhinav Bassi" w:date="2024-02-29T14:00:00Z"/>
              <w:rFonts w:ascii="Times New Roman" w:eastAsia="Times New Roman" w:hAnsi="Times New Roman" w:cs="Times New Roman"/>
              <w:color w:val="000000"/>
              <w:lang w:val="en-AU"/>
            </w:rPr>
          </w:rPrChange>
        </w:rPr>
      </w:pPr>
      <w:ins w:id="1471" w:author="Abhinav Bassi" w:date="2024-02-29T14:00:00Z">
        <w:r w:rsidRPr="00367F1D">
          <w:rPr>
            <w:rFonts w:ascii="Times New Roman" w:eastAsia="Times New Roman" w:hAnsi="Times New Roman" w:cs="Times New Roman"/>
            <w:color w:val="000000"/>
            <w:sz w:val="20"/>
            <w:szCs w:val="20"/>
            <w:rPrChange w:id="1472" w:author="Abhinav Bassi" w:date="2024-02-29T14:13:00Z">
              <w:rPr>
                <w:rFonts w:ascii="Times New Roman" w:eastAsia="Times New Roman" w:hAnsi="Times New Roman" w:cs="Times New Roman"/>
                <w:color w:val="000000"/>
                <w:lang w:val="fr-FR"/>
              </w:rPr>
            </w:rPrChange>
          </w:rPr>
          <w:t xml:space="preserve"> </w:t>
        </w:r>
        <w:r w:rsidRPr="00367F1D">
          <w:rPr>
            <w:rFonts w:ascii="Times New Roman" w:eastAsia="Times New Roman" w:hAnsi="Times New Roman" w:cs="Times New Roman"/>
            <w:color w:val="000000"/>
            <w:sz w:val="20"/>
            <w:szCs w:val="20"/>
            <w:lang w:val="en-AU"/>
            <w:rPrChange w:id="1473" w:author="Abhinav Bassi" w:date="2024-02-29T14:13:00Z">
              <w:rPr>
                <w:rFonts w:ascii="Times New Roman" w:eastAsia="Times New Roman" w:hAnsi="Times New Roman" w:cs="Times New Roman"/>
                <w:color w:val="000000"/>
                <w:lang w:val="en-AU"/>
              </w:rPr>
            </w:rPrChange>
          </w:rPr>
          <w:t xml:space="preserve">a) Please use this section only when the participant can provide consent by signing/placing thumb impression; </w:t>
        </w:r>
      </w:ins>
    </w:p>
    <w:p w14:paraId="24222AB7" w14:textId="77777777" w:rsidR="00814441" w:rsidRPr="00367F1D" w:rsidRDefault="00814441" w:rsidP="00814441">
      <w:pPr>
        <w:spacing w:after="0"/>
        <w:rPr>
          <w:ins w:id="1474" w:author="Abhinav Bassi" w:date="2024-02-29T14:00:00Z"/>
          <w:rFonts w:ascii="Times New Roman" w:hAnsi="Times New Roman" w:cs="Times New Roman"/>
          <w:sz w:val="20"/>
          <w:szCs w:val="20"/>
          <w:lang w:val="en-GB"/>
          <w:rPrChange w:id="1475" w:author="Abhinav Bassi" w:date="2024-02-29T14:13:00Z">
            <w:rPr>
              <w:ins w:id="1476" w:author="Abhinav Bassi" w:date="2024-02-29T14:00:00Z"/>
              <w:rFonts w:ascii="Times New Roman" w:hAnsi="Times New Roman" w:cs="Times New Roman"/>
              <w:lang w:val="en-GB"/>
            </w:rPr>
          </w:rPrChange>
        </w:rPr>
      </w:pPr>
      <w:ins w:id="1477" w:author="Abhinav Bassi" w:date="2024-02-29T14:00:00Z">
        <w:r w:rsidRPr="00367F1D">
          <w:rPr>
            <w:rFonts w:ascii="Times New Roman" w:eastAsia="Times New Roman" w:hAnsi="Times New Roman" w:cs="Times New Roman"/>
            <w:color w:val="000000"/>
            <w:sz w:val="20"/>
            <w:szCs w:val="20"/>
            <w:lang w:val="en-AU"/>
            <w:rPrChange w:id="1478" w:author="Abhinav Bassi" w:date="2024-02-29T14:13:00Z">
              <w:rPr>
                <w:rFonts w:ascii="Times New Roman" w:eastAsia="Times New Roman" w:hAnsi="Times New Roman" w:cs="Times New Roman"/>
                <w:color w:val="000000"/>
                <w:lang w:val="en-AU"/>
              </w:rPr>
            </w:rPrChange>
          </w:rPr>
          <w:t>b) I</w:t>
        </w:r>
        <w:r w:rsidRPr="00367F1D">
          <w:rPr>
            <w:rFonts w:ascii="Times New Roman" w:hAnsi="Times New Roman" w:cs="Times New Roman"/>
            <w:sz w:val="20"/>
            <w:szCs w:val="20"/>
            <w:lang w:val="en-GB"/>
            <w:rPrChange w:id="1479" w:author="Abhinav Bassi" w:date="2024-02-29T14:13:00Z">
              <w:rPr>
                <w:rFonts w:ascii="Times New Roman" w:hAnsi="Times New Roman" w:cs="Times New Roman"/>
                <w:lang w:val="en-GB"/>
              </w:rPr>
            </w:rPrChange>
          </w:rPr>
          <w:t xml:space="preserve">f the participant is unable to </w:t>
        </w:r>
        <w:r w:rsidRPr="00367F1D">
          <w:rPr>
            <w:rFonts w:ascii="Times New Roman" w:eastAsia="Times New Roman" w:hAnsi="Times New Roman" w:cs="Times New Roman"/>
            <w:color w:val="000000"/>
            <w:sz w:val="20"/>
            <w:szCs w:val="20"/>
            <w:lang w:val="en-AU"/>
            <w:rPrChange w:id="1480" w:author="Abhinav Bassi" w:date="2024-02-29T14:13:00Z">
              <w:rPr>
                <w:rFonts w:ascii="Times New Roman" w:eastAsia="Times New Roman" w:hAnsi="Times New Roman" w:cs="Times New Roman"/>
                <w:color w:val="000000"/>
                <w:lang w:val="en-AU"/>
              </w:rPr>
            </w:rPrChange>
          </w:rPr>
          <w:t xml:space="preserve">sign/place but can place thumb impression </w:t>
        </w:r>
        <w:r w:rsidRPr="00367F1D">
          <w:rPr>
            <w:rFonts w:ascii="Times New Roman" w:hAnsi="Times New Roman" w:cs="Times New Roman"/>
            <w:sz w:val="20"/>
            <w:szCs w:val="20"/>
            <w:lang w:val="en-GB"/>
            <w:rPrChange w:id="1481" w:author="Abhinav Bassi" w:date="2024-02-29T14:13:00Z">
              <w:rPr>
                <w:rFonts w:ascii="Times New Roman" w:hAnsi="Times New Roman" w:cs="Times New Roman"/>
                <w:lang w:val="en-GB"/>
              </w:rPr>
            </w:rPrChange>
          </w:rPr>
          <w:t xml:space="preserve">an impartial witness should be present during the entire informed consent discussion; </w:t>
        </w:r>
      </w:ins>
    </w:p>
    <w:p w14:paraId="4DCD7A62" w14:textId="77777777" w:rsidR="00814441" w:rsidRPr="00367F1D" w:rsidRDefault="00814441" w:rsidP="00814441">
      <w:pPr>
        <w:spacing w:after="0"/>
        <w:rPr>
          <w:ins w:id="1482" w:author="Abhinav Bassi" w:date="2024-02-29T14:00:00Z"/>
          <w:rFonts w:ascii="Times New Roman" w:hAnsi="Times New Roman" w:cs="Times New Roman"/>
          <w:sz w:val="20"/>
          <w:szCs w:val="20"/>
          <w:lang w:val="en-GB"/>
          <w:rPrChange w:id="1483" w:author="Abhinav Bassi" w:date="2024-02-29T14:13:00Z">
            <w:rPr>
              <w:ins w:id="1484" w:author="Abhinav Bassi" w:date="2024-02-29T14:00:00Z"/>
              <w:rFonts w:ascii="Times New Roman" w:hAnsi="Times New Roman" w:cs="Times New Roman"/>
              <w:lang w:val="en-GB"/>
            </w:rPr>
          </w:rPrChange>
        </w:rPr>
      </w:pPr>
      <w:ins w:id="1485" w:author="Abhinav Bassi" w:date="2024-02-29T14:00:00Z">
        <w:r w:rsidRPr="00367F1D">
          <w:rPr>
            <w:rFonts w:ascii="Times New Roman" w:hAnsi="Times New Roman" w:cs="Times New Roman"/>
            <w:sz w:val="20"/>
            <w:szCs w:val="20"/>
            <w:lang w:val="en-GB"/>
            <w:rPrChange w:id="1486" w:author="Abhinav Bassi" w:date="2024-02-29T14:13:00Z">
              <w:rPr>
                <w:rFonts w:ascii="Times New Roman" w:hAnsi="Times New Roman" w:cs="Times New Roman"/>
                <w:lang w:val="en-GB"/>
              </w:rPr>
            </w:rPrChange>
          </w:rPr>
          <w:t xml:space="preserve">c) After the information written in the participant information sheet has been explained to the participant, the witness should sign and personally date the consent form;  </w:t>
        </w:r>
      </w:ins>
    </w:p>
    <w:p w14:paraId="31A105FF" w14:textId="5EDCDB84" w:rsidR="00814441" w:rsidRPr="00367F1D" w:rsidRDefault="00814441">
      <w:pPr>
        <w:tabs>
          <w:tab w:val="left" w:pos="7230"/>
        </w:tabs>
        <w:spacing w:line="276" w:lineRule="auto"/>
        <w:jc w:val="both"/>
        <w:rPr>
          <w:rFonts w:ascii="Times New Roman" w:hAnsi="Times New Roman" w:cs="Times New Roman"/>
          <w:b/>
          <w:bCs/>
          <w:sz w:val="20"/>
          <w:szCs w:val="20"/>
          <w:rPrChange w:id="1487" w:author="Abhinav Bassi" w:date="2024-02-29T14:13:00Z">
            <w:rPr>
              <w:rFonts w:ascii="Times New Roman" w:hAnsi="Times New Roman" w:cs="Times New Roman"/>
              <w:b/>
              <w:bCs/>
              <w:sz w:val="24"/>
            </w:rPr>
          </w:rPrChange>
        </w:rPr>
        <w:pPrChange w:id="1488" w:author="Abhinav Bassi" w:date="2024-02-29T14:00:00Z">
          <w:pPr>
            <w:tabs>
              <w:tab w:val="left" w:pos="7230"/>
            </w:tabs>
            <w:spacing w:line="276" w:lineRule="auto"/>
            <w:ind w:left="-360"/>
            <w:jc w:val="both"/>
          </w:pPr>
        </w:pPrChange>
      </w:pPr>
      <w:ins w:id="1489" w:author="Abhinav Bassi" w:date="2024-02-29T14:00:00Z">
        <w:r w:rsidRPr="00367F1D">
          <w:rPr>
            <w:rFonts w:ascii="Times New Roman" w:hAnsi="Times New Roman" w:cs="Times New Roman"/>
            <w:sz w:val="20"/>
            <w:szCs w:val="20"/>
            <w:lang w:val="en-GB"/>
            <w:rPrChange w:id="1490" w:author="Abhinav Bassi" w:date="2024-02-29T14:13:00Z">
              <w:rPr>
                <w:rFonts w:ascii="Times New Roman" w:hAnsi="Times New Roman" w:cs="Times New Roman"/>
                <w:lang w:val="en-GB"/>
              </w:rPr>
            </w:rPrChange>
          </w:rPr>
          <w:t xml:space="preserve">d) </w:t>
        </w:r>
        <w:r w:rsidRPr="00367F1D">
          <w:rPr>
            <w:rFonts w:ascii="Times New Roman" w:eastAsia="Times New Roman" w:hAnsi="Times New Roman" w:cs="Times New Roman"/>
            <w:color w:val="000000"/>
            <w:sz w:val="20"/>
            <w:szCs w:val="20"/>
            <w:lang w:val="en-AU"/>
            <w:rPrChange w:id="1491" w:author="Abhinav Bassi" w:date="2024-02-29T14:13:00Z">
              <w:rPr>
                <w:rFonts w:ascii="Times New Roman" w:eastAsia="Times New Roman" w:hAnsi="Times New Roman" w:cs="Times New Roman"/>
                <w:color w:val="000000"/>
                <w:lang w:val="en-AU"/>
              </w:rPr>
            </w:rPrChange>
          </w:rPr>
          <w:t>Investigator’s signatures are mandatory.</w:t>
        </w:r>
      </w:ins>
    </w:p>
    <w:p w14:paraId="7C8881D0" w14:textId="3BD047A2" w:rsidR="00814441" w:rsidRPr="00367F1D" w:rsidDel="00814441" w:rsidRDefault="00814441" w:rsidP="00073761">
      <w:pPr>
        <w:tabs>
          <w:tab w:val="left" w:pos="7230"/>
        </w:tabs>
        <w:spacing w:line="276" w:lineRule="auto"/>
        <w:ind w:left="-360"/>
        <w:jc w:val="both"/>
        <w:rPr>
          <w:del w:id="1492" w:author="Abhinav Bassi" w:date="2024-02-29T14:00:00Z"/>
          <w:rFonts w:ascii="Times New Roman" w:hAnsi="Times New Roman" w:cs="Times New Roman"/>
          <w:b/>
          <w:bCs/>
          <w:sz w:val="20"/>
          <w:szCs w:val="20"/>
          <w:rPrChange w:id="1493" w:author="Abhinav Bassi" w:date="2024-02-29T14:13:00Z">
            <w:rPr>
              <w:del w:id="1494" w:author="Abhinav Bassi" w:date="2024-02-29T14:00:00Z"/>
              <w:rFonts w:ascii="Times New Roman" w:hAnsi="Times New Roman" w:cs="Times New Roman"/>
              <w:b/>
              <w:bCs/>
              <w:sz w:val="24"/>
            </w:rPr>
          </w:rPrChange>
        </w:rPr>
      </w:pPr>
    </w:p>
    <w:p w14:paraId="1C7F55BE" w14:textId="4749FD55" w:rsidR="000F0CAD" w:rsidRPr="00367F1D" w:rsidRDefault="000F0CAD" w:rsidP="00073761">
      <w:pPr>
        <w:tabs>
          <w:tab w:val="left" w:pos="7230"/>
        </w:tabs>
        <w:spacing w:line="276" w:lineRule="auto"/>
        <w:ind w:left="-360"/>
        <w:jc w:val="both"/>
        <w:rPr>
          <w:rFonts w:ascii="Times New Roman" w:hAnsi="Times New Roman" w:cs="Times New Roman"/>
          <w:b/>
          <w:bCs/>
          <w:sz w:val="20"/>
          <w:szCs w:val="20"/>
          <w:rPrChange w:id="1495" w:author="Abhinav Bassi" w:date="2024-02-29T14:13:00Z">
            <w:rPr>
              <w:rFonts w:ascii="Calibri" w:hAnsi="Calibri"/>
            </w:rPr>
          </w:rPrChange>
        </w:rPr>
      </w:pPr>
      <w:r w:rsidRPr="00367F1D">
        <w:rPr>
          <w:rFonts w:ascii="Times New Roman" w:hAnsi="Times New Roman" w:cs="Times New Roman"/>
          <w:b/>
          <w:bCs/>
          <w:sz w:val="20"/>
          <w:szCs w:val="20"/>
          <w:rPrChange w:id="1496" w:author="Abhinav Bassi" w:date="2024-02-29T14:13:00Z">
            <w:rPr>
              <w:rFonts w:ascii="Calibri" w:hAnsi="Calibri"/>
            </w:rPr>
          </w:rPrChange>
        </w:rPr>
        <w:t>If you agree with each sentence below, please initial the box</w:t>
      </w:r>
      <w:r w:rsidRPr="00367F1D">
        <w:rPr>
          <w:rFonts w:ascii="Times New Roman" w:hAnsi="Times New Roman" w:cs="Times New Roman"/>
          <w:b/>
          <w:bCs/>
          <w:sz w:val="20"/>
          <w:szCs w:val="20"/>
          <w:rPrChange w:id="1497" w:author="Abhinav Bassi" w:date="2024-02-29T14:13:00Z">
            <w:rPr>
              <w:rFonts w:ascii="Calibri" w:hAnsi="Calibri"/>
            </w:rPr>
          </w:rPrChange>
        </w:rPr>
        <w:tab/>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1498" w:author="Abhinav Bassi" w:date="2024-02-29T14:11:00Z">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851"/>
        <w:gridCol w:w="6379"/>
        <w:gridCol w:w="2126"/>
        <w:tblGridChange w:id="1499">
          <w:tblGrid>
            <w:gridCol w:w="5"/>
            <w:gridCol w:w="846"/>
            <w:gridCol w:w="5"/>
            <w:gridCol w:w="6374"/>
            <w:gridCol w:w="855"/>
            <w:gridCol w:w="992"/>
            <w:gridCol w:w="279"/>
          </w:tblGrid>
        </w:tblGridChange>
      </w:tblGrid>
      <w:tr w:rsidR="000F0CAD" w:rsidRPr="00367F1D" w14:paraId="6A70D021" w14:textId="77777777" w:rsidTr="00367F1D">
        <w:trPr>
          <w:tblHeader/>
          <w:trPrChange w:id="1500" w:author="Abhinav Bassi" w:date="2024-02-29T14:11:00Z">
            <w:trPr>
              <w:gridBefore w:val="1"/>
              <w:gridAfter w:val="0"/>
              <w:tblHeader/>
            </w:trPr>
          </w:trPrChange>
        </w:trPr>
        <w:tc>
          <w:tcPr>
            <w:tcW w:w="851" w:type="dxa"/>
            <w:tcPrChange w:id="1501" w:author="Abhinav Bassi" w:date="2024-02-29T14:11:00Z">
              <w:tcPr>
                <w:tcW w:w="851" w:type="dxa"/>
                <w:gridSpan w:val="2"/>
              </w:tcPr>
            </w:tcPrChange>
          </w:tcPr>
          <w:p w14:paraId="5C0913CB" w14:textId="77777777" w:rsidR="000F0CAD" w:rsidRPr="00367F1D" w:rsidRDefault="000F0CAD">
            <w:pPr>
              <w:spacing w:line="276" w:lineRule="auto"/>
              <w:jc w:val="both"/>
              <w:rPr>
                <w:rFonts w:ascii="Times New Roman" w:hAnsi="Times New Roman" w:cs="Times New Roman"/>
                <w:sz w:val="20"/>
                <w:szCs w:val="20"/>
                <w:rPrChange w:id="1502" w:author="Abhinav Bassi" w:date="2024-02-29T14:13:00Z">
                  <w:rPr>
                    <w:rFonts w:ascii="Calibri" w:hAnsi="Calibri"/>
                  </w:rPr>
                </w:rPrChange>
              </w:rPr>
              <w:pPrChange w:id="1503" w:author="Nikita Bathla" w:date="2022-06-06T12:01:00Z">
                <w:pPr>
                  <w:spacing w:line="276" w:lineRule="auto"/>
                </w:pPr>
              </w:pPrChange>
            </w:pPr>
            <w:r w:rsidRPr="00367F1D">
              <w:rPr>
                <w:rFonts w:ascii="Times New Roman" w:hAnsi="Times New Roman" w:cs="Times New Roman"/>
                <w:sz w:val="20"/>
                <w:szCs w:val="20"/>
                <w:rPrChange w:id="1504" w:author="Abhinav Bassi" w:date="2024-02-29T14:13:00Z">
                  <w:rPr>
                    <w:rFonts w:ascii="Times New Roman" w:hAnsi="Times New Roman" w:cs="Times New Roman"/>
                    <w:sz w:val="24"/>
                  </w:rPr>
                </w:rPrChange>
              </w:rPr>
              <w:t>S. No.</w:t>
            </w:r>
          </w:p>
        </w:tc>
        <w:tc>
          <w:tcPr>
            <w:tcW w:w="6379" w:type="dxa"/>
            <w:tcPrChange w:id="1505" w:author="Abhinav Bassi" w:date="2024-02-29T14:11:00Z">
              <w:tcPr>
                <w:tcW w:w="7229" w:type="dxa"/>
                <w:gridSpan w:val="2"/>
              </w:tcPr>
            </w:tcPrChange>
          </w:tcPr>
          <w:p w14:paraId="63492E4E" w14:textId="77777777" w:rsidR="000F0CAD" w:rsidRPr="00367F1D" w:rsidRDefault="000F0CAD" w:rsidP="00AF336D">
            <w:pPr>
              <w:spacing w:line="276" w:lineRule="auto"/>
              <w:jc w:val="both"/>
              <w:rPr>
                <w:rFonts w:ascii="Times New Roman" w:hAnsi="Times New Roman" w:cs="Times New Roman"/>
                <w:sz w:val="20"/>
                <w:szCs w:val="20"/>
                <w:rPrChange w:id="1506" w:author="Abhinav Bassi" w:date="2024-02-29T14:13:00Z">
                  <w:rPr>
                    <w:rFonts w:ascii="Calibri" w:hAnsi="Calibri"/>
                  </w:rPr>
                </w:rPrChange>
              </w:rPr>
            </w:pPr>
            <w:bookmarkStart w:id="1507" w:name="_4d34og8" w:colFirst="0" w:colLast="0"/>
            <w:bookmarkEnd w:id="1507"/>
            <w:r w:rsidRPr="00367F1D">
              <w:rPr>
                <w:rFonts w:ascii="Times New Roman" w:hAnsi="Times New Roman" w:cs="Times New Roman"/>
                <w:sz w:val="20"/>
                <w:szCs w:val="20"/>
                <w:rPrChange w:id="1508" w:author="Abhinav Bassi" w:date="2024-02-29T14:13:00Z">
                  <w:rPr>
                    <w:rFonts w:ascii="Times New Roman" w:hAnsi="Times New Roman" w:cs="Times New Roman"/>
                    <w:sz w:val="24"/>
                  </w:rPr>
                </w:rPrChange>
              </w:rPr>
              <w:t>Terms</w:t>
            </w:r>
          </w:p>
        </w:tc>
        <w:tc>
          <w:tcPr>
            <w:tcW w:w="2126" w:type="dxa"/>
            <w:tcPrChange w:id="1509" w:author="Abhinav Bassi" w:date="2024-02-29T14:11:00Z">
              <w:tcPr>
                <w:tcW w:w="992" w:type="dxa"/>
              </w:tcPr>
            </w:tcPrChange>
          </w:tcPr>
          <w:p w14:paraId="09826531" w14:textId="2DE66179" w:rsidR="000F0CAD" w:rsidRPr="00367F1D" w:rsidRDefault="00367F1D">
            <w:pPr>
              <w:rPr>
                <w:rFonts w:ascii="Times New Roman" w:hAnsi="Times New Roman" w:cs="Times New Roman"/>
                <w:sz w:val="20"/>
                <w:szCs w:val="20"/>
                <w:rPrChange w:id="1510" w:author="Abhinav Bassi" w:date="2024-02-29T14:13:00Z">
                  <w:rPr>
                    <w:rFonts w:ascii="Calibri" w:hAnsi="Calibri"/>
                  </w:rPr>
                </w:rPrChange>
              </w:rPr>
              <w:pPrChange w:id="1511" w:author="Abhinav Bassi" w:date="2024-02-29T14:11:00Z">
                <w:pPr>
                  <w:spacing w:line="276" w:lineRule="auto"/>
                </w:pPr>
              </w:pPrChange>
            </w:pPr>
            <w:ins w:id="1512" w:author="Abhinav Bassi" w:date="2024-02-29T14:10:00Z">
              <w:r w:rsidRPr="00367F1D">
                <w:rPr>
                  <w:rFonts w:ascii="Times New Roman" w:hAnsi="Times New Roman" w:cs="Times New Roman"/>
                  <w:sz w:val="20"/>
                  <w:szCs w:val="20"/>
                  <w:rPrChange w:id="1513" w:author="Abhinav Bassi" w:date="2024-02-29T14:13:00Z">
                    <w:rPr>
                      <w:rFonts w:ascii="Times New Roman" w:hAnsi="Times New Roman" w:cs="Times New Roman"/>
                      <w:lang w:val="en-GB"/>
                    </w:rPr>
                  </w:rPrChange>
                </w:rPr>
                <w:t xml:space="preserve">Initials/thumb impression of the </w:t>
              </w:r>
            </w:ins>
            <w:ins w:id="1514" w:author="Abhinav Bassi" w:date="2024-02-29T14:11:00Z">
              <w:r w:rsidRPr="00367F1D">
                <w:rPr>
                  <w:rFonts w:ascii="Times New Roman" w:hAnsi="Times New Roman" w:cs="Times New Roman"/>
                  <w:sz w:val="20"/>
                  <w:szCs w:val="20"/>
                  <w:rPrChange w:id="1515" w:author="Abhinav Bassi" w:date="2024-02-29T14:13:00Z">
                    <w:rPr>
                      <w:rFonts w:ascii="Times New Roman" w:hAnsi="Times New Roman" w:cs="Times New Roman"/>
                      <w:sz w:val="24"/>
                    </w:rPr>
                  </w:rPrChange>
                </w:rPr>
                <w:t>participant</w:t>
              </w:r>
            </w:ins>
            <w:del w:id="1516" w:author="Abhinav Bassi" w:date="2024-02-29T14:10:00Z">
              <w:r w:rsidR="000F0CAD" w:rsidRPr="00367F1D" w:rsidDel="00367F1D">
                <w:rPr>
                  <w:rFonts w:ascii="Times New Roman" w:hAnsi="Times New Roman" w:cs="Times New Roman"/>
                  <w:sz w:val="20"/>
                  <w:szCs w:val="20"/>
                  <w:rPrChange w:id="1517" w:author="Abhinav Bassi" w:date="2024-02-29T14:13:00Z">
                    <w:rPr>
                      <w:rFonts w:ascii="Times New Roman" w:hAnsi="Times New Roman" w:cs="Times New Roman"/>
                      <w:lang w:val="en-GB"/>
                    </w:rPr>
                  </w:rPrChange>
                </w:rPr>
                <w:delText>Initials</w:delText>
              </w:r>
            </w:del>
            <w:r w:rsidR="000F0CAD" w:rsidRPr="00367F1D">
              <w:rPr>
                <w:rFonts w:ascii="Times New Roman" w:hAnsi="Times New Roman" w:cs="Times New Roman"/>
                <w:sz w:val="20"/>
                <w:szCs w:val="20"/>
                <w:rPrChange w:id="1518" w:author="Abhinav Bassi" w:date="2024-02-29T14:13:00Z">
                  <w:rPr>
                    <w:rFonts w:ascii="Times New Roman" w:hAnsi="Times New Roman" w:cs="Times New Roman"/>
                    <w:lang w:val="en-GB"/>
                  </w:rPr>
                </w:rPrChange>
              </w:rPr>
              <w:t xml:space="preserve">  </w:t>
            </w:r>
          </w:p>
        </w:tc>
      </w:tr>
      <w:tr w:rsidR="00367F1D" w:rsidRPr="00367F1D" w14:paraId="12FD8673" w14:textId="77777777" w:rsidTr="00367F1D">
        <w:tc>
          <w:tcPr>
            <w:tcW w:w="851" w:type="dxa"/>
          </w:tcPr>
          <w:p w14:paraId="04ED7F33" w14:textId="77777777" w:rsidR="000F0CAD" w:rsidRPr="00367F1D" w:rsidRDefault="000F0CAD" w:rsidP="00AF336D">
            <w:pPr>
              <w:spacing w:line="276" w:lineRule="auto"/>
              <w:jc w:val="both"/>
              <w:rPr>
                <w:rFonts w:ascii="Times New Roman" w:hAnsi="Times New Roman" w:cs="Times New Roman"/>
                <w:sz w:val="20"/>
                <w:szCs w:val="20"/>
                <w:rPrChange w:id="1519" w:author="Abhinav Bassi" w:date="2024-02-29T14:13:00Z">
                  <w:rPr>
                    <w:rFonts w:ascii="Times New Roman" w:hAnsi="Times New Roman" w:cs="Times New Roman"/>
                    <w:sz w:val="24"/>
                  </w:rPr>
                </w:rPrChange>
              </w:rPr>
            </w:pPr>
            <w:r w:rsidRPr="00367F1D">
              <w:rPr>
                <w:rFonts w:ascii="Times New Roman" w:hAnsi="Times New Roman" w:cs="Times New Roman"/>
                <w:sz w:val="20"/>
                <w:szCs w:val="20"/>
                <w:rPrChange w:id="1520" w:author="Abhinav Bassi" w:date="2024-02-29T14:13:00Z">
                  <w:rPr>
                    <w:rFonts w:ascii="Calibri" w:hAnsi="Calibri"/>
                  </w:rPr>
                </w:rPrChange>
              </w:rPr>
              <w:t>1</w:t>
            </w:r>
          </w:p>
        </w:tc>
        <w:tc>
          <w:tcPr>
            <w:tcW w:w="6379" w:type="dxa"/>
          </w:tcPr>
          <w:p w14:paraId="263568A6" w14:textId="77777777" w:rsidR="000F0CAD" w:rsidRPr="00367F1D" w:rsidRDefault="000F0CAD" w:rsidP="00AF336D">
            <w:pPr>
              <w:spacing w:line="276" w:lineRule="auto"/>
              <w:jc w:val="both"/>
              <w:rPr>
                <w:rFonts w:ascii="Times New Roman" w:eastAsia="Calibri" w:hAnsi="Times New Roman" w:cs="Times New Roman"/>
                <w:sz w:val="20"/>
                <w:szCs w:val="20"/>
                <w:rPrChange w:id="1521" w:author="Abhinav Bassi" w:date="2024-02-29T14:13:00Z">
                  <w:rPr>
                    <w:rFonts w:ascii="Times New Roman" w:eastAsia="Calibri" w:hAnsi="Times New Roman" w:cs="Times New Roman"/>
                    <w:sz w:val="24"/>
                    <w:szCs w:val="24"/>
                  </w:rPr>
                </w:rPrChange>
              </w:rPr>
            </w:pPr>
            <w:ins w:id="1522" w:author="Nikita Bathla" w:date="2022-06-06T12:01:00Z">
              <w:r w:rsidRPr="00367F1D">
                <w:rPr>
                  <w:rFonts w:ascii="Times New Roman" w:eastAsia="Calibri" w:hAnsi="Times New Roman" w:cs="Times New Roman"/>
                  <w:sz w:val="20"/>
                  <w:szCs w:val="20"/>
                  <w:rPrChange w:id="1523" w:author="Abhinav Bassi" w:date="2024-02-29T14:13:00Z">
                    <w:rPr>
                      <w:rFonts w:ascii="Times New Roman" w:eastAsia="Calibri" w:hAnsi="Times New Roman" w:cs="Times New Roman"/>
                      <w:sz w:val="24"/>
                      <w:szCs w:val="24"/>
                    </w:rPr>
                  </w:rPrChange>
                </w:rPr>
                <w:t xml:space="preserve">I confirm that </w:t>
              </w:r>
            </w:ins>
            <w:r w:rsidRPr="00367F1D">
              <w:rPr>
                <w:rFonts w:ascii="Times New Roman" w:hAnsi="Times New Roman" w:cs="Times New Roman"/>
                <w:sz w:val="20"/>
                <w:szCs w:val="20"/>
                <w:rPrChange w:id="1524" w:author="Abhinav Bassi" w:date="2024-02-29T14:13:00Z">
                  <w:rPr>
                    <w:rFonts w:ascii="Calibri" w:hAnsi="Calibri"/>
                  </w:rPr>
                </w:rPrChange>
              </w:rPr>
              <w:t xml:space="preserve">I have read and understood the </w:t>
            </w:r>
            <w:r w:rsidRPr="00367F1D">
              <w:rPr>
                <w:rFonts w:ascii="Times New Roman" w:hAnsi="Times New Roman" w:cs="Times New Roman"/>
                <w:sz w:val="20"/>
                <w:szCs w:val="20"/>
                <w:highlight w:val="yellow"/>
                <w:rPrChange w:id="1525" w:author="Abhinav Bassi" w:date="2024-02-29T14:13:00Z">
                  <w:rPr>
                    <w:rFonts w:ascii="Times New Roman" w:hAnsi="Times New Roman" w:cs="Times New Roman"/>
                    <w:sz w:val="24"/>
                    <w:highlight w:val="yellow"/>
                  </w:rPr>
                </w:rPrChange>
              </w:rPr>
              <w:t>ICD Version 0.1 dated 29 February_ 2024</w:t>
            </w:r>
            <w:r w:rsidRPr="00367F1D">
              <w:rPr>
                <w:rFonts w:ascii="Times New Roman" w:hAnsi="Times New Roman" w:cs="Times New Roman"/>
                <w:sz w:val="20"/>
                <w:szCs w:val="20"/>
                <w:rPrChange w:id="1526" w:author="Abhinav Bassi" w:date="2024-02-29T14:13:00Z">
                  <w:rPr>
                    <w:rFonts w:ascii="Times New Roman" w:hAnsi="Times New Roman" w:cs="Times New Roman"/>
                    <w:sz w:val="24"/>
                  </w:rPr>
                </w:rPrChange>
              </w:rPr>
              <w:t xml:space="preserve"> </w:t>
            </w:r>
            <w:r w:rsidRPr="00367F1D">
              <w:rPr>
                <w:rFonts w:ascii="Times New Roman" w:hAnsi="Times New Roman" w:cs="Times New Roman"/>
                <w:sz w:val="20"/>
                <w:szCs w:val="20"/>
                <w:rPrChange w:id="1527" w:author="Abhinav Bassi" w:date="2024-02-29T14:13:00Z">
                  <w:rPr>
                    <w:rFonts w:ascii="Calibri" w:hAnsi="Calibri"/>
                  </w:rPr>
                </w:rPrChange>
              </w:rPr>
              <w:t xml:space="preserve">for the above trial and </w:t>
            </w:r>
            <w:del w:id="1528" w:author="Nikita Bathla" w:date="2022-06-06T12:01:00Z">
              <w:r w:rsidRPr="00367F1D">
                <w:rPr>
                  <w:rFonts w:ascii="Times New Roman" w:eastAsia="Calibri" w:hAnsi="Times New Roman" w:cs="Times New Roman"/>
                  <w:sz w:val="20"/>
                  <w:szCs w:val="20"/>
                  <w:rPrChange w:id="1529" w:author="Abhinav Bassi" w:date="2024-02-29T14:13:00Z">
                    <w:rPr>
                      <w:rFonts w:ascii="Calibri" w:eastAsia="Calibri" w:hAnsi="Calibri" w:cs="Calibri"/>
                    </w:rPr>
                  </w:rPrChange>
                </w:rPr>
                <w:delText xml:space="preserve">I confirm that the trial procedures and information have been explained to me. I </w:delText>
              </w:r>
            </w:del>
            <w:r w:rsidRPr="00367F1D">
              <w:rPr>
                <w:rFonts w:ascii="Times New Roman" w:hAnsi="Times New Roman" w:cs="Times New Roman"/>
                <w:sz w:val="20"/>
                <w:szCs w:val="20"/>
                <w:rPrChange w:id="1530" w:author="Abhinav Bassi" w:date="2024-02-29T14:13:00Z">
                  <w:rPr>
                    <w:rFonts w:ascii="Calibri" w:hAnsi="Calibri"/>
                  </w:rPr>
                </w:rPrChange>
              </w:rPr>
              <w:t>have had the opportunity to ask questions</w:t>
            </w:r>
            <w:del w:id="1531" w:author="Nikita Bathla" w:date="2022-06-06T12:01:00Z">
              <w:r w:rsidRPr="00367F1D">
                <w:rPr>
                  <w:rFonts w:ascii="Times New Roman" w:eastAsia="Calibri" w:hAnsi="Times New Roman" w:cs="Times New Roman"/>
                  <w:sz w:val="20"/>
                  <w:szCs w:val="20"/>
                  <w:rPrChange w:id="1532" w:author="Abhinav Bassi" w:date="2024-02-29T14:13:00Z">
                    <w:rPr>
                      <w:rFonts w:ascii="Calibri" w:eastAsia="Calibri" w:hAnsi="Calibri" w:cs="Calibri"/>
                    </w:rPr>
                  </w:rPrChange>
                </w:rPr>
                <w:delText xml:space="preserve"> and I am satisfied with the answers and explanations provided.</w:delText>
              </w:r>
            </w:del>
          </w:p>
        </w:tc>
        <w:tc>
          <w:tcPr>
            <w:tcW w:w="2126" w:type="dxa"/>
          </w:tcPr>
          <w:p w14:paraId="69FC66B8" w14:textId="77777777" w:rsidR="000F0CAD" w:rsidRPr="00367F1D" w:rsidRDefault="000F0CAD" w:rsidP="00AF336D">
            <w:pPr>
              <w:spacing w:line="276" w:lineRule="auto"/>
              <w:jc w:val="both"/>
              <w:rPr>
                <w:rFonts w:ascii="Times New Roman" w:hAnsi="Times New Roman" w:cs="Times New Roman"/>
                <w:sz w:val="20"/>
                <w:szCs w:val="20"/>
                <w:rPrChange w:id="1533" w:author="Abhinav Bassi" w:date="2024-02-29T14:13:00Z">
                  <w:rPr>
                    <w:rFonts w:ascii="Times New Roman" w:hAnsi="Times New Roman" w:cs="Times New Roman"/>
                    <w:sz w:val="24"/>
                  </w:rPr>
                </w:rPrChange>
              </w:rPr>
            </w:pPr>
          </w:p>
        </w:tc>
      </w:tr>
      <w:tr w:rsidR="000F0CAD" w:rsidRPr="00367F1D" w14:paraId="43A5F594" w14:textId="77777777" w:rsidTr="00367F1D">
        <w:trPr>
          <w:trPrChange w:id="1534" w:author="Abhinav Bassi" w:date="2024-02-29T14:11:00Z">
            <w:trPr>
              <w:gridBefore w:val="1"/>
              <w:gridAfter w:val="0"/>
            </w:trPr>
          </w:trPrChange>
        </w:trPr>
        <w:tc>
          <w:tcPr>
            <w:tcW w:w="851" w:type="dxa"/>
            <w:tcPrChange w:id="1535" w:author="Abhinav Bassi" w:date="2024-02-29T14:11:00Z">
              <w:tcPr>
                <w:tcW w:w="851" w:type="dxa"/>
                <w:gridSpan w:val="2"/>
              </w:tcPr>
            </w:tcPrChange>
          </w:tcPr>
          <w:p w14:paraId="231BA8F2" w14:textId="77777777" w:rsidR="000F0CAD" w:rsidRPr="00367F1D" w:rsidRDefault="000F0CAD">
            <w:pPr>
              <w:spacing w:line="276" w:lineRule="auto"/>
              <w:jc w:val="both"/>
              <w:rPr>
                <w:rFonts w:ascii="Times New Roman" w:hAnsi="Times New Roman" w:cs="Times New Roman"/>
                <w:sz w:val="20"/>
                <w:szCs w:val="20"/>
                <w:rPrChange w:id="1536" w:author="Abhinav Bassi" w:date="2024-02-29T14:13:00Z">
                  <w:rPr>
                    <w:rFonts w:ascii="Calibri" w:hAnsi="Calibri"/>
                  </w:rPr>
                </w:rPrChange>
              </w:rPr>
              <w:pPrChange w:id="1537" w:author="Nikita Bathla" w:date="2022-06-06T12:01:00Z">
                <w:pPr>
                  <w:spacing w:line="276" w:lineRule="auto"/>
                </w:pPr>
              </w:pPrChange>
            </w:pPr>
            <w:r w:rsidRPr="00367F1D">
              <w:rPr>
                <w:rFonts w:ascii="Times New Roman" w:hAnsi="Times New Roman" w:cs="Times New Roman"/>
                <w:sz w:val="20"/>
                <w:szCs w:val="20"/>
                <w:rPrChange w:id="1538" w:author="Abhinav Bassi" w:date="2024-02-29T14:13:00Z">
                  <w:rPr>
                    <w:rFonts w:ascii="Calibri" w:hAnsi="Calibri"/>
                  </w:rPr>
                </w:rPrChange>
              </w:rPr>
              <w:t>2</w:t>
            </w:r>
          </w:p>
        </w:tc>
        <w:tc>
          <w:tcPr>
            <w:tcW w:w="6379" w:type="dxa"/>
            <w:tcPrChange w:id="1539" w:author="Abhinav Bassi" w:date="2024-02-29T14:11:00Z">
              <w:tcPr>
                <w:tcW w:w="7229" w:type="dxa"/>
                <w:gridSpan w:val="2"/>
              </w:tcPr>
            </w:tcPrChange>
          </w:tcPr>
          <w:p w14:paraId="772D041B" w14:textId="77777777" w:rsidR="000F0CAD" w:rsidRPr="00367F1D" w:rsidRDefault="000F0CAD" w:rsidP="00AF336D">
            <w:pPr>
              <w:spacing w:line="276" w:lineRule="auto"/>
              <w:jc w:val="both"/>
              <w:rPr>
                <w:rFonts w:ascii="Times New Roman" w:hAnsi="Times New Roman" w:cs="Times New Roman"/>
                <w:sz w:val="20"/>
                <w:szCs w:val="20"/>
                <w:rPrChange w:id="1540" w:author="Abhinav Bassi" w:date="2024-02-29T14:13:00Z">
                  <w:rPr>
                    <w:rFonts w:ascii="Calibri" w:hAnsi="Calibri"/>
                  </w:rPr>
                </w:rPrChange>
              </w:rPr>
            </w:pPr>
            <w:r w:rsidRPr="00367F1D">
              <w:rPr>
                <w:rFonts w:ascii="Times New Roman" w:hAnsi="Times New Roman" w:cs="Times New Roman"/>
                <w:sz w:val="20"/>
                <w:szCs w:val="20"/>
                <w:rPrChange w:id="1541" w:author="Abhinav Bassi" w:date="2024-02-29T14:13:00Z">
                  <w:rPr>
                    <w:rFonts w:ascii="Calibri" w:hAnsi="Calibri"/>
                  </w:rPr>
                </w:rPrChange>
              </w:rPr>
              <w:t>I understand that my participation in this trial is voluntary and that I am free to withdraw at any time, without giving a reason and without my medical care or legal rights being affected.</w:t>
            </w:r>
          </w:p>
        </w:tc>
        <w:tc>
          <w:tcPr>
            <w:tcW w:w="2126" w:type="dxa"/>
            <w:tcPrChange w:id="1542" w:author="Abhinav Bassi" w:date="2024-02-29T14:11:00Z">
              <w:tcPr>
                <w:tcW w:w="992" w:type="dxa"/>
              </w:tcPr>
            </w:tcPrChange>
          </w:tcPr>
          <w:p w14:paraId="150388DB" w14:textId="77777777" w:rsidR="000F0CAD" w:rsidRPr="00367F1D" w:rsidRDefault="000F0CAD">
            <w:pPr>
              <w:spacing w:line="276" w:lineRule="auto"/>
              <w:jc w:val="both"/>
              <w:rPr>
                <w:rFonts w:ascii="Times New Roman" w:hAnsi="Times New Roman" w:cs="Times New Roman"/>
                <w:sz w:val="20"/>
                <w:szCs w:val="20"/>
                <w:rPrChange w:id="1543" w:author="Abhinav Bassi" w:date="2024-02-29T14:13:00Z">
                  <w:rPr>
                    <w:rFonts w:ascii="Calibri" w:hAnsi="Calibri"/>
                  </w:rPr>
                </w:rPrChange>
              </w:rPr>
              <w:pPrChange w:id="1544" w:author="Nikita Bathla" w:date="2022-06-06T12:01:00Z">
                <w:pPr>
                  <w:spacing w:line="276" w:lineRule="auto"/>
                </w:pPr>
              </w:pPrChange>
            </w:pPr>
          </w:p>
        </w:tc>
      </w:tr>
      <w:tr w:rsidR="00073761" w:rsidRPr="00367F1D" w14:paraId="3A50E694" w14:textId="77777777" w:rsidTr="00367F1D">
        <w:trPr>
          <w:del w:id="1545" w:author="Nikita Bathla" w:date="2022-06-06T12:01:00Z"/>
          <w:trPrChange w:id="1546" w:author="Abhinav Bassi" w:date="2024-02-29T14:11:00Z">
            <w:trPr>
              <w:gridBefore w:val="1"/>
              <w:gridAfter w:val="0"/>
            </w:trPr>
          </w:trPrChange>
        </w:trPr>
        <w:tc>
          <w:tcPr>
            <w:tcW w:w="851" w:type="dxa"/>
            <w:tcPrChange w:id="1547" w:author="Abhinav Bassi" w:date="2024-02-29T14:11:00Z">
              <w:tcPr>
                <w:tcW w:w="851" w:type="dxa"/>
                <w:gridSpan w:val="2"/>
              </w:tcPr>
            </w:tcPrChange>
          </w:tcPr>
          <w:p w14:paraId="50CAF533" w14:textId="77777777" w:rsidR="000F0CAD" w:rsidRPr="00367F1D" w:rsidRDefault="000F0CAD" w:rsidP="00AF336D">
            <w:pPr>
              <w:spacing w:line="276" w:lineRule="auto"/>
              <w:rPr>
                <w:del w:id="1548" w:author="Nikita Bathla" w:date="2022-06-06T12:01:00Z"/>
                <w:rFonts w:ascii="Times New Roman" w:eastAsia="Calibri" w:hAnsi="Times New Roman" w:cs="Times New Roman"/>
                <w:sz w:val="20"/>
                <w:szCs w:val="20"/>
                <w:rPrChange w:id="1549" w:author="Abhinav Bassi" w:date="2024-02-29T14:13:00Z">
                  <w:rPr>
                    <w:del w:id="1550" w:author="Nikita Bathla" w:date="2022-06-06T12:01:00Z"/>
                    <w:rFonts w:ascii="Calibri" w:eastAsia="Calibri" w:hAnsi="Calibri" w:cs="Calibri"/>
                  </w:rPr>
                </w:rPrChange>
              </w:rPr>
            </w:pPr>
            <w:del w:id="1551" w:author="Nikita Bathla" w:date="2022-06-06T12:01:00Z">
              <w:r w:rsidRPr="00367F1D">
                <w:rPr>
                  <w:rFonts w:ascii="Times New Roman" w:eastAsia="Calibri" w:hAnsi="Times New Roman" w:cs="Times New Roman"/>
                  <w:sz w:val="20"/>
                  <w:szCs w:val="20"/>
                  <w:rPrChange w:id="1552" w:author="Abhinav Bassi" w:date="2024-02-29T14:13:00Z">
                    <w:rPr>
                      <w:rFonts w:ascii="Calibri" w:eastAsia="Calibri" w:hAnsi="Calibri" w:cs="Calibri"/>
                    </w:rPr>
                  </w:rPrChange>
                </w:rPr>
                <w:delText>3</w:delText>
              </w:r>
            </w:del>
          </w:p>
        </w:tc>
        <w:tc>
          <w:tcPr>
            <w:tcW w:w="6379" w:type="dxa"/>
            <w:tcPrChange w:id="1553" w:author="Abhinav Bassi" w:date="2024-02-29T14:11:00Z">
              <w:tcPr>
                <w:tcW w:w="7229" w:type="dxa"/>
                <w:gridSpan w:val="2"/>
              </w:tcPr>
            </w:tcPrChange>
          </w:tcPr>
          <w:p w14:paraId="152D757B" w14:textId="77777777" w:rsidR="000F0CAD" w:rsidRPr="00367F1D" w:rsidRDefault="000F0CAD" w:rsidP="00AF336D">
            <w:pPr>
              <w:spacing w:line="276" w:lineRule="auto"/>
              <w:jc w:val="both"/>
              <w:rPr>
                <w:del w:id="1554" w:author="Nikita Bathla" w:date="2022-06-06T12:01:00Z"/>
                <w:rFonts w:ascii="Times New Roman" w:eastAsia="Calibri" w:hAnsi="Times New Roman" w:cs="Times New Roman"/>
                <w:sz w:val="20"/>
                <w:szCs w:val="20"/>
                <w:rPrChange w:id="1555" w:author="Abhinav Bassi" w:date="2024-02-29T14:13:00Z">
                  <w:rPr>
                    <w:del w:id="1556" w:author="Nikita Bathla" w:date="2022-06-06T12:01:00Z"/>
                    <w:rFonts w:ascii="Calibri" w:eastAsia="Calibri" w:hAnsi="Calibri" w:cs="Calibri"/>
                  </w:rPr>
                </w:rPrChange>
              </w:rPr>
            </w:pPr>
            <w:del w:id="1557" w:author="Nikita Bathla" w:date="2022-06-06T12:01:00Z">
              <w:r w:rsidRPr="00367F1D">
                <w:rPr>
                  <w:rFonts w:ascii="Times New Roman" w:eastAsia="Calibri" w:hAnsi="Times New Roman" w:cs="Times New Roman"/>
                  <w:sz w:val="20"/>
                  <w:szCs w:val="20"/>
                  <w:rPrChange w:id="1558" w:author="Abhinav Bassi" w:date="2024-02-29T14:13:00Z">
                    <w:rPr>
                      <w:rFonts w:ascii="Calibri" w:eastAsia="Calibri" w:hAnsi="Calibri" w:cs="Calibri"/>
                    </w:rPr>
                  </w:rPrChange>
                </w:rPr>
                <w:delText>I understand that my personal information will be collected and used in accordance with the information sheet version 1.0, dated xx January 2021. This information will be kept in the strictest confidence and none of my personal data will be published.</w:delText>
              </w:r>
            </w:del>
          </w:p>
        </w:tc>
        <w:tc>
          <w:tcPr>
            <w:tcW w:w="2126" w:type="dxa"/>
            <w:tcPrChange w:id="1559" w:author="Abhinav Bassi" w:date="2024-02-29T14:11:00Z">
              <w:tcPr>
                <w:tcW w:w="992" w:type="dxa"/>
              </w:tcPr>
            </w:tcPrChange>
          </w:tcPr>
          <w:p w14:paraId="0C009BE5" w14:textId="77777777" w:rsidR="000F0CAD" w:rsidRPr="00367F1D" w:rsidRDefault="000F0CAD" w:rsidP="00AF336D">
            <w:pPr>
              <w:spacing w:line="276" w:lineRule="auto"/>
              <w:rPr>
                <w:del w:id="1560" w:author="Nikita Bathla" w:date="2022-06-06T12:01:00Z"/>
                <w:rFonts w:ascii="Times New Roman" w:eastAsia="Calibri" w:hAnsi="Times New Roman" w:cs="Times New Roman"/>
                <w:sz w:val="20"/>
                <w:szCs w:val="20"/>
                <w:rPrChange w:id="1561" w:author="Abhinav Bassi" w:date="2024-02-29T14:13:00Z">
                  <w:rPr>
                    <w:del w:id="1562" w:author="Nikita Bathla" w:date="2022-06-06T12:01:00Z"/>
                    <w:rFonts w:ascii="Calibri" w:eastAsia="Calibri" w:hAnsi="Calibri" w:cs="Calibri"/>
                  </w:rPr>
                </w:rPrChange>
              </w:rPr>
            </w:pPr>
          </w:p>
        </w:tc>
      </w:tr>
      <w:tr w:rsidR="000F0CAD" w:rsidRPr="00367F1D" w14:paraId="139F1AD3" w14:textId="77777777" w:rsidTr="00367F1D">
        <w:trPr>
          <w:trPrChange w:id="1563" w:author="Abhinav Bassi" w:date="2024-02-29T14:11:00Z">
            <w:trPr>
              <w:gridBefore w:val="1"/>
              <w:gridAfter w:val="0"/>
            </w:trPr>
          </w:trPrChange>
        </w:trPr>
        <w:tc>
          <w:tcPr>
            <w:tcW w:w="851" w:type="dxa"/>
            <w:tcPrChange w:id="1564" w:author="Abhinav Bassi" w:date="2024-02-29T14:11:00Z">
              <w:tcPr>
                <w:tcW w:w="851" w:type="dxa"/>
                <w:gridSpan w:val="2"/>
              </w:tcPr>
            </w:tcPrChange>
          </w:tcPr>
          <w:p w14:paraId="7AB2CDAB" w14:textId="77777777" w:rsidR="000F0CAD" w:rsidRPr="00367F1D" w:rsidRDefault="000F0CAD">
            <w:pPr>
              <w:spacing w:line="276" w:lineRule="auto"/>
              <w:jc w:val="both"/>
              <w:rPr>
                <w:rFonts w:ascii="Times New Roman" w:hAnsi="Times New Roman" w:cs="Times New Roman"/>
                <w:sz w:val="20"/>
                <w:szCs w:val="20"/>
                <w:rPrChange w:id="1565" w:author="Abhinav Bassi" w:date="2024-02-29T14:13:00Z">
                  <w:rPr>
                    <w:rFonts w:ascii="Calibri" w:hAnsi="Calibri"/>
                  </w:rPr>
                </w:rPrChange>
              </w:rPr>
              <w:pPrChange w:id="1566" w:author="Nikita Bathla" w:date="2022-06-06T12:01:00Z">
                <w:pPr>
                  <w:spacing w:line="276" w:lineRule="auto"/>
                </w:pPr>
              </w:pPrChange>
            </w:pPr>
            <w:del w:id="1567" w:author="Nikita Bathla" w:date="2022-06-06T12:01:00Z">
              <w:r w:rsidRPr="00367F1D">
                <w:rPr>
                  <w:rFonts w:ascii="Times New Roman" w:eastAsia="Calibri" w:hAnsi="Times New Roman" w:cs="Times New Roman"/>
                  <w:sz w:val="20"/>
                  <w:szCs w:val="20"/>
                  <w:rPrChange w:id="1568" w:author="Abhinav Bassi" w:date="2024-02-29T14:13:00Z">
                    <w:rPr>
                      <w:rFonts w:ascii="Calibri" w:eastAsia="Calibri" w:hAnsi="Calibri" w:cs="Calibri"/>
                    </w:rPr>
                  </w:rPrChange>
                </w:rPr>
                <w:delText>4</w:delText>
              </w:r>
            </w:del>
            <w:ins w:id="1569" w:author="Nikita Bathla" w:date="2022-06-06T12:01:00Z">
              <w:r w:rsidRPr="00367F1D">
                <w:rPr>
                  <w:rFonts w:ascii="Times New Roman" w:eastAsia="Calibri" w:hAnsi="Times New Roman" w:cs="Times New Roman"/>
                  <w:sz w:val="20"/>
                  <w:szCs w:val="20"/>
                  <w:rPrChange w:id="1570" w:author="Abhinav Bassi" w:date="2024-02-29T14:13:00Z">
                    <w:rPr>
                      <w:rFonts w:ascii="Times New Roman" w:eastAsia="Calibri" w:hAnsi="Times New Roman" w:cs="Times New Roman"/>
                      <w:sz w:val="24"/>
                      <w:szCs w:val="24"/>
                    </w:rPr>
                  </w:rPrChange>
                </w:rPr>
                <w:t>3</w:t>
              </w:r>
            </w:ins>
          </w:p>
        </w:tc>
        <w:tc>
          <w:tcPr>
            <w:tcW w:w="6379" w:type="dxa"/>
            <w:tcPrChange w:id="1571" w:author="Abhinav Bassi" w:date="2024-02-29T14:11:00Z">
              <w:tcPr>
                <w:tcW w:w="7229" w:type="dxa"/>
                <w:gridSpan w:val="2"/>
              </w:tcPr>
            </w:tcPrChange>
          </w:tcPr>
          <w:p w14:paraId="38890FBC" w14:textId="77777777" w:rsidR="000F0CAD" w:rsidRPr="00367F1D" w:rsidRDefault="000F0CAD" w:rsidP="00AF336D">
            <w:pPr>
              <w:spacing w:line="276" w:lineRule="auto"/>
              <w:jc w:val="both"/>
              <w:rPr>
                <w:rFonts w:ascii="Times New Roman" w:hAnsi="Times New Roman" w:cs="Times New Roman"/>
                <w:sz w:val="20"/>
                <w:szCs w:val="20"/>
                <w:rPrChange w:id="1572" w:author="Abhinav Bassi" w:date="2024-02-29T14:13:00Z">
                  <w:rPr>
                    <w:rFonts w:ascii="Calibri" w:hAnsi="Calibri"/>
                  </w:rPr>
                </w:rPrChange>
              </w:rPr>
            </w:pPr>
            <w:del w:id="1573" w:author="Nikita Bathla" w:date="2022-06-06T12:01:00Z">
              <w:r w:rsidRPr="00367F1D">
                <w:rPr>
                  <w:rFonts w:ascii="Times New Roman" w:eastAsia="Calibri" w:hAnsi="Times New Roman" w:cs="Times New Roman"/>
                  <w:sz w:val="20"/>
                  <w:szCs w:val="20"/>
                  <w:rPrChange w:id="1574" w:author="Abhinav Bassi" w:date="2024-02-29T14:13:00Z">
                    <w:rPr>
                      <w:rFonts w:ascii="Calibri" w:eastAsia="Calibri" w:hAnsi="Calibri" w:cs="Calibri"/>
                    </w:rPr>
                  </w:rPrChange>
                </w:rPr>
                <w:delText>I understand that sections of my medical notes or information related directly to my participation in this trial may be looked at by responsible individuals from the sponsor, regulatory authorities and research personnel where it is relevant to my taking part in research and that they will keep my personal information confidential. I give permission for these individuals to have access to my records.</w:delText>
              </w:r>
            </w:del>
            <w:ins w:id="1575" w:author="Nikita Bathla" w:date="2022-06-06T12:01:00Z">
              <w:r w:rsidRPr="00367F1D">
                <w:rPr>
                  <w:rFonts w:ascii="Times New Roman" w:eastAsia="Calibri" w:hAnsi="Times New Roman" w:cs="Times New Roman"/>
                  <w:sz w:val="20"/>
                  <w:szCs w:val="20"/>
                  <w:rPrChange w:id="1576" w:author="Abhinav Bassi" w:date="2024-02-29T14:13:00Z">
                    <w:rPr>
                      <w:rFonts w:ascii="Times New Roman" w:eastAsia="Calibri" w:hAnsi="Times New Roman" w:cs="Times New Roman"/>
                      <w:sz w:val="24"/>
                      <w:szCs w:val="24"/>
                    </w:rPr>
                  </w:rPrChange>
                </w:rPr>
                <w:t>I understand that the Sponsor of the clinical trial, others working on the Sponsor’s behalf, the Ethics Committee and the Regulatory Authorities will not need my permission to look at my health records both with respect to the current study and any further research that may be conducted in relation to it, even if I withdraw from the study. I agree to this access. However, I understand that my identity will not be revealed in any information published or released to third parties.</w:t>
              </w:r>
            </w:ins>
          </w:p>
        </w:tc>
        <w:tc>
          <w:tcPr>
            <w:tcW w:w="2126" w:type="dxa"/>
            <w:tcPrChange w:id="1577" w:author="Abhinav Bassi" w:date="2024-02-29T14:11:00Z">
              <w:tcPr>
                <w:tcW w:w="992" w:type="dxa"/>
              </w:tcPr>
            </w:tcPrChange>
          </w:tcPr>
          <w:p w14:paraId="7D2D6773" w14:textId="77777777" w:rsidR="000F0CAD" w:rsidRPr="00367F1D" w:rsidRDefault="000F0CAD">
            <w:pPr>
              <w:spacing w:line="276" w:lineRule="auto"/>
              <w:jc w:val="both"/>
              <w:rPr>
                <w:rFonts w:ascii="Times New Roman" w:hAnsi="Times New Roman" w:cs="Times New Roman"/>
                <w:sz w:val="20"/>
                <w:szCs w:val="20"/>
                <w:rPrChange w:id="1578" w:author="Abhinav Bassi" w:date="2024-02-29T14:13:00Z">
                  <w:rPr>
                    <w:rFonts w:ascii="Calibri" w:hAnsi="Calibri"/>
                  </w:rPr>
                </w:rPrChange>
              </w:rPr>
              <w:pPrChange w:id="1579" w:author="Nikita Bathla" w:date="2022-06-06T12:01:00Z">
                <w:pPr>
                  <w:spacing w:line="276" w:lineRule="auto"/>
                </w:pPr>
              </w:pPrChange>
            </w:pPr>
          </w:p>
        </w:tc>
      </w:tr>
      <w:tr w:rsidR="00073761" w:rsidRPr="00367F1D" w14:paraId="3084867A" w14:textId="77777777" w:rsidTr="00367F1D">
        <w:trPr>
          <w:del w:id="1580" w:author="Nikita Bathla" w:date="2022-06-06T12:01:00Z"/>
          <w:trPrChange w:id="1581" w:author="Abhinav Bassi" w:date="2024-02-29T14:11:00Z">
            <w:trPr>
              <w:gridBefore w:val="1"/>
              <w:gridAfter w:val="0"/>
            </w:trPr>
          </w:trPrChange>
        </w:trPr>
        <w:tc>
          <w:tcPr>
            <w:tcW w:w="851" w:type="dxa"/>
            <w:tcPrChange w:id="1582" w:author="Abhinav Bassi" w:date="2024-02-29T14:11:00Z">
              <w:tcPr>
                <w:tcW w:w="851" w:type="dxa"/>
                <w:gridSpan w:val="2"/>
              </w:tcPr>
            </w:tcPrChange>
          </w:tcPr>
          <w:p w14:paraId="182AE24F" w14:textId="77777777" w:rsidR="000F0CAD" w:rsidRPr="00367F1D" w:rsidRDefault="000F0CAD" w:rsidP="00AF336D">
            <w:pPr>
              <w:spacing w:line="276" w:lineRule="auto"/>
              <w:rPr>
                <w:del w:id="1583" w:author="Nikita Bathla" w:date="2022-06-06T12:01:00Z"/>
                <w:rFonts w:ascii="Times New Roman" w:eastAsia="Calibri" w:hAnsi="Times New Roman" w:cs="Times New Roman"/>
                <w:sz w:val="20"/>
                <w:szCs w:val="20"/>
                <w:rPrChange w:id="1584" w:author="Abhinav Bassi" w:date="2024-02-29T14:13:00Z">
                  <w:rPr>
                    <w:del w:id="1585" w:author="Nikita Bathla" w:date="2022-06-06T12:01:00Z"/>
                    <w:rFonts w:ascii="Calibri" w:eastAsia="Calibri" w:hAnsi="Calibri" w:cs="Calibri"/>
                  </w:rPr>
                </w:rPrChange>
              </w:rPr>
            </w:pPr>
            <w:del w:id="1586" w:author="Nikita Bathla" w:date="2022-06-06T12:01:00Z">
              <w:r w:rsidRPr="00367F1D">
                <w:rPr>
                  <w:rFonts w:ascii="Times New Roman" w:eastAsia="Calibri" w:hAnsi="Times New Roman" w:cs="Times New Roman"/>
                  <w:sz w:val="20"/>
                  <w:szCs w:val="20"/>
                  <w:rPrChange w:id="1587" w:author="Abhinav Bassi" w:date="2024-02-29T14:13:00Z">
                    <w:rPr>
                      <w:rFonts w:ascii="Calibri" w:eastAsia="Calibri" w:hAnsi="Calibri" w:cs="Calibri"/>
                    </w:rPr>
                  </w:rPrChange>
                </w:rPr>
                <w:delText>7</w:delText>
              </w:r>
            </w:del>
          </w:p>
        </w:tc>
        <w:tc>
          <w:tcPr>
            <w:tcW w:w="6379" w:type="dxa"/>
            <w:tcPrChange w:id="1588" w:author="Abhinav Bassi" w:date="2024-02-29T14:11:00Z">
              <w:tcPr>
                <w:tcW w:w="7229" w:type="dxa"/>
                <w:gridSpan w:val="2"/>
              </w:tcPr>
            </w:tcPrChange>
          </w:tcPr>
          <w:p w14:paraId="4038C12C" w14:textId="77777777" w:rsidR="000F0CAD" w:rsidRPr="00367F1D" w:rsidRDefault="000F0CAD" w:rsidP="00AF336D">
            <w:pPr>
              <w:spacing w:line="276" w:lineRule="auto"/>
              <w:jc w:val="both"/>
              <w:rPr>
                <w:del w:id="1589" w:author="Nikita Bathla" w:date="2022-06-06T12:01:00Z"/>
                <w:rFonts w:ascii="Times New Roman" w:eastAsia="Calibri" w:hAnsi="Times New Roman" w:cs="Times New Roman"/>
                <w:sz w:val="20"/>
                <w:szCs w:val="20"/>
                <w:rPrChange w:id="1590" w:author="Abhinav Bassi" w:date="2024-02-29T14:13:00Z">
                  <w:rPr>
                    <w:del w:id="1591" w:author="Nikita Bathla" w:date="2022-06-06T12:01:00Z"/>
                    <w:rFonts w:ascii="Calibri" w:eastAsia="Calibri" w:hAnsi="Calibri" w:cs="Calibri"/>
                  </w:rPr>
                </w:rPrChange>
              </w:rPr>
            </w:pPr>
            <w:del w:id="1592" w:author="Nikita Bathla" w:date="2022-06-06T12:01:00Z">
              <w:r w:rsidRPr="00367F1D">
                <w:rPr>
                  <w:rFonts w:ascii="Times New Roman" w:eastAsia="Calibri" w:hAnsi="Times New Roman" w:cs="Times New Roman"/>
                  <w:sz w:val="20"/>
                  <w:szCs w:val="20"/>
                  <w:rPrChange w:id="1593" w:author="Abhinav Bassi" w:date="2024-02-29T14:13:00Z">
                    <w:rPr>
                      <w:rFonts w:ascii="Calibri" w:eastAsia="Calibri" w:hAnsi="Calibri" w:cs="Calibri"/>
                    </w:rPr>
                  </w:rPrChange>
                </w:rPr>
                <w:delText>I have read and understood the compensation arrangements for this trial as specified in the Participant Information Sheet.</w:delText>
              </w:r>
            </w:del>
          </w:p>
        </w:tc>
        <w:tc>
          <w:tcPr>
            <w:tcW w:w="2126" w:type="dxa"/>
            <w:tcPrChange w:id="1594" w:author="Abhinav Bassi" w:date="2024-02-29T14:11:00Z">
              <w:tcPr>
                <w:tcW w:w="992" w:type="dxa"/>
              </w:tcPr>
            </w:tcPrChange>
          </w:tcPr>
          <w:p w14:paraId="5C5791F8" w14:textId="77777777" w:rsidR="000F0CAD" w:rsidRPr="00367F1D" w:rsidRDefault="000F0CAD" w:rsidP="00AF336D">
            <w:pPr>
              <w:spacing w:line="276" w:lineRule="auto"/>
              <w:rPr>
                <w:del w:id="1595" w:author="Nikita Bathla" w:date="2022-06-06T12:01:00Z"/>
                <w:rFonts w:ascii="Times New Roman" w:eastAsia="Calibri" w:hAnsi="Times New Roman" w:cs="Times New Roman"/>
                <w:sz w:val="20"/>
                <w:szCs w:val="20"/>
                <w:rPrChange w:id="1596" w:author="Abhinav Bassi" w:date="2024-02-29T14:13:00Z">
                  <w:rPr>
                    <w:del w:id="1597" w:author="Nikita Bathla" w:date="2022-06-06T12:01:00Z"/>
                    <w:rFonts w:ascii="Calibri" w:eastAsia="Calibri" w:hAnsi="Calibri" w:cs="Calibri"/>
                  </w:rPr>
                </w:rPrChange>
              </w:rPr>
            </w:pPr>
          </w:p>
        </w:tc>
      </w:tr>
      <w:tr w:rsidR="000F0CAD" w:rsidRPr="00367F1D" w14:paraId="65198430" w14:textId="77777777" w:rsidTr="00367F1D">
        <w:trPr>
          <w:trPrChange w:id="1598" w:author="Abhinav Bassi" w:date="2024-02-29T14:11:00Z">
            <w:trPr>
              <w:gridBefore w:val="1"/>
              <w:gridAfter w:val="0"/>
            </w:trPr>
          </w:trPrChange>
        </w:trPr>
        <w:tc>
          <w:tcPr>
            <w:tcW w:w="851" w:type="dxa"/>
            <w:tcPrChange w:id="1599" w:author="Abhinav Bassi" w:date="2024-02-29T14:11:00Z">
              <w:tcPr>
                <w:tcW w:w="851" w:type="dxa"/>
                <w:gridSpan w:val="2"/>
              </w:tcPr>
            </w:tcPrChange>
          </w:tcPr>
          <w:p w14:paraId="40FFD6F3" w14:textId="77777777" w:rsidR="000F0CAD" w:rsidRPr="00367F1D" w:rsidRDefault="000F0CAD">
            <w:pPr>
              <w:spacing w:line="276" w:lineRule="auto"/>
              <w:jc w:val="both"/>
              <w:rPr>
                <w:rFonts w:ascii="Times New Roman" w:hAnsi="Times New Roman" w:cs="Times New Roman"/>
                <w:sz w:val="20"/>
                <w:szCs w:val="20"/>
                <w:rPrChange w:id="1600" w:author="Abhinav Bassi" w:date="2024-02-29T14:13:00Z">
                  <w:rPr>
                    <w:rFonts w:ascii="Calibri" w:hAnsi="Calibri"/>
                  </w:rPr>
                </w:rPrChange>
              </w:rPr>
              <w:pPrChange w:id="1601" w:author="Nikita Bathla" w:date="2022-06-06T12:01:00Z">
                <w:pPr>
                  <w:spacing w:line="276" w:lineRule="auto"/>
                </w:pPr>
              </w:pPrChange>
            </w:pPr>
            <w:del w:id="1602" w:author="Nikita Bathla" w:date="2022-06-06T12:01:00Z">
              <w:r w:rsidRPr="00367F1D">
                <w:rPr>
                  <w:rFonts w:ascii="Times New Roman" w:eastAsia="Calibri" w:hAnsi="Times New Roman" w:cs="Times New Roman"/>
                  <w:sz w:val="20"/>
                  <w:szCs w:val="20"/>
                  <w:rPrChange w:id="1603" w:author="Abhinav Bassi" w:date="2024-02-29T14:13:00Z">
                    <w:rPr>
                      <w:rFonts w:ascii="Calibri" w:eastAsia="Calibri" w:hAnsi="Calibri" w:cs="Calibri"/>
                    </w:rPr>
                  </w:rPrChange>
                </w:rPr>
                <w:delText>8</w:delText>
              </w:r>
            </w:del>
            <w:ins w:id="1604" w:author="Nikita Bathla" w:date="2022-06-06T12:01:00Z">
              <w:r w:rsidRPr="00367F1D">
                <w:rPr>
                  <w:rFonts w:ascii="Times New Roman" w:eastAsia="Calibri" w:hAnsi="Times New Roman" w:cs="Times New Roman"/>
                  <w:sz w:val="20"/>
                  <w:szCs w:val="20"/>
                  <w:rPrChange w:id="1605" w:author="Abhinav Bassi" w:date="2024-02-29T14:13:00Z">
                    <w:rPr>
                      <w:rFonts w:ascii="Times New Roman" w:eastAsia="Calibri" w:hAnsi="Times New Roman" w:cs="Times New Roman"/>
                      <w:sz w:val="24"/>
                      <w:szCs w:val="24"/>
                    </w:rPr>
                  </w:rPrChange>
                </w:rPr>
                <w:t>4</w:t>
              </w:r>
            </w:ins>
          </w:p>
        </w:tc>
        <w:tc>
          <w:tcPr>
            <w:tcW w:w="6379" w:type="dxa"/>
            <w:tcPrChange w:id="1606" w:author="Abhinav Bassi" w:date="2024-02-29T14:11:00Z">
              <w:tcPr>
                <w:tcW w:w="7229" w:type="dxa"/>
                <w:gridSpan w:val="2"/>
              </w:tcPr>
            </w:tcPrChange>
          </w:tcPr>
          <w:p w14:paraId="31E6063D" w14:textId="77777777" w:rsidR="000F0CAD" w:rsidRPr="00367F1D" w:rsidRDefault="000F0CAD" w:rsidP="00AF336D">
            <w:pPr>
              <w:spacing w:line="276" w:lineRule="auto"/>
              <w:jc w:val="both"/>
              <w:rPr>
                <w:rFonts w:ascii="Times New Roman" w:hAnsi="Times New Roman" w:cs="Times New Roman"/>
                <w:sz w:val="20"/>
                <w:szCs w:val="20"/>
                <w:rPrChange w:id="1607" w:author="Abhinav Bassi" w:date="2024-02-29T14:13:00Z">
                  <w:rPr>
                    <w:rFonts w:ascii="Calibri" w:hAnsi="Calibri"/>
                  </w:rPr>
                </w:rPrChange>
              </w:rPr>
            </w:pPr>
            <w:del w:id="1608" w:author="Nikita Bathla" w:date="2022-06-06T12:01:00Z">
              <w:r w:rsidRPr="00367F1D">
                <w:rPr>
                  <w:rFonts w:ascii="Times New Roman" w:eastAsia="Calibri" w:hAnsi="Times New Roman" w:cs="Times New Roman"/>
                  <w:sz w:val="20"/>
                  <w:szCs w:val="20"/>
                  <w:rPrChange w:id="1609" w:author="Abhinav Bassi" w:date="2024-02-29T14:13:00Z">
                    <w:rPr>
                      <w:rFonts w:ascii="Calibri" w:eastAsia="Calibri" w:hAnsi="Calibri" w:cs="Calibri"/>
                    </w:rPr>
                  </w:rPrChange>
                </w:rPr>
                <w:delText>I understand that the doctors in charge of this trial may close the trial, or stop my participation in it at any time without my consent.</w:delText>
              </w:r>
            </w:del>
            <w:ins w:id="1610" w:author="Nikita Bathla" w:date="2022-06-06T12:01:00Z">
              <w:r w:rsidRPr="00367F1D">
                <w:rPr>
                  <w:rFonts w:ascii="Times New Roman" w:eastAsia="Calibri" w:hAnsi="Times New Roman" w:cs="Times New Roman"/>
                  <w:sz w:val="20"/>
                  <w:szCs w:val="20"/>
                  <w:rPrChange w:id="1611" w:author="Abhinav Bassi" w:date="2024-02-29T14:13:00Z">
                    <w:rPr>
                      <w:rFonts w:ascii="Times New Roman" w:eastAsia="Calibri" w:hAnsi="Times New Roman" w:cs="Times New Roman"/>
                      <w:sz w:val="24"/>
                      <w:szCs w:val="24"/>
                    </w:rPr>
                  </w:rPrChange>
                </w:rPr>
                <w:t>I agree not to restrict the use of any data or result(s) that arise from this study provided such a use is only for scientific purposes.</w:t>
              </w:r>
            </w:ins>
          </w:p>
        </w:tc>
        <w:tc>
          <w:tcPr>
            <w:tcW w:w="2126" w:type="dxa"/>
            <w:tcPrChange w:id="1612" w:author="Abhinav Bassi" w:date="2024-02-29T14:11:00Z">
              <w:tcPr>
                <w:tcW w:w="992" w:type="dxa"/>
              </w:tcPr>
            </w:tcPrChange>
          </w:tcPr>
          <w:p w14:paraId="608A2375" w14:textId="77777777" w:rsidR="000F0CAD" w:rsidRPr="00367F1D" w:rsidRDefault="000F0CAD">
            <w:pPr>
              <w:spacing w:line="276" w:lineRule="auto"/>
              <w:jc w:val="both"/>
              <w:rPr>
                <w:rFonts w:ascii="Times New Roman" w:hAnsi="Times New Roman" w:cs="Times New Roman"/>
                <w:sz w:val="20"/>
                <w:szCs w:val="20"/>
                <w:rPrChange w:id="1613" w:author="Abhinav Bassi" w:date="2024-02-29T14:13:00Z">
                  <w:rPr>
                    <w:rFonts w:ascii="Calibri" w:hAnsi="Calibri"/>
                  </w:rPr>
                </w:rPrChange>
              </w:rPr>
              <w:pPrChange w:id="1614" w:author="Nikita Bathla" w:date="2022-06-06T12:01:00Z">
                <w:pPr>
                  <w:spacing w:line="276" w:lineRule="auto"/>
                </w:pPr>
              </w:pPrChange>
            </w:pPr>
          </w:p>
        </w:tc>
      </w:tr>
      <w:tr w:rsidR="00073761" w:rsidRPr="00367F1D" w14:paraId="1EEB75EB" w14:textId="77777777" w:rsidTr="00367F1D">
        <w:trPr>
          <w:del w:id="1615" w:author="Nikita Bathla" w:date="2022-06-06T12:01:00Z"/>
          <w:trPrChange w:id="1616" w:author="Abhinav Bassi" w:date="2024-02-29T14:11:00Z">
            <w:trPr>
              <w:gridBefore w:val="1"/>
              <w:gridAfter w:val="0"/>
            </w:trPr>
          </w:trPrChange>
        </w:trPr>
        <w:tc>
          <w:tcPr>
            <w:tcW w:w="851" w:type="dxa"/>
            <w:tcPrChange w:id="1617" w:author="Abhinav Bassi" w:date="2024-02-29T14:11:00Z">
              <w:tcPr>
                <w:tcW w:w="851" w:type="dxa"/>
                <w:gridSpan w:val="2"/>
              </w:tcPr>
            </w:tcPrChange>
          </w:tcPr>
          <w:p w14:paraId="5D71F156" w14:textId="77777777" w:rsidR="000F0CAD" w:rsidRPr="00367F1D" w:rsidRDefault="000F0CAD" w:rsidP="00AF336D">
            <w:pPr>
              <w:spacing w:line="276" w:lineRule="auto"/>
              <w:rPr>
                <w:del w:id="1618" w:author="Nikita Bathla" w:date="2022-06-06T12:01:00Z"/>
                <w:rFonts w:ascii="Times New Roman" w:eastAsia="Calibri" w:hAnsi="Times New Roman" w:cs="Times New Roman"/>
                <w:sz w:val="20"/>
                <w:szCs w:val="20"/>
                <w:rPrChange w:id="1619" w:author="Abhinav Bassi" w:date="2024-02-29T14:13:00Z">
                  <w:rPr>
                    <w:del w:id="1620" w:author="Nikita Bathla" w:date="2022-06-06T12:01:00Z"/>
                    <w:rFonts w:ascii="Calibri" w:eastAsia="Calibri" w:hAnsi="Calibri" w:cs="Calibri"/>
                  </w:rPr>
                </w:rPrChange>
              </w:rPr>
            </w:pPr>
            <w:del w:id="1621" w:author="Nikita Bathla" w:date="2022-06-06T12:01:00Z">
              <w:r w:rsidRPr="00367F1D">
                <w:rPr>
                  <w:rFonts w:ascii="Times New Roman" w:eastAsia="Calibri" w:hAnsi="Times New Roman" w:cs="Times New Roman"/>
                  <w:sz w:val="20"/>
                  <w:szCs w:val="20"/>
                  <w:rPrChange w:id="1622" w:author="Abhinav Bassi" w:date="2024-02-29T14:13:00Z">
                    <w:rPr>
                      <w:rFonts w:ascii="Calibri" w:eastAsia="Calibri" w:hAnsi="Calibri" w:cs="Calibri"/>
                    </w:rPr>
                  </w:rPrChange>
                </w:rPr>
                <w:delText>9</w:delText>
              </w:r>
            </w:del>
          </w:p>
        </w:tc>
        <w:tc>
          <w:tcPr>
            <w:tcW w:w="6379" w:type="dxa"/>
            <w:tcPrChange w:id="1623" w:author="Abhinav Bassi" w:date="2024-02-29T14:11:00Z">
              <w:tcPr>
                <w:tcW w:w="7229" w:type="dxa"/>
                <w:gridSpan w:val="2"/>
              </w:tcPr>
            </w:tcPrChange>
          </w:tcPr>
          <w:p w14:paraId="7744607B" w14:textId="77777777" w:rsidR="000F0CAD" w:rsidRPr="00367F1D" w:rsidRDefault="000F0CAD" w:rsidP="00AF336D">
            <w:pPr>
              <w:spacing w:line="276" w:lineRule="auto"/>
              <w:jc w:val="both"/>
              <w:rPr>
                <w:del w:id="1624" w:author="Nikita Bathla" w:date="2022-06-06T12:01:00Z"/>
                <w:rFonts w:ascii="Times New Roman" w:eastAsia="Calibri" w:hAnsi="Times New Roman" w:cs="Times New Roman"/>
                <w:sz w:val="20"/>
                <w:szCs w:val="20"/>
                <w:rPrChange w:id="1625" w:author="Abhinav Bassi" w:date="2024-02-29T14:13:00Z">
                  <w:rPr>
                    <w:del w:id="1626" w:author="Nikita Bathla" w:date="2022-06-06T12:01:00Z"/>
                    <w:rFonts w:ascii="Calibri" w:eastAsia="Calibri" w:hAnsi="Calibri" w:cs="Calibri"/>
                  </w:rPr>
                </w:rPrChange>
              </w:rPr>
            </w:pPr>
            <w:del w:id="1627" w:author="Nikita Bathla" w:date="2022-06-06T12:01:00Z">
              <w:r w:rsidRPr="00367F1D">
                <w:rPr>
                  <w:rFonts w:ascii="Times New Roman" w:eastAsia="Calibri" w:hAnsi="Times New Roman" w:cs="Times New Roman"/>
                  <w:sz w:val="20"/>
                  <w:szCs w:val="20"/>
                  <w:rPrChange w:id="1628" w:author="Abhinav Bassi" w:date="2024-02-29T14:13:00Z">
                    <w:rPr>
                      <w:rFonts w:ascii="Calibri" w:eastAsia="Calibri" w:hAnsi="Calibri" w:cs="Calibri"/>
                    </w:rPr>
                  </w:rPrChange>
                </w:rPr>
                <w:delText>I have read and understood my responsibilities for the trial, including adherence to contraception guidance.</w:delText>
              </w:r>
            </w:del>
          </w:p>
        </w:tc>
        <w:tc>
          <w:tcPr>
            <w:tcW w:w="2126" w:type="dxa"/>
            <w:tcPrChange w:id="1629" w:author="Abhinav Bassi" w:date="2024-02-29T14:11:00Z">
              <w:tcPr>
                <w:tcW w:w="992" w:type="dxa"/>
              </w:tcPr>
            </w:tcPrChange>
          </w:tcPr>
          <w:p w14:paraId="153652A3" w14:textId="77777777" w:rsidR="000F0CAD" w:rsidRPr="00367F1D" w:rsidRDefault="000F0CAD" w:rsidP="00AF336D">
            <w:pPr>
              <w:spacing w:line="276" w:lineRule="auto"/>
              <w:rPr>
                <w:del w:id="1630" w:author="Nikita Bathla" w:date="2022-06-06T12:01:00Z"/>
                <w:rFonts w:ascii="Times New Roman" w:eastAsia="Calibri" w:hAnsi="Times New Roman" w:cs="Times New Roman"/>
                <w:sz w:val="20"/>
                <w:szCs w:val="20"/>
                <w:rPrChange w:id="1631" w:author="Abhinav Bassi" w:date="2024-02-29T14:13:00Z">
                  <w:rPr>
                    <w:del w:id="1632" w:author="Nikita Bathla" w:date="2022-06-06T12:01:00Z"/>
                    <w:rFonts w:ascii="Calibri" w:eastAsia="Calibri" w:hAnsi="Calibri" w:cs="Calibri"/>
                  </w:rPr>
                </w:rPrChange>
              </w:rPr>
            </w:pPr>
          </w:p>
        </w:tc>
      </w:tr>
      <w:tr w:rsidR="00367F1D" w:rsidRPr="00367F1D" w14:paraId="208875CF" w14:textId="77777777" w:rsidTr="00367F1D">
        <w:trPr>
          <w:trHeight w:val="420"/>
          <w:del w:id="1633" w:author="Nikita Bathla" w:date="2022-06-06T12:01:00Z"/>
        </w:trPr>
        <w:tc>
          <w:tcPr>
            <w:tcW w:w="9356" w:type="dxa"/>
            <w:gridSpan w:val="3"/>
          </w:tcPr>
          <w:p w14:paraId="69D6A282" w14:textId="77777777" w:rsidR="000F0CAD" w:rsidRPr="00367F1D" w:rsidRDefault="000F0CAD" w:rsidP="00AF336D">
            <w:pPr>
              <w:spacing w:line="276" w:lineRule="auto"/>
              <w:rPr>
                <w:del w:id="1634" w:author="Nikita Bathla" w:date="2022-06-06T12:01:00Z"/>
                <w:rFonts w:ascii="Times New Roman" w:eastAsia="Calibri" w:hAnsi="Times New Roman" w:cs="Times New Roman"/>
                <w:sz w:val="20"/>
                <w:szCs w:val="20"/>
                <w:rPrChange w:id="1635" w:author="Abhinav Bassi" w:date="2024-02-29T14:13:00Z">
                  <w:rPr>
                    <w:del w:id="1636" w:author="Nikita Bathla" w:date="2022-06-06T12:01:00Z"/>
                    <w:rFonts w:ascii="Calibri" w:eastAsia="Calibri" w:hAnsi="Calibri" w:cs="Calibri"/>
                  </w:rPr>
                </w:rPrChange>
              </w:rPr>
            </w:pPr>
            <w:del w:id="1637" w:author="Nikita Bathla" w:date="2022-06-06T12:01:00Z">
              <w:r w:rsidRPr="00367F1D">
                <w:rPr>
                  <w:rFonts w:ascii="Times New Roman" w:eastAsia="Calibri" w:hAnsi="Times New Roman" w:cs="Times New Roman"/>
                  <w:sz w:val="20"/>
                  <w:szCs w:val="20"/>
                  <w:rPrChange w:id="1638" w:author="Abhinav Bassi" w:date="2024-02-29T14:13:00Z">
                    <w:rPr>
                      <w:rFonts w:ascii="Calibri" w:eastAsia="Calibri" w:hAnsi="Calibri" w:cs="Calibri"/>
                    </w:rPr>
                  </w:rPrChange>
                </w:rPr>
                <w:delText>OPTIONAL CONSENT</w:delText>
              </w:r>
            </w:del>
          </w:p>
        </w:tc>
      </w:tr>
      <w:tr w:rsidR="000F0CAD" w:rsidRPr="00367F1D" w14:paraId="24669DED" w14:textId="77777777" w:rsidTr="00367F1D">
        <w:trPr>
          <w:trPrChange w:id="1639" w:author="Abhinav Bassi" w:date="2024-02-29T14:11:00Z">
            <w:trPr>
              <w:gridBefore w:val="1"/>
              <w:gridAfter w:val="0"/>
            </w:trPr>
          </w:trPrChange>
        </w:trPr>
        <w:tc>
          <w:tcPr>
            <w:tcW w:w="851" w:type="dxa"/>
            <w:tcPrChange w:id="1640" w:author="Abhinav Bassi" w:date="2024-02-29T14:11:00Z">
              <w:tcPr>
                <w:tcW w:w="851" w:type="dxa"/>
                <w:gridSpan w:val="2"/>
              </w:tcPr>
            </w:tcPrChange>
          </w:tcPr>
          <w:p w14:paraId="2FFE6BAD" w14:textId="77777777" w:rsidR="000F0CAD" w:rsidRPr="00367F1D" w:rsidRDefault="000F0CAD">
            <w:pPr>
              <w:spacing w:line="276" w:lineRule="auto"/>
              <w:jc w:val="both"/>
              <w:rPr>
                <w:rFonts w:ascii="Times New Roman" w:hAnsi="Times New Roman" w:cs="Times New Roman"/>
                <w:sz w:val="20"/>
                <w:szCs w:val="20"/>
                <w:rPrChange w:id="1641" w:author="Abhinav Bassi" w:date="2024-02-29T14:13:00Z">
                  <w:rPr>
                    <w:rFonts w:ascii="Calibri" w:hAnsi="Calibri"/>
                  </w:rPr>
                </w:rPrChange>
              </w:rPr>
              <w:pPrChange w:id="1642" w:author="Nikita Bathla" w:date="2022-06-06T12:01:00Z">
                <w:pPr>
                  <w:spacing w:line="276" w:lineRule="auto"/>
                </w:pPr>
              </w:pPrChange>
            </w:pPr>
            <w:del w:id="1643" w:author="Nikita Bathla" w:date="2022-06-06T12:01:00Z">
              <w:r w:rsidRPr="00367F1D">
                <w:rPr>
                  <w:rFonts w:ascii="Times New Roman" w:eastAsia="Calibri" w:hAnsi="Times New Roman" w:cs="Times New Roman"/>
                  <w:sz w:val="20"/>
                  <w:szCs w:val="20"/>
                  <w:rPrChange w:id="1644" w:author="Abhinav Bassi" w:date="2024-02-29T14:13:00Z">
                    <w:rPr>
                      <w:rFonts w:ascii="Calibri" w:eastAsia="Calibri" w:hAnsi="Calibri" w:cs="Calibri"/>
                    </w:rPr>
                  </w:rPrChange>
                </w:rPr>
                <w:delText>11</w:delText>
              </w:r>
            </w:del>
            <w:ins w:id="1645" w:author="Nikita Bathla" w:date="2022-06-06T12:01:00Z">
              <w:r w:rsidRPr="00367F1D">
                <w:rPr>
                  <w:rFonts w:ascii="Times New Roman" w:eastAsia="Calibri" w:hAnsi="Times New Roman" w:cs="Times New Roman"/>
                  <w:sz w:val="20"/>
                  <w:szCs w:val="20"/>
                  <w:rPrChange w:id="1646" w:author="Abhinav Bassi" w:date="2024-02-29T14:13:00Z">
                    <w:rPr>
                      <w:rFonts w:ascii="Times New Roman" w:eastAsia="Calibri" w:hAnsi="Times New Roman" w:cs="Times New Roman"/>
                      <w:sz w:val="24"/>
                      <w:szCs w:val="24"/>
                    </w:rPr>
                  </w:rPrChange>
                </w:rPr>
                <w:t>5</w:t>
              </w:r>
            </w:ins>
          </w:p>
        </w:tc>
        <w:tc>
          <w:tcPr>
            <w:tcW w:w="6379" w:type="dxa"/>
            <w:tcPrChange w:id="1647" w:author="Abhinav Bassi" w:date="2024-02-29T14:11:00Z">
              <w:tcPr>
                <w:tcW w:w="7229" w:type="dxa"/>
                <w:gridSpan w:val="2"/>
              </w:tcPr>
            </w:tcPrChange>
          </w:tcPr>
          <w:p w14:paraId="4E7599D9" w14:textId="77777777" w:rsidR="000F0CAD" w:rsidRPr="00367F1D" w:rsidRDefault="000F0CAD" w:rsidP="00AF336D">
            <w:pPr>
              <w:spacing w:line="276" w:lineRule="auto"/>
              <w:jc w:val="both"/>
              <w:rPr>
                <w:rFonts w:ascii="Times New Roman" w:hAnsi="Times New Roman" w:cs="Times New Roman"/>
                <w:sz w:val="20"/>
                <w:szCs w:val="20"/>
                <w:rPrChange w:id="1648" w:author="Abhinav Bassi" w:date="2024-02-29T14:13:00Z">
                  <w:rPr>
                    <w:rFonts w:ascii="Calibri" w:hAnsi="Calibri"/>
                  </w:rPr>
                </w:rPrChange>
              </w:rPr>
            </w:pPr>
            <w:del w:id="1649" w:author="Nikita Bathla" w:date="2022-06-06T12:01:00Z">
              <w:r w:rsidRPr="00367F1D">
                <w:rPr>
                  <w:rFonts w:ascii="Times New Roman" w:eastAsia="Calibri" w:hAnsi="Times New Roman" w:cs="Times New Roman"/>
                  <w:sz w:val="20"/>
                  <w:szCs w:val="20"/>
                  <w:rPrChange w:id="1650" w:author="Abhinav Bassi" w:date="2024-02-29T14:13:00Z">
                    <w:rPr>
                      <w:rFonts w:ascii="Calibri" w:eastAsia="Calibri" w:hAnsi="Calibri" w:cs="Calibri"/>
                    </w:rPr>
                  </w:rPrChange>
                </w:rPr>
                <w:delText xml:space="preserve">I consent for the data collected during my participation in the PROTECT trial to be used in future ethically approved research studies. </w:delText>
              </w:r>
            </w:del>
            <w:ins w:id="1651" w:author="Nikita Bathla" w:date="2022-06-06T12:01:00Z">
              <w:r w:rsidRPr="00367F1D">
                <w:rPr>
                  <w:rFonts w:ascii="Times New Roman" w:eastAsia="Calibri" w:hAnsi="Times New Roman" w:cs="Times New Roman"/>
                  <w:sz w:val="20"/>
                  <w:szCs w:val="20"/>
                  <w:rPrChange w:id="1652" w:author="Abhinav Bassi" w:date="2024-02-29T14:13:00Z">
                    <w:rPr>
                      <w:rFonts w:ascii="Times New Roman" w:eastAsia="Calibri" w:hAnsi="Times New Roman" w:cs="Times New Roman"/>
                      <w:sz w:val="24"/>
                      <w:szCs w:val="24"/>
                    </w:rPr>
                  </w:rPrChange>
                </w:rPr>
                <w:t>I agree to take part in the above study.</w:t>
              </w:r>
            </w:ins>
          </w:p>
        </w:tc>
        <w:tc>
          <w:tcPr>
            <w:tcW w:w="2126" w:type="dxa"/>
            <w:tcPrChange w:id="1653" w:author="Abhinav Bassi" w:date="2024-02-29T14:11:00Z">
              <w:tcPr>
                <w:tcW w:w="992" w:type="dxa"/>
              </w:tcPr>
            </w:tcPrChange>
          </w:tcPr>
          <w:p w14:paraId="109BF70C" w14:textId="77777777" w:rsidR="000F0CAD" w:rsidRPr="00367F1D" w:rsidRDefault="000F0CAD">
            <w:pPr>
              <w:spacing w:line="276" w:lineRule="auto"/>
              <w:jc w:val="both"/>
              <w:rPr>
                <w:rFonts w:ascii="Times New Roman" w:hAnsi="Times New Roman" w:cs="Times New Roman"/>
                <w:sz w:val="20"/>
                <w:szCs w:val="20"/>
                <w:rPrChange w:id="1654" w:author="Abhinav Bassi" w:date="2024-02-29T14:13:00Z">
                  <w:rPr>
                    <w:rFonts w:ascii="Calibri" w:hAnsi="Calibri"/>
                  </w:rPr>
                </w:rPrChange>
              </w:rPr>
              <w:pPrChange w:id="1655" w:author="Nikita Bathla" w:date="2022-06-06T12:01:00Z">
                <w:pPr>
                  <w:spacing w:line="276" w:lineRule="auto"/>
                </w:pPr>
              </w:pPrChange>
            </w:pPr>
            <w:del w:id="1656" w:author="Nikita Bathla" w:date="2022-06-06T12:01:00Z">
              <w:r w:rsidRPr="00367F1D">
                <w:rPr>
                  <w:rFonts w:ascii="Times New Roman" w:eastAsia="Calibri" w:hAnsi="Times New Roman" w:cs="Times New Roman"/>
                  <w:sz w:val="20"/>
                  <w:szCs w:val="20"/>
                  <w:rPrChange w:id="1657" w:author="Abhinav Bassi" w:date="2024-02-29T14:13:00Z">
                    <w:rPr>
                      <w:rFonts w:ascii="Calibri" w:eastAsia="Calibri" w:hAnsi="Calibri" w:cs="Calibri"/>
                    </w:rPr>
                  </w:rPrChange>
                </w:rPr>
                <w:delText>YES / NO</w:delText>
              </w:r>
            </w:del>
          </w:p>
        </w:tc>
      </w:tr>
    </w:tbl>
    <w:p w14:paraId="0EE17801" w14:textId="77777777" w:rsidR="000F0CAD" w:rsidRPr="00367F1D" w:rsidRDefault="000F0CAD" w:rsidP="000F0CAD">
      <w:pPr>
        <w:jc w:val="both"/>
        <w:rPr>
          <w:rFonts w:ascii="Times New Roman" w:hAnsi="Times New Roman" w:cs="Times New Roman"/>
          <w:b/>
          <w:sz w:val="20"/>
          <w:szCs w:val="20"/>
          <w:rPrChange w:id="1658" w:author="Abhinav Bassi" w:date="2024-02-29T14:13:00Z">
            <w:rPr>
              <w:rFonts w:ascii="Times New Roman" w:hAnsi="Times New Roman" w:cs="Times New Roman"/>
              <w:b/>
              <w:sz w:val="24"/>
            </w:rPr>
          </w:rPrChange>
        </w:rPr>
      </w:pPr>
    </w:p>
    <w:p w14:paraId="1703DDFA" w14:textId="77777777" w:rsidR="00703D1A" w:rsidRPr="00367F1D" w:rsidRDefault="00703D1A" w:rsidP="00703D1A">
      <w:pPr>
        <w:ind w:left="-567"/>
        <w:rPr>
          <w:del w:id="1659" w:author="Nikita Bathla" w:date="2022-06-06T12:01:00Z"/>
          <w:rFonts w:ascii="Times New Roman" w:eastAsia="Calibri" w:hAnsi="Times New Roman" w:cs="Times New Roman"/>
          <w:b/>
          <w:sz w:val="20"/>
          <w:szCs w:val="20"/>
          <w:rPrChange w:id="1660" w:author="Abhinav Bassi" w:date="2024-02-29T14:13:00Z">
            <w:rPr>
              <w:del w:id="1661" w:author="Nikita Bathla" w:date="2022-06-06T12:01:00Z"/>
              <w:rFonts w:ascii="Calibri" w:eastAsia="Calibri" w:hAnsi="Calibri" w:cs="Calibri"/>
              <w:b/>
              <w:sz w:val="24"/>
              <w:szCs w:val="24"/>
            </w:rPr>
          </w:rPrChange>
        </w:rPr>
      </w:pPr>
    </w:p>
    <w:p w14:paraId="0A6781C3" w14:textId="77777777" w:rsidR="00703D1A" w:rsidRPr="00367F1D" w:rsidRDefault="00703D1A" w:rsidP="00703D1A">
      <w:pPr>
        <w:ind w:left="-567"/>
        <w:rPr>
          <w:del w:id="1662" w:author="Nikita Bathla" w:date="2022-06-06T12:01:00Z"/>
          <w:rFonts w:ascii="Times New Roman" w:eastAsia="Calibri" w:hAnsi="Times New Roman" w:cs="Times New Roman"/>
          <w:b/>
          <w:sz w:val="20"/>
          <w:szCs w:val="20"/>
          <w:rPrChange w:id="1663" w:author="Abhinav Bassi" w:date="2024-02-29T14:13:00Z">
            <w:rPr>
              <w:del w:id="1664" w:author="Nikita Bathla" w:date="2022-06-06T12:01:00Z"/>
              <w:rFonts w:ascii="Calibri" w:eastAsia="Calibri" w:hAnsi="Calibri" w:cs="Calibri"/>
              <w:b/>
              <w:sz w:val="24"/>
              <w:szCs w:val="24"/>
            </w:rPr>
          </w:rPrChange>
        </w:rPr>
      </w:pPr>
    </w:p>
    <w:p w14:paraId="3FE9C352" w14:textId="77777777" w:rsidR="00703D1A" w:rsidRPr="00367F1D" w:rsidRDefault="00703D1A" w:rsidP="00703D1A">
      <w:pPr>
        <w:ind w:left="-567"/>
        <w:rPr>
          <w:del w:id="1665" w:author="Nikita Bathla" w:date="2022-06-06T12:01:00Z"/>
          <w:rFonts w:ascii="Times New Roman" w:eastAsia="Calibri" w:hAnsi="Times New Roman" w:cs="Times New Roman"/>
          <w:b/>
          <w:sz w:val="20"/>
          <w:szCs w:val="20"/>
          <w:rPrChange w:id="1666" w:author="Abhinav Bassi" w:date="2024-02-29T14:13:00Z">
            <w:rPr>
              <w:del w:id="1667" w:author="Nikita Bathla" w:date="2022-06-06T12:01:00Z"/>
              <w:rFonts w:ascii="Calibri" w:eastAsia="Calibri" w:hAnsi="Calibri" w:cs="Calibri"/>
              <w:b/>
              <w:sz w:val="24"/>
              <w:szCs w:val="24"/>
            </w:rPr>
          </w:rPrChange>
        </w:rPr>
      </w:pPr>
    </w:p>
    <w:p w14:paraId="05F70473" w14:textId="77777777" w:rsidR="00703D1A" w:rsidRPr="00367F1D" w:rsidRDefault="00703D1A" w:rsidP="00703D1A">
      <w:pPr>
        <w:ind w:left="-567"/>
        <w:rPr>
          <w:del w:id="1668" w:author="Nikita Bathla" w:date="2022-06-06T12:01:00Z"/>
          <w:rFonts w:ascii="Times New Roman" w:eastAsia="Calibri" w:hAnsi="Times New Roman" w:cs="Times New Roman"/>
          <w:b/>
          <w:sz w:val="20"/>
          <w:szCs w:val="20"/>
          <w:rPrChange w:id="1669" w:author="Abhinav Bassi" w:date="2024-02-29T14:13:00Z">
            <w:rPr>
              <w:del w:id="1670" w:author="Nikita Bathla" w:date="2022-06-06T12:01:00Z"/>
              <w:rFonts w:ascii="Calibri" w:eastAsia="Calibri" w:hAnsi="Calibri" w:cs="Calibri"/>
              <w:b/>
              <w:sz w:val="24"/>
              <w:szCs w:val="24"/>
            </w:rPr>
          </w:rPrChange>
        </w:rPr>
      </w:pPr>
    </w:p>
    <w:p w14:paraId="70725337" w14:textId="77777777" w:rsidR="00703D1A" w:rsidRPr="00367F1D" w:rsidRDefault="00703D1A" w:rsidP="00703D1A">
      <w:pPr>
        <w:ind w:left="-567"/>
        <w:rPr>
          <w:del w:id="1671" w:author="Nikita Bathla" w:date="2022-06-06T12:01:00Z"/>
          <w:rFonts w:ascii="Times New Roman" w:eastAsia="Calibri" w:hAnsi="Times New Roman" w:cs="Times New Roman"/>
          <w:b/>
          <w:sz w:val="20"/>
          <w:szCs w:val="20"/>
          <w:rPrChange w:id="1672" w:author="Abhinav Bassi" w:date="2024-02-29T14:13:00Z">
            <w:rPr>
              <w:del w:id="1673" w:author="Nikita Bathla" w:date="2022-06-06T12:01:00Z"/>
              <w:rFonts w:ascii="Calibri" w:eastAsia="Calibri" w:hAnsi="Calibri" w:cs="Calibri"/>
              <w:b/>
              <w:sz w:val="24"/>
              <w:szCs w:val="24"/>
            </w:rPr>
          </w:rPrChange>
        </w:rPr>
      </w:pPr>
    </w:p>
    <w:p w14:paraId="6CEF61F5" w14:textId="77777777" w:rsidR="00703D1A" w:rsidRPr="00367F1D" w:rsidRDefault="00703D1A" w:rsidP="00703D1A">
      <w:pPr>
        <w:ind w:left="-567"/>
        <w:rPr>
          <w:del w:id="1674" w:author="Nikita Bathla" w:date="2022-06-06T12:01:00Z"/>
          <w:rFonts w:ascii="Times New Roman" w:eastAsia="Calibri" w:hAnsi="Times New Roman" w:cs="Times New Roman"/>
          <w:b/>
          <w:sz w:val="20"/>
          <w:szCs w:val="20"/>
          <w:rPrChange w:id="1675" w:author="Abhinav Bassi" w:date="2024-02-29T14:13:00Z">
            <w:rPr>
              <w:del w:id="1676" w:author="Nikita Bathla" w:date="2022-06-06T12:01:00Z"/>
              <w:rFonts w:ascii="Calibri" w:eastAsia="Calibri" w:hAnsi="Calibri" w:cs="Calibri"/>
              <w:b/>
              <w:sz w:val="24"/>
              <w:szCs w:val="24"/>
            </w:rPr>
          </w:rPrChange>
        </w:rPr>
      </w:pPr>
    </w:p>
    <w:p w14:paraId="368DF34F" w14:textId="77777777" w:rsidR="00703D1A" w:rsidRPr="00367F1D" w:rsidRDefault="00703D1A" w:rsidP="00703D1A">
      <w:pPr>
        <w:ind w:left="-567"/>
        <w:rPr>
          <w:del w:id="1677" w:author="Nikita Bathla" w:date="2022-06-06T12:01:00Z"/>
          <w:rFonts w:ascii="Times New Roman" w:eastAsia="Calibri" w:hAnsi="Times New Roman" w:cs="Times New Roman"/>
          <w:b/>
          <w:sz w:val="20"/>
          <w:szCs w:val="20"/>
          <w:rPrChange w:id="1678" w:author="Abhinav Bassi" w:date="2024-02-29T14:13:00Z">
            <w:rPr>
              <w:del w:id="1679" w:author="Nikita Bathla" w:date="2022-06-06T12:01:00Z"/>
              <w:rFonts w:ascii="Calibri" w:eastAsia="Calibri" w:hAnsi="Calibri" w:cs="Calibri"/>
              <w:b/>
              <w:sz w:val="24"/>
              <w:szCs w:val="24"/>
            </w:rPr>
          </w:rPrChange>
        </w:rPr>
      </w:pPr>
    </w:p>
    <w:p w14:paraId="7EBBE88D" w14:textId="77777777" w:rsidR="00703D1A" w:rsidRPr="00367F1D" w:rsidRDefault="00703D1A" w:rsidP="00703D1A">
      <w:pPr>
        <w:ind w:left="-567"/>
        <w:rPr>
          <w:del w:id="1680" w:author="Nikita Bathla" w:date="2022-06-06T12:01:00Z"/>
          <w:rFonts w:ascii="Times New Roman" w:eastAsia="Calibri" w:hAnsi="Times New Roman" w:cs="Times New Roman"/>
          <w:sz w:val="20"/>
          <w:szCs w:val="20"/>
          <w:rPrChange w:id="1681" w:author="Abhinav Bassi" w:date="2024-02-29T14:13:00Z">
            <w:rPr>
              <w:del w:id="1682" w:author="Nikita Bathla" w:date="2022-06-06T12:01:00Z"/>
              <w:rFonts w:ascii="Calibri" w:eastAsia="Calibri" w:hAnsi="Calibri" w:cs="Calibri"/>
            </w:rPr>
          </w:rPrChange>
        </w:rPr>
      </w:pPr>
      <w:del w:id="1683" w:author="Nikita Bathla" w:date="2022-06-06T12:01:00Z">
        <w:r w:rsidRPr="00367F1D">
          <w:rPr>
            <w:rFonts w:ascii="Times New Roman" w:eastAsia="Calibri" w:hAnsi="Times New Roman" w:cs="Times New Roman"/>
            <w:b/>
            <w:sz w:val="20"/>
            <w:szCs w:val="20"/>
            <w:rPrChange w:id="1684" w:author="Abhinav Bassi" w:date="2024-02-29T14:13:00Z">
              <w:rPr>
                <w:rFonts w:ascii="Calibri" w:eastAsia="Calibri" w:hAnsi="Calibri" w:cs="Calibri"/>
                <w:b/>
                <w:sz w:val="24"/>
                <w:szCs w:val="24"/>
              </w:rPr>
            </w:rPrChange>
          </w:rPr>
          <w:delText>I agree to participate in this trial:</w:delText>
        </w:r>
      </w:del>
    </w:p>
    <w:p w14:paraId="09D554AC" w14:textId="77777777" w:rsidR="00703D1A" w:rsidRPr="00367F1D" w:rsidRDefault="00703D1A" w:rsidP="00703D1A">
      <w:pPr>
        <w:rPr>
          <w:del w:id="1685" w:author="Nikita Bathla" w:date="2022-06-06T12:01:00Z"/>
          <w:rFonts w:ascii="Times New Roman" w:eastAsia="Calibri" w:hAnsi="Times New Roman" w:cs="Times New Roman"/>
          <w:sz w:val="20"/>
          <w:szCs w:val="20"/>
          <w:rPrChange w:id="1686" w:author="Abhinav Bassi" w:date="2024-02-29T14:13:00Z">
            <w:rPr>
              <w:del w:id="1687" w:author="Nikita Bathla" w:date="2022-06-06T12:01:00Z"/>
              <w:rFonts w:ascii="Calibri" w:eastAsia="Calibri" w:hAnsi="Calibri" w:cs="Calibri"/>
            </w:rPr>
          </w:rPrChange>
        </w:rPr>
      </w:pPr>
    </w:p>
    <w:p w14:paraId="581E103E" w14:textId="77777777" w:rsidR="00703D1A" w:rsidRPr="00367F1D" w:rsidRDefault="00703D1A" w:rsidP="00703D1A">
      <w:pPr>
        <w:tabs>
          <w:tab w:val="left" w:pos="2880"/>
          <w:tab w:val="left" w:pos="7200"/>
          <w:tab w:val="right" w:pos="8640"/>
        </w:tabs>
        <w:ind w:left="-720"/>
        <w:rPr>
          <w:del w:id="1688" w:author="Nikita Bathla" w:date="2022-06-06T12:01:00Z"/>
          <w:rFonts w:ascii="Times New Roman" w:eastAsia="Calibri" w:hAnsi="Times New Roman" w:cs="Times New Roman"/>
          <w:sz w:val="20"/>
          <w:szCs w:val="20"/>
          <w:rPrChange w:id="1689" w:author="Abhinav Bassi" w:date="2024-02-29T14:13:00Z">
            <w:rPr>
              <w:del w:id="1690" w:author="Nikita Bathla" w:date="2022-06-06T12:01:00Z"/>
              <w:rFonts w:ascii="Calibri" w:eastAsia="Calibri" w:hAnsi="Calibri" w:cs="Calibri"/>
            </w:rPr>
          </w:rPrChange>
        </w:rPr>
      </w:pPr>
    </w:p>
    <w:p w14:paraId="1461F87D" w14:textId="77777777" w:rsidR="00703D1A" w:rsidRPr="00367F1D" w:rsidRDefault="00703D1A" w:rsidP="00703D1A">
      <w:pPr>
        <w:tabs>
          <w:tab w:val="left" w:pos="2977"/>
          <w:tab w:val="left" w:pos="7200"/>
          <w:tab w:val="right" w:pos="8640"/>
        </w:tabs>
        <w:ind w:left="-720"/>
        <w:rPr>
          <w:del w:id="1691" w:author="Nikita Bathla" w:date="2022-06-06T12:01:00Z"/>
          <w:rFonts w:ascii="Times New Roman" w:eastAsia="Calibri" w:hAnsi="Times New Roman" w:cs="Times New Roman"/>
          <w:sz w:val="20"/>
          <w:szCs w:val="20"/>
          <w:rPrChange w:id="1692" w:author="Abhinav Bassi" w:date="2024-02-29T14:13:00Z">
            <w:rPr>
              <w:del w:id="1693" w:author="Nikita Bathla" w:date="2022-06-06T12:01:00Z"/>
              <w:rFonts w:ascii="Calibri" w:eastAsia="Calibri" w:hAnsi="Calibri" w:cs="Calibri"/>
            </w:rPr>
          </w:rPrChange>
        </w:rPr>
      </w:pPr>
      <w:del w:id="1694" w:author="Nikita Bathla" w:date="2022-06-06T12:01:00Z">
        <w:r w:rsidRPr="00367F1D">
          <w:rPr>
            <w:rFonts w:ascii="Times New Roman" w:eastAsia="Calibri" w:hAnsi="Times New Roman" w:cs="Times New Roman"/>
            <w:sz w:val="20"/>
            <w:szCs w:val="20"/>
            <w:rPrChange w:id="1695" w:author="Abhinav Bassi" w:date="2024-02-29T14:13:00Z">
              <w:rPr>
                <w:rFonts w:ascii="Calibri" w:eastAsia="Calibri" w:hAnsi="Calibri" w:cs="Calibri"/>
              </w:rPr>
            </w:rPrChange>
          </w:rPr>
          <w:delText>Name of patient</w:delText>
        </w:r>
        <w:r w:rsidRPr="00367F1D">
          <w:rPr>
            <w:rFonts w:ascii="Times New Roman" w:eastAsia="Calibri" w:hAnsi="Times New Roman" w:cs="Times New Roman"/>
            <w:sz w:val="20"/>
            <w:szCs w:val="20"/>
            <w:rPrChange w:id="1696" w:author="Abhinav Bassi" w:date="2024-02-29T14:13:00Z">
              <w:rPr>
                <w:rFonts w:ascii="Calibri" w:eastAsia="Calibri" w:hAnsi="Calibri" w:cs="Calibri"/>
              </w:rPr>
            </w:rPrChange>
          </w:rPr>
          <w:tab/>
          <w:delText>Signature</w:delText>
        </w:r>
        <w:r w:rsidRPr="00367F1D">
          <w:rPr>
            <w:rFonts w:ascii="Times New Roman" w:eastAsia="Calibri" w:hAnsi="Times New Roman" w:cs="Times New Roman"/>
            <w:sz w:val="20"/>
            <w:szCs w:val="20"/>
            <w:rPrChange w:id="1697" w:author="Abhinav Bassi" w:date="2024-02-29T14:13:00Z">
              <w:rPr>
                <w:rFonts w:ascii="Calibri" w:eastAsia="Calibri" w:hAnsi="Calibri" w:cs="Calibri"/>
              </w:rPr>
            </w:rPrChange>
          </w:rPr>
          <w:tab/>
          <w:delText>Date</w:delText>
        </w:r>
      </w:del>
    </w:p>
    <w:p w14:paraId="0D867E59" w14:textId="77777777" w:rsidR="00703D1A" w:rsidRPr="00367F1D" w:rsidRDefault="00703D1A" w:rsidP="00703D1A">
      <w:pPr>
        <w:tabs>
          <w:tab w:val="right" w:pos="2340"/>
          <w:tab w:val="left" w:pos="2880"/>
          <w:tab w:val="right" w:pos="6660"/>
          <w:tab w:val="left" w:pos="7200"/>
          <w:tab w:val="right" w:pos="8640"/>
        </w:tabs>
        <w:ind w:left="-720"/>
        <w:rPr>
          <w:del w:id="1698" w:author="Nikita Bathla" w:date="2022-06-06T12:01:00Z"/>
          <w:rFonts w:ascii="Times New Roman" w:eastAsia="Calibri" w:hAnsi="Times New Roman" w:cs="Times New Roman"/>
          <w:sz w:val="20"/>
          <w:szCs w:val="20"/>
          <w:rPrChange w:id="1699" w:author="Abhinav Bassi" w:date="2024-02-29T14:13:00Z">
            <w:rPr>
              <w:del w:id="1700" w:author="Nikita Bathla" w:date="2022-06-06T12:01:00Z"/>
              <w:rFonts w:ascii="Calibri" w:eastAsia="Calibri" w:hAnsi="Calibri" w:cs="Calibri"/>
            </w:rPr>
          </w:rPrChange>
        </w:rPr>
      </w:pPr>
    </w:p>
    <w:p w14:paraId="7BA9D2E0" w14:textId="77777777" w:rsidR="00703D1A" w:rsidRPr="00367F1D" w:rsidRDefault="00703D1A" w:rsidP="00703D1A">
      <w:pPr>
        <w:tabs>
          <w:tab w:val="left" w:pos="2552"/>
          <w:tab w:val="left" w:pos="2880"/>
          <w:tab w:val="left" w:pos="6663"/>
          <w:tab w:val="left" w:pos="7088"/>
          <w:tab w:val="right" w:pos="8505"/>
        </w:tabs>
        <w:ind w:left="-720"/>
        <w:rPr>
          <w:del w:id="1701" w:author="Nikita Bathla" w:date="2022-06-06T12:01:00Z"/>
          <w:rFonts w:ascii="Times New Roman" w:eastAsia="Calibri" w:hAnsi="Times New Roman" w:cs="Times New Roman"/>
          <w:sz w:val="20"/>
          <w:szCs w:val="20"/>
          <w:rPrChange w:id="1702" w:author="Abhinav Bassi" w:date="2024-02-29T14:13:00Z">
            <w:rPr>
              <w:del w:id="1703" w:author="Nikita Bathla" w:date="2022-06-06T12:01:00Z"/>
              <w:rFonts w:ascii="Calibri" w:eastAsia="Calibri" w:hAnsi="Calibri" w:cs="Calibri"/>
            </w:rPr>
          </w:rPrChange>
        </w:rPr>
      </w:pPr>
      <w:del w:id="1704" w:author="Nikita Bathla" w:date="2022-06-06T12:01:00Z">
        <w:r w:rsidRPr="00367F1D">
          <w:rPr>
            <w:rFonts w:ascii="Times New Roman" w:eastAsia="Calibri" w:hAnsi="Times New Roman" w:cs="Times New Roman"/>
            <w:sz w:val="20"/>
            <w:szCs w:val="20"/>
            <w:rPrChange w:id="1705"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06"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07"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08"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09" w:author="Abhinav Bassi" w:date="2024-02-29T14:13:00Z">
              <w:rPr>
                <w:rFonts w:ascii="Calibri" w:eastAsia="Calibri" w:hAnsi="Calibri" w:cs="Calibri"/>
              </w:rPr>
            </w:rPrChange>
          </w:rPr>
          <w:tab/>
        </w:r>
      </w:del>
    </w:p>
    <w:p w14:paraId="3D0BE492" w14:textId="77777777" w:rsidR="00703D1A" w:rsidRPr="00367F1D" w:rsidRDefault="00703D1A" w:rsidP="00703D1A">
      <w:pPr>
        <w:tabs>
          <w:tab w:val="right" w:pos="2340"/>
          <w:tab w:val="left" w:pos="2880"/>
          <w:tab w:val="right" w:pos="6660"/>
          <w:tab w:val="left" w:pos="7200"/>
          <w:tab w:val="right" w:pos="8640"/>
        </w:tabs>
        <w:ind w:left="-720"/>
        <w:rPr>
          <w:del w:id="1710" w:author="Nikita Bathla" w:date="2022-06-06T12:01:00Z"/>
          <w:rFonts w:ascii="Times New Roman" w:eastAsia="Calibri" w:hAnsi="Times New Roman" w:cs="Times New Roman"/>
          <w:sz w:val="20"/>
          <w:szCs w:val="20"/>
          <w:rPrChange w:id="1711" w:author="Abhinav Bassi" w:date="2024-02-29T14:13:00Z">
            <w:rPr>
              <w:del w:id="1712" w:author="Nikita Bathla" w:date="2022-06-06T12:01:00Z"/>
              <w:rFonts w:ascii="Calibri" w:eastAsia="Calibri" w:hAnsi="Calibri" w:cs="Calibri"/>
            </w:rPr>
          </w:rPrChange>
        </w:rPr>
      </w:pPr>
      <w:del w:id="1713" w:author="Nikita Bathla" w:date="2022-06-06T12:01:00Z">
        <w:r w:rsidRPr="00367F1D">
          <w:rPr>
            <w:rFonts w:ascii="Times New Roman" w:eastAsia="Calibri" w:hAnsi="Times New Roman" w:cs="Times New Roman"/>
            <w:sz w:val="20"/>
            <w:szCs w:val="20"/>
            <w:rPrChange w:id="1714"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15"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16"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17"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18" w:author="Abhinav Bassi" w:date="2024-02-29T14:13:00Z">
              <w:rPr>
                <w:rFonts w:ascii="Calibri" w:eastAsia="Calibri" w:hAnsi="Calibri" w:cs="Calibri"/>
              </w:rPr>
            </w:rPrChange>
          </w:rPr>
          <w:tab/>
        </w:r>
      </w:del>
    </w:p>
    <w:p w14:paraId="0C4C7EFF" w14:textId="77777777" w:rsidR="00703D1A" w:rsidRPr="00367F1D" w:rsidRDefault="00703D1A" w:rsidP="00703D1A">
      <w:pPr>
        <w:tabs>
          <w:tab w:val="left" w:pos="2977"/>
          <w:tab w:val="left" w:pos="7200"/>
          <w:tab w:val="right" w:pos="8640"/>
        </w:tabs>
        <w:ind w:left="-720"/>
        <w:rPr>
          <w:del w:id="1719" w:author="Nikita Bathla" w:date="2022-06-06T12:01:00Z"/>
          <w:rFonts w:ascii="Times New Roman" w:eastAsia="Calibri" w:hAnsi="Times New Roman" w:cs="Times New Roman"/>
          <w:sz w:val="20"/>
          <w:szCs w:val="20"/>
          <w:rPrChange w:id="1720" w:author="Abhinav Bassi" w:date="2024-02-29T14:13:00Z">
            <w:rPr>
              <w:del w:id="1721" w:author="Nikita Bathla" w:date="2022-06-06T12:01:00Z"/>
              <w:rFonts w:ascii="Calibri" w:eastAsia="Calibri" w:hAnsi="Calibri" w:cs="Calibri"/>
            </w:rPr>
          </w:rPrChange>
        </w:rPr>
      </w:pPr>
      <w:del w:id="1722" w:author="Nikita Bathla" w:date="2022-06-06T12:01:00Z">
        <w:r w:rsidRPr="00367F1D">
          <w:rPr>
            <w:rFonts w:ascii="Times New Roman" w:eastAsia="Calibri" w:hAnsi="Times New Roman" w:cs="Times New Roman"/>
            <w:sz w:val="20"/>
            <w:szCs w:val="20"/>
            <w:rPrChange w:id="1723" w:author="Abhinav Bassi" w:date="2024-02-29T14:13:00Z">
              <w:rPr>
                <w:rFonts w:ascii="Calibri" w:eastAsia="Calibri" w:hAnsi="Calibri" w:cs="Calibri"/>
              </w:rPr>
            </w:rPrChange>
          </w:rPr>
          <w:delText>Name of person taking consent</w:delText>
        </w:r>
        <w:r w:rsidRPr="00367F1D">
          <w:rPr>
            <w:rFonts w:ascii="Times New Roman" w:eastAsia="Calibri" w:hAnsi="Times New Roman" w:cs="Times New Roman"/>
            <w:sz w:val="20"/>
            <w:szCs w:val="20"/>
            <w:rPrChange w:id="1724" w:author="Abhinav Bassi" w:date="2024-02-29T14:13:00Z">
              <w:rPr>
                <w:rFonts w:ascii="Calibri" w:eastAsia="Calibri" w:hAnsi="Calibri" w:cs="Calibri"/>
              </w:rPr>
            </w:rPrChange>
          </w:rPr>
          <w:tab/>
          <w:delText>Signature</w:delText>
        </w:r>
        <w:r w:rsidRPr="00367F1D">
          <w:rPr>
            <w:rFonts w:ascii="Times New Roman" w:eastAsia="Calibri" w:hAnsi="Times New Roman" w:cs="Times New Roman"/>
            <w:sz w:val="20"/>
            <w:szCs w:val="20"/>
            <w:rPrChange w:id="1725" w:author="Abhinav Bassi" w:date="2024-02-29T14:13:00Z">
              <w:rPr>
                <w:rFonts w:ascii="Calibri" w:eastAsia="Calibri" w:hAnsi="Calibri" w:cs="Calibri"/>
              </w:rPr>
            </w:rPrChange>
          </w:rPr>
          <w:tab/>
          <w:delText>Date</w:delText>
        </w:r>
      </w:del>
    </w:p>
    <w:p w14:paraId="6DB0BAD3" w14:textId="77777777" w:rsidR="00703D1A" w:rsidRPr="00367F1D" w:rsidRDefault="00703D1A" w:rsidP="00703D1A">
      <w:pPr>
        <w:tabs>
          <w:tab w:val="left" w:pos="2880"/>
          <w:tab w:val="left" w:pos="7200"/>
          <w:tab w:val="right" w:pos="8640"/>
        </w:tabs>
        <w:ind w:left="-720"/>
        <w:rPr>
          <w:del w:id="1726" w:author="Nikita Bathla" w:date="2022-06-06T12:01:00Z"/>
          <w:rFonts w:ascii="Times New Roman" w:eastAsia="Calibri" w:hAnsi="Times New Roman" w:cs="Times New Roman"/>
          <w:sz w:val="20"/>
          <w:szCs w:val="20"/>
          <w:rPrChange w:id="1727" w:author="Abhinav Bassi" w:date="2024-02-29T14:13:00Z">
            <w:rPr>
              <w:del w:id="1728" w:author="Nikita Bathla" w:date="2022-06-06T12:01:00Z"/>
              <w:rFonts w:ascii="Calibri" w:eastAsia="Calibri" w:hAnsi="Calibri" w:cs="Calibri"/>
            </w:rPr>
          </w:rPrChange>
        </w:rPr>
      </w:pPr>
    </w:p>
    <w:p w14:paraId="2FFC27B7" w14:textId="77777777" w:rsidR="00703D1A" w:rsidRPr="00367F1D" w:rsidRDefault="00703D1A" w:rsidP="00703D1A">
      <w:pPr>
        <w:tabs>
          <w:tab w:val="left" w:pos="2552"/>
          <w:tab w:val="left" w:pos="2880"/>
          <w:tab w:val="left" w:pos="6663"/>
          <w:tab w:val="left" w:pos="7088"/>
          <w:tab w:val="right" w:pos="8505"/>
        </w:tabs>
        <w:ind w:left="-720"/>
        <w:rPr>
          <w:del w:id="1729" w:author="Nikita Bathla" w:date="2022-06-06T12:01:00Z"/>
          <w:rFonts w:ascii="Times New Roman" w:eastAsia="Calibri" w:hAnsi="Times New Roman" w:cs="Times New Roman"/>
          <w:sz w:val="20"/>
          <w:szCs w:val="20"/>
          <w:rPrChange w:id="1730" w:author="Abhinav Bassi" w:date="2024-02-29T14:13:00Z">
            <w:rPr>
              <w:del w:id="1731" w:author="Nikita Bathla" w:date="2022-06-06T12:01:00Z"/>
              <w:rFonts w:ascii="Calibri" w:eastAsia="Calibri" w:hAnsi="Calibri" w:cs="Calibri"/>
            </w:rPr>
          </w:rPrChange>
        </w:rPr>
      </w:pPr>
      <w:del w:id="1732" w:author="Nikita Bathla" w:date="2022-06-06T12:01:00Z">
        <w:r w:rsidRPr="00367F1D">
          <w:rPr>
            <w:rFonts w:ascii="Times New Roman" w:eastAsia="Calibri" w:hAnsi="Times New Roman" w:cs="Times New Roman"/>
            <w:sz w:val="20"/>
            <w:szCs w:val="20"/>
            <w:rPrChange w:id="1733"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34"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35"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36" w:author="Abhinav Bassi" w:date="2024-02-29T14:13:00Z">
              <w:rPr>
                <w:rFonts w:ascii="Calibri" w:eastAsia="Calibri" w:hAnsi="Calibri" w:cs="Calibri"/>
              </w:rPr>
            </w:rPrChange>
          </w:rPr>
          <w:tab/>
        </w:r>
        <w:r w:rsidRPr="00367F1D">
          <w:rPr>
            <w:rFonts w:ascii="Times New Roman" w:eastAsia="Calibri" w:hAnsi="Times New Roman" w:cs="Times New Roman"/>
            <w:sz w:val="20"/>
            <w:szCs w:val="20"/>
            <w:rPrChange w:id="1737" w:author="Abhinav Bassi" w:date="2024-02-29T14:13:00Z">
              <w:rPr>
                <w:rFonts w:ascii="Calibri" w:eastAsia="Calibri" w:hAnsi="Calibri" w:cs="Calibri"/>
              </w:rPr>
            </w:rPrChange>
          </w:rPr>
          <w:tab/>
        </w:r>
      </w:del>
    </w:p>
    <w:p w14:paraId="778C6314" w14:textId="77777777" w:rsidR="00703D1A" w:rsidRPr="00367F1D" w:rsidRDefault="00703D1A" w:rsidP="00703D1A">
      <w:pPr>
        <w:tabs>
          <w:tab w:val="left" w:pos="2880"/>
          <w:tab w:val="left" w:pos="7200"/>
          <w:tab w:val="right" w:pos="8640"/>
        </w:tabs>
        <w:ind w:left="-720"/>
        <w:rPr>
          <w:del w:id="1738" w:author="Nikita Bathla" w:date="2022-06-06T12:01:00Z"/>
          <w:rFonts w:ascii="Times New Roman" w:eastAsia="Calibri" w:hAnsi="Times New Roman" w:cs="Times New Roman"/>
          <w:sz w:val="20"/>
          <w:szCs w:val="20"/>
          <w:rPrChange w:id="1739" w:author="Abhinav Bassi" w:date="2024-02-29T14:13:00Z">
            <w:rPr>
              <w:del w:id="1740" w:author="Nikita Bathla" w:date="2022-06-06T12:01:00Z"/>
              <w:rFonts w:ascii="Calibri" w:eastAsia="Calibri" w:hAnsi="Calibri" w:cs="Calibri"/>
            </w:rPr>
          </w:rPrChange>
        </w:rPr>
      </w:pPr>
    </w:p>
    <w:p w14:paraId="5FC20108" w14:textId="77777777" w:rsidR="00703D1A" w:rsidRPr="00367F1D" w:rsidRDefault="00703D1A" w:rsidP="00703D1A">
      <w:pPr>
        <w:tabs>
          <w:tab w:val="left" w:pos="2880"/>
          <w:tab w:val="left" w:pos="7200"/>
          <w:tab w:val="right" w:pos="8640"/>
        </w:tabs>
        <w:ind w:left="-720"/>
        <w:rPr>
          <w:del w:id="1741" w:author="Nikita Bathla" w:date="2022-06-06T12:01:00Z"/>
          <w:rFonts w:ascii="Times New Roman" w:eastAsia="Calibri" w:hAnsi="Times New Roman" w:cs="Times New Roman"/>
          <w:sz w:val="20"/>
          <w:szCs w:val="20"/>
          <w:rPrChange w:id="1742" w:author="Abhinav Bassi" w:date="2024-02-29T14:13:00Z">
            <w:rPr>
              <w:del w:id="1743" w:author="Nikita Bathla" w:date="2022-06-06T12:01:00Z"/>
              <w:rFonts w:ascii="Calibri" w:eastAsia="Calibri" w:hAnsi="Calibri" w:cs="Calibri"/>
            </w:rPr>
          </w:rPrChange>
        </w:rPr>
      </w:pPr>
      <w:del w:id="1744" w:author="Nikita Bathla" w:date="2022-06-06T12:01:00Z">
        <w:r w:rsidRPr="00367F1D">
          <w:rPr>
            <w:rFonts w:ascii="Times New Roman" w:eastAsia="Calibri" w:hAnsi="Times New Roman" w:cs="Times New Roman"/>
            <w:sz w:val="20"/>
            <w:szCs w:val="20"/>
            <w:rPrChange w:id="1745" w:author="Abhinav Bassi" w:date="2024-02-29T14:13:00Z">
              <w:rPr>
                <w:rFonts w:ascii="Calibri" w:eastAsia="Calibri" w:hAnsi="Calibri" w:cs="Calibri"/>
              </w:rPr>
            </w:rPrChange>
          </w:rPr>
          <w:delText xml:space="preserve">Time of Consent (24hr clock) _______:_______ </w:delText>
        </w:r>
      </w:del>
    </w:p>
    <w:p w14:paraId="30AE7908" w14:textId="77777777" w:rsidR="00703D1A" w:rsidRPr="00367F1D" w:rsidRDefault="00703D1A" w:rsidP="00703D1A">
      <w:pPr>
        <w:tabs>
          <w:tab w:val="left" w:pos="2880"/>
          <w:tab w:val="left" w:pos="7200"/>
          <w:tab w:val="right" w:pos="8640"/>
        </w:tabs>
        <w:ind w:left="-720"/>
        <w:rPr>
          <w:del w:id="1746" w:author="Nikita Bathla" w:date="2022-06-06T12:01:00Z"/>
          <w:rFonts w:ascii="Times New Roman" w:eastAsia="Calibri" w:hAnsi="Times New Roman" w:cs="Times New Roman"/>
          <w:sz w:val="20"/>
          <w:szCs w:val="20"/>
          <w:rPrChange w:id="1747" w:author="Abhinav Bassi" w:date="2024-02-29T14:13:00Z">
            <w:rPr>
              <w:del w:id="1748" w:author="Nikita Bathla" w:date="2022-06-06T12:01:00Z"/>
              <w:rFonts w:ascii="Calibri" w:eastAsia="Calibri" w:hAnsi="Calibri" w:cs="Calibri"/>
              <w:sz w:val="16"/>
              <w:szCs w:val="16"/>
            </w:rPr>
          </w:rPrChange>
        </w:rPr>
      </w:pPr>
    </w:p>
    <w:p w14:paraId="3065FBAD" w14:textId="77777777" w:rsidR="00703D1A" w:rsidRPr="00367F1D" w:rsidRDefault="00703D1A" w:rsidP="00703D1A">
      <w:pPr>
        <w:jc w:val="both"/>
        <w:rPr>
          <w:del w:id="1749" w:author="Nikita Bathla" w:date="2022-06-06T12:01:00Z"/>
          <w:rFonts w:ascii="Times New Roman" w:eastAsia="Times New Roman" w:hAnsi="Times New Roman" w:cs="Times New Roman"/>
          <w:color w:val="000000"/>
          <w:sz w:val="20"/>
          <w:szCs w:val="20"/>
          <w:lang w:val="en-AU"/>
          <w:rPrChange w:id="1750" w:author="Abhinav Bassi" w:date="2024-02-29T14:13:00Z">
            <w:rPr>
              <w:del w:id="1751" w:author="Nikita Bathla" w:date="2022-06-06T12:01:00Z"/>
              <w:rFonts w:ascii="Times New Roman" w:eastAsia="Times New Roman" w:hAnsi="Times New Roman" w:cs="Times New Roman"/>
              <w:color w:val="000000"/>
              <w:sz w:val="24"/>
              <w:szCs w:val="24"/>
              <w:lang w:val="en-AU"/>
            </w:rPr>
          </w:rPrChange>
        </w:rPr>
      </w:pPr>
      <w:del w:id="1752" w:author="Nikita Bathla" w:date="2022-06-06T12:01:00Z">
        <w:r w:rsidRPr="00367F1D">
          <w:rPr>
            <w:rFonts w:ascii="Times New Roman" w:eastAsia="Calibri" w:hAnsi="Times New Roman" w:cs="Times New Roman"/>
            <w:sz w:val="20"/>
            <w:szCs w:val="20"/>
            <w:rPrChange w:id="1753" w:author="Abhinav Bassi" w:date="2024-02-29T14:13:00Z">
              <w:rPr>
                <w:rFonts w:ascii="Calibri" w:eastAsia="Calibri" w:hAnsi="Calibri" w:cs="Calibri"/>
                <w:sz w:val="16"/>
                <w:szCs w:val="16"/>
              </w:rPr>
            </w:rPrChange>
          </w:rPr>
          <w:delText>1 copy for the patient, 1 copy for the trial team, 1 copy to be retained in the hospital notes.</w:delText>
        </w:r>
      </w:del>
    </w:p>
    <w:tbl>
      <w:tblPr>
        <w:tblW w:w="9351" w:type="dxa"/>
        <w:tblCellMar>
          <w:top w:w="15" w:type="dxa"/>
        </w:tblCellMar>
        <w:tblLook w:val="04A0" w:firstRow="1" w:lastRow="0" w:firstColumn="1" w:lastColumn="0" w:noHBand="0" w:noVBand="1"/>
        <w:tblPrChange w:id="1754" w:author="Abhinav Bassi" w:date="2024-02-29T14:13:00Z">
          <w:tblPr>
            <w:tblW w:w="9067" w:type="dxa"/>
            <w:tblCellMar>
              <w:top w:w="15" w:type="dxa"/>
            </w:tblCellMar>
            <w:tblLook w:val="04A0" w:firstRow="1" w:lastRow="0" w:firstColumn="1" w:lastColumn="0" w:noHBand="0" w:noVBand="1"/>
          </w:tblPr>
        </w:tblPrChange>
      </w:tblPr>
      <w:tblGrid>
        <w:gridCol w:w="2880"/>
        <w:gridCol w:w="6471"/>
        <w:tblGridChange w:id="1755">
          <w:tblGrid>
            <w:gridCol w:w="2880"/>
            <w:gridCol w:w="6187"/>
          </w:tblGrid>
        </w:tblGridChange>
      </w:tblGrid>
      <w:tr w:rsidR="00C04D46" w:rsidRPr="00367F1D" w:rsidDel="00814441" w14:paraId="52D01BE8" w14:textId="3DA311CA" w:rsidTr="00367F1D">
        <w:trPr>
          <w:trHeight w:val="300"/>
          <w:ins w:id="1756" w:author="Nikita Bathla" w:date="2022-06-06T12:01:00Z"/>
          <w:del w:id="1757" w:author="Abhinav Bassi" w:date="2024-02-29T14:00:00Z"/>
          <w:trPrChange w:id="1758" w:author="Abhinav Bassi" w:date="2024-02-29T14:13:00Z">
            <w:trPr>
              <w:trHeight w:val="300"/>
            </w:trPr>
          </w:trPrChange>
        </w:trPr>
        <w:tc>
          <w:tcPr>
            <w:tcW w:w="935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1759" w:author="Abhinav Bassi" w:date="2024-02-29T14:13:00Z">
              <w:tcPr>
                <w:tcW w:w="90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6F80EEA" w14:textId="67764759" w:rsidR="00814441" w:rsidRPr="004979C1" w:rsidDel="00814441" w:rsidRDefault="00C04D46" w:rsidP="00814441">
            <w:pPr>
              <w:spacing w:after="0"/>
              <w:rPr>
                <w:del w:id="1760" w:author="Abhinav Bassi" w:date="2024-02-29T14:00:00Z"/>
                <w:rFonts w:ascii="Times New Roman" w:eastAsia="Times New Roman" w:hAnsi="Times New Roman" w:cs="Times New Roman"/>
                <w:b/>
                <w:bCs/>
                <w:color w:val="000000"/>
                <w:sz w:val="20"/>
                <w:szCs w:val="20"/>
                <w:rPrChange w:id="1761" w:author="Abhinav Bassi" w:date="2024-03-04T15:20:00Z">
                  <w:rPr>
                    <w:del w:id="1762" w:author="Abhinav Bassi" w:date="2024-02-29T14:00:00Z"/>
                    <w:rFonts w:ascii="Times New Roman" w:eastAsia="Times New Roman" w:hAnsi="Times New Roman" w:cs="Times New Roman"/>
                    <w:b/>
                    <w:bCs/>
                    <w:color w:val="000000"/>
                    <w:lang w:val="fr-FR"/>
                  </w:rPr>
                </w:rPrChange>
              </w:rPr>
            </w:pPr>
            <w:del w:id="1763" w:author="Abhinav Bassi" w:date="2024-02-29T14:00:00Z">
              <w:r w:rsidRPr="004979C1" w:rsidDel="00814441">
                <w:rPr>
                  <w:rFonts w:ascii="Times New Roman" w:eastAsia="Times New Roman" w:hAnsi="Times New Roman" w:cs="Times New Roman"/>
                  <w:b/>
                  <w:bCs/>
                  <w:color w:val="000000"/>
                  <w:sz w:val="20"/>
                  <w:szCs w:val="20"/>
                  <w:rPrChange w:id="1764" w:author="Abhinav Bassi" w:date="2024-03-04T15:20:00Z">
                    <w:rPr>
                      <w:rFonts w:ascii="Times New Roman" w:eastAsia="Times New Roman" w:hAnsi="Times New Roman" w:cs="Times New Roman"/>
                      <w:b/>
                      <w:bCs/>
                      <w:color w:val="000000"/>
                      <w:lang w:val="fr-FR"/>
                    </w:rPr>
                  </w:rPrChange>
                </w:rPr>
                <w:delText>Section 1</w:delText>
              </w:r>
              <w:r w:rsidR="00814441" w:rsidRPr="004979C1" w:rsidDel="00814441">
                <w:rPr>
                  <w:rFonts w:ascii="Times New Roman" w:eastAsia="Times New Roman" w:hAnsi="Times New Roman" w:cs="Times New Roman"/>
                  <w:b/>
                  <w:bCs/>
                  <w:color w:val="000000"/>
                  <w:sz w:val="20"/>
                  <w:szCs w:val="20"/>
                  <w:rPrChange w:id="1765" w:author="Abhinav Bassi" w:date="2024-03-04T15:20:00Z">
                    <w:rPr>
                      <w:rFonts w:ascii="Times New Roman" w:eastAsia="Times New Roman" w:hAnsi="Times New Roman" w:cs="Times New Roman"/>
                      <w:b/>
                      <w:bCs/>
                      <w:color w:val="000000"/>
                      <w:lang w:val="fr-FR"/>
                    </w:rPr>
                  </w:rPrChange>
                </w:rPr>
                <w:delText>: Participant Signature/Thumb Impression</w:delText>
              </w:r>
            </w:del>
          </w:p>
          <w:p w14:paraId="350977A4" w14:textId="41FC0845" w:rsidR="00814441" w:rsidRPr="00367F1D" w:rsidDel="00814441" w:rsidRDefault="00814441" w:rsidP="00814441">
            <w:pPr>
              <w:spacing w:after="0"/>
              <w:rPr>
                <w:del w:id="1766" w:author="Abhinav Bassi" w:date="2024-02-29T14:00:00Z"/>
                <w:rFonts w:ascii="Times New Roman" w:eastAsia="Times New Roman" w:hAnsi="Times New Roman" w:cs="Times New Roman"/>
                <w:color w:val="000000"/>
                <w:sz w:val="20"/>
                <w:szCs w:val="20"/>
                <w:lang w:val="en-AU"/>
                <w:rPrChange w:id="1767" w:author="Abhinav Bassi" w:date="2024-02-29T14:13:00Z">
                  <w:rPr>
                    <w:del w:id="1768" w:author="Abhinav Bassi" w:date="2024-02-29T14:00:00Z"/>
                    <w:rFonts w:ascii="Times New Roman" w:eastAsia="Times New Roman" w:hAnsi="Times New Roman" w:cs="Times New Roman"/>
                    <w:color w:val="000000"/>
                    <w:lang w:val="en-AU"/>
                  </w:rPr>
                </w:rPrChange>
              </w:rPr>
            </w:pPr>
            <w:del w:id="1769" w:author="Abhinav Bassi" w:date="2024-02-29T14:00:00Z">
              <w:r w:rsidRPr="004979C1" w:rsidDel="00814441">
                <w:rPr>
                  <w:rFonts w:ascii="Times New Roman" w:eastAsia="Times New Roman" w:hAnsi="Times New Roman" w:cs="Times New Roman"/>
                  <w:color w:val="000000"/>
                  <w:sz w:val="20"/>
                  <w:szCs w:val="20"/>
                  <w:rPrChange w:id="1770" w:author="Abhinav Bassi" w:date="2024-03-04T15:20:00Z">
                    <w:rPr>
                      <w:rFonts w:ascii="Times New Roman" w:eastAsia="Times New Roman" w:hAnsi="Times New Roman" w:cs="Times New Roman"/>
                      <w:color w:val="000000"/>
                      <w:lang w:val="fr-FR"/>
                    </w:rPr>
                  </w:rPrChange>
                </w:rPr>
                <w:delText xml:space="preserve"> </w:delText>
              </w:r>
              <w:r w:rsidRPr="00367F1D" w:rsidDel="00814441">
                <w:rPr>
                  <w:rFonts w:ascii="Times New Roman" w:eastAsia="Times New Roman" w:hAnsi="Times New Roman" w:cs="Times New Roman"/>
                  <w:color w:val="000000"/>
                  <w:sz w:val="20"/>
                  <w:szCs w:val="20"/>
                  <w:lang w:val="en-AU"/>
                  <w:rPrChange w:id="1771" w:author="Abhinav Bassi" w:date="2024-02-29T14:13:00Z">
                    <w:rPr>
                      <w:rFonts w:ascii="Times New Roman" w:eastAsia="Times New Roman" w:hAnsi="Times New Roman" w:cs="Times New Roman"/>
                      <w:color w:val="000000"/>
                      <w:lang w:val="en-AU"/>
                    </w:rPr>
                  </w:rPrChange>
                </w:rPr>
                <w:delText>a)</w:delText>
              </w:r>
              <w:r w:rsidR="00C04D46" w:rsidRPr="00367F1D" w:rsidDel="00814441">
                <w:rPr>
                  <w:rFonts w:ascii="Times New Roman" w:eastAsia="Times New Roman" w:hAnsi="Times New Roman" w:cs="Times New Roman"/>
                  <w:color w:val="000000"/>
                  <w:sz w:val="20"/>
                  <w:szCs w:val="20"/>
                  <w:lang w:val="en-AU"/>
                  <w:rPrChange w:id="1772" w:author="Abhinav Bassi" w:date="2024-02-29T14:13:00Z">
                    <w:rPr>
                      <w:rFonts w:ascii="Times New Roman" w:eastAsia="Times New Roman" w:hAnsi="Times New Roman" w:cs="Times New Roman"/>
                      <w:color w:val="000000"/>
                      <w:lang w:val="en-AU"/>
                    </w:rPr>
                  </w:rPrChange>
                </w:rPr>
                <w:delText xml:space="preserve"> Please use this section</w:delText>
              </w:r>
              <w:r w:rsidRPr="00367F1D" w:rsidDel="00814441">
                <w:rPr>
                  <w:rFonts w:ascii="Times New Roman" w:eastAsia="Times New Roman" w:hAnsi="Times New Roman" w:cs="Times New Roman"/>
                  <w:color w:val="000000"/>
                  <w:sz w:val="20"/>
                  <w:szCs w:val="20"/>
                  <w:lang w:val="en-AU"/>
                  <w:rPrChange w:id="1773" w:author="Abhinav Bassi" w:date="2024-02-29T14:13:00Z">
                    <w:rPr>
                      <w:rFonts w:ascii="Times New Roman" w:eastAsia="Times New Roman" w:hAnsi="Times New Roman" w:cs="Times New Roman"/>
                      <w:color w:val="000000"/>
                      <w:lang w:val="en-AU"/>
                    </w:rPr>
                  </w:rPrChange>
                </w:rPr>
                <w:delText xml:space="preserve"> only</w:delText>
              </w:r>
              <w:r w:rsidR="00C04D46" w:rsidRPr="00367F1D" w:rsidDel="00814441">
                <w:rPr>
                  <w:rFonts w:ascii="Times New Roman" w:eastAsia="Times New Roman" w:hAnsi="Times New Roman" w:cs="Times New Roman"/>
                  <w:color w:val="000000"/>
                  <w:sz w:val="20"/>
                  <w:szCs w:val="20"/>
                  <w:lang w:val="en-AU"/>
                  <w:rPrChange w:id="1774" w:author="Abhinav Bassi" w:date="2024-02-29T14:13:00Z">
                    <w:rPr>
                      <w:rFonts w:ascii="Times New Roman" w:eastAsia="Times New Roman" w:hAnsi="Times New Roman" w:cs="Times New Roman"/>
                      <w:color w:val="000000"/>
                      <w:lang w:val="en-AU"/>
                    </w:rPr>
                  </w:rPrChange>
                </w:rPr>
                <w:delText xml:space="preserve"> when the participant </w:delText>
              </w:r>
              <w:r w:rsidR="00A24332" w:rsidRPr="00367F1D" w:rsidDel="00814441">
                <w:rPr>
                  <w:rFonts w:ascii="Times New Roman" w:eastAsia="Times New Roman" w:hAnsi="Times New Roman" w:cs="Times New Roman"/>
                  <w:color w:val="000000"/>
                  <w:sz w:val="20"/>
                  <w:szCs w:val="20"/>
                  <w:lang w:val="en-AU"/>
                  <w:rPrChange w:id="1775" w:author="Abhinav Bassi" w:date="2024-02-29T14:13:00Z">
                    <w:rPr>
                      <w:rFonts w:ascii="Times New Roman" w:eastAsia="Times New Roman" w:hAnsi="Times New Roman" w:cs="Times New Roman"/>
                      <w:color w:val="000000"/>
                      <w:lang w:val="en-AU"/>
                    </w:rPr>
                  </w:rPrChange>
                </w:rPr>
                <w:delText>can provide</w:delText>
              </w:r>
              <w:r w:rsidR="00C04D46" w:rsidRPr="00367F1D" w:rsidDel="00814441">
                <w:rPr>
                  <w:rFonts w:ascii="Times New Roman" w:eastAsia="Times New Roman" w:hAnsi="Times New Roman" w:cs="Times New Roman"/>
                  <w:color w:val="000000"/>
                  <w:sz w:val="20"/>
                  <w:szCs w:val="20"/>
                  <w:lang w:val="en-AU"/>
                  <w:rPrChange w:id="1776" w:author="Abhinav Bassi" w:date="2024-02-29T14:13:00Z">
                    <w:rPr>
                      <w:rFonts w:ascii="Times New Roman" w:eastAsia="Times New Roman" w:hAnsi="Times New Roman" w:cs="Times New Roman"/>
                      <w:color w:val="000000"/>
                      <w:lang w:val="en-AU"/>
                    </w:rPr>
                  </w:rPrChange>
                </w:rPr>
                <w:delText xml:space="preserve"> consent by signing/placing thumb impression</w:delText>
              </w:r>
              <w:r w:rsidRPr="00367F1D" w:rsidDel="00814441">
                <w:rPr>
                  <w:rFonts w:ascii="Times New Roman" w:eastAsia="Times New Roman" w:hAnsi="Times New Roman" w:cs="Times New Roman"/>
                  <w:color w:val="000000"/>
                  <w:sz w:val="20"/>
                  <w:szCs w:val="20"/>
                  <w:lang w:val="en-AU"/>
                  <w:rPrChange w:id="1777" w:author="Abhinav Bassi" w:date="2024-02-29T14:13:00Z">
                    <w:rPr>
                      <w:rFonts w:ascii="Times New Roman" w:eastAsia="Times New Roman" w:hAnsi="Times New Roman" w:cs="Times New Roman"/>
                      <w:color w:val="000000"/>
                      <w:lang w:val="en-AU"/>
                    </w:rPr>
                  </w:rPrChange>
                </w:rPr>
                <w:delText>;</w:delText>
              </w:r>
              <w:r w:rsidR="00A24332" w:rsidRPr="00367F1D" w:rsidDel="00814441">
                <w:rPr>
                  <w:rFonts w:ascii="Times New Roman" w:eastAsia="Times New Roman" w:hAnsi="Times New Roman" w:cs="Times New Roman"/>
                  <w:color w:val="000000"/>
                  <w:sz w:val="20"/>
                  <w:szCs w:val="20"/>
                  <w:lang w:val="en-AU"/>
                  <w:rPrChange w:id="1778" w:author="Abhinav Bassi" w:date="2024-02-29T14:13:00Z">
                    <w:rPr>
                      <w:rFonts w:ascii="Times New Roman" w:eastAsia="Times New Roman" w:hAnsi="Times New Roman" w:cs="Times New Roman"/>
                      <w:color w:val="000000"/>
                      <w:lang w:val="en-AU"/>
                    </w:rPr>
                  </w:rPrChange>
                </w:rPr>
                <w:delText xml:space="preserve"> </w:delText>
              </w:r>
            </w:del>
          </w:p>
          <w:p w14:paraId="430690BC" w14:textId="10A38838" w:rsidR="00814441" w:rsidRPr="00367F1D" w:rsidDel="00814441" w:rsidRDefault="00814441" w:rsidP="00814441">
            <w:pPr>
              <w:spacing w:after="0"/>
              <w:rPr>
                <w:del w:id="1779" w:author="Abhinav Bassi" w:date="2024-02-29T14:00:00Z"/>
                <w:rFonts w:ascii="Times New Roman" w:hAnsi="Times New Roman" w:cs="Times New Roman"/>
                <w:sz w:val="20"/>
                <w:szCs w:val="20"/>
                <w:lang w:val="en-GB"/>
                <w:rPrChange w:id="1780" w:author="Abhinav Bassi" w:date="2024-02-29T14:13:00Z">
                  <w:rPr>
                    <w:del w:id="1781" w:author="Abhinav Bassi" w:date="2024-02-29T14:00:00Z"/>
                    <w:rFonts w:ascii="Times New Roman" w:hAnsi="Times New Roman" w:cs="Times New Roman"/>
                    <w:lang w:val="en-GB"/>
                  </w:rPr>
                </w:rPrChange>
              </w:rPr>
            </w:pPr>
            <w:del w:id="1782" w:author="Abhinav Bassi" w:date="2024-02-29T14:00:00Z">
              <w:r w:rsidRPr="00367F1D" w:rsidDel="00814441">
                <w:rPr>
                  <w:rFonts w:ascii="Times New Roman" w:eastAsia="Times New Roman" w:hAnsi="Times New Roman" w:cs="Times New Roman"/>
                  <w:color w:val="000000"/>
                  <w:sz w:val="20"/>
                  <w:szCs w:val="20"/>
                  <w:lang w:val="en-AU"/>
                  <w:rPrChange w:id="1783" w:author="Abhinav Bassi" w:date="2024-02-29T14:13:00Z">
                    <w:rPr>
                      <w:rFonts w:ascii="Times New Roman" w:eastAsia="Times New Roman" w:hAnsi="Times New Roman" w:cs="Times New Roman"/>
                      <w:color w:val="000000"/>
                      <w:lang w:val="en-AU"/>
                    </w:rPr>
                  </w:rPrChange>
                </w:rPr>
                <w:delText>b) I</w:delText>
              </w:r>
              <w:r w:rsidR="00C04D46" w:rsidRPr="00367F1D" w:rsidDel="00814441">
                <w:rPr>
                  <w:rFonts w:ascii="Times New Roman" w:hAnsi="Times New Roman" w:cs="Times New Roman"/>
                  <w:sz w:val="20"/>
                  <w:szCs w:val="20"/>
                  <w:lang w:val="en-GB"/>
                  <w:rPrChange w:id="1784" w:author="Abhinav Bassi" w:date="2024-02-29T14:13:00Z">
                    <w:rPr>
                      <w:rFonts w:ascii="Times New Roman" w:hAnsi="Times New Roman" w:cs="Times New Roman"/>
                      <w:lang w:val="en-GB"/>
                    </w:rPr>
                  </w:rPrChange>
                </w:rPr>
                <w:delText xml:space="preserve">f </w:delText>
              </w:r>
              <w:r w:rsidRPr="00367F1D" w:rsidDel="00814441">
                <w:rPr>
                  <w:rFonts w:ascii="Times New Roman" w:hAnsi="Times New Roman" w:cs="Times New Roman"/>
                  <w:sz w:val="20"/>
                  <w:szCs w:val="20"/>
                  <w:lang w:val="en-GB"/>
                  <w:rPrChange w:id="1785" w:author="Abhinav Bassi" w:date="2024-02-29T14:13:00Z">
                    <w:rPr>
                      <w:rFonts w:ascii="Times New Roman" w:hAnsi="Times New Roman" w:cs="Times New Roman"/>
                      <w:lang w:val="en-GB"/>
                    </w:rPr>
                  </w:rPrChange>
                </w:rPr>
                <w:delText>the</w:delText>
              </w:r>
              <w:r w:rsidR="00C04D46" w:rsidRPr="00367F1D" w:rsidDel="00814441">
                <w:rPr>
                  <w:rFonts w:ascii="Times New Roman" w:hAnsi="Times New Roman" w:cs="Times New Roman"/>
                  <w:sz w:val="20"/>
                  <w:szCs w:val="20"/>
                  <w:lang w:val="en-GB"/>
                  <w:rPrChange w:id="1786" w:author="Abhinav Bassi" w:date="2024-02-29T14:13:00Z">
                    <w:rPr>
                      <w:rFonts w:ascii="Times New Roman" w:hAnsi="Times New Roman" w:cs="Times New Roman"/>
                      <w:lang w:val="en-GB"/>
                    </w:rPr>
                  </w:rPrChange>
                </w:rPr>
                <w:delText xml:space="preserve"> participant is unable to </w:delText>
              </w:r>
              <w:r w:rsidRPr="00367F1D" w:rsidDel="00814441">
                <w:rPr>
                  <w:rFonts w:ascii="Times New Roman" w:eastAsia="Times New Roman" w:hAnsi="Times New Roman" w:cs="Times New Roman"/>
                  <w:color w:val="000000"/>
                  <w:sz w:val="20"/>
                  <w:szCs w:val="20"/>
                  <w:lang w:val="en-AU"/>
                  <w:rPrChange w:id="1787" w:author="Abhinav Bassi" w:date="2024-02-29T14:13:00Z">
                    <w:rPr>
                      <w:rFonts w:ascii="Times New Roman" w:eastAsia="Times New Roman" w:hAnsi="Times New Roman" w:cs="Times New Roman"/>
                      <w:color w:val="000000"/>
                      <w:lang w:val="en-AU"/>
                    </w:rPr>
                  </w:rPrChange>
                </w:rPr>
                <w:delText xml:space="preserve">sign/place but can place thumb impression </w:delText>
              </w:r>
              <w:r w:rsidRPr="00367F1D" w:rsidDel="00814441">
                <w:rPr>
                  <w:rFonts w:ascii="Times New Roman" w:hAnsi="Times New Roman" w:cs="Times New Roman"/>
                  <w:sz w:val="20"/>
                  <w:szCs w:val="20"/>
                  <w:lang w:val="en-GB"/>
                  <w:rPrChange w:id="1788" w:author="Abhinav Bassi" w:date="2024-02-29T14:13:00Z">
                    <w:rPr>
                      <w:rFonts w:ascii="Times New Roman" w:hAnsi="Times New Roman" w:cs="Times New Roman"/>
                      <w:lang w:val="en-GB"/>
                    </w:rPr>
                  </w:rPrChange>
                </w:rPr>
                <w:delText xml:space="preserve">an impartial witness should be present during the entire informed consent discussion; </w:delText>
              </w:r>
            </w:del>
          </w:p>
          <w:p w14:paraId="66279590" w14:textId="17881271" w:rsidR="00814441" w:rsidRPr="00367F1D" w:rsidDel="00814441" w:rsidRDefault="00814441" w:rsidP="00814441">
            <w:pPr>
              <w:spacing w:after="0"/>
              <w:rPr>
                <w:del w:id="1789" w:author="Abhinav Bassi" w:date="2024-02-29T14:00:00Z"/>
                <w:rFonts w:ascii="Times New Roman" w:hAnsi="Times New Roman" w:cs="Times New Roman"/>
                <w:sz w:val="20"/>
                <w:szCs w:val="20"/>
                <w:lang w:val="en-GB"/>
                <w:rPrChange w:id="1790" w:author="Abhinav Bassi" w:date="2024-02-29T14:13:00Z">
                  <w:rPr>
                    <w:del w:id="1791" w:author="Abhinav Bassi" w:date="2024-02-29T14:00:00Z"/>
                    <w:rFonts w:ascii="Times New Roman" w:hAnsi="Times New Roman" w:cs="Times New Roman"/>
                    <w:lang w:val="en-GB"/>
                  </w:rPr>
                </w:rPrChange>
              </w:rPr>
            </w:pPr>
            <w:del w:id="1792" w:author="Abhinav Bassi" w:date="2024-02-29T14:00:00Z">
              <w:r w:rsidRPr="00367F1D" w:rsidDel="00814441">
                <w:rPr>
                  <w:rFonts w:ascii="Times New Roman" w:hAnsi="Times New Roman" w:cs="Times New Roman"/>
                  <w:sz w:val="20"/>
                  <w:szCs w:val="20"/>
                  <w:lang w:val="en-GB"/>
                  <w:rPrChange w:id="1793" w:author="Abhinav Bassi" w:date="2024-02-29T14:13:00Z">
                    <w:rPr>
                      <w:rFonts w:ascii="Times New Roman" w:hAnsi="Times New Roman" w:cs="Times New Roman"/>
                      <w:lang w:val="en-GB"/>
                    </w:rPr>
                  </w:rPrChange>
                </w:rPr>
                <w:delText xml:space="preserve">c) After the information written in the participant information sheet has been explained to the participant, the witness should sign and personally date the consent form;  </w:delText>
              </w:r>
            </w:del>
          </w:p>
          <w:p w14:paraId="496F6DB2" w14:textId="61F98D00" w:rsidR="00814441" w:rsidRPr="00367F1D" w:rsidDel="00814441" w:rsidRDefault="00814441" w:rsidP="00814441">
            <w:pPr>
              <w:spacing w:after="0"/>
              <w:rPr>
                <w:ins w:id="1794" w:author="Nikita Bathla" w:date="2022-06-06T12:01:00Z"/>
                <w:del w:id="1795" w:author="Abhinav Bassi" w:date="2024-02-29T14:00:00Z"/>
                <w:rFonts w:ascii="Times New Roman" w:eastAsia="Times New Roman" w:hAnsi="Times New Roman" w:cs="Times New Roman"/>
                <w:color w:val="000000"/>
                <w:sz w:val="20"/>
                <w:szCs w:val="20"/>
                <w:lang w:val="en-AU"/>
                <w:rPrChange w:id="1796" w:author="Abhinav Bassi" w:date="2024-02-29T14:13:00Z">
                  <w:rPr>
                    <w:ins w:id="1797" w:author="Nikita Bathla" w:date="2022-06-06T12:01:00Z"/>
                    <w:del w:id="1798" w:author="Abhinav Bassi" w:date="2024-02-29T14:00:00Z"/>
                    <w:rFonts w:ascii="Times New Roman" w:eastAsia="Times New Roman" w:hAnsi="Times New Roman" w:cs="Times New Roman"/>
                    <w:color w:val="000000"/>
                    <w:sz w:val="24"/>
                    <w:szCs w:val="24"/>
                    <w:lang w:val="en-AU"/>
                  </w:rPr>
                </w:rPrChange>
              </w:rPr>
            </w:pPr>
            <w:del w:id="1799" w:author="Abhinav Bassi" w:date="2024-02-29T14:00:00Z">
              <w:r w:rsidRPr="00367F1D" w:rsidDel="00814441">
                <w:rPr>
                  <w:rFonts w:ascii="Times New Roman" w:hAnsi="Times New Roman" w:cs="Times New Roman"/>
                  <w:sz w:val="20"/>
                  <w:szCs w:val="20"/>
                  <w:lang w:val="en-GB"/>
                  <w:rPrChange w:id="1800" w:author="Abhinav Bassi" w:date="2024-02-29T14:13:00Z">
                    <w:rPr>
                      <w:rFonts w:ascii="Times New Roman" w:hAnsi="Times New Roman" w:cs="Times New Roman"/>
                      <w:lang w:val="en-GB"/>
                    </w:rPr>
                  </w:rPrChange>
                </w:rPr>
                <w:delText xml:space="preserve">d) </w:delText>
              </w:r>
              <w:r w:rsidR="00C04D46" w:rsidRPr="00367F1D" w:rsidDel="00814441">
                <w:rPr>
                  <w:rFonts w:ascii="Times New Roman" w:eastAsia="Times New Roman" w:hAnsi="Times New Roman" w:cs="Times New Roman"/>
                  <w:color w:val="000000"/>
                  <w:sz w:val="20"/>
                  <w:szCs w:val="20"/>
                  <w:lang w:val="en-AU"/>
                  <w:rPrChange w:id="1801" w:author="Abhinav Bassi" w:date="2024-02-29T14:13:00Z">
                    <w:rPr>
                      <w:rFonts w:ascii="Times New Roman" w:eastAsia="Times New Roman" w:hAnsi="Times New Roman" w:cs="Times New Roman"/>
                      <w:color w:val="000000"/>
                      <w:lang w:val="en-AU"/>
                    </w:rPr>
                  </w:rPrChange>
                </w:rPr>
                <w:delText>Investigator</w:delText>
              </w:r>
              <w:r w:rsidR="00A24332" w:rsidRPr="00367F1D" w:rsidDel="00814441">
                <w:rPr>
                  <w:rFonts w:ascii="Times New Roman" w:eastAsia="Times New Roman" w:hAnsi="Times New Roman" w:cs="Times New Roman"/>
                  <w:color w:val="000000"/>
                  <w:sz w:val="20"/>
                  <w:szCs w:val="20"/>
                  <w:lang w:val="en-AU"/>
                  <w:rPrChange w:id="1802" w:author="Abhinav Bassi" w:date="2024-02-29T14:13:00Z">
                    <w:rPr>
                      <w:rFonts w:ascii="Times New Roman" w:eastAsia="Times New Roman" w:hAnsi="Times New Roman" w:cs="Times New Roman"/>
                      <w:color w:val="000000"/>
                      <w:lang w:val="en-AU"/>
                    </w:rPr>
                  </w:rPrChange>
                </w:rPr>
                <w:delText>’s</w:delText>
              </w:r>
              <w:r w:rsidR="00C04D46" w:rsidRPr="00367F1D" w:rsidDel="00814441">
                <w:rPr>
                  <w:rFonts w:ascii="Times New Roman" w:eastAsia="Times New Roman" w:hAnsi="Times New Roman" w:cs="Times New Roman"/>
                  <w:color w:val="000000"/>
                  <w:sz w:val="20"/>
                  <w:szCs w:val="20"/>
                  <w:lang w:val="en-AU"/>
                  <w:rPrChange w:id="1803" w:author="Abhinav Bassi" w:date="2024-02-29T14:13:00Z">
                    <w:rPr>
                      <w:rFonts w:ascii="Times New Roman" w:eastAsia="Times New Roman" w:hAnsi="Times New Roman" w:cs="Times New Roman"/>
                      <w:color w:val="000000"/>
                      <w:lang w:val="en-AU"/>
                    </w:rPr>
                  </w:rPrChange>
                </w:rPr>
                <w:delText xml:space="preserve"> signatures are mandatory. </w:delText>
              </w:r>
            </w:del>
          </w:p>
        </w:tc>
      </w:tr>
      <w:tr w:rsidR="00C04D46" w:rsidRPr="00367F1D" w14:paraId="70169B19" w14:textId="77777777" w:rsidTr="00367F1D">
        <w:trPr>
          <w:trHeight w:val="300"/>
          <w:trPrChange w:id="1804" w:author="Abhinav Bassi" w:date="2024-02-29T14:13:00Z">
            <w:trPr>
              <w:trHeight w:val="300"/>
            </w:trPr>
          </w:trPrChange>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tcPrChange w:id="1805" w:author="Abhinav Bassi" w:date="2024-02-29T14:13:00Z">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D64BE6E" w14:textId="39A93E2B" w:rsidR="00C04D46" w:rsidRPr="00367F1D" w:rsidRDefault="00C04D46" w:rsidP="00C04D46">
            <w:pPr>
              <w:jc w:val="both"/>
              <w:rPr>
                <w:rFonts w:ascii="Times New Roman" w:eastAsia="Times New Roman" w:hAnsi="Times New Roman" w:cs="Times New Roman"/>
                <w:color w:val="000000"/>
                <w:sz w:val="20"/>
                <w:szCs w:val="20"/>
                <w:lang w:val="en-AU"/>
                <w:rPrChange w:id="1806" w:author="Abhinav Bassi" w:date="2024-02-29T14:13:00Z">
                  <w:rPr>
                    <w:rFonts w:ascii="Times New Roman" w:eastAsia="Times New Roman" w:hAnsi="Times New Roman" w:cs="Times New Roman"/>
                    <w:color w:val="000000"/>
                    <w:sz w:val="24"/>
                    <w:szCs w:val="24"/>
                    <w:lang w:val="en-AU"/>
                  </w:rPr>
                </w:rPrChange>
              </w:rPr>
            </w:pPr>
            <w:ins w:id="1807" w:author="Nikita Bathla" w:date="2022-06-06T12:01:00Z">
              <w:r w:rsidRPr="00367F1D">
                <w:rPr>
                  <w:rFonts w:ascii="Times New Roman" w:eastAsia="Times New Roman" w:hAnsi="Times New Roman" w:cs="Times New Roman"/>
                  <w:color w:val="000000"/>
                  <w:sz w:val="20"/>
                  <w:szCs w:val="20"/>
                  <w:lang w:val="en-AU"/>
                  <w:rPrChange w:id="1808" w:author="Abhinav Bassi" w:date="2024-02-29T14:13:00Z">
                    <w:rPr>
                      <w:rFonts w:ascii="Times New Roman" w:eastAsia="Times New Roman" w:hAnsi="Times New Roman" w:cs="Times New Roman"/>
                      <w:color w:val="000000"/>
                      <w:sz w:val="24"/>
                      <w:szCs w:val="24"/>
                      <w:lang w:val="en-AU"/>
                    </w:rPr>
                  </w:rPrChange>
                </w:rPr>
                <w:t>Date</w:t>
              </w:r>
            </w:ins>
          </w:p>
        </w:tc>
        <w:tc>
          <w:tcPr>
            <w:tcW w:w="6471" w:type="dxa"/>
            <w:tcBorders>
              <w:top w:val="single" w:sz="4" w:space="0" w:color="auto"/>
              <w:left w:val="nil"/>
              <w:bottom w:val="single" w:sz="4" w:space="0" w:color="auto"/>
              <w:right w:val="single" w:sz="4" w:space="0" w:color="auto"/>
            </w:tcBorders>
            <w:shd w:val="clear" w:color="auto" w:fill="auto"/>
            <w:noWrap/>
            <w:vAlign w:val="bottom"/>
            <w:tcPrChange w:id="1809" w:author="Abhinav Bassi" w:date="2024-02-29T14:13:00Z">
              <w:tcPr>
                <w:tcW w:w="6187" w:type="dxa"/>
                <w:tcBorders>
                  <w:top w:val="single" w:sz="4" w:space="0" w:color="auto"/>
                  <w:left w:val="nil"/>
                  <w:bottom w:val="single" w:sz="4" w:space="0" w:color="auto"/>
                  <w:right w:val="single" w:sz="4" w:space="0" w:color="auto"/>
                </w:tcBorders>
                <w:shd w:val="clear" w:color="auto" w:fill="auto"/>
                <w:noWrap/>
                <w:vAlign w:val="bottom"/>
              </w:tcPr>
            </w:tcPrChange>
          </w:tcPr>
          <w:p w14:paraId="6CEA3596" w14:textId="77777777" w:rsidR="00C04D46" w:rsidRPr="00367F1D" w:rsidRDefault="00C04D46" w:rsidP="00C04D46">
            <w:pPr>
              <w:jc w:val="both"/>
              <w:rPr>
                <w:rFonts w:ascii="Times New Roman" w:eastAsia="Times New Roman" w:hAnsi="Times New Roman" w:cs="Times New Roman"/>
                <w:color w:val="000000"/>
                <w:sz w:val="20"/>
                <w:szCs w:val="20"/>
                <w:lang w:val="en-AU"/>
                <w:rPrChange w:id="1810" w:author="Abhinav Bassi" w:date="2024-02-29T14:13:00Z">
                  <w:rPr>
                    <w:rFonts w:ascii="Times New Roman" w:eastAsia="Times New Roman" w:hAnsi="Times New Roman" w:cs="Times New Roman"/>
                    <w:color w:val="000000"/>
                    <w:sz w:val="24"/>
                    <w:szCs w:val="24"/>
                    <w:lang w:val="en-AU"/>
                  </w:rPr>
                </w:rPrChange>
              </w:rPr>
            </w:pPr>
          </w:p>
        </w:tc>
      </w:tr>
      <w:tr w:rsidR="00C04D46" w:rsidRPr="00367F1D" w14:paraId="71DE9762" w14:textId="77777777" w:rsidTr="00367F1D">
        <w:trPr>
          <w:trHeight w:val="300"/>
          <w:ins w:id="1811" w:author="Nikita Bathla" w:date="2022-06-06T12:01:00Z"/>
          <w:trPrChange w:id="1812" w:author="Abhinav Bassi" w:date="2024-02-29T14:13:00Z">
            <w:trPr>
              <w:trHeight w:val="300"/>
            </w:trPr>
          </w:trPrChange>
        </w:trPr>
        <w:tc>
          <w:tcPr>
            <w:tcW w:w="2880" w:type="dxa"/>
            <w:tcBorders>
              <w:top w:val="nil"/>
              <w:left w:val="single" w:sz="4" w:space="0" w:color="auto"/>
              <w:bottom w:val="single" w:sz="4" w:space="0" w:color="auto"/>
              <w:right w:val="single" w:sz="4" w:space="0" w:color="auto"/>
            </w:tcBorders>
            <w:shd w:val="clear" w:color="auto" w:fill="auto"/>
            <w:noWrap/>
            <w:vAlign w:val="bottom"/>
            <w:tcPrChange w:id="1813" w:author="Abhinav Bassi" w:date="2024-02-29T14:13:00Z">
              <w:tcPr>
                <w:tcW w:w="2880" w:type="dxa"/>
                <w:tcBorders>
                  <w:top w:val="nil"/>
                  <w:left w:val="single" w:sz="4" w:space="0" w:color="auto"/>
                  <w:bottom w:val="single" w:sz="4" w:space="0" w:color="auto"/>
                  <w:right w:val="single" w:sz="4" w:space="0" w:color="auto"/>
                </w:tcBorders>
                <w:shd w:val="clear" w:color="auto" w:fill="auto"/>
                <w:noWrap/>
                <w:vAlign w:val="bottom"/>
              </w:tcPr>
            </w:tcPrChange>
          </w:tcPr>
          <w:p w14:paraId="14CB6FBF" w14:textId="5443044E" w:rsidR="00C04D46" w:rsidRPr="00367F1D" w:rsidRDefault="00C04D46" w:rsidP="00C04D46">
            <w:pPr>
              <w:jc w:val="both"/>
              <w:rPr>
                <w:ins w:id="1814" w:author="Nikita Bathla" w:date="2022-06-06T12:01:00Z"/>
                <w:rFonts w:ascii="Times New Roman" w:eastAsia="Times New Roman" w:hAnsi="Times New Roman" w:cs="Times New Roman"/>
                <w:color w:val="000000"/>
                <w:sz w:val="20"/>
                <w:szCs w:val="20"/>
                <w:lang w:val="en-AU"/>
                <w:rPrChange w:id="1815" w:author="Abhinav Bassi" w:date="2024-02-29T14:13:00Z">
                  <w:rPr>
                    <w:ins w:id="1816" w:author="Nikita Bathla" w:date="2022-06-06T12:01:00Z"/>
                    <w:rFonts w:ascii="Times New Roman" w:eastAsia="Times New Roman" w:hAnsi="Times New Roman" w:cs="Times New Roman"/>
                    <w:color w:val="000000"/>
                    <w:sz w:val="24"/>
                    <w:szCs w:val="24"/>
                    <w:lang w:val="en-AU"/>
                  </w:rPr>
                </w:rPrChange>
              </w:rPr>
            </w:pPr>
            <w:ins w:id="1817" w:author="Nikita Bathla" w:date="2022-06-06T12:01:00Z">
              <w:r w:rsidRPr="00367F1D">
                <w:rPr>
                  <w:rFonts w:ascii="Times New Roman" w:eastAsia="Times New Roman" w:hAnsi="Times New Roman" w:cs="Times New Roman"/>
                  <w:color w:val="000000"/>
                  <w:sz w:val="20"/>
                  <w:szCs w:val="20"/>
                  <w:lang w:val="en-AU"/>
                  <w:rPrChange w:id="1818" w:author="Abhinav Bassi" w:date="2024-02-29T14:13:00Z">
                    <w:rPr>
                      <w:rFonts w:ascii="Times New Roman" w:eastAsia="Times New Roman" w:hAnsi="Times New Roman" w:cs="Times New Roman"/>
                      <w:color w:val="000000"/>
                      <w:sz w:val="24"/>
                      <w:szCs w:val="24"/>
                      <w:lang w:val="en-AU"/>
                    </w:rPr>
                  </w:rPrChange>
                </w:rPr>
                <w:t xml:space="preserve">Name of </w:t>
              </w:r>
            </w:ins>
            <w:ins w:id="1819" w:author="Abhinav Bassi" w:date="2024-03-04T17:36:00Z">
              <w:r w:rsidR="007A63C0" w:rsidRPr="001729CD">
                <w:rPr>
                  <w:rFonts w:ascii="Times New Roman" w:eastAsia="Times New Roman" w:hAnsi="Times New Roman" w:cs="Times New Roman"/>
                  <w:color w:val="000000"/>
                  <w:sz w:val="20"/>
                  <w:szCs w:val="20"/>
                  <w:lang w:val="en-AU"/>
                </w:rPr>
                <w:t>Participant</w:t>
              </w:r>
            </w:ins>
            <w:ins w:id="1820" w:author="Nikita Bathla" w:date="2022-06-06T12:01:00Z">
              <w:del w:id="1821" w:author="Abhinav Bassi" w:date="2024-03-04T17:36:00Z">
                <w:r w:rsidRPr="00367F1D" w:rsidDel="007A63C0">
                  <w:rPr>
                    <w:rFonts w:ascii="Times New Roman" w:eastAsia="Times New Roman" w:hAnsi="Times New Roman" w:cs="Times New Roman"/>
                    <w:color w:val="000000"/>
                    <w:sz w:val="20"/>
                    <w:szCs w:val="20"/>
                    <w:lang w:val="en-AU"/>
                    <w:rPrChange w:id="1822" w:author="Abhinav Bassi" w:date="2024-02-29T14:13:00Z">
                      <w:rPr>
                        <w:rFonts w:ascii="Times New Roman" w:eastAsia="Times New Roman" w:hAnsi="Times New Roman" w:cs="Times New Roman"/>
                        <w:color w:val="000000"/>
                        <w:sz w:val="24"/>
                        <w:szCs w:val="24"/>
                        <w:lang w:val="en-AU"/>
                      </w:rPr>
                    </w:rPrChange>
                  </w:rPr>
                  <w:delText>Signatory</w:delText>
                </w:r>
              </w:del>
            </w:ins>
          </w:p>
        </w:tc>
        <w:tc>
          <w:tcPr>
            <w:tcW w:w="6471" w:type="dxa"/>
            <w:tcBorders>
              <w:top w:val="nil"/>
              <w:left w:val="nil"/>
              <w:bottom w:val="single" w:sz="4" w:space="0" w:color="auto"/>
              <w:right w:val="single" w:sz="4" w:space="0" w:color="auto"/>
            </w:tcBorders>
            <w:shd w:val="clear" w:color="auto" w:fill="auto"/>
            <w:noWrap/>
            <w:vAlign w:val="bottom"/>
            <w:hideMark/>
            <w:tcPrChange w:id="1823" w:author="Abhinav Bassi" w:date="2024-02-29T14:13:00Z">
              <w:tcPr>
                <w:tcW w:w="6187" w:type="dxa"/>
                <w:tcBorders>
                  <w:top w:val="nil"/>
                  <w:left w:val="nil"/>
                  <w:bottom w:val="single" w:sz="4" w:space="0" w:color="auto"/>
                  <w:right w:val="single" w:sz="4" w:space="0" w:color="auto"/>
                </w:tcBorders>
                <w:shd w:val="clear" w:color="auto" w:fill="auto"/>
                <w:noWrap/>
                <w:vAlign w:val="bottom"/>
                <w:hideMark/>
              </w:tcPr>
            </w:tcPrChange>
          </w:tcPr>
          <w:p w14:paraId="5B8AAB68" w14:textId="77777777" w:rsidR="00C04D46" w:rsidRPr="00367F1D" w:rsidRDefault="00C04D46" w:rsidP="00C04D46">
            <w:pPr>
              <w:jc w:val="both"/>
              <w:rPr>
                <w:ins w:id="1824" w:author="Nikita Bathla" w:date="2022-06-06T12:01:00Z"/>
                <w:rFonts w:ascii="Times New Roman" w:eastAsia="Times New Roman" w:hAnsi="Times New Roman" w:cs="Times New Roman"/>
                <w:color w:val="000000"/>
                <w:sz w:val="20"/>
                <w:szCs w:val="20"/>
                <w:lang w:val="en-AU"/>
                <w:rPrChange w:id="1825" w:author="Abhinav Bassi" w:date="2024-02-29T14:13:00Z">
                  <w:rPr>
                    <w:ins w:id="1826" w:author="Nikita Bathla" w:date="2022-06-06T12:01:00Z"/>
                    <w:rFonts w:ascii="Times New Roman" w:eastAsia="Times New Roman" w:hAnsi="Times New Roman" w:cs="Times New Roman"/>
                    <w:color w:val="000000"/>
                    <w:sz w:val="24"/>
                    <w:szCs w:val="24"/>
                    <w:lang w:val="en-AU"/>
                  </w:rPr>
                </w:rPrChange>
              </w:rPr>
            </w:pPr>
            <w:ins w:id="1827" w:author="Nikita Bathla" w:date="2022-06-06T12:01:00Z">
              <w:r w:rsidRPr="00367F1D">
                <w:rPr>
                  <w:rFonts w:ascii="Times New Roman" w:eastAsia="Times New Roman" w:hAnsi="Times New Roman" w:cs="Times New Roman"/>
                  <w:color w:val="000000"/>
                  <w:sz w:val="20"/>
                  <w:szCs w:val="20"/>
                  <w:lang w:val="en-AU"/>
                  <w:rPrChange w:id="1828" w:author="Abhinav Bassi" w:date="2024-02-29T14:13:00Z">
                    <w:rPr>
                      <w:rFonts w:ascii="Times New Roman" w:eastAsia="Times New Roman" w:hAnsi="Times New Roman" w:cs="Times New Roman"/>
                      <w:color w:val="000000"/>
                      <w:sz w:val="24"/>
                      <w:szCs w:val="24"/>
                      <w:lang w:val="en-AU"/>
                    </w:rPr>
                  </w:rPrChange>
                </w:rPr>
                <w:t> </w:t>
              </w:r>
            </w:ins>
          </w:p>
        </w:tc>
      </w:tr>
      <w:tr w:rsidR="00C04D46" w:rsidRPr="00367F1D" w14:paraId="5DF94F92" w14:textId="77777777" w:rsidTr="00367F1D">
        <w:trPr>
          <w:trHeight w:val="300"/>
          <w:trPrChange w:id="1829" w:author="Abhinav Bassi" w:date="2024-02-29T14:13:00Z">
            <w:trPr>
              <w:trHeight w:val="300"/>
            </w:trPr>
          </w:trPrChange>
        </w:trPr>
        <w:tc>
          <w:tcPr>
            <w:tcW w:w="2880" w:type="dxa"/>
            <w:tcBorders>
              <w:top w:val="nil"/>
              <w:left w:val="single" w:sz="4" w:space="0" w:color="auto"/>
              <w:bottom w:val="single" w:sz="4" w:space="0" w:color="auto"/>
              <w:right w:val="single" w:sz="4" w:space="0" w:color="auto"/>
            </w:tcBorders>
            <w:shd w:val="clear" w:color="auto" w:fill="auto"/>
            <w:noWrap/>
            <w:vAlign w:val="bottom"/>
            <w:tcPrChange w:id="1830" w:author="Abhinav Bassi" w:date="2024-02-29T14:13:00Z">
              <w:tcPr>
                <w:tcW w:w="2880" w:type="dxa"/>
                <w:tcBorders>
                  <w:top w:val="nil"/>
                  <w:left w:val="single" w:sz="4" w:space="0" w:color="auto"/>
                  <w:bottom w:val="single" w:sz="4" w:space="0" w:color="auto"/>
                  <w:right w:val="single" w:sz="4" w:space="0" w:color="auto"/>
                </w:tcBorders>
                <w:shd w:val="clear" w:color="auto" w:fill="auto"/>
                <w:noWrap/>
                <w:vAlign w:val="bottom"/>
              </w:tcPr>
            </w:tcPrChange>
          </w:tcPr>
          <w:p w14:paraId="2227689D" w14:textId="61EAD44D" w:rsidR="00C04D46" w:rsidRPr="00367F1D" w:rsidRDefault="00C04D46" w:rsidP="00C04D46">
            <w:pPr>
              <w:jc w:val="both"/>
              <w:rPr>
                <w:rFonts w:ascii="Times New Roman" w:eastAsia="Times New Roman" w:hAnsi="Times New Roman" w:cs="Times New Roman"/>
                <w:color w:val="000000"/>
                <w:sz w:val="20"/>
                <w:szCs w:val="20"/>
                <w:lang w:val="en-AU"/>
                <w:rPrChange w:id="1831" w:author="Abhinav Bassi" w:date="2024-02-29T14:13:00Z">
                  <w:rPr>
                    <w:rFonts w:ascii="Times New Roman" w:eastAsia="Times New Roman" w:hAnsi="Times New Roman" w:cs="Times New Roman"/>
                    <w:color w:val="000000"/>
                    <w:sz w:val="24"/>
                    <w:szCs w:val="24"/>
                    <w:lang w:val="en-AU"/>
                  </w:rPr>
                </w:rPrChange>
              </w:rPr>
            </w:pPr>
            <w:ins w:id="1832" w:author="Nikita Bathla" w:date="2022-06-06T12:01:00Z">
              <w:r w:rsidRPr="00367F1D">
                <w:rPr>
                  <w:rFonts w:ascii="Times New Roman" w:eastAsia="Times New Roman" w:hAnsi="Times New Roman" w:cs="Times New Roman"/>
                  <w:color w:val="000000"/>
                  <w:sz w:val="20"/>
                  <w:szCs w:val="20"/>
                  <w:lang w:val="en-AU"/>
                  <w:rPrChange w:id="1833" w:author="Abhinav Bassi" w:date="2024-02-29T14:13:00Z">
                    <w:rPr>
                      <w:rFonts w:ascii="Times New Roman" w:eastAsia="Times New Roman" w:hAnsi="Times New Roman" w:cs="Times New Roman"/>
                      <w:color w:val="000000"/>
                      <w:sz w:val="24"/>
                      <w:szCs w:val="24"/>
                      <w:lang w:val="en-AU"/>
                    </w:rPr>
                  </w:rPrChange>
                </w:rPr>
                <w:t>Signature/Thumb Impression of Participant</w:t>
              </w:r>
            </w:ins>
          </w:p>
        </w:tc>
        <w:tc>
          <w:tcPr>
            <w:tcW w:w="6471" w:type="dxa"/>
            <w:tcBorders>
              <w:top w:val="nil"/>
              <w:left w:val="nil"/>
              <w:bottom w:val="single" w:sz="4" w:space="0" w:color="auto"/>
              <w:right w:val="single" w:sz="4" w:space="0" w:color="auto"/>
            </w:tcBorders>
            <w:shd w:val="clear" w:color="auto" w:fill="auto"/>
            <w:noWrap/>
            <w:vAlign w:val="bottom"/>
            <w:tcPrChange w:id="1834" w:author="Abhinav Bassi" w:date="2024-02-29T14:13:00Z">
              <w:tcPr>
                <w:tcW w:w="6187" w:type="dxa"/>
                <w:tcBorders>
                  <w:top w:val="nil"/>
                  <w:left w:val="nil"/>
                  <w:bottom w:val="single" w:sz="4" w:space="0" w:color="auto"/>
                  <w:right w:val="single" w:sz="4" w:space="0" w:color="auto"/>
                </w:tcBorders>
                <w:shd w:val="clear" w:color="auto" w:fill="auto"/>
                <w:noWrap/>
                <w:vAlign w:val="bottom"/>
              </w:tcPr>
            </w:tcPrChange>
          </w:tcPr>
          <w:p w14:paraId="5CE52640" w14:textId="77777777" w:rsidR="00C04D46" w:rsidRPr="00367F1D" w:rsidRDefault="00C04D46" w:rsidP="00C04D46">
            <w:pPr>
              <w:jc w:val="both"/>
              <w:rPr>
                <w:rFonts w:ascii="Times New Roman" w:eastAsia="Times New Roman" w:hAnsi="Times New Roman" w:cs="Times New Roman"/>
                <w:color w:val="000000"/>
                <w:sz w:val="20"/>
                <w:szCs w:val="20"/>
                <w:lang w:val="en-AU"/>
                <w:rPrChange w:id="1835" w:author="Abhinav Bassi" w:date="2024-02-29T14:13:00Z">
                  <w:rPr>
                    <w:rFonts w:ascii="Times New Roman" w:eastAsia="Times New Roman" w:hAnsi="Times New Roman" w:cs="Times New Roman"/>
                    <w:color w:val="000000"/>
                    <w:sz w:val="24"/>
                    <w:szCs w:val="24"/>
                    <w:lang w:val="en-AU"/>
                  </w:rPr>
                </w:rPrChange>
              </w:rPr>
            </w:pPr>
          </w:p>
        </w:tc>
      </w:tr>
      <w:tr w:rsidR="00C04D46" w:rsidRPr="00367F1D" w14:paraId="7AD421A6" w14:textId="77777777" w:rsidTr="00367F1D">
        <w:trPr>
          <w:trHeight w:val="300"/>
          <w:trPrChange w:id="1836" w:author="Abhinav Bassi" w:date="2024-02-29T14:13:00Z">
            <w:trPr>
              <w:trHeight w:val="300"/>
            </w:trPr>
          </w:trPrChange>
        </w:trPr>
        <w:tc>
          <w:tcPr>
            <w:tcW w:w="2880" w:type="dxa"/>
            <w:tcBorders>
              <w:top w:val="nil"/>
              <w:left w:val="single" w:sz="4" w:space="0" w:color="auto"/>
              <w:bottom w:val="single" w:sz="4" w:space="0" w:color="auto"/>
              <w:right w:val="single" w:sz="4" w:space="0" w:color="auto"/>
            </w:tcBorders>
            <w:shd w:val="clear" w:color="auto" w:fill="auto"/>
            <w:noWrap/>
            <w:vAlign w:val="bottom"/>
            <w:tcPrChange w:id="1837" w:author="Abhinav Bassi" w:date="2024-02-29T14:13:00Z">
              <w:tcPr>
                <w:tcW w:w="2880" w:type="dxa"/>
                <w:tcBorders>
                  <w:top w:val="nil"/>
                  <w:left w:val="single" w:sz="4" w:space="0" w:color="auto"/>
                  <w:bottom w:val="single" w:sz="4" w:space="0" w:color="auto"/>
                  <w:right w:val="single" w:sz="4" w:space="0" w:color="auto"/>
                </w:tcBorders>
                <w:shd w:val="clear" w:color="auto" w:fill="auto"/>
                <w:noWrap/>
                <w:vAlign w:val="bottom"/>
              </w:tcPr>
            </w:tcPrChange>
          </w:tcPr>
          <w:p w14:paraId="0C5537B3" w14:textId="03E0534D" w:rsidR="00C04D46" w:rsidRPr="00367F1D" w:rsidRDefault="00C04D46" w:rsidP="00C04D46">
            <w:pPr>
              <w:jc w:val="both"/>
              <w:rPr>
                <w:rFonts w:ascii="Times New Roman" w:eastAsia="Times New Roman" w:hAnsi="Times New Roman" w:cs="Times New Roman"/>
                <w:color w:val="000000"/>
                <w:sz w:val="20"/>
                <w:szCs w:val="20"/>
                <w:lang w:val="en-AU"/>
                <w:rPrChange w:id="1838" w:author="Abhinav Bassi" w:date="2024-02-29T14:13:00Z">
                  <w:rPr>
                    <w:rFonts w:ascii="Times New Roman" w:eastAsia="Times New Roman" w:hAnsi="Times New Roman" w:cs="Times New Roman"/>
                    <w:color w:val="000000"/>
                    <w:sz w:val="24"/>
                    <w:szCs w:val="24"/>
                    <w:lang w:val="en-AU"/>
                  </w:rPr>
                </w:rPrChange>
              </w:rPr>
            </w:pPr>
            <w:ins w:id="1839" w:author="Nikita Bathla" w:date="2022-06-06T12:01:00Z">
              <w:r w:rsidRPr="00367F1D">
                <w:rPr>
                  <w:rFonts w:ascii="Times New Roman" w:eastAsia="Times New Roman" w:hAnsi="Times New Roman" w:cs="Times New Roman"/>
                  <w:color w:val="000000"/>
                  <w:sz w:val="20"/>
                  <w:szCs w:val="20"/>
                  <w:lang w:val="en-AU"/>
                  <w:rPrChange w:id="1840" w:author="Abhinav Bassi" w:date="2024-02-29T14:13:00Z">
                    <w:rPr>
                      <w:rFonts w:ascii="Times New Roman" w:eastAsia="Times New Roman" w:hAnsi="Times New Roman" w:cs="Times New Roman"/>
                      <w:color w:val="000000"/>
                      <w:sz w:val="24"/>
                      <w:szCs w:val="24"/>
                      <w:lang w:val="en-AU"/>
                    </w:rPr>
                  </w:rPrChange>
                </w:rPr>
                <w:t>Date</w:t>
              </w:r>
            </w:ins>
          </w:p>
        </w:tc>
        <w:tc>
          <w:tcPr>
            <w:tcW w:w="6471" w:type="dxa"/>
            <w:tcBorders>
              <w:top w:val="nil"/>
              <w:left w:val="nil"/>
              <w:bottom w:val="single" w:sz="4" w:space="0" w:color="auto"/>
              <w:right w:val="single" w:sz="4" w:space="0" w:color="auto"/>
            </w:tcBorders>
            <w:shd w:val="clear" w:color="auto" w:fill="auto"/>
            <w:noWrap/>
            <w:vAlign w:val="bottom"/>
            <w:tcPrChange w:id="1841" w:author="Abhinav Bassi" w:date="2024-02-29T14:13:00Z">
              <w:tcPr>
                <w:tcW w:w="6187" w:type="dxa"/>
                <w:tcBorders>
                  <w:top w:val="nil"/>
                  <w:left w:val="nil"/>
                  <w:bottom w:val="single" w:sz="4" w:space="0" w:color="auto"/>
                  <w:right w:val="single" w:sz="4" w:space="0" w:color="auto"/>
                </w:tcBorders>
                <w:shd w:val="clear" w:color="auto" w:fill="auto"/>
                <w:noWrap/>
                <w:vAlign w:val="bottom"/>
              </w:tcPr>
            </w:tcPrChange>
          </w:tcPr>
          <w:p w14:paraId="3C469523" w14:textId="77777777" w:rsidR="00C04D46" w:rsidRPr="00367F1D" w:rsidRDefault="00C04D46" w:rsidP="00C04D46">
            <w:pPr>
              <w:jc w:val="both"/>
              <w:rPr>
                <w:rFonts w:ascii="Times New Roman" w:eastAsia="Times New Roman" w:hAnsi="Times New Roman" w:cs="Times New Roman"/>
                <w:color w:val="000000"/>
                <w:sz w:val="20"/>
                <w:szCs w:val="20"/>
                <w:lang w:val="en-AU"/>
                <w:rPrChange w:id="1842" w:author="Abhinav Bassi" w:date="2024-02-29T14:13:00Z">
                  <w:rPr>
                    <w:rFonts w:ascii="Times New Roman" w:eastAsia="Times New Roman" w:hAnsi="Times New Roman" w:cs="Times New Roman"/>
                    <w:color w:val="000000"/>
                    <w:sz w:val="24"/>
                    <w:szCs w:val="24"/>
                    <w:lang w:val="en-AU"/>
                  </w:rPr>
                </w:rPrChange>
              </w:rPr>
            </w:pPr>
          </w:p>
        </w:tc>
      </w:tr>
      <w:tr w:rsidR="00C04D46" w:rsidRPr="00367F1D" w14:paraId="79B50D2F" w14:textId="77777777" w:rsidTr="00367F1D">
        <w:trPr>
          <w:trHeight w:val="300"/>
          <w:trPrChange w:id="1843" w:author="Abhinav Bassi" w:date="2024-02-29T14:13:00Z">
            <w:trPr>
              <w:trHeight w:val="300"/>
            </w:trPr>
          </w:trPrChange>
        </w:trPr>
        <w:tc>
          <w:tcPr>
            <w:tcW w:w="2880" w:type="dxa"/>
            <w:tcBorders>
              <w:top w:val="nil"/>
              <w:left w:val="single" w:sz="4" w:space="0" w:color="auto"/>
              <w:bottom w:val="single" w:sz="4" w:space="0" w:color="auto"/>
              <w:right w:val="single" w:sz="4" w:space="0" w:color="auto"/>
            </w:tcBorders>
            <w:shd w:val="clear" w:color="auto" w:fill="auto"/>
            <w:noWrap/>
            <w:vAlign w:val="bottom"/>
            <w:tcPrChange w:id="1844" w:author="Abhinav Bassi" w:date="2024-02-29T14:13:00Z">
              <w:tcPr>
                <w:tcW w:w="2880" w:type="dxa"/>
                <w:tcBorders>
                  <w:top w:val="nil"/>
                  <w:left w:val="single" w:sz="4" w:space="0" w:color="auto"/>
                  <w:bottom w:val="single" w:sz="4" w:space="0" w:color="auto"/>
                  <w:right w:val="single" w:sz="4" w:space="0" w:color="auto"/>
                </w:tcBorders>
                <w:shd w:val="clear" w:color="auto" w:fill="auto"/>
                <w:noWrap/>
                <w:vAlign w:val="bottom"/>
              </w:tcPr>
            </w:tcPrChange>
          </w:tcPr>
          <w:p w14:paraId="753F9BB0" w14:textId="4FE85277" w:rsidR="00C04D46" w:rsidRPr="00367F1D" w:rsidRDefault="00C04D46" w:rsidP="00C04D46">
            <w:pPr>
              <w:jc w:val="both"/>
              <w:rPr>
                <w:rFonts w:ascii="Times New Roman" w:eastAsia="Times New Roman" w:hAnsi="Times New Roman" w:cs="Times New Roman"/>
                <w:color w:val="000000"/>
                <w:sz w:val="20"/>
                <w:szCs w:val="20"/>
                <w:lang w:val="en-AU"/>
                <w:rPrChange w:id="1845" w:author="Abhinav Bassi" w:date="2024-02-29T14:13:00Z">
                  <w:rPr>
                    <w:rFonts w:ascii="Times New Roman" w:eastAsia="Times New Roman" w:hAnsi="Times New Roman" w:cs="Times New Roman"/>
                    <w:color w:val="000000"/>
                    <w:sz w:val="24"/>
                    <w:szCs w:val="24"/>
                    <w:lang w:val="en-AU"/>
                  </w:rPr>
                </w:rPrChange>
              </w:rPr>
            </w:pPr>
            <w:ins w:id="1846" w:author="Nikita Bathla" w:date="2022-06-06T12:01:00Z">
              <w:r w:rsidRPr="00367F1D">
                <w:rPr>
                  <w:rFonts w:ascii="Times New Roman" w:eastAsia="Times New Roman" w:hAnsi="Times New Roman" w:cs="Times New Roman"/>
                  <w:color w:val="000000"/>
                  <w:sz w:val="20"/>
                  <w:szCs w:val="20"/>
                  <w:lang w:val="en-AU"/>
                  <w:rPrChange w:id="1847" w:author="Abhinav Bassi" w:date="2024-02-29T14:13:00Z">
                    <w:rPr>
                      <w:rFonts w:ascii="Times New Roman" w:eastAsia="Times New Roman" w:hAnsi="Times New Roman" w:cs="Times New Roman"/>
                      <w:color w:val="000000"/>
                      <w:sz w:val="24"/>
                      <w:szCs w:val="24"/>
                      <w:lang w:val="en-AU"/>
                    </w:rPr>
                  </w:rPrChange>
                </w:rPr>
                <w:t>Name of Witness</w:t>
              </w:r>
            </w:ins>
          </w:p>
        </w:tc>
        <w:tc>
          <w:tcPr>
            <w:tcW w:w="6471" w:type="dxa"/>
            <w:tcBorders>
              <w:top w:val="nil"/>
              <w:left w:val="nil"/>
              <w:bottom w:val="single" w:sz="4" w:space="0" w:color="auto"/>
              <w:right w:val="single" w:sz="4" w:space="0" w:color="auto"/>
            </w:tcBorders>
            <w:shd w:val="clear" w:color="auto" w:fill="auto"/>
            <w:noWrap/>
            <w:vAlign w:val="bottom"/>
            <w:tcPrChange w:id="1848" w:author="Abhinav Bassi" w:date="2024-02-29T14:13:00Z">
              <w:tcPr>
                <w:tcW w:w="6187" w:type="dxa"/>
                <w:tcBorders>
                  <w:top w:val="nil"/>
                  <w:left w:val="nil"/>
                  <w:bottom w:val="single" w:sz="4" w:space="0" w:color="auto"/>
                  <w:right w:val="single" w:sz="4" w:space="0" w:color="auto"/>
                </w:tcBorders>
                <w:shd w:val="clear" w:color="auto" w:fill="auto"/>
                <w:noWrap/>
                <w:vAlign w:val="bottom"/>
              </w:tcPr>
            </w:tcPrChange>
          </w:tcPr>
          <w:p w14:paraId="2444AD32" w14:textId="77777777" w:rsidR="00C04D46" w:rsidRPr="00367F1D" w:rsidRDefault="00C04D46" w:rsidP="00C04D46">
            <w:pPr>
              <w:jc w:val="both"/>
              <w:rPr>
                <w:rFonts w:ascii="Times New Roman" w:eastAsia="Times New Roman" w:hAnsi="Times New Roman" w:cs="Times New Roman"/>
                <w:color w:val="000000"/>
                <w:sz w:val="20"/>
                <w:szCs w:val="20"/>
                <w:lang w:val="en-AU"/>
                <w:rPrChange w:id="1849" w:author="Abhinav Bassi" w:date="2024-02-29T14:13:00Z">
                  <w:rPr>
                    <w:rFonts w:ascii="Times New Roman" w:eastAsia="Times New Roman" w:hAnsi="Times New Roman" w:cs="Times New Roman"/>
                    <w:color w:val="000000"/>
                    <w:sz w:val="24"/>
                    <w:szCs w:val="24"/>
                    <w:lang w:val="en-AU"/>
                  </w:rPr>
                </w:rPrChange>
              </w:rPr>
            </w:pPr>
          </w:p>
        </w:tc>
      </w:tr>
      <w:tr w:rsidR="00C04D46" w:rsidRPr="00367F1D" w14:paraId="624AAA9F" w14:textId="77777777" w:rsidTr="00367F1D">
        <w:trPr>
          <w:trHeight w:val="300"/>
          <w:trPrChange w:id="1850" w:author="Abhinav Bassi" w:date="2024-02-29T14:13:00Z">
            <w:trPr>
              <w:trHeight w:val="300"/>
            </w:trPr>
          </w:trPrChange>
        </w:trPr>
        <w:tc>
          <w:tcPr>
            <w:tcW w:w="2880" w:type="dxa"/>
            <w:tcBorders>
              <w:top w:val="nil"/>
              <w:left w:val="single" w:sz="4" w:space="0" w:color="auto"/>
              <w:bottom w:val="single" w:sz="4" w:space="0" w:color="auto"/>
              <w:right w:val="single" w:sz="4" w:space="0" w:color="auto"/>
            </w:tcBorders>
            <w:shd w:val="clear" w:color="auto" w:fill="auto"/>
            <w:noWrap/>
            <w:tcPrChange w:id="1851" w:author="Abhinav Bassi" w:date="2024-02-29T14:13:00Z">
              <w:tcPr>
                <w:tcW w:w="2880" w:type="dxa"/>
                <w:tcBorders>
                  <w:top w:val="nil"/>
                  <w:left w:val="single" w:sz="4" w:space="0" w:color="auto"/>
                  <w:bottom w:val="single" w:sz="4" w:space="0" w:color="auto"/>
                  <w:right w:val="single" w:sz="4" w:space="0" w:color="auto"/>
                </w:tcBorders>
                <w:shd w:val="clear" w:color="auto" w:fill="auto"/>
                <w:noWrap/>
              </w:tcPr>
            </w:tcPrChange>
          </w:tcPr>
          <w:p w14:paraId="66EC3350" w14:textId="1EB0807D" w:rsidR="00C04D46" w:rsidRPr="00367F1D" w:rsidRDefault="00C04D46" w:rsidP="00C04D46">
            <w:pPr>
              <w:jc w:val="both"/>
              <w:rPr>
                <w:rFonts w:ascii="Times New Roman" w:eastAsia="Times New Roman" w:hAnsi="Times New Roman" w:cs="Times New Roman"/>
                <w:color w:val="000000"/>
                <w:sz w:val="20"/>
                <w:szCs w:val="20"/>
                <w:lang w:val="en-AU"/>
                <w:rPrChange w:id="1852" w:author="Abhinav Bassi" w:date="2024-02-29T14:13:00Z">
                  <w:rPr>
                    <w:rFonts w:ascii="Times New Roman" w:eastAsia="Times New Roman" w:hAnsi="Times New Roman" w:cs="Times New Roman"/>
                    <w:color w:val="000000"/>
                    <w:sz w:val="24"/>
                    <w:szCs w:val="24"/>
                    <w:lang w:val="en-AU"/>
                  </w:rPr>
                </w:rPrChange>
              </w:rPr>
            </w:pPr>
            <w:ins w:id="1853" w:author="Nikita Bathla" w:date="2022-06-06T12:01:00Z">
              <w:r w:rsidRPr="00367F1D">
                <w:rPr>
                  <w:rFonts w:ascii="Times New Roman" w:eastAsia="Times New Roman" w:hAnsi="Times New Roman" w:cs="Times New Roman"/>
                  <w:color w:val="000000"/>
                  <w:sz w:val="20"/>
                  <w:szCs w:val="20"/>
                  <w:lang w:val="en-AU"/>
                  <w:rPrChange w:id="1854" w:author="Abhinav Bassi" w:date="2024-02-29T14:13:00Z">
                    <w:rPr>
                      <w:rFonts w:ascii="Times New Roman" w:eastAsia="Times New Roman" w:hAnsi="Times New Roman" w:cs="Times New Roman"/>
                      <w:color w:val="000000"/>
                      <w:sz w:val="24"/>
                      <w:szCs w:val="24"/>
                      <w:lang w:val="en-AU"/>
                    </w:rPr>
                  </w:rPrChange>
                </w:rPr>
                <w:t>Signature of Witness</w:t>
              </w:r>
            </w:ins>
          </w:p>
        </w:tc>
        <w:tc>
          <w:tcPr>
            <w:tcW w:w="6471" w:type="dxa"/>
            <w:tcBorders>
              <w:top w:val="nil"/>
              <w:left w:val="nil"/>
              <w:bottom w:val="single" w:sz="4" w:space="0" w:color="auto"/>
              <w:right w:val="single" w:sz="4" w:space="0" w:color="auto"/>
            </w:tcBorders>
            <w:shd w:val="clear" w:color="auto" w:fill="auto"/>
            <w:noWrap/>
            <w:vAlign w:val="bottom"/>
            <w:tcPrChange w:id="1855" w:author="Abhinav Bassi" w:date="2024-02-29T14:13:00Z">
              <w:tcPr>
                <w:tcW w:w="6187" w:type="dxa"/>
                <w:tcBorders>
                  <w:top w:val="nil"/>
                  <w:left w:val="nil"/>
                  <w:bottom w:val="single" w:sz="4" w:space="0" w:color="auto"/>
                  <w:right w:val="single" w:sz="4" w:space="0" w:color="auto"/>
                </w:tcBorders>
                <w:shd w:val="clear" w:color="auto" w:fill="auto"/>
                <w:noWrap/>
                <w:vAlign w:val="bottom"/>
              </w:tcPr>
            </w:tcPrChange>
          </w:tcPr>
          <w:p w14:paraId="0E7965FF" w14:textId="77777777" w:rsidR="00C04D46" w:rsidRPr="00367F1D" w:rsidRDefault="00C04D46" w:rsidP="00C04D46">
            <w:pPr>
              <w:jc w:val="both"/>
              <w:rPr>
                <w:rFonts w:ascii="Times New Roman" w:eastAsia="Times New Roman" w:hAnsi="Times New Roman" w:cs="Times New Roman"/>
                <w:color w:val="000000"/>
                <w:sz w:val="20"/>
                <w:szCs w:val="20"/>
                <w:lang w:val="en-AU"/>
                <w:rPrChange w:id="1856" w:author="Abhinav Bassi" w:date="2024-02-29T14:13:00Z">
                  <w:rPr>
                    <w:rFonts w:ascii="Times New Roman" w:eastAsia="Times New Roman" w:hAnsi="Times New Roman" w:cs="Times New Roman"/>
                    <w:color w:val="000000"/>
                    <w:sz w:val="24"/>
                    <w:szCs w:val="24"/>
                    <w:lang w:val="en-AU"/>
                  </w:rPr>
                </w:rPrChange>
              </w:rPr>
            </w:pPr>
          </w:p>
        </w:tc>
      </w:tr>
      <w:tr w:rsidR="00C04D46" w:rsidRPr="00367F1D" w14:paraId="63F3409E" w14:textId="77777777" w:rsidTr="00367F1D">
        <w:trPr>
          <w:trHeight w:val="300"/>
          <w:trPrChange w:id="1857" w:author="Abhinav Bassi" w:date="2024-02-29T14:13:00Z">
            <w:trPr>
              <w:trHeight w:val="300"/>
            </w:trPr>
          </w:trPrChange>
        </w:trPr>
        <w:tc>
          <w:tcPr>
            <w:tcW w:w="2880" w:type="dxa"/>
            <w:tcBorders>
              <w:top w:val="nil"/>
              <w:left w:val="single" w:sz="4" w:space="0" w:color="auto"/>
              <w:bottom w:val="single" w:sz="4" w:space="0" w:color="auto"/>
              <w:right w:val="single" w:sz="4" w:space="0" w:color="auto"/>
            </w:tcBorders>
            <w:shd w:val="clear" w:color="auto" w:fill="auto"/>
            <w:noWrap/>
            <w:vAlign w:val="bottom"/>
            <w:tcPrChange w:id="1858" w:author="Abhinav Bassi" w:date="2024-02-29T14:13:00Z">
              <w:tcPr>
                <w:tcW w:w="2880" w:type="dxa"/>
                <w:tcBorders>
                  <w:top w:val="nil"/>
                  <w:left w:val="single" w:sz="4" w:space="0" w:color="auto"/>
                  <w:bottom w:val="single" w:sz="4" w:space="0" w:color="auto"/>
                  <w:right w:val="single" w:sz="4" w:space="0" w:color="auto"/>
                </w:tcBorders>
                <w:shd w:val="clear" w:color="auto" w:fill="auto"/>
                <w:noWrap/>
                <w:vAlign w:val="bottom"/>
              </w:tcPr>
            </w:tcPrChange>
          </w:tcPr>
          <w:p w14:paraId="7E1E2760" w14:textId="12291CA5" w:rsidR="00C04D46" w:rsidRPr="00367F1D" w:rsidRDefault="00C04D46" w:rsidP="00C04D46">
            <w:pPr>
              <w:jc w:val="both"/>
              <w:rPr>
                <w:rFonts w:ascii="Times New Roman" w:eastAsia="Times New Roman" w:hAnsi="Times New Roman" w:cs="Times New Roman"/>
                <w:color w:val="000000"/>
                <w:sz w:val="20"/>
                <w:szCs w:val="20"/>
                <w:lang w:val="en-AU"/>
                <w:rPrChange w:id="1859" w:author="Abhinav Bassi" w:date="2024-02-29T14:13:00Z">
                  <w:rPr>
                    <w:rFonts w:ascii="Times New Roman" w:eastAsia="Times New Roman" w:hAnsi="Times New Roman" w:cs="Times New Roman"/>
                    <w:color w:val="000000"/>
                    <w:sz w:val="24"/>
                    <w:szCs w:val="24"/>
                    <w:lang w:val="en-AU"/>
                  </w:rPr>
                </w:rPrChange>
              </w:rPr>
            </w:pPr>
            <w:ins w:id="1860" w:author="Nikita Bathla" w:date="2022-06-06T12:01:00Z">
              <w:r w:rsidRPr="00367F1D">
                <w:rPr>
                  <w:rFonts w:ascii="Times New Roman" w:eastAsia="Times New Roman" w:hAnsi="Times New Roman" w:cs="Times New Roman"/>
                  <w:color w:val="000000"/>
                  <w:sz w:val="20"/>
                  <w:szCs w:val="20"/>
                  <w:lang w:val="en-AU"/>
                  <w:rPrChange w:id="1861" w:author="Abhinav Bassi" w:date="2024-02-29T14:13:00Z">
                    <w:rPr>
                      <w:rFonts w:ascii="Times New Roman" w:eastAsia="Times New Roman" w:hAnsi="Times New Roman" w:cs="Times New Roman"/>
                      <w:color w:val="000000"/>
                      <w:sz w:val="24"/>
                      <w:szCs w:val="24"/>
                      <w:lang w:val="en-AU"/>
                    </w:rPr>
                  </w:rPrChange>
                </w:rPr>
                <w:t>Date</w:t>
              </w:r>
            </w:ins>
          </w:p>
        </w:tc>
        <w:tc>
          <w:tcPr>
            <w:tcW w:w="6471" w:type="dxa"/>
            <w:tcBorders>
              <w:top w:val="nil"/>
              <w:left w:val="nil"/>
              <w:bottom w:val="single" w:sz="4" w:space="0" w:color="auto"/>
              <w:right w:val="single" w:sz="4" w:space="0" w:color="auto"/>
            </w:tcBorders>
            <w:shd w:val="clear" w:color="auto" w:fill="auto"/>
            <w:noWrap/>
            <w:vAlign w:val="bottom"/>
            <w:tcPrChange w:id="1862" w:author="Abhinav Bassi" w:date="2024-02-29T14:13:00Z">
              <w:tcPr>
                <w:tcW w:w="6187" w:type="dxa"/>
                <w:tcBorders>
                  <w:top w:val="nil"/>
                  <w:left w:val="nil"/>
                  <w:bottom w:val="single" w:sz="4" w:space="0" w:color="auto"/>
                  <w:right w:val="single" w:sz="4" w:space="0" w:color="auto"/>
                </w:tcBorders>
                <w:shd w:val="clear" w:color="auto" w:fill="auto"/>
                <w:noWrap/>
                <w:vAlign w:val="bottom"/>
              </w:tcPr>
            </w:tcPrChange>
          </w:tcPr>
          <w:p w14:paraId="65D97F3D" w14:textId="77777777" w:rsidR="00C04D46" w:rsidRPr="00367F1D" w:rsidRDefault="00C04D46" w:rsidP="00C04D46">
            <w:pPr>
              <w:jc w:val="both"/>
              <w:rPr>
                <w:rFonts w:ascii="Times New Roman" w:eastAsia="Times New Roman" w:hAnsi="Times New Roman" w:cs="Times New Roman"/>
                <w:color w:val="000000"/>
                <w:sz w:val="20"/>
                <w:szCs w:val="20"/>
                <w:lang w:val="en-AU"/>
                <w:rPrChange w:id="1863" w:author="Abhinav Bassi" w:date="2024-02-29T14:13:00Z">
                  <w:rPr>
                    <w:rFonts w:ascii="Times New Roman" w:eastAsia="Times New Roman" w:hAnsi="Times New Roman" w:cs="Times New Roman"/>
                    <w:color w:val="000000"/>
                    <w:sz w:val="24"/>
                    <w:szCs w:val="24"/>
                    <w:lang w:val="en-AU"/>
                  </w:rPr>
                </w:rPrChange>
              </w:rPr>
            </w:pPr>
          </w:p>
        </w:tc>
      </w:tr>
      <w:tr w:rsidR="00C04D46" w:rsidRPr="00367F1D" w14:paraId="3BF7F844" w14:textId="77777777" w:rsidTr="00367F1D">
        <w:trPr>
          <w:trHeight w:val="300"/>
          <w:trPrChange w:id="1864" w:author="Abhinav Bassi" w:date="2024-02-29T14:13:00Z">
            <w:trPr>
              <w:trHeight w:val="300"/>
            </w:trPr>
          </w:trPrChange>
        </w:trPr>
        <w:tc>
          <w:tcPr>
            <w:tcW w:w="2880" w:type="dxa"/>
            <w:tcBorders>
              <w:top w:val="nil"/>
              <w:left w:val="single" w:sz="4" w:space="0" w:color="auto"/>
              <w:bottom w:val="single" w:sz="4" w:space="0" w:color="auto"/>
              <w:right w:val="single" w:sz="4" w:space="0" w:color="auto"/>
            </w:tcBorders>
            <w:shd w:val="clear" w:color="auto" w:fill="auto"/>
            <w:noWrap/>
            <w:vAlign w:val="bottom"/>
            <w:tcPrChange w:id="1865" w:author="Abhinav Bassi" w:date="2024-02-29T14:13:00Z">
              <w:tcPr>
                <w:tcW w:w="2880" w:type="dxa"/>
                <w:tcBorders>
                  <w:top w:val="nil"/>
                  <w:left w:val="single" w:sz="4" w:space="0" w:color="auto"/>
                  <w:bottom w:val="single" w:sz="4" w:space="0" w:color="auto"/>
                  <w:right w:val="single" w:sz="4" w:space="0" w:color="auto"/>
                </w:tcBorders>
                <w:shd w:val="clear" w:color="auto" w:fill="auto"/>
                <w:noWrap/>
                <w:vAlign w:val="bottom"/>
              </w:tcPr>
            </w:tcPrChange>
          </w:tcPr>
          <w:p w14:paraId="54828DDD" w14:textId="4E3CB285" w:rsidR="00C04D46" w:rsidRPr="00367F1D" w:rsidRDefault="00C04D46" w:rsidP="00C04D46">
            <w:pPr>
              <w:jc w:val="both"/>
              <w:rPr>
                <w:rFonts w:ascii="Times New Roman" w:eastAsia="Times New Roman" w:hAnsi="Times New Roman" w:cs="Times New Roman"/>
                <w:color w:val="000000"/>
                <w:sz w:val="20"/>
                <w:szCs w:val="20"/>
                <w:lang w:val="en-AU"/>
                <w:rPrChange w:id="1866" w:author="Abhinav Bassi" w:date="2024-02-29T14:13:00Z">
                  <w:rPr>
                    <w:rFonts w:ascii="Times New Roman" w:eastAsia="Times New Roman" w:hAnsi="Times New Roman" w:cs="Times New Roman"/>
                    <w:color w:val="000000"/>
                    <w:sz w:val="24"/>
                    <w:szCs w:val="24"/>
                    <w:lang w:val="en-AU"/>
                  </w:rPr>
                </w:rPrChange>
              </w:rPr>
            </w:pPr>
            <w:ins w:id="1867" w:author="Nikita Bathla" w:date="2022-06-06T12:01:00Z">
              <w:r w:rsidRPr="00367F1D">
                <w:rPr>
                  <w:rFonts w:ascii="Times New Roman" w:eastAsia="Times New Roman" w:hAnsi="Times New Roman" w:cs="Times New Roman"/>
                  <w:color w:val="000000"/>
                  <w:sz w:val="20"/>
                  <w:szCs w:val="20"/>
                  <w:lang w:val="en-AU"/>
                  <w:rPrChange w:id="1868" w:author="Abhinav Bassi" w:date="2024-02-29T14:13:00Z">
                    <w:rPr>
                      <w:rFonts w:ascii="Times New Roman" w:eastAsia="Times New Roman" w:hAnsi="Times New Roman" w:cs="Times New Roman"/>
                      <w:color w:val="000000"/>
                      <w:sz w:val="24"/>
                      <w:szCs w:val="24"/>
                      <w:lang w:val="en-AU"/>
                    </w:rPr>
                  </w:rPrChange>
                </w:rPr>
                <w:t>Name of Investigator</w:t>
              </w:r>
            </w:ins>
          </w:p>
        </w:tc>
        <w:tc>
          <w:tcPr>
            <w:tcW w:w="6471" w:type="dxa"/>
            <w:tcBorders>
              <w:top w:val="nil"/>
              <w:left w:val="nil"/>
              <w:bottom w:val="single" w:sz="4" w:space="0" w:color="auto"/>
              <w:right w:val="single" w:sz="4" w:space="0" w:color="auto"/>
            </w:tcBorders>
            <w:shd w:val="clear" w:color="auto" w:fill="auto"/>
            <w:noWrap/>
            <w:vAlign w:val="bottom"/>
            <w:tcPrChange w:id="1869" w:author="Abhinav Bassi" w:date="2024-02-29T14:13:00Z">
              <w:tcPr>
                <w:tcW w:w="6187" w:type="dxa"/>
                <w:tcBorders>
                  <w:top w:val="nil"/>
                  <w:left w:val="nil"/>
                  <w:bottom w:val="single" w:sz="4" w:space="0" w:color="auto"/>
                  <w:right w:val="single" w:sz="4" w:space="0" w:color="auto"/>
                </w:tcBorders>
                <w:shd w:val="clear" w:color="auto" w:fill="auto"/>
                <w:noWrap/>
                <w:vAlign w:val="bottom"/>
              </w:tcPr>
            </w:tcPrChange>
          </w:tcPr>
          <w:p w14:paraId="2F892909" w14:textId="77777777" w:rsidR="00C04D46" w:rsidRPr="00367F1D" w:rsidRDefault="00C04D46" w:rsidP="00C04D46">
            <w:pPr>
              <w:jc w:val="both"/>
              <w:rPr>
                <w:rFonts w:ascii="Times New Roman" w:eastAsia="Times New Roman" w:hAnsi="Times New Roman" w:cs="Times New Roman"/>
                <w:color w:val="000000"/>
                <w:sz w:val="20"/>
                <w:szCs w:val="20"/>
                <w:lang w:val="en-AU"/>
                <w:rPrChange w:id="1870" w:author="Abhinav Bassi" w:date="2024-02-29T14:13:00Z">
                  <w:rPr>
                    <w:rFonts w:ascii="Times New Roman" w:eastAsia="Times New Roman" w:hAnsi="Times New Roman" w:cs="Times New Roman"/>
                    <w:color w:val="000000"/>
                    <w:sz w:val="24"/>
                    <w:szCs w:val="24"/>
                    <w:lang w:val="en-AU"/>
                  </w:rPr>
                </w:rPrChange>
              </w:rPr>
            </w:pPr>
          </w:p>
        </w:tc>
      </w:tr>
      <w:tr w:rsidR="00C04D46" w:rsidRPr="00367F1D" w14:paraId="7D87359A" w14:textId="77777777" w:rsidTr="00367F1D">
        <w:trPr>
          <w:trHeight w:val="300"/>
          <w:trPrChange w:id="1871" w:author="Abhinav Bassi" w:date="2024-02-29T14:13:00Z">
            <w:trPr>
              <w:trHeight w:val="300"/>
            </w:trPr>
          </w:trPrChange>
        </w:trPr>
        <w:tc>
          <w:tcPr>
            <w:tcW w:w="2880" w:type="dxa"/>
            <w:tcBorders>
              <w:top w:val="nil"/>
              <w:left w:val="single" w:sz="4" w:space="0" w:color="auto"/>
              <w:bottom w:val="single" w:sz="4" w:space="0" w:color="auto"/>
              <w:right w:val="single" w:sz="4" w:space="0" w:color="auto"/>
            </w:tcBorders>
            <w:shd w:val="clear" w:color="auto" w:fill="auto"/>
            <w:noWrap/>
            <w:tcPrChange w:id="1872" w:author="Abhinav Bassi" w:date="2024-02-29T14:13:00Z">
              <w:tcPr>
                <w:tcW w:w="2880" w:type="dxa"/>
                <w:tcBorders>
                  <w:top w:val="nil"/>
                  <w:left w:val="single" w:sz="4" w:space="0" w:color="auto"/>
                  <w:bottom w:val="single" w:sz="4" w:space="0" w:color="auto"/>
                  <w:right w:val="single" w:sz="4" w:space="0" w:color="auto"/>
                </w:tcBorders>
                <w:shd w:val="clear" w:color="auto" w:fill="auto"/>
                <w:noWrap/>
              </w:tcPr>
            </w:tcPrChange>
          </w:tcPr>
          <w:p w14:paraId="40FBD244" w14:textId="09996439" w:rsidR="00C04D46" w:rsidRPr="00367F1D" w:rsidRDefault="00C04D46" w:rsidP="00C04D46">
            <w:pPr>
              <w:jc w:val="both"/>
              <w:rPr>
                <w:rFonts w:ascii="Times New Roman" w:eastAsia="Times New Roman" w:hAnsi="Times New Roman" w:cs="Times New Roman"/>
                <w:color w:val="000000"/>
                <w:sz w:val="20"/>
                <w:szCs w:val="20"/>
                <w:lang w:val="en-AU"/>
                <w:rPrChange w:id="1873" w:author="Abhinav Bassi" w:date="2024-02-29T14:13:00Z">
                  <w:rPr>
                    <w:rFonts w:ascii="Times New Roman" w:eastAsia="Times New Roman" w:hAnsi="Times New Roman" w:cs="Times New Roman"/>
                    <w:color w:val="000000"/>
                    <w:sz w:val="24"/>
                    <w:szCs w:val="24"/>
                    <w:lang w:val="en-AU"/>
                  </w:rPr>
                </w:rPrChange>
              </w:rPr>
            </w:pPr>
            <w:ins w:id="1874" w:author="Nikita Bathla" w:date="2022-06-06T12:01:00Z">
              <w:r w:rsidRPr="00367F1D">
                <w:rPr>
                  <w:rFonts w:ascii="Times New Roman" w:eastAsia="Times New Roman" w:hAnsi="Times New Roman" w:cs="Times New Roman"/>
                  <w:color w:val="000000"/>
                  <w:sz w:val="20"/>
                  <w:szCs w:val="20"/>
                  <w:lang w:val="en-AU"/>
                  <w:rPrChange w:id="1875" w:author="Abhinav Bassi" w:date="2024-02-29T14:13:00Z">
                    <w:rPr>
                      <w:rFonts w:ascii="Times New Roman" w:eastAsia="Times New Roman" w:hAnsi="Times New Roman" w:cs="Times New Roman"/>
                      <w:color w:val="000000"/>
                      <w:sz w:val="24"/>
                      <w:szCs w:val="24"/>
                      <w:lang w:val="en-AU"/>
                    </w:rPr>
                  </w:rPrChange>
                </w:rPr>
                <w:t>Signature of Investigator</w:t>
              </w:r>
            </w:ins>
          </w:p>
        </w:tc>
        <w:tc>
          <w:tcPr>
            <w:tcW w:w="6471" w:type="dxa"/>
            <w:tcBorders>
              <w:top w:val="nil"/>
              <w:left w:val="nil"/>
              <w:bottom w:val="single" w:sz="4" w:space="0" w:color="auto"/>
              <w:right w:val="single" w:sz="4" w:space="0" w:color="auto"/>
            </w:tcBorders>
            <w:shd w:val="clear" w:color="auto" w:fill="auto"/>
            <w:noWrap/>
            <w:vAlign w:val="bottom"/>
            <w:tcPrChange w:id="1876" w:author="Abhinav Bassi" w:date="2024-02-29T14:13:00Z">
              <w:tcPr>
                <w:tcW w:w="6187" w:type="dxa"/>
                <w:tcBorders>
                  <w:top w:val="nil"/>
                  <w:left w:val="nil"/>
                  <w:bottom w:val="single" w:sz="4" w:space="0" w:color="auto"/>
                  <w:right w:val="single" w:sz="4" w:space="0" w:color="auto"/>
                </w:tcBorders>
                <w:shd w:val="clear" w:color="auto" w:fill="auto"/>
                <w:noWrap/>
                <w:vAlign w:val="bottom"/>
              </w:tcPr>
            </w:tcPrChange>
          </w:tcPr>
          <w:p w14:paraId="17BE6075" w14:textId="77777777" w:rsidR="00C04D46" w:rsidRPr="00367F1D" w:rsidRDefault="00C04D46" w:rsidP="00C04D46">
            <w:pPr>
              <w:jc w:val="both"/>
              <w:rPr>
                <w:rFonts w:ascii="Times New Roman" w:eastAsia="Times New Roman" w:hAnsi="Times New Roman" w:cs="Times New Roman"/>
                <w:color w:val="000000"/>
                <w:sz w:val="20"/>
                <w:szCs w:val="20"/>
                <w:lang w:val="en-AU"/>
                <w:rPrChange w:id="1877" w:author="Abhinav Bassi" w:date="2024-02-29T14:13:00Z">
                  <w:rPr>
                    <w:rFonts w:ascii="Times New Roman" w:eastAsia="Times New Roman" w:hAnsi="Times New Roman" w:cs="Times New Roman"/>
                    <w:color w:val="000000"/>
                    <w:sz w:val="24"/>
                    <w:szCs w:val="24"/>
                    <w:lang w:val="en-AU"/>
                  </w:rPr>
                </w:rPrChange>
              </w:rPr>
            </w:pPr>
          </w:p>
        </w:tc>
      </w:tr>
    </w:tbl>
    <w:p w14:paraId="3A9EE477" w14:textId="77777777" w:rsidR="00E57841" w:rsidRDefault="00E57841" w:rsidP="00E57841">
      <w:pPr>
        <w:ind w:left="-567"/>
        <w:jc w:val="center"/>
        <w:rPr>
          <w:ins w:id="1878" w:author="Abhinav Bassi" w:date="2024-02-29T14:15:00Z"/>
          <w:rFonts w:ascii="Times New Roman" w:eastAsia="Calibri" w:hAnsi="Times New Roman" w:cs="Times New Roman"/>
          <w:b/>
          <w:sz w:val="20"/>
          <w:szCs w:val="20"/>
        </w:rPr>
      </w:pPr>
    </w:p>
    <w:p w14:paraId="070B9F9D" w14:textId="34C560BC" w:rsidR="00367F1D" w:rsidRDefault="00E57841">
      <w:pPr>
        <w:ind w:left="-567"/>
        <w:jc w:val="center"/>
        <w:rPr>
          <w:ins w:id="1879" w:author="Abhinav Bassi" w:date="2024-02-29T14:14:00Z"/>
          <w:rFonts w:ascii="Times New Roman" w:eastAsia="Calibri" w:hAnsi="Times New Roman" w:cs="Times New Roman"/>
          <w:b/>
          <w:sz w:val="20"/>
          <w:szCs w:val="20"/>
        </w:rPr>
        <w:pPrChange w:id="1880" w:author="Abhinav Bassi" w:date="2024-02-29T14:15:00Z">
          <w:pPr/>
        </w:pPrChange>
      </w:pPr>
      <w:ins w:id="1881" w:author="Abhinav Bassi" w:date="2024-02-29T14:15:00Z">
        <w:r w:rsidRPr="00AF336D">
          <w:rPr>
            <w:rFonts w:ascii="Times New Roman" w:eastAsia="Calibri" w:hAnsi="Times New Roman" w:cs="Times New Roman"/>
            <w:b/>
            <w:sz w:val="20"/>
            <w:szCs w:val="20"/>
          </w:rPr>
          <w:t>A copy of this Participant Information Sheet and duly filled Informed Consent Form shall be handed over to the participant or his/her attendant</w:t>
        </w:r>
      </w:ins>
      <w:ins w:id="1882" w:author="Abhinav Bassi" w:date="2024-02-29T14:14:00Z">
        <w:r w:rsidR="00367F1D">
          <w:rPr>
            <w:rFonts w:ascii="Times New Roman" w:eastAsia="Calibri" w:hAnsi="Times New Roman" w:cs="Times New Roman"/>
            <w:b/>
            <w:sz w:val="20"/>
            <w:szCs w:val="20"/>
          </w:rPr>
          <w:br w:type="page"/>
        </w:r>
      </w:ins>
    </w:p>
    <w:p w14:paraId="7AB27B7E" w14:textId="68E9AECA" w:rsidR="00814441" w:rsidRPr="00367F1D" w:rsidRDefault="00814441">
      <w:pPr>
        <w:shd w:val="clear" w:color="auto" w:fill="BFBFBF" w:themeFill="background1" w:themeFillShade="BF"/>
        <w:spacing w:after="0"/>
        <w:rPr>
          <w:ins w:id="1883" w:author="Abhinav Bassi" w:date="2024-02-29T14:02:00Z"/>
          <w:rFonts w:ascii="Times New Roman" w:eastAsia="Times New Roman" w:hAnsi="Times New Roman" w:cs="Times New Roman"/>
          <w:b/>
          <w:bCs/>
          <w:color w:val="000000"/>
          <w:sz w:val="20"/>
          <w:szCs w:val="20"/>
          <w:rPrChange w:id="1884" w:author="Abhinav Bassi" w:date="2024-02-29T14:13:00Z">
            <w:rPr>
              <w:ins w:id="1885" w:author="Abhinav Bassi" w:date="2024-02-29T14:02:00Z"/>
              <w:rFonts w:ascii="Times New Roman" w:eastAsia="Times New Roman" w:hAnsi="Times New Roman" w:cs="Times New Roman"/>
              <w:b/>
              <w:bCs/>
              <w:color w:val="000000"/>
            </w:rPr>
          </w:rPrChange>
        </w:rPr>
        <w:pPrChange w:id="1886" w:author="Abhinav Bassi" w:date="2024-02-29T16:24:00Z">
          <w:pPr>
            <w:spacing w:after="0"/>
          </w:pPr>
        </w:pPrChange>
      </w:pPr>
      <w:ins w:id="1887" w:author="Abhinav Bassi" w:date="2024-02-29T14:02:00Z">
        <w:r w:rsidRPr="00367F1D">
          <w:rPr>
            <w:rFonts w:ascii="Times New Roman" w:eastAsia="Times New Roman" w:hAnsi="Times New Roman" w:cs="Times New Roman"/>
            <w:b/>
            <w:bCs/>
            <w:color w:val="000000"/>
            <w:sz w:val="20"/>
            <w:szCs w:val="20"/>
            <w:rPrChange w:id="1888" w:author="Abhinav Bassi" w:date="2024-02-29T14:13:00Z">
              <w:rPr>
                <w:rFonts w:ascii="Times New Roman" w:eastAsia="Times New Roman" w:hAnsi="Times New Roman" w:cs="Times New Roman"/>
                <w:b/>
                <w:bCs/>
                <w:color w:val="000000"/>
              </w:rPr>
            </w:rPrChange>
          </w:rPr>
          <w:lastRenderedPageBreak/>
          <w:t xml:space="preserve">Section 2: Participant’s </w:t>
        </w:r>
      </w:ins>
      <w:ins w:id="1889" w:author="Abhinav Bassi" w:date="2024-02-29T14:03:00Z">
        <w:r w:rsidRPr="00367F1D">
          <w:rPr>
            <w:rFonts w:ascii="Times New Roman" w:eastAsia="Times New Roman" w:hAnsi="Times New Roman" w:cs="Times New Roman"/>
            <w:b/>
            <w:bCs/>
            <w:color w:val="000000"/>
            <w:sz w:val="20"/>
            <w:szCs w:val="20"/>
            <w:rPrChange w:id="1890" w:author="Abhinav Bassi" w:date="2024-02-29T14:13:00Z">
              <w:rPr>
                <w:rFonts w:ascii="Times New Roman" w:eastAsia="Times New Roman" w:hAnsi="Times New Roman" w:cs="Times New Roman"/>
                <w:b/>
                <w:bCs/>
                <w:color w:val="000000"/>
              </w:rPr>
            </w:rPrChange>
          </w:rPr>
          <w:t xml:space="preserve">Legally Acceptable Representative’s </w:t>
        </w:r>
      </w:ins>
      <w:ins w:id="1891" w:author="Abhinav Bassi" w:date="2024-02-29T14:02:00Z">
        <w:r w:rsidRPr="00367F1D">
          <w:rPr>
            <w:rFonts w:ascii="Times New Roman" w:eastAsia="Times New Roman" w:hAnsi="Times New Roman" w:cs="Times New Roman"/>
            <w:b/>
            <w:bCs/>
            <w:color w:val="000000"/>
            <w:sz w:val="20"/>
            <w:szCs w:val="20"/>
            <w:rPrChange w:id="1892" w:author="Abhinav Bassi" w:date="2024-02-29T14:13:00Z">
              <w:rPr>
                <w:rFonts w:ascii="Times New Roman" w:eastAsia="Times New Roman" w:hAnsi="Times New Roman" w:cs="Times New Roman"/>
                <w:b/>
                <w:bCs/>
                <w:color w:val="000000"/>
              </w:rPr>
            </w:rPrChange>
          </w:rPr>
          <w:t>Signature/Thumb Impression</w:t>
        </w:r>
      </w:ins>
    </w:p>
    <w:p w14:paraId="2C387E3F" w14:textId="5FDCCE5D" w:rsidR="00814441" w:rsidRPr="00367F1D" w:rsidRDefault="00814441" w:rsidP="00814441">
      <w:pPr>
        <w:spacing w:after="0"/>
        <w:rPr>
          <w:ins w:id="1893" w:author="Abhinav Bassi" w:date="2024-02-29T14:02:00Z"/>
          <w:rFonts w:ascii="Times New Roman" w:eastAsia="Times New Roman" w:hAnsi="Times New Roman" w:cs="Times New Roman"/>
          <w:color w:val="000000"/>
          <w:sz w:val="20"/>
          <w:szCs w:val="20"/>
          <w:lang w:val="en-AU"/>
          <w:rPrChange w:id="1894" w:author="Abhinav Bassi" w:date="2024-02-29T14:13:00Z">
            <w:rPr>
              <w:ins w:id="1895" w:author="Abhinav Bassi" w:date="2024-02-29T14:02:00Z"/>
              <w:rFonts w:ascii="Times New Roman" w:eastAsia="Times New Roman" w:hAnsi="Times New Roman" w:cs="Times New Roman"/>
              <w:color w:val="000000"/>
              <w:lang w:val="en-AU"/>
            </w:rPr>
          </w:rPrChange>
        </w:rPr>
      </w:pPr>
      <w:ins w:id="1896" w:author="Abhinav Bassi" w:date="2024-02-29T14:02:00Z">
        <w:r w:rsidRPr="00367F1D">
          <w:rPr>
            <w:rFonts w:ascii="Times New Roman" w:eastAsia="Times New Roman" w:hAnsi="Times New Roman" w:cs="Times New Roman"/>
            <w:color w:val="000000"/>
            <w:sz w:val="20"/>
            <w:szCs w:val="20"/>
            <w:rPrChange w:id="1897" w:author="Abhinav Bassi" w:date="2024-02-29T14:13:00Z">
              <w:rPr>
                <w:rFonts w:ascii="Times New Roman" w:eastAsia="Times New Roman" w:hAnsi="Times New Roman" w:cs="Times New Roman"/>
                <w:color w:val="000000"/>
              </w:rPr>
            </w:rPrChange>
          </w:rPr>
          <w:t xml:space="preserve"> </w:t>
        </w:r>
        <w:r w:rsidRPr="00367F1D">
          <w:rPr>
            <w:rFonts w:ascii="Times New Roman" w:eastAsia="Times New Roman" w:hAnsi="Times New Roman" w:cs="Times New Roman"/>
            <w:color w:val="000000"/>
            <w:sz w:val="20"/>
            <w:szCs w:val="20"/>
            <w:lang w:val="en-AU"/>
            <w:rPrChange w:id="1898" w:author="Abhinav Bassi" w:date="2024-02-29T14:13:00Z">
              <w:rPr>
                <w:rFonts w:ascii="Times New Roman" w:eastAsia="Times New Roman" w:hAnsi="Times New Roman" w:cs="Times New Roman"/>
                <w:color w:val="000000"/>
                <w:lang w:val="en-AU"/>
              </w:rPr>
            </w:rPrChange>
          </w:rPr>
          <w:t>a) Please use this section only when the participant</w:t>
        </w:r>
      </w:ins>
      <w:ins w:id="1899" w:author="Abhinav Bassi" w:date="2024-02-29T14:03:00Z">
        <w:r w:rsidR="00367F1D" w:rsidRPr="00367F1D">
          <w:rPr>
            <w:rFonts w:ascii="Times New Roman" w:eastAsia="Times New Roman" w:hAnsi="Times New Roman" w:cs="Times New Roman"/>
            <w:color w:val="000000"/>
            <w:sz w:val="20"/>
            <w:szCs w:val="20"/>
            <w:lang w:val="en-AU"/>
            <w:rPrChange w:id="1900" w:author="Abhinav Bassi" w:date="2024-02-29T14:13:00Z">
              <w:rPr>
                <w:rFonts w:ascii="Times New Roman" w:eastAsia="Times New Roman" w:hAnsi="Times New Roman" w:cs="Times New Roman"/>
                <w:color w:val="000000"/>
                <w:lang w:val="en-AU"/>
              </w:rPr>
            </w:rPrChange>
          </w:rPr>
          <w:t xml:space="preserve"> </w:t>
        </w:r>
        <w:r w:rsidR="00367F1D" w:rsidRPr="00367F1D">
          <w:rPr>
            <w:rFonts w:ascii="Times New Roman" w:eastAsia="Times New Roman" w:hAnsi="Times New Roman" w:cs="Times New Roman"/>
            <w:color w:val="000000"/>
            <w:sz w:val="20"/>
            <w:szCs w:val="20"/>
            <w:lang w:val="en-AU"/>
            <w:rPrChange w:id="1901" w:author="Abhinav Bassi" w:date="2024-02-29T14:13:00Z">
              <w:rPr>
                <w:rFonts w:ascii="Times New Roman" w:eastAsia="Times New Roman" w:hAnsi="Times New Roman" w:cs="Times New Roman"/>
                <w:color w:val="000000"/>
                <w:sz w:val="24"/>
                <w:szCs w:val="24"/>
                <w:lang w:val="en-AU"/>
              </w:rPr>
            </w:rPrChange>
          </w:rPr>
          <w:t>is unable to sign because of the medical condition</w:t>
        </w:r>
      </w:ins>
      <w:ins w:id="1902" w:author="Abhinav Bassi" w:date="2024-02-29T14:04:00Z">
        <w:r w:rsidR="00367F1D" w:rsidRPr="00367F1D">
          <w:rPr>
            <w:rFonts w:ascii="Times New Roman" w:eastAsia="Times New Roman" w:hAnsi="Times New Roman" w:cs="Times New Roman"/>
            <w:color w:val="000000"/>
            <w:sz w:val="20"/>
            <w:szCs w:val="20"/>
            <w:lang w:val="en-AU"/>
            <w:rPrChange w:id="1903" w:author="Abhinav Bassi" w:date="2024-02-29T14:13:00Z">
              <w:rPr>
                <w:rFonts w:ascii="Times New Roman" w:eastAsia="Times New Roman" w:hAnsi="Times New Roman" w:cs="Times New Roman"/>
                <w:color w:val="000000"/>
                <w:sz w:val="24"/>
                <w:szCs w:val="24"/>
                <w:lang w:val="en-AU"/>
              </w:rPr>
            </w:rPrChange>
          </w:rPr>
          <w:t xml:space="preserve"> but their </w:t>
        </w:r>
        <w:r w:rsidR="00367F1D" w:rsidRPr="00367F1D">
          <w:rPr>
            <w:rFonts w:ascii="Times New Roman" w:eastAsia="Times New Roman" w:hAnsi="Times New Roman" w:cs="Times New Roman"/>
            <w:color w:val="000000"/>
            <w:sz w:val="20"/>
            <w:szCs w:val="20"/>
            <w:lang w:val="en-AU"/>
            <w:rPrChange w:id="1904" w:author="Abhinav Bassi" w:date="2024-02-29T14:13:00Z">
              <w:rPr>
                <w:rFonts w:ascii="Times New Roman" w:eastAsia="Times New Roman" w:hAnsi="Times New Roman" w:cs="Times New Roman"/>
                <w:color w:val="000000"/>
                <w:lang w:val="en-AU"/>
              </w:rPr>
            </w:rPrChange>
          </w:rPr>
          <w:t>legally acceptable representative</w:t>
        </w:r>
        <w:r w:rsidR="00367F1D" w:rsidRPr="00367F1D">
          <w:rPr>
            <w:rFonts w:ascii="Times New Roman" w:eastAsia="Times New Roman" w:hAnsi="Times New Roman" w:cs="Times New Roman"/>
            <w:color w:val="000000"/>
            <w:sz w:val="20"/>
            <w:szCs w:val="20"/>
            <w:lang w:val="en-AU"/>
            <w:rPrChange w:id="1905" w:author="Abhinav Bassi" w:date="2024-02-29T14:13:00Z">
              <w:rPr>
                <w:rFonts w:ascii="Times New Roman" w:eastAsia="Times New Roman" w:hAnsi="Times New Roman" w:cs="Times New Roman"/>
                <w:b/>
                <w:bCs/>
                <w:color w:val="000000"/>
              </w:rPr>
            </w:rPrChange>
          </w:rPr>
          <w:t xml:space="preserve"> is available to </w:t>
        </w:r>
      </w:ins>
      <w:ins w:id="1906" w:author="Abhinav Bassi" w:date="2024-02-29T14:02:00Z">
        <w:r w:rsidRPr="00367F1D">
          <w:rPr>
            <w:rFonts w:ascii="Times New Roman" w:eastAsia="Times New Roman" w:hAnsi="Times New Roman" w:cs="Times New Roman"/>
            <w:color w:val="000000"/>
            <w:sz w:val="20"/>
            <w:szCs w:val="20"/>
            <w:lang w:val="en-AU"/>
            <w:rPrChange w:id="1907" w:author="Abhinav Bassi" w:date="2024-02-29T14:13:00Z">
              <w:rPr>
                <w:rFonts w:ascii="Times New Roman" w:eastAsia="Times New Roman" w:hAnsi="Times New Roman" w:cs="Times New Roman"/>
                <w:color w:val="000000"/>
                <w:lang w:val="en-AU"/>
              </w:rPr>
            </w:rPrChange>
          </w:rPr>
          <w:t xml:space="preserve">provide consent by signing/placing thumb impression; </w:t>
        </w:r>
      </w:ins>
    </w:p>
    <w:p w14:paraId="0E4FF8E7" w14:textId="46DE116B" w:rsidR="00814441" w:rsidRPr="00367F1D" w:rsidRDefault="00814441" w:rsidP="00814441">
      <w:pPr>
        <w:spacing w:after="0"/>
        <w:rPr>
          <w:ins w:id="1908" w:author="Abhinav Bassi" w:date="2024-02-29T14:02:00Z"/>
          <w:rFonts w:ascii="Times New Roman" w:hAnsi="Times New Roman" w:cs="Times New Roman"/>
          <w:sz w:val="20"/>
          <w:szCs w:val="20"/>
          <w:lang w:val="en-GB"/>
          <w:rPrChange w:id="1909" w:author="Abhinav Bassi" w:date="2024-02-29T14:13:00Z">
            <w:rPr>
              <w:ins w:id="1910" w:author="Abhinav Bassi" w:date="2024-02-29T14:02:00Z"/>
              <w:rFonts w:ascii="Times New Roman" w:hAnsi="Times New Roman" w:cs="Times New Roman"/>
              <w:lang w:val="en-GB"/>
            </w:rPr>
          </w:rPrChange>
        </w:rPr>
      </w:pPr>
      <w:ins w:id="1911" w:author="Abhinav Bassi" w:date="2024-02-29T14:02:00Z">
        <w:r w:rsidRPr="00367F1D">
          <w:rPr>
            <w:rFonts w:ascii="Times New Roman" w:eastAsia="Times New Roman" w:hAnsi="Times New Roman" w:cs="Times New Roman"/>
            <w:color w:val="000000"/>
            <w:sz w:val="20"/>
            <w:szCs w:val="20"/>
            <w:lang w:val="en-AU"/>
            <w:rPrChange w:id="1912" w:author="Abhinav Bassi" w:date="2024-02-29T14:13:00Z">
              <w:rPr>
                <w:rFonts w:ascii="Times New Roman" w:eastAsia="Times New Roman" w:hAnsi="Times New Roman" w:cs="Times New Roman"/>
                <w:color w:val="000000"/>
                <w:lang w:val="en-AU"/>
              </w:rPr>
            </w:rPrChange>
          </w:rPr>
          <w:t>b) I</w:t>
        </w:r>
        <w:r w:rsidRPr="00367F1D">
          <w:rPr>
            <w:rFonts w:ascii="Times New Roman" w:hAnsi="Times New Roman" w:cs="Times New Roman"/>
            <w:sz w:val="20"/>
            <w:szCs w:val="20"/>
            <w:lang w:val="en-GB"/>
            <w:rPrChange w:id="1913" w:author="Abhinav Bassi" w:date="2024-02-29T14:13:00Z">
              <w:rPr>
                <w:rFonts w:ascii="Times New Roman" w:hAnsi="Times New Roman" w:cs="Times New Roman"/>
                <w:lang w:val="en-GB"/>
              </w:rPr>
            </w:rPrChange>
          </w:rPr>
          <w:t>f the participant</w:t>
        </w:r>
      </w:ins>
      <w:ins w:id="1914" w:author="Abhinav Bassi" w:date="2024-02-29T14:05:00Z">
        <w:r w:rsidR="00367F1D" w:rsidRPr="00367F1D">
          <w:rPr>
            <w:rFonts w:ascii="Times New Roman" w:hAnsi="Times New Roman" w:cs="Times New Roman"/>
            <w:sz w:val="20"/>
            <w:szCs w:val="20"/>
            <w:lang w:val="en-GB"/>
            <w:rPrChange w:id="1915" w:author="Abhinav Bassi" w:date="2024-02-29T14:13:00Z">
              <w:rPr>
                <w:rFonts w:ascii="Times New Roman" w:hAnsi="Times New Roman" w:cs="Times New Roman"/>
                <w:lang w:val="en-GB"/>
              </w:rPr>
            </w:rPrChange>
          </w:rPr>
          <w:t xml:space="preserve">’s </w:t>
        </w:r>
        <w:r w:rsidR="00367F1D" w:rsidRPr="00367F1D">
          <w:rPr>
            <w:rFonts w:ascii="Times New Roman" w:eastAsia="Times New Roman" w:hAnsi="Times New Roman" w:cs="Times New Roman"/>
            <w:color w:val="000000"/>
            <w:sz w:val="20"/>
            <w:szCs w:val="20"/>
            <w:lang w:val="en-AU"/>
            <w:rPrChange w:id="1916" w:author="Abhinav Bassi" w:date="2024-02-29T14:13:00Z">
              <w:rPr>
                <w:rFonts w:ascii="Times New Roman" w:eastAsia="Times New Roman" w:hAnsi="Times New Roman" w:cs="Times New Roman"/>
                <w:color w:val="000000"/>
                <w:lang w:val="en-AU"/>
              </w:rPr>
            </w:rPrChange>
          </w:rPr>
          <w:t>legally acceptable representative</w:t>
        </w:r>
      </w:ins>
      <w:ins w:id="1917" w:author="Abhinav Bassi" w:date="2024-02-29T14:02:00Z">
        <w:r w:rsidRPr="00367F1D">
          <w:rPr>
            <w:rFonts w:ascii="Times New Roman" w:hAnsi="Times New Roman" w:cs="Times New Roman"/>
            <w:sz w:val="20"/>
            <w:szCs w:val="20"/>
            <w:lang w:val="en-GB"/>
            <w:rPrChange w:id="1918" w:author="Abhinav Bassi" w:date="2024-02-29T14:13:00Z">
              <w:rPr>
                <w:rFonts w:ascii="Times New Roman" w:hAnsi="Times New Roman" w:cs="Times New Roman"/>
                <w:lang w:val="en-GB"/>
              </w:rPr>
            </w:rPrChange>
          </w:rPr>
          <w:t xml:space="preserve"> is unable to </w:t>
        </w:r>
        <w:r w:rsidRPr="00367F1D">
          <w:rPr>
            <w:rFonts w:ascii="Times New Roman" w:eastAsia="Times New Roman" w:hAnsi="Times New Roman" w:cs="Times New Roman"/>
            <w:color w:val="000000"/>
            <w:sz w:val="20"/>
            <w:szCs w:val="20"/>
            <w:lang w:val="en-AU"/>
            <w:rPrChange w:id="1919" w:author="Abhinav Bassi" w:date="2024-02-29T14:13:00Z">
              <w:rPr>
                <w:rFonts w:ascii="Times New Roman" w:eastAsia="Times New Roman" w:hAnsi="Times New Roman" w:cs="Times New Roman"/>
                <w:color w:val="000000"/>
                <w:lang w:val="en-AU"/>
              </w:rPr>
            </w:rPrChange>
          </w:rPr>
          <w:t xml:space="preserve">sign/place but can place thumb impression </w:t>
        </w:r>
        <w:r w:rsidRPr="00367F1D">
          <w:rPr>
            <w:rFonts w:ascii="Times New Roman" w:hAnsi="Times New Roman" w:cs="Times New Roman"/>
            <w:sz w:val="20"/>
            <w:szCs w:val="20"/>
            <w:lang w:val="en-GB"/>
            <w:rPrChange w:id="1920" w:author="Abhinav Bassi" w:date="2024-02-29T14:13:00Z">
              <w:rPr>
                <w:rFonts w:ascii="Times New Roman" w:hAnsi="Times New Roman" w:cs="Times New Roman"/>
                <w:lang w:val="en-GB"/>
              </w:rPr>
            </w:rPrChange>
          </w:rPr>
          <w:t xml:space="preserve">an impartial witness should be present during the entire informed consent discussion; </w:t>
        </w:r>
      </w:ins>
    </w:p>
    <w:p w14:paraId="2D0C6A5F" w14:textId="77B59D5B" w:rsidR="00814441" w:rsidRPr="00367F1D" w:rsidRDefault="00814441" w:rsidP="00814441">
      <w:pPr>
        <w:spacing w:after="0"/>
        <w:rPr>
          <w:ins w:id="1921" w:author="Abhinav Bassi" w:date="2024-02-29T14:02:00Z"/>
          <w:rFonts w:ascii="Times New Roman" w:hAnsi="Times New Roman" w:cs="Times New Roman"/>
          <w:sz w:val="20"/>
          <w:szCs w:val="20"/>
          <w:lang w:val="en-GB"/>
          <w:rPrChange w:id="1922" w:author="Abhinav Bassi" w:date="2024-02-29T14:13:00Z">
            <w:rPr>
              <w:ins w:id="1923" w:author="Abhinav Bassi" w:date="2024-02-29T14:02:00Z"/>
              <w:rFonts w:ascii="Times New Roman" w:hAnsi="Times New Roman" w:cs="Times New Roman"/>
              <w:lang w:val="en-GB"/>
            </w:rPr>
          </w:rPrChange>
        </w:rPr>
      </w:pPr>
      <w:ins w:id="1924" w:author="Abhinav Bassi" w:date="2024-02-29T14:02:00Z">
        <w:r w:rsidRPr="00367F1D">
          <w:rPr>
            <w:rFonts w:ascii="Times New Roman" w:hAnsi="Times New Roman" w:cs="Times New Roman"/>
            <w:sz w:val="20"/>
            <w:szCs w:val="20"/>
            <w:lang w:val="en-GB"/>
            <w:rPrChange w:id="1925" w:author="Abhinav Bassi" w:date="2024-02-29T14:13:00Z">
              <w:rPr>
                <w:rFonts w:ascii="Times New Roman" w:hAnsi="Times New Roman" w:cs="Times New Roman"/>
                <w:lang w:val="en-GB"/>
              </w:rPr>
            </w:rPrChange>
          </w:rPr>
          <w:t>c) After the information written in the participant information sheet has been explained to the participant</w:t>
        </w:r>
      </w:ins>
      <w:ins w:id="1926" w:author="Abhinav Bassi" w:date="2024-02-29T14:05:00Z">
        <w:r w:rsidR="00367F1D" w:rsidRPr="00367F1D">
          <w:rPr>
            <w:rFonts w:ascii="Times New Roman" w:hAnsi="Times New Roman" w:cs="Times New Roman"/>
            <w:sz w:val="20"/>
            <w:szCs w:val="20"/>
            <w:lang w:val="en-GB"/>
            <w:rPrChange w:id="1927" w:author="Abhinav Bassi" w:date="2024-02-29T14:13:00Z">
              <w:rPr>
                <w:rFonts w:ascii="Times New Roman" w:hAnsi="Times New Roman" w:cs="Times New Roman"/>
                <w:lang w:val="en-GB"/>
              </w:rPr>
            </w:rPrChange>
          </w:rPr>
          <w:t xml:space="preserve">’s </w:t>
        </w:r>
        <w:r w:rsidR="00367F1D" w:rsidRPr="00367F1D">
          <w:rPr>
            <w:rFonts w:ascii="Times New Roman" w:eastAsia="Times New Roman" w:hAnsi="Times New Roman" w:cs="Times New Roman"/>
            <w:color w:val="000000"/>
            <w:sz w:val="20"/>
            <w:szCs w:val="20"/>
            <w:lang w:val="en-AU"/>
            <w:rPrChange w:id="1928" w:author="Abhinav Bassi" w:date="2024-02-29T14:13:00Z">
              <w:rPr>
                <w:rFonts w:ascii="Times New Roman" w:eastAsia="Times New Roman" w:hAnsi="Times New Roman" w:cs="Times New Roman"/>
                <w:color w:val="000000"/>
                <w:lang w:val="en-AU"/>
              </w:rPr>
            </w:rPrChange>
          </w:rPr>
          <w:t>legally acceptable representative</w:t>
        </w:r>
      </w:ins>
      <w:ins w:id="1929" w:author="Abhinav Bassi" w:date="2024-02-29T14:02:00Z">
        <w:r w:rsidRPr="00367F1D">
          <w:rPr>
            <w:rFonts w:ascii="Times New Roman" w:hAnsi="Times New Roman" w:cs="Times New Roman"/>
            <w:sz w:val="20"/>
            <w:szCs w:val="20"/>
            <w:lang w:val="en-GB"/>
            <w:rPrChange w:id="1930" w:author="Abhinav Bassi" w:date="2024-02-29T14:13:00Z">
              <w:rPr>
                <w:rFonts w:ascii="Times New Roman" w:hAnsi="Times New Roman" w:cs="Times New Roman"/>
                <w:lang w:val="en-GB"/>
              </w:rPr>
            </w:rPrChange>
          </w:rPr>
          <w:t xml:space="preserve">, the witness should sign and personally date the consent form;  </w:t>
        </w:r>
      </w:ins>
    </w:p>
    <w:p w14:paraId="505977AE" w14:textId="77777777" w:rsidR="00814441" w:rsidRPr="00367F1D" w:rsidRDefault="00814441" w:rsidP="00814441">
      <w:pPr>
        <w:tabs>
          <w:tab w:val="left" w:pos="7230"/>
        </w:tabs>
        <w:spacing w:line="276" w:lineRule="auto"/>
        <w:jc w:val="both"/>
        <w:rPr>
          <w:ins w:id="1931" w:author="Abhinav Bassi" w:date="2024-02-29T14:02:00Z"/>
          <w:rFonts w:ascii="Times New Roman" w:hAnsi="Times New Roman" w:cs="Times New Roman"/>
          <w:b/>
          <w:bCs/>
          <w:sz w:val="20"/>
          <w:szCs w:val="20"/>
          <w:rPrChange w:id="1932" w:author="Abhinav Bassi" w:date="2024-02-29T14:13:00Z">
            <w:rPr>
              <w:ins w:id="1933" w:author="Abhinav Bassi" w:date="2024-02-29T14:02:00Z"/>
              <w:rFonts w:ascii="Times New Roman" w:hAnsi="Times New Roman" w:cs="Times New Roman"/>
              <w:b/>
              <w:bCs/>
              <w:sz w:val="24"/>
            </w:rPr>
          </w:rPrChange>
        </w:rPr>
      </w:pPr>
      <w:ins w:id="1934" w:author="Abhinav Bassi" w:date="2024-02-29T14:02:00Z">
        <w:r w:rsidRPr="00367F1D">
          <w:rPr>
            <w:rFonts w:ascii="Times New Roman" w:hAnsi="Times New Roman" w:cs="Times New Roman"/>
            <w:sz w:val="20"/>
            <w:szCs w:val="20"/>
            <w:lang w:val="en-GB"/>
            <w:rPrChange w:id="1935" w:author="Abhinav Bassi" w:date="2024-02-29T14:13:00Z">
              <w:rPr>
                <w:rFonts w:ascii="Times New Roman" w:hAnsi="Times New Roman" w:cs="Times New Roman"/>
                <w:lang w:val="en-GB"/>
              </w:rPr>
            </w:rPrChange>
          </w:rPr>
          <w:t xml:space="preserve">d) </w:t>
        </w:r>
        <w:r w:rsidRPr="00367F1D">
          <w:rPr>
            <w:rFonts w:ascii="Times New Roman" w:eastAsia="Times New Roman" w:hAnsi="Times New Roman" w:cs="Times New Roman"/>
            <w:color w:val="000000"/>
            <w:sz w:val="20"/>
            <w:szCs w:val="20"/>
            <w:lang w:val="en-AU"/>
            <w:rPrChange w:id="1936" w:author="Abhinav Bassi" w:date="2024-02-29T14:13:00Z">
              <w:rPr>
                <w:rFonts w:ascii="Times New Roman" w:eastAsia="Times New Roman" w:hAnsi="Times New Roman" w:cs="Times New Roman"/>
                <w:color w:val="000000"/>
                <w:lang w:val="en-AU"/>
              </w:rPr>
            </w:rPrChange>
          </w:rPr>
          <w:t>Investigator’s signatures are mandatory.</w:t>
        </w:r>
      </w:ins>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1937" w:author="Abhinav Bassi" w:date="2024-02-29T14:15:00Z">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851"/>
        <w:gridCol w:w="6662"/>
        <w:gridCol w:w="1559"/>
        <w:tblGridChange w:id="1938">
          <w:tblGrid>
            <w:gridCol w:w="851"/>
            <w:gridCol w:w="5953"/>
            <w:gridCol w:w="2268"/>
          </w:tblGrid>
        </w:tblGridChange>
      </w:tblGrid>
      <w:tr w:rsidR="00E57841" w:rsidRPr="00E57841" w14:paraId="2532251E" w14:textId="77777777" w:rsidTr="00E57841">
        <w:trPr>
          <w:trHeight w:val="20"/>
          <w:tblHeader/>
          <w:ins w:id="1939" w:author="Abhinav Bassi" w:date="2024-02-29T14:02:00Z"/>
          <w:trPrChange w:id="1940" w:author="Abhinav Bassi" w:date="2024-02-29T14:15:00Z">
            <w:trPr>
              <w:trHeight w:val="283"/>
              <w:tblHeader/>
            </w:trPr>
          </w:trPrChange>
        </w:trPr>
        <w:tc>
          <w:tcPr>
            <w:tcW w:w="851" w:type="dxa"/>
            <w:tcPrChange w:id="1941" w:author="Abhinav Bassi" w:date="2024-02-29T14:15:00Z">
              <w:tcPr>
                <w:tcW w:w="851" w:type="dxa"/>
              </w:tcPr>
            </w:tcPrChange>
          </w:tcPr>
          <w:p w14:paraId="2EE14536" w14:textId="77777777" w:rsidR="00814441" w:rsidRPr="00E57841" w:rsidRDefault="00814441" w:rsidP="00AF336D">
            <w:pPr>
              <w:spacing w:line="276" w:lineRule="auto"/>
              <w:jc w:val="both"/>
              <w:rPr>
                <w:ins w:id="1942" w:author="Abhinav Bassi" w:date="2024-02-29T14:02:00Z"/>
                <w:rFonts w:ascii="Times New Roman" w:hAnsi="Times New Roman" w:cs="Times New Roman"/>
                <w:b/>
                <w:bCs/>
                <w:sz w:val="20"/>
                <w:szCs w:val="20"/>
                <w:rPrChange w:id="1943" w:author="Abhinav Bassi" w:date="2024-02-29T14:14:00Z">
                  <w:rPr>
                    <w:ins w:id="1944" w:author="Abhinav Bassi" w:date="2024-02-29T14:02:00Z"/>
                    <w:rFonts w:ascii="Times New Roman" w:hAnsi="Times New Roman" w:cs="Times New Roman"/>
                    <w:sz w:val="24"/>
                  </w:rPr>
                </w:rPrChange>
              </w:rPr>
            </w:pPr>
            <w:ins w:id="1945" w:author="Abhinav Bassi" w:date="2024-02-29T14:02:00Z">
              <w:r w:rsidRPr="00E57841">
                <w:rPr>
                  <w:rFonts w:ascii="Times New Roman" w:hAnsi="Times New Roman" w:cs="Times New Roman"/>
                  <w:b/>
                  <w:bCs/>
                  <w:sz w:val="20"/>
                  <w:szCs w:val="20"/>
                  <w:rPrChange w:id="1946" w:author="Abhinav Bassi" w:date="2024-02-29T14:14:00Z">
                    <w:rPr>
                      <w:rFonts w:ascii="Times New Roman" w:hAnsi="Times New Roman" w:cs="Times New Roman"/>
                      <w:sz w:val="24"/>
                    </w:rPr>
                  </w:rPrChange>
                </w:rPr>
                <w:t>S. No.</w:t>
              </w:r>
            </w:ins>
          </w:p>
        </w:tc>
        <w:tc>
          <w:tcPr>
            <w:tcW w:w="6662" w:type="dxa"/>
            <w:tcPrChange w:id="1947" w:author="Abhinav Bassi" w:date="2024-02-29T14:15:00Z">
              <w:tcPr>
                <w:tcW w:w="5953" w:type="dxa"/>
              </w:tcPr>
            </w:tcPrChange>
          </w:tcPr>
          <w:p w14:paraId="1328ECF4" w14:textId="7F8CB5E9" w:rsidR="00814441" w:rsidRPr="00367F1D" w:rsidRDefault="00E57841" w:rsidP="00AF336D">
            <w:pPr>
              <w:spacing w:line="276" w:lineRule="auto"/>
              <w:jc w:val="both"/>
              <w:rPr>
                <w:ins w:id="1948" w:author="Abhinav Bassi" w:date="2024-02-29T14:02:00Z"/>
                <w:rFonts w:ascii="Times New Roman" w:hAnsi="Times New Roman" w:cs="Times New Roman"/>
                <w:sz w:val="20"/>
                <w:szCs w:val="20"/>
                <w:rPrChange w:id="1949" w:author="Abhinav Bassi" w:date="2024-02-29T14:13:00Z">
                  <w:rPr>
                    <w:ins w:id="1950" w:author="Abhinav Bassi" w:date="2024-02-29T14:02:00Z"/>
                    <w:rFonts w:ascii="Times New Roman" w:hAnsi="Times New Roman" w:cs="Times New Roman"/>
                    <w:sz w:val="24"/>
                  </w:rPr>
                </w:rPrChange>
              </w:rPr>
            </w:pPr>
            <w:ins w:id="1951" w:author="Abhinav Bassi" w:date="2024-02-29T14:14:00Z">
              <w:r w:rsidRPr="00AF336D">
                <w:rPr>
                  <w:rFonts w:ascii="Times New Roman" w:hAnsi="Times New Roman" w:cs="Times New Roman"/>
                  <w:b/>
                  <w:bCs/>
                  <w:sz w:val="20"/>
                  <w:szCs w:val="20"/>
                </w:rPr>
                <w:t>If you agree with each sentence below, please initial the box</w:t>
              </w:r>
            </w:ins>
          </w:p>
        </w:tc>
        <w:tc>
          <w:tcPr>
            <w:tcW w:w="1559" w:type="dxa"/>
            <w:tcPrChange w:id="1952" w:author="Abhinav Bassi" w:date="2024-02-29T14:15:00Z">
              <w:tcPr>
                <w:tcW w:w="2268" w:type="dxa"/>
              </w:tcPr>
            </w:tcPrChange>
          </w:tcPr>
          <w:p w14:paraId="2417194B" w14:textId="30FB7C57" w:rsidR="00814441" w:rsidRPr="00367F1D" w:rsidRDefault="00814441">
            <w:pPr>
              <w:spacing w:line="276" w:lineRule="auto"/>
              <w:ind w:left="31" w:hanging="31"/>
              <w:jc w:val="both"/>
              <w:rPr>
                <w:ins w:id="1953" w:author="Abhinav Bassi" w:date="2024-02-29T14:02:00Z"/>
                <w:rFonts w:ascii="Times New Roman" w:hAnsi="Times New Roman" w:cs="Times New Roman"/>
                <w:b/>
                <w:bCs/>
                <w:sz w:val="20"/>
                <w:szCs w:val="20"/>
                <w:rPrChange w:id="1954" w:author="Abhinav Bassi" w:date="2024-02-29T14:13:00Z">
                  <w:rPr>
                    <w:ins w:id="1955" w:author="Abhinav Bassi" w:date="2024-02-29T14:02:00Z"/>
                    <w:rFonts w:ascii="Times New Roman" w:hAnsi="Times New Roman"/>
                    <w:sz w:val="24"/>
                  </w:rPr>
                </w:rPrChange>
              </w:rPr>
              <w:pPrChange w:id="1956" w:author="Abhinav Bassi" w:date="2024-02-29T14:10:00Z">
                <w:pPr>
                  <w:spacing w:line="276" w:lineRule="auto"/>
                  <w:ind w:left="1449" w:hanging="1449"/>
                  <w:jc w:val="both"/>
                </w:pPr>
              </w:pPrChange>
            </w:pPr>
            <w:ins w:id="1957" w:author="Abhinav Bassi" w:date="2024-02-29T14:02:00Z">
              <w:r w:rsidRPr="00367F1D">
                <w:rPr>
                  <w:rFonts w:ascii="Times New Roman" w:hAnsi="Times New Roman" w:cs="Times New Roman"/>
                  <w:b/>
                  <w:bCs/>
                  <w:sz w:val="20"/>
                  <w:szCs w:val="20"/>
                  <w:lang w:val="en-GB"/>
                  <w:rPrChange w:id="1958" w:author="Abhinav Bassi" w:date="2024-02-29T14:13:00Z">
                    <w:rPr>
                      <w:rFonts w:ascii="Times New Roman" w:hAnsi="Times New Roman" w:cs="Times New Roman"/>
                      <w:lang w:val="en-GB"/>
                    </w:rPr>
                  </w:rPrChange>
                </w:rPr>
                <w:t>Initials</w:t>
              </w:r>
            </w:ins>
            <w:ins w:id="1959" w:author="Abhinav Bassi" w:date="2024-02-29T14:09:00Z">
              <w:r w:rsidR="00367F1D" w:rsidRPr="00367F1D">
                <w:rPr>
                  <w:rFonts w:ascii="Times New Roman" w:hAnsi="Times New Roman" w:cs="Times New Roman"/>
                  <w:b/>
                  <w:bCs/>
                  <w:sz w:val="20"/>
                  <w:szCs w:val="20"/>
                  <w:lang w:val="en-GB"/>
                  <w:rPrChange w:id="1960" w:author="Abhinav Bassi" w:date="2024-02-29T14:13:00Z">
                    <w:rPr>
                      <w:rFonts w:ascii="Times New Roman" w:hAnsi="Times New Roman" w:cs="Times New Roman"/>
                      <w:lang w:val="en-GB"/>
                    </w:rPr>
                  </w:rPrChange>
                </w:rPr>
                <w:t xml:space="preserve">/thumb impression of </w:t>
              </w:r>
            </w:ins>
            <w:ins w:id="1961" w:author="Abhinav Bassi" w:date="2024-02-29T14:10:00Z">
              <w:r w:rsidR="00367F1D" w:rsidRPr="00367F1D">
                <w:rPr>
                  <w:rFonts w:ascii="Times New Roman" w:hAnsi="Times New Roman" w:cs="Times New Roman"/>
                  <w:b/>
                  <w:bCs/>
                  <w:sz w:val="20"/>
                  <w:szCs w:val="20"/>
                  <w:lang w:val="en-GB"/>
                  <w:rPrChange w:id="1962" w:author="Abhinav Bassi" w:date="2024-02-29T14:13:00Z">
                    <w:rPr>
                      <w:rFonts w:ascii="Times New Roman" w:hAnsi="Times New Roman" w:cs="Times New Roman"/>
                      <w:lang w:val="en-GB"/>
                    </w:rPr>
                  </w:rPrChange>
                </w:rPr>
                <w:t xml:space="preserve">the </w:t>
              </w:r>
            </w:ins>
            <w:ins w:id="1963" w:author="Abhinav Bassi" w:date="2024-02-29T14:09:00Z">
              <w:r w:rsidR="00367F1D" w:rsidRPr="00367F1D">
                <w:rPr>
                  <w:rFonts w:ascii="Times New Roman" w:hAnsi="Times New Roman" w:cs="Times New Roman"/>
                  <w:b/>
                  <w:bCs/>
                  <w:sz w:val="20"/>
                  <w:szCs w:val="20"/>
                  <w:lang w:val="en-GB"/>
                  <w:rPrChange w:id="1964" w:author="Abhinav Bassi" w:date="2024-02-29T14:13:00Z">
                    <w:rPr>
                      <w:rFonts w:ascii="Times New Roman" w:hAnsi="Times New Roman" w:cs="Times New Roman"/>
                      <w:lang w:val="en-GB"/>
                    </w:rPr>
                  </w:rPrChange>
                </w:rPr>
                <w:t>legally acceptable representative</w:t>
              </w:r>
            </w:ins>
          </w:p>
        </w:tc>
      </w:tr>
      <w:tr w:rsidR="00367F1D" w:rsidRPr="00367F1D" w14:paraId="537FEA8E" w14:textId="77777777" w:rsidTr="00E57841">
        <w:trPr>
          <w:trHeight w:val="20"/>
          <w:ins w:id="1965" w:author="Abhinav Bassi" w:date="2024-02-29T14:02:00Z"/>
        </w:trPr>
        <w:tc>
          <w:tcPr>
            <w:tcW w:w="851" w:type="dxa"/>
            <w:tcPrChange w:id="1966" w:author="Abhinav Bassi" w:date="2024-02-29T14:15:00Z">
              <w:tcPr>
                <w:tcW w:w="851" w:type="dxa"/>
              </w:tcPr>
            </w:tcPrChange>
          </w:tcPr>
          <w:p w14:paraId="0FC6C5B2" w14:textId="77777777" w:rsidR="00814441" w:rsidRPr="00367F1D" w:rsidRDefault="00814441" w:rsidP="00AF336D">
            <w:pPr>
              <w:spacing w:line="276" w:lineRule="auto"/>
              <w:jc w:val="both"/>
              <w:rPr>
                <w:ins w:id="1967" w:author="Abhinav Bassi" w:date="2024-02-29T14:02:00Z"/>
                <w:rFonts w:ascii="Times New Roman" w:hAnsi="Times New Roman" w:cs="Times New Roman"/>
                <w:sz w:val="20"/>
                <w:szCs w:val="20"/>
                <w:rPrChange w:id="1968" w:author="Abhinav Bassi" w:date="2024-02-29T14:13:00Z">
                  <w:rPr>
                    <w:ins w:id="1969" w:author="Abhinav Bassi" w:date="2024-02-29T14:02:00Z"/>
                    <w:rFonts w:ascii="Times New Roman" w:hAnsi="Times New Roman" w:cs="Times New Roman"/>
                    <w:sz w:val="24"/>
                  </w:rPr>
                </w:rPrChange>
              </w:rPr>
            </w:pPr>
            <w:ins w:id="1970" w:author="Abhinav Bassi" w:date="2024-02-29T14:02:00Z">
              <w:r w:rsidRPr="00367F1D">
                <w:rPr>
                  <w:rFonts w:ascii="Times New Roman" w:hAnsi="Times New Roman" w:cs="Times New Roman"/>
                  <w:sz w:val="20"/>
                  <w:szCs w:val="20"/>
                  <w:rPrChange w:id="1971" w:author="Abhinav Bassi" w:date="2024-02-29T14:13:00Z">
                    <w:rPr>
                      <w:rFonts w:ascii="Times New Roman" w:hAnsi="Times New Roman" w:cs="Times New Roman"/>
                      <w:sz w:val="24"/>
                    </w:rPr>
                  </w:rPrChange>
                </w:rPr>
                <w:t>1</w:t>
              </w:r>
            </w:ins>
          </w:p>
        </w:tc>
        <w:tc>
          <w:tcPr>
            <w:tcW w:w="6662" w:type="dxa"/>
            <w:tcPrChange w:id="1972" w:author="Abhinav Bassi" w:date="2024-02-29T14:15:00Z">
              <w:tcPr>
                <w:tcW w:w="5953" w:type="dxa"/>
              </w:tcPr>
            </w:tcPrChange>
          </w:tcPr>
          <w:p w14:paraId="579AF051" w14:textId="77777777" w:rsidR="00814441" w:rsidRPr="00367F1D" w:rsidRDefault="00814441" w:rsidP="00AF336D">
            <w:pPr>
              <w:spacing w:line="276" w:lineRule="auto"/>
              <w:jc w:val="both"/>
              <w:rPr>
                <w:ins w:id="1973" w:author="Abhinav Bassi" w:date="2024-02-29T14:02:00Z"/>
                <w:rFonts w:ascii="Times New Roman" w:eastAsia="Calibri" w:hAnsi="Times New Roman" w:cs="Times New Roman"/>
                <w:sz w:val="20"/>
                <w:szCs w:val="20"/>
                <w:rPrChange w:id="1974" w:author="Abhinav Bassi" w:date="2024-02-29T14:13:00Z">
                  <w:rPr>
                    <w:ins w:id="1975" w:author="Abhinav Bassi" w:date="2024-02-29T14:02:00Z"/>
                    <w:rFonts w:ascii="Times New Roman" w:eastAsia="Calibri" w:hAnsi="Times New Roman" w:cs="Times New Roman"/>
                    <w:sz w:val="24"/>
                    <w:szCs w:val="24"/>
                  </w:rPr>
                </w:rPrChange>
              </w:rPr>
            </w:pPr>
            <w:ins w:id="1976" w:author="Abhinav Bassi" w:date="2024-02-29T14:02:00Z">
              <w:r w:rsidRPr="00367F1D">
                <w:rPr>
                  <w:rFonts w:ascii="Times New Roman" w:eastAsia="Calibri" w:hAnsi="Times New Roman" w:cs="Times New Roman"/>
                  <w:sz w:val="20"/>
                  <w:szCs w:val="20"/>
                  <w:rPrChange w:id="1977" w:author="Abhinav Bassi" w:date="2024-02-29T14:13:00Z">
                    <w:rPr>
                      <w:rFonts w:ascii="Times New Roman" w:eastAsia="Calibri" w:hAnsi="Times New Roman" w:cs="Times New Roman"/>
                      <w:sz w:val="24"/>
                      <w:szCs w:val="24"/>
                    </w:rPr>
                  </w:rPrChange>
                </w:rPr>
                <w:t xml:space="preserve">I confirm that </w:t>
              </w:r>
              <w:r w:rsidRPr="00367F1D">
                <w:rPr>
                  <w:rFonts w:ascii="Times New Roman" w:hAnsi="Times New Roman" w:cs="Times New Roman"/>
                  <w:sz w:val="20"/>
                  <w:szCs w:val="20"/>
                  <w:rPrChange w:id="1978" w:author="Abhinav Bassi" w:date="2024-02-29T14:13:00Z">
                    <w:rPr>
                      <w:rFonts w:ascii="Times New Roman" w:hAnsi="Times New Roman" w:cs="Times New Roman"/>
                      <w:sz w:val="24"/>
                    </w:rPr>
                  </w:rPrChange>
                </w:rPr>
                <w:t xml:space="preserve">I have read and understood the </w:t>
              </w:r>
              <w:r w:rsidRPr="00367F1D">
                <w:rPr>
                  <w:rFonts w:ascii="Times New Roman" w:hAnsi="Times New Roman" w:cs="Times New Roman"/>
                  <w:sz w:val="20"/>
                  <w:szCs w:val="20"/>
                  <w:highlight w:val="yellow"/>
                  <w:rPrChange w:id="1979" w:author="Abhinav Bassi" w:date="2024-02-29T14:13:00Z">
                    <w:rPr>
                      <w:rFonts w:ascii="Times New Roman" w:hAnsi="Times New Roman" w:cs="Times New Roman"/>
                      <w:sz w:val="24"/>
                      <w:highlight w:val="yellow"/>
                    </w:rPr>
                  </w:rPrChange>
                </w:rPr>
                <w:t>ICD Version 0.1 dated 29 February_ 2024</w:t>
              </w:r>
              <w:r w:rsidRPr="00367F1D">
                <w:rPr>
                  <w:rFonts w:ascii="Times New Roman" w:hAnsi="Times New Roman" w:cs="Times New Roman"/>
                  <w:sz w:val="20"/>
                  <w:szCs w:val="20"/>
                  <w:rPrChange w:id="1980" w:author="Abhinav Bassi" w:date="2024-02-29T14:13:00Z">
                    <w:rPr>
                      <w:rFonts w:ascii="Times New Roman" w:hAnsi="Times New Roman" w:cs="Times New Roman"/>
                      <w:sz w:val="24"/>
                    </w:rPr>
                  </w:rPrChange>
                </w:rPr>
                <w:t xml:space="preserve"> for the above trial and have had the opportunity to ask questions</w:t>
              </w:r>
            </w:ins>
          </w:p>
        </w:tc>
        <w:tc>
          <w:tcPr>
            <w:tcW w:w="1559" w:type="dxa"/>
            <w:tcPrChange w:id="1981" w:author="Abhinav Bassi" w:date="2024-02-29T14:15:00Z">
              <w:tcPr>
                <w:tcW w:w="2268" w:type="dxa"/>
              </w:tcPr>
            </w:tcPrChange>
          </w:tcPr>
          <w:p w14:paraId="6E02252C" w14:textId="77777777" w:rsidR="00814441" w:rsidRPr="00367F1D" w:rsidRDefault="00814441" w:rsidP="00AF336D">
            <w:pPr>
              <w:spacing w:line="276" w:lineRule="auto"/>
              <w:jc w:val="both"/>
              <w:rPr>
                <w:ins w:id="1982" w:author="Abhinav Bassi" w:date="2024-02-29T14:02:00Z"/>
                <w:rFonts w:ascii="Times New Roman" w:hAnsi="Times New Roman" w:cs="Times New Roman"/>
                <w:sz w:val="20"/>
                <w:szCs w:val="20"/>
                <w:rPrChange w:id="1983" w:author="Abhinav Bassi" w:date="2024-02-29T14:13:00Z">
                  <w:rPr>
                    <w:ins w:id="1984" w:author="Abhinav Bassi" w:date="2024-02-29T14:02:00Z"/>
                    <w:rFonts w:ascii="Times New Roman" w:hAnsi="Times New Roman" w:cs="Times New Roman"/>
                    <w:sz w:val="24"/>
                  </w:rPr>
                </w:rPrChange>
              </w:rPr>
            </w:pPr>
          </w:p>
        </w:tc>
      </w:tr>
      <w:tr w:rsidR="00E57841" w:rsidRPr="00E57841" w14:paraId="524A3378" w14:textId="77777777" w:rsidTr="00E57841">
        <w:trPr>
          <w:trHeight w:val="20"/>
          <w:ins w:id="1985" w:author="Abhinav Bassi" w:date="2024-02-29T14:02:00Z"/>
          <w:trPrChange w:id="1986" w:author="Abhinav Bassi" w:date="2024-02-29T14:15:00Z">
            <w:trPr>
              <w:trHeight w:val="283"/>
            </w:trPr>
          </w:trPrChange>
        </w:trPr>
        <w:tc>
          <w:tcPr>
            <w:tcW w:w="851" w:type="dxa"/>
            <w:tcPrChange w:id="1987" w:author="Abhinav Bassi" w:date="2024-02-29T14:15:00Z">
              <w:tcPr>
                <w:tcW w:w="851" w:type="dxa"/>
              </w:tcPr>
            </w:tcPrChange>
          </w:tcPr>
          <w:p w14:paraId="64FC9F39" w14:textId="77777777" w:rsidR="00814441" w:rsidRPr="00367F1D" w:rsidRDefault="00814441" w:rsidP="00AF336D">
            <w:pPr>
              <w:spacing w:line="276" w:lineRule="auto"/>
              <w:jc w:val="both"/>
              <w:rPr>
                <w:ins w:id="1988" w:author="Abhinav Bassi" w:date="2024-02-29T14:02:00Z"/>
                <w:rFonts w:ascii="Times New Roman" w:hAnsi="Times New Roman" w:cs="Times New Roman"/>
                <w:sz w:val="20"/>
                <w:szCs w:val="20"/>
                <w:rPrChange w:id="1989" w:author="Abhinav Bassi" w:date="2024-02-29T14:13:00Z">
                  <w:rPr>
                    <w:ins w:id="1990" w:author="Abhinav Bassi" w:date="2024-02-29T14:02:00Z"/>
                    <w:rFonts w:ascii="Times New Roman" w:hAnsi="Times New Roman" w:cs="Times New Roman"/>
                    <w:sz w:val="24"/>
                  </w:rPr>
                </w:rPrChange>
              </w:rPr>
            </w:pPr>
            <w:ins w:id="1991" w:author="Abhinav Bassi" w:date="2024-02-29T14:02:00Z">
              <w:r w:rsidRPr="00367F1D">
                <w:rPr>
                  <w:rFonts w:ascii="Times New Roman" w:hAnsi="Times New Roman" w:cs="Times New Roman"/>
                  <w:sz w:val="20"/>
                  <w:szCs w:val="20"/>
                  <w:rPrChange w:id="1992" w:author="Abhinav Bassi" w:date="2024-02-29T14:13:00Z">
                    <w:rPr>
                      <w:rFonts w:ascii="Times New Roman" w:hAnsi="Times New Roman" w:cs="Times New Roman"/>
                      <w:sz w:val="24"/>
                    </w:rPr>
                  </w:rPrChange>
                </w:rPr>
                <w:t>2</w:t>
              </w:r>
            </w:ins>
          </w:p>
        </w:tc>
        <w:tc>
          <w:tcPr>
            <w:tcW w:w="6662" w:type="dxa"/>
            <w:tcPrChange w:id="1993" w:author="Abhinav Bassi" w:date="2024-02-29T14:15:00Z">
              <w:tcPr>
                <w:tcW w:w="5953" w:type="dxa"/>
              </w:tcPr>
            </w:tcPrChange>
          </w:tcPr>
          <w:p w14:paraId="4A7527C5" w14:textId="2D0FD10D" w:rsidR="00814441" w:rsidRPr="00367F1D" w:rsidRDefault="00814441" w:rsidP="00AF336D">
            <w:pPr>
              <w:spacing w:line="276" w:lineRule="auto"/>
              <w:jc w:val="both"/>
              <w:rPr>
                <w:ins w:id="1994" w:author="Abhinav Bassi" w:date="2024-02-29T14:02:00Z"/>
                <w:rFonts w:ascii="Times New Roman" w:hAnsi="Times New Roman" w:cs="Times New Roman"/>
                <w:sz w:val="20"/>
                <w:szCs w:val="20"/>
                <w:rPrChange w:id="1995" w:author="Abhinav Bassi" w:date="2024-02-29T14:13:00Z">
                  <w:rPr>
                    <w:ins w:id="1996" w:author="Abhinav Bassi" w:date="2024-02-29T14:02:00Z"/>
                    <w:rFonts w:ascii="Times New Roman" w:hAnsi="Times New Roman" w:cs="Times New Roman"/>
                    <w:sz w:val="24"/>
                  </w:rPr>
                </w:rPrChange>
              </w:rPr>
            </w:pPr>
            <w:ins w:id="1997" w:author="Abhinav Bassi" w:date="2024-02-29T14:02:00Z">
              <w:r w:rsidRPr="00367F1D">
                <w:rPr>
                  <w:rFonts w:ascii="Times New Roman" w:hAnsi="Times New Roman" w:cs="Times New Roman"/>
                  <w:sz w:val="20"/>
                  <w:szCs w:val="20"/>
                  <w:rPrChange w:id="1998" w:author="Abhinav Bassi" w:date="2024-02-29T14:13:00Z">
                    <w:rPr>
                      <w:rFonts w:ascii="Times New Roman" w:hAnsi="Times New Roman" w:cs="Times New Roman"/>
                      <w:sz w:val="24"/>
                    </w:rPr>
                  </w:rPrChange>
                </w:rPr>
                <w:t xml:space="preserve">I understand that my </w:t>
              </w:r>
            </w:ins>
            <w:ins w:id="1999" w:author="Abhinav Bassi" w:date="2024-02-29T14:07:00Z">
              <w:r w:rsidR="00367F1D" w:rsidRPr="00367F1D">
                <w:rPr>
                  <w:rFonts w:ascii="Times New Roman" w:hAnsi="Times New Roman" w:cs="Times New Roman"/>
                  <w:sz w:val="20"/>
                  <w:szCs w:val="20"/>
                  <w:rPrChange w:id="2000" w:author="Abhinav Bassi" w:date="2024-02-29T14:13:00Z">
                    <w:rPr>
                      <w:rFonts w:ascii="Times New Roman" w:hAnsi="Times New Roman" w:cs="Times New Roman"/>
                      <w:sz w:val="24"/>
                    </w:rPr>
                  </w:rPrChange>
                </w:rPr>
                <w:t xml:space="preserve">relative’s </w:t>
              </w:r>
            </w:ins>
            <w:ins w:id="2001" w:author="Abhinav Bassi" w:date="2024-02-29T14:02:00Z">
              <w:r w:rsidRPr="00367F1D">
                <w:rPr>
                  <w:rFonts w:ascii="Times New Roman" w:hAnsi="Times New Roman" w:cs="Times New Roman"/>
                  <w:sz w:val="20"/>
                  <w:szCs w:val="20"/>
                  <w:rPrChange w:id="2002" w:author="Abhinav Bassi" w:date="2024-02-29T14:13:00Z">
                    <w:rPr>
                      <w:rFonts w:ascii="Times New Roman" w:hAnsi="Times New Roman" w:cs="Times New Roman"/>
                      <w:sz w:val="24"/>
                    </w:rPr>
                  </w:rPrChange>
                </w:rPr>
                <w:t xml:space="preserve">participation in this trial is voluntary and that I am free to withdraw </w:t>
              </w:r>
            </w:ins>
            <w:ins w:id="2003" w:author="Abhinav Bassi" w:date="2024-02-29T14:08:00Z">
              <w:r w:rsidR="00367F1D" w:rsidRPr="00367F1D">
                <w:rPr>
                  <w:rFonts w:ascii="Times New Roman" w:hAnsi="Times New Roman" w:cs="Times New Roman"/>
                  <w:sz w:val="20"/>
                  <w:szCs w:val="20"/>
                  <w:rPrChange w:id="2004" w:author="Abhinav Bassi" w:date="2024-02-29T14:13:00Z">
                    <w:rPr>
                      <w:rFonts w:ascii="Times New Roman" w:hAnsi="Times New Roman" w:cs="Times New Roman"/>
                      <w:sz w:val="24"/>
                    </w:rPr>
                  </w:rPrChange>
                </w:rPr>
                <w:t xml:space="preserve">my proxy consent </w:t>
              </w:r>
            </w:ins>
            <w:ins w:id="2005" w:author="Abhinav Bassi" w:date="2024-02-29T14:02:00Z">
              <w:r w:rsidRPr="00367F1D">
                <w:rPr>
                  <w:rFonts w:ascii="Times New Roman" w:hAnsi="Times New Roman" w:cs="Times New Roman"/>
                  <w:sz w:val="20"/>
                  <w:szCs w:val="20"/>
                  <w:rPrChange w:id="2006" w:author="Abhinav Bassi" w:date="2024-02-29T14:13:00Z">
                    <w:rPr>
                      <w:rFonts w:ascii="Times New Roman" w:hAnsi="Times New Roman" w:cs="Times New Roman"/>
                      <w:sz w:val="24"/>
                    </w:rPr>
                  </w:rPrChange>
                </w:rPr>
                <w:t>at any time, without giving a reason and without my medical care or legal rights being affected.</w:t>
              </w:r>
            </w:ins>
          </w:p>
        </w:tc>
        <w:tc>
          <w:tcPr>
            <w:tcW w:w="1559" w:type="dxa"/>
            <w:tcPrChange w:id="2007" w:author="Abhinav Bassi" w:date="2024-02-29T14:15:00Z">
              <w:tcPr>
                <w:tcW w:w="2268" w:type="dxa"/>
              </w:tcPr>
            </w:tcPrChange>
          </w:tcPr>
          <w:p w14:paraId="0B839726" w14:textId="77777777" w:rsidR="00814441" w:rsidRPr="00367F1D" w:rsidRDefault="00814441" w:rsidP="00AF336D">
            <w:pPr>
              <w:spacing w:line="276" w:lineRule="auto"/>
              <w:jc w:val="both"/>
              <w:rPr>
                <w:ins w:id="2008" w:author="Abhinav Bassi" w:date="2024-02-29T14:02:00Z"/>
                <w:rFonts w:ascii="Times New Roman" w:hAnsi="Times New Roman" w:cs="Times New Roman"/>
                <w:sz w:val="20"/>
                <w:szCs w:val="20"/>
                <w:rPrChange w:id="2009" w:author="Abhinav Bassi" w:date="2024-02-29T14:13:00Z">
                  <w:rPr>
                    <w:ins w:id="2010" w:author="Abhinav Bassi" w:date="2024-02-29T14:02:00Z"/>
                    <w:rFonts w:ascii="Times New Roman" w:hAnsi="Times New Roman" w:cs="Times New Roman"/>
                    <w:sz w:val="24"/>
                  </w:rPr>
                </w:rPrChange>
              </w:rPr>
            </w:pPr>
          </w:p>
        </w:tc>
      </w:tr>
      <w:tr w:rsidR="00E57841" w:rsidRPr="00E57841" w14:paraId="2E5FE575" w14:textId="77777777" w:rsidTr="00E57841">
        <w:trPr>
          <w:trHeight w:val="20"/>
          <w:ins w:id="2011" w:author="Abhinav Bassi" w:date="2024-02-29T14:02:00Z"/>
          <w:trPrChange w:id="2012" w:author="Abhinav Bassi" w:date="2024-02-29T14:15:00Z">
            <w:trPr>
              <w:trHeight w:val="283"/>
            </w:trPr>
          </w:trPrChange>
        </w:trPr>
        <w:tc>
          <w:tcPr>
            <w:tcW w:w="851" w:type="dxa"/>
            <w:tcPrChange w:id="2013" w:author="Abhinav Bassi" w:date="2024-02-29T14:15:00Z">
              <w:tcPr>
                <w:tcW w:w="851" w:type="dxa"/>
              </w:tcPr>
            </w:tcPrChange>
          </w:tcPr>
          <w:p w14:paraId="03A551F2" w14:textId="77777777" w:rsidR="00814441" w:rsidRPr="00367F1D" w:rsidRDefault="00814441" w:rsidP="00AF336D">
            <w:pPr>
              <w:spacing w:line="276" w:lineRule="auto"/>
              <w:jc w:val="both"/>
              <w:rPr>
                <w:ins w:id="2014" w:author="Abhinav Bassi" w:date="2024-02-29T14:02:00Z"/>
                <w:rFonts w:ascii="Times New Roman" w:hAnsi="Times New Roman" w:cs="Times New Roman"/>
                <w:sz w:val="20"/>
                <w:szCs w:val="20"/>
                <w:rPrChange w:id="2015" w:author="Abhinav Bassi" w:date="2024-02-29T14:13:00Z">
                  <w:rPr>
                    <w:ins w:id="2016" w:author="Abhinav Bassi" w:date="2024-02-29T14:02:00Z"/>
                    <w:rFonts w:ascii="Times New Roman" w:hAnsi="Times New Roman" w:cs="Times New Roman"/>
                    <w:sz w:val="24"/>
                  </w:rPr>
                </w:rPrChange>
              </w:rPr>
            </w:pPr>
            <w:ins w:id="2017" w:author="Abhinav Bassi" w:date="2024-02-29T14:02:00Z">
              <w:r w:rsidRPr="00367F1D">
                <w:rPr>
                  <w:rFonts w:ascii="Times New Roman" w:eastAsia="Calibri" w:hAnsi="Times New Roman" w:cs="Times New Roman"/>
                  <w:sz w:val="20"/>
                  <w:szCs w:val="20"/>
                  <w:rPrChange w:id="2018" w:author="Abhinav Bassi" w:date="2024-02-29T14:13:00Z">
                    <w:rPr>
                      <w:rFonts w:ascii="Times New Roman" w:eastAsia="Calibri" w:hAnsi="Times New Roman" w:cs="Times New Roman"/>
                      <w:sz w:val="24"/>
                      <w:szCs w:val="24"/>
                    </w:rPr>
                  </w:rPrChange>
                </w:rPr>
                <w:t>3</w:t>
              </w:r>
            </w:ins>
          </w:p>
        </w:tc>
        <w:tc>
          <w:tcPr>
            <w:tcW w:w="6662" w:type="dxa"/>
            <w:tcPrChange w:id="2019" w:author="Abhinav Bassi" w:date="2024-02-29T14:15:00Z">
              <w:tcPr>
                <w:tcW w:w="5953" w:type="dxa"/>
              </w:tcPr>
            </w:tcPrChange>
          </w:tcPr>
          <w:p w14:paraId="78457219" w14:textId="54F0A05D" w:rsidR="00814441" w:rsidRPr="00367F1D" w:rsidRDefault="00814441" w:rsidP="00AF336D">
            <w:pPr>
              <w:spacing w:line="276" w:lineRule="auto"/>
              <w:jc w:val="both"/>
              <w:rPr>
                <w:ins w:id="2020" w:author="Abhinav Bassi" w:date="2024-02-29T14:02:00Z"/>
                <w:rFonts w:ascii="Times New Roman" w:hAnsi="Times New Roman" w:cs="Times New Roman"/>
                <w:sz w:val="20"/>
                <w:szCs w:val="20"/>
                <w:rPrChange w:id="2021" w:author="Abhinav Bassi" w:date="2024-02-29T14:13:00Z">
                  <w:rPr>
                    <w:ins w:id="2022" w:author="Abhinav Bassi" w:date="2024-02-29T14:02:00Z"/>
                    <w:rFonts w:ascii="Times New Roman" w:hAnsi="Times New Roman" w:cs="Times New Roman"/>
                    <w:sz w:val="24"/>
                  </w:rPr>
                </w:rPrChange>
              </w:rPr>
            </w:pPr>
            <w:ins w:id="2023" w:author="Abhinav Bassi" w:date="2024-02-29T14:02:00Z">
              <w:r w:rsidRPr="00367F1D">
                <w:rPr>
                  <w:rFonts w:ascii="Times New Roman" w:eastAsia="Calibri" w:hAnsi="Times New Roman" w:cs="Times New Roman"/>
                  <w:sz w:val="20"/>
                  <w:szCs w:val="20"/>
                  <w:rPrChange w:id="2024" w:author="Abhinav Bassi" w:date="2024-02-29T14:13:00Z">
                    <w:rPr>
                      <w:rFonts w:ascii="Times New Roman" w:eastAsia="Calibri" w:hAnsi="Times New Roman" w:cs="Times New Roman"/>
                      <w:sz w:val="24"/>
                      <w:szCs w:val="24"/>
                    </w:rPr>
                  </w:rPrChange>
                </w:rPr>
                <w:t xml:space="preserve">I understand that the Sponsor of the clinical trial, others working on the Sponsor’s behalf, the Ethics Committee and the Regulatory Authorities will not need my permission to look at my </w:t>
              </w:r>
            </w:ins>
            <w:ins w:id="2025" w:author="Abhinav Bassi" w:date="2024-02-29T14:08:00Z">
              <w:r w:rsidR="00367F1D" w:rsidRPr="00367F1D">
                <w:rPr>
                  <w:rFonts w:ascii="Times New Roman" w:eastAsia="Calibri" w:hAnsi="Times New Roman" w:cs="Times New Roman"/>
                  <w:sz w:val="20"/>
                  <w:szCs w:val="20"/>
                  <w:rPrChange w:id="2026" w:author="Abhinav Bassi" w:date="2024-02-29T14:13:00Z">
                    <w:rPr>
                      <w:rFonts w:ascii="Times New Roman" w:eastAsia="Calibri" w:hAnsi="Times New Roman" w:cs="Times New Roman"/>
                      <w:sz w:val="24"/>
                      <w:szCs w:val="24"/>
                    </w:rPr>
                  </w:rPrChange>
                </w:rPr>
                <w:t xml:space="preserve">relative’s </w:t>
              </w:r>
            </w:ins>
            <w:ins w:id="2027" w:author="Abhinav Bassi" w:date="2024-02-29T14:02:00Z">
              <w:r w:rsidRPr="00367F1D">
                <w:rPr>
                  <w:rFonts w:ascii="Times New Roman" w:eastAsia="Calibri" w:hAnsi="Times New Roman" w:cs="Times New Roman"/>
                  <w:sz w:val="20"/>
                  <w:szCs w:val="20"/>
                  <w:rPrChange w:id="2028" w:author="Abhinav Bassi" w:date="2024-02-29T14:13:00Z">
                    <w:rPr>
                      <w:rFonts w:ascii="Times New Roman" w:eastAsia="Calibri" w:hAnsi="Times New Roman" w:cs="Times New Roman"/>
                      <w:sz w:val="24"/>
                      <w:szCs w:val="24"/>
                    </w:rPr>
                  </w:rPrChange>
                </w:rPr>
                <w:t xml:space="preserve">health records both with respect to the current study and any further research that may be conducted in relation to it, even if I withdraw from the study. I agree to this access. However, I understand that my </w:t>
              </w:r>
            </w:ins>
            <w:ins w:id="2029" w:author="Abhinav Bassi" w:date="2024-02-29T14:08:00Z">
              <w:r w:rsidR="00367F1D" w:rsidRPr="00367F1D">
                <w:rPr>
                  <w:rFonts w:ascii="Times New Roman" w:eastAsia="Calibri" w:hAnsi="Times New Roman" w:cs="Times New Roman"/>
                  <w:sz w:val="20"/>
                  <w:szCs w:val="20"/>
                  <w:rPrChange w:id="2030" w:author="Abhinav Bassi" w:date="2024-02-29T14:13:00Z">
                    <w:rPr>
                      <w:rFonts w:ascii="Times New Roman" w:eastAsia="Calibri" w:hAnsi="Times New Roman" w:cs="Times New Roman"/>
                      <w:sz w:val="24"/>
                      <w:szCs w:val="24"/>
                    </w:rPr>
                  </w:rPrChange>
                </w:rPr>
                <w:t xml:space="preserve">relative’s </w:t>
              </w:r>
            </w:ins>
            <w:ins w:id="2031" w:author="Abhinav Bassi" w:date="2024-02-29T14:02:00Z">
              <w:r w:rsidRPr="00367F1D">
                <w:rPr>
                  <w:rFonts w:ascii="Times New Roman" w:eastAsia="Calibri" w:hAnsi="Times New Roman" w:cs="Times New Roman"/>
                  <w:sz w:val="20"/>
                  <w:szCs w:val="20"/>
                  <w:rPrChange w:id="2032" w:author="Abhinav Bassi" w:date="2024-02-29T14:13:00Z">
                    <w:rPr>
                      <w:rFonts w:ascii="Times New Roman" w:eastAsia="Calibri" w:hAnsi="Times New Roman" w:cs="Times New Roman"/>
                      <w:sz w:val="24"/>
                      <w:szCs w:val="24"/>
                    </w:rPr>
                  </w:rPrChange>
                </w:rPr>
                <w:t>identity will not be revealed in any information published or released to third parties.</w:t>
              </w:r>
            </w:ins>
          </w:p>
        </w:tc>
        <w:tc>
          <w:tcPr>
            <w:tcW w:w="1559" w:type="dxa"/>
            <w:tcPrChange w:id="2033" w:author="Abhinav Bassi" w:date="2024-02-29T14:15:00Z">
              <w:tcPr>
                <w:tcW w:w="2268" w:type="dxa"/>
              </w:tcPr>
            </w:tcPrChange>
          </w:tcPr>
          <w:p w14:paraId="1B372A56" w14:textId="77777777" w:rsidR="00814441" w:rsidRPr="00367F1D" w:rsidRDefault="00814441" w:rsidP="00AF336D">
            <w:pPr>
              <w:spacing w:line="276" w:lineRule="auto"/>
              <w:jc w:val="both"/>
              <w:rPr>
                <w:ins w:id="2034" w:author="Abhinav Bassi" w:date="2024-02-29T14:02:00Z"/>
                <w:rFonts w:ascii="Times New Roman" w:hAnsi="Times New Roman" w:cs="Times New Roman"/>
                <w:sz w:val="20"/>
                <w:szCs w:val="20"/>
                <w:rPrChange w:id="2035" w:author="Abhinav Bassi" w:date="2024-02-29T14:13:00Z">
                  <w:rPr>
                    <w:ins w:id="2036" w:author="Abhinav Bassi" w:date="2024-02-29T14:02:00Z"/>
                    <w:rFonts w:ascii="Times New Roman" w:hAnsi="Times New Roman" w:cs="Times New Roman"/>
                    <w:sz w:val="24"/>
                  </w:rPr>
                </w:rPrChange>
              </w:rPr>
            </w:pPr>
          </w:p>
        </w:tc>
      </w:tr>
      <w:tr w:rsidR="00E57841" w:rsidRPr="00E57841" w14:paraId="269549A6" w14:textId="77777777" w:rsidTr="00E57841">
        <w:trPr>
          <w:trHeight w:val="20"/>
          <w:ins w:id="2037" w:author="Abhinav Bassi" w:date="2024-02-29T14:02:00Z"/>
          <w:trPrChange w:id="2038" w:author="Abhinav Bassi" w:date="2024-02-29T14:15:00Z">
            <w:trPr>
              <w:trHeight w:val="283"/>
            </w:trPr>
          </w:trPrChange>
        </w:trPr>
        <w:tc>
          <w:tcPr>
            <w:tcW w:w="851" w:type="dxa"/>
            <w:tcPrChange w:id="2039" w:author="Abhinav Bassi" w:date="2024-02-29T14:15:00Z">
              <w:tcPr>
                <w:tcW w:w="851" w:type="dxa"/>
              </w:tcPr>
            </w:tcPrChange>
          </w:tcPr>
          <w:p w14:paraId="2FF28688" w14:textId="77777777" w:rsidR="00814441" w:rsidRPr="00367F1D" w:rsidRDefault="00814441" w:rsidP="00AF336D">
            <w:pPr>
              <w:spacing w:line="276" w:lineRule="auto"/>
              <w:jc w:val="both"/>
              <w:rPr>
                <w:ins w:id="2040" w:author="Abhinav Bassi" w:date="2024-02-29T14:02:00Z"/>
                <w:rFonts w:ascii="Times New Roman" w:hAnsi="Times New Roman" w:cs="Times New Roman"/>
                <w:sz w:val="20"/>
                <w:szCs w:val="20"/>
                <w:rPrChange w:id="2041" w:author="Abhinav Bassi" w:date="2024-02-29T14:13:00Z">
                  <w:rPr>
                    <w:ins w:id="2042" w:author="Abhinav Bassi" w:date="2024-02-29T14:02:00Z"/>
                    <w:rFonts w:ascii="Times New Roman" w:hAnsi="Times New Roman" w:cs="Times New Roman"/>
                    <w:sz w:val="24"/>
                  </w:rPr>
                </w:rPrChange>
              </w:rPr>
            </w:pPr>
            <w:ins w:id="2043" w:author="Abhinav Bassi" w:date="2024-02-29T14:02:00Z">
              <w:r w:rsidRPr="00367F1D">
                <w:rPr>
                  <w:rFonts w:ascii="Times New Roman" w:eastAsia="Calibri" w:hAnsi="Times New Roman" w:cs="Times New Roman"/>
                  <w:sz w:val="20"/>
                  <w:szCs w:val="20"/>
                  <w:rPrChange w:id="2044" w:author="Abhinav Bassi" w:date="2024-02-29T14:13:00Z">
                    <w:rPr>
                      <w:rFonts w:ascii="Times New Roman" w:eastAsia="Calibri" w:hAnsi="Times New Roman" w:cs="Times New Roman"/>
                      <w:sz w:val="24"/>
                      <w:szCs w:val="24"/>
                    </w:rPr>
                  </w:rPrChange>
                </w:rPr>
                <w:t>4</w:t>
              </w:r>
            </w:ins>
          </w:p>
        </w:tc>
        <w:tc>
          <w:tcPr>
            <w:tcW w:w="6662" w:type="dxa"/>
            <w:tcPrChange w:id="2045" w:author="Abhinav Bassi" w:date="2024-02-29T14:15:00Z">
              <w:tcPr>
                <w:tcW w:w="5953" w:type="dxa"/>
              </w:tcPr>
            </w:tcPrChange>
          </w:tcPr>
          <w:p w14:paraId="061FDEC2" w14:textId="77777777" w:rsidR="00814441" w:rsidRPr="00367F1D" w:rsidRDefault="00814441" w:rsidP="00AF336D">
            <w:pPr>
              <w:spacing w:line="276" w:lineRule="auto"/>
              <w:jc w:val="both"/>
              <w:rPr>
                <w:ins w:id="2046" w:author="Abhinav Bassi" w:date="2024-02-29T14:02:00Z"/>
                <w:rFonts w:ascii="Times New Roman" w:hAnsi="Times New Roman" w:cs="Times New Roman"/>
                <w:sz w:val="20"/>
                <w:szCs w:val="20"/>
                <w:rPrChange w:id="2047" w:author="Abhinav Bassi" w:date="2024-02-29T14:13:00Z">
                  <w:rPr>
                    <w:ins w:id="2048" w:author="Abhinav Bassi" w:date="2024-02-29T14:02:00Z"/>
                    <w:rFonts w:ascii="Times New Roman" w:hAnsi="Times New Roman" w:cs="Times New Roman"/>
                    <w:sz w:val="24"/>
                  </w:rPr>
                </w:rPrChange>
              </w:rPr>
            </w:pPr>
            <w:ins w:id="2049" w:author="Abhinav Bassi" w:date="2024-02-29T14:02:00Z">
              <w:r w:rsidRPr="00367F1D">
                <w:rPr>
                  <w:rFonts w:ascii="Times New Roman" w:eastAsia="Calibri" w:hAnsi="Times New Roman" w:cs="Times New Roman"/>
                  <w:sz w:val="20"/>
                  <w:szCs w:val="20"/>
                  <w:rPrChange w:id="2050" w:author="Abhinav Bassi" w:date="2024-02-29T14:13:00Z">
                    <w:rPr>
                      <w:rFonts w:ascii="Times New Roman" w:eastAsia="Calibri" w:hAnsi="Times New Roman" w:cs="Times New Roman"/>
                      <w:sz w:val="24"/>
                      <w:szCs w:val="24"/>
                    </w:rPr>
                  </w:rPrChange>
                </w:rPr>
                <w:t>I agree not to restrict the use of any data or result(s) that arise from this study provided such a use is only for scientific purposes.</w:t>
              </w:r>
            </w:ins>
          </w:p>
        </w:tc>
        <w:tc>
          <w:tcPr>
            <w:tcW w:w="1559" w:type="dxa"/>
            <w:tcPrChange w:id="2051" w:author="Abhinav Bassi" w:date="2024-02-29T14:15:00Z">
              <w:tcPr>
                <w:tcW w:w="2268" w:type="dxa"/>
              </w:tcPr>
            </w:tcPrChange>
          </w:tcPr>
          <w:p w14:paraId="0FB179AB" w14:textId="77777777" w:rsidR="00814441" w:rsidRPr="00367F1D" w:rsidRDefault="00814441" w:rsidP="00AF336D">
            <w:pPr>
              <w:spacing w:line="276" w:lineRule="auto"/>
              <w:jc w:val="both"/>
              <w:rPr>
                <w:ins w:id="2052" w:author="Abhinav Bassi" w:date="2024-02-29T14:02:00Z"/>
                <w:rFonts w:ascii="Times New Roman" w:hAnsi="Times New Roman" w:cs="Times New Roman"/>
                <w:sz w:val="20"/>
                <w:szCs w:val="20"/>
                <w:rPrChange w:id="2053" w:author="Abhinav Bassi" w:date="2024-02-29T14:13:00Z">
                  <w:rPr>
                    <w:ins w:id="2054" w:author="Abhinav Bassi" w:date="2024-02-29T14:02:00Z"/>
                    <w:rFonts w:ascii="Times New Roman" w:hAnsi="Times New Roman" w:cs="Times New Roman"/>
                    <w:sz w:val="24"/>
                  </w:rPr>
                </w:rPrChange>
              </w:rPr>
            </w:pPr>
          </w:p>
        </w:tc>
      </w:tr>
      <w:tr w:rsidR="00E57841" w:rsidRPr="00E57841" w14:paraId="44D5E9C6" w14:textId="77777777" w:rsidTr="00E57841">
        <w:trPr>
          <w:trHeight w:val="20"/>
          <w:ins w:id="2055" w:author="Abhinav Bassi" w:date="2024-02-29T14:02:00Z"/>
          <w:trPrChange w:id="2056" w:author="Abhinav Bassi" w:date="2024-02-29T14:15:00Z">
            <w:trPr>
              <w:trHeight w:val="283"/>
            </w:trPr>
          </w:trPrChange>
        </w:trPr>
        <w:tc>
          <w:tcPr>
            <w:tcW w:w="851" w:type="dxa"/>
            <w:tcPrChange w:id="2057" w:author="Abhinav Bassi" w:date="2024-02-29T14:15:00Z">
              <w:tcPr>
                <w:tcW w:w="851" w:type="dxa"/>
              </w:tcPr>
            </w:tcPrChange>
          </w:tcPr>
          <w:p w14:paraId="48372571" w14:textId="77777777" w:rsidR="00814441" w:rsidRPr="00367F1D" w:rsidRDefault="00814441" w:rsidP="00AF336D">
            <w:pPr>
              <w:spacing w:line="276" w:lineRule="auto"/>
              <w:jc w:val="both"/>
              <w:rPr>
                <w:ins w:id="2058" w:author="Abhinav Bassi" w:date="2024-02-29T14:02:00Z"/>
                <w:rFonts w:ascii="Times New Roman" w:hAnsi="Times New Roman" w:cs="Times New Roman"/>
                <w:sz w:val="20"/>
                <w:szCs w:val="20"/>
                <w:rPrChange w:id="2059" w:author="Abhinav Bassi" w:date="2024-02-29T14:13:00Z">
                  <w:rPr>
                    <w:ins w:id="2060" w:author="Abhinav Bassi" w:date="2024-02-29T14:02:00Z"/>
                    <w:rFonts w:ascii="Times New Roman" w:hAnsi="Times New Roman" w:cs="Times New Roman"/>
                    <w:sz w:val="24"/>
                  </w:rPr>
                </w:rPrChange>
              </w:rPr>
            </w:pPr>
            <w:ins w:id="2061" w:author="Abhinav Bassi" w:date="2024-02-29T14:02:00Z">
              <w:r w:rsidRPr="00367F1D">
                <w:rPr>
                  <w:rFonts w:ascii="Times New Roman" w:eastAsia="Calibri" w:hAnsi="Times New Roman" w:cs="Times New Roman"/>
                  <w:sz w:val="20"/>
                  <w:szCs w:val="20"/>
                  <w:rPrChange w:id="2062" w:author="Abhinav Bassi" w:date="2024-02-29T14:13:00Z">
                    <w:rPr>
                      <w:rFonts w:ascii="Times New Roman" w:eastAsia="Calibri" w:hAnsi="Times New Roman" w:cs="Times New Roman"/>
                      <w:sz w:val="24"/>
                      <w:szCs w:val="24"/>
                    </w:rPr>
                  </w:rPrChange>
                </w:rPr>
                <w:t>5</w:t>
              </w:r>
            </w:ins>
          </w:p>
        </w:tc>
        <w:tc>
          <w:tcPr>
            <w:tcW w:w="6662" w:type="dxa"/>
            <w:tcPrChange w:id="2063" w:author="Abhinav Bassi" w:date="2024-02-29T14:15:00Z">
              <w:tcPr>
                <w:tcW w:w="5953" w:type="dxa"/>
              </w:tcPr>
            </w:tcPrChange>
          </w:tcPr>
          <w:p w14:paraId="06A44C7A" w14:textId="77777777" w:rsidR="00814441" w:rsidRPr="00367F1D" w:rsidRDefault="00814441" w:rsidP="00AF336D">
            <w:pPr>
              <w:spacing w:line="276" w:lineRule="auto"/>
              <w:jc w:val="both"/>
              <w:rPr>
                <w:ins w:id="2064" w:author="Abhinav Bassi" w:date="2024-02-29T14:02:00Z"/>
                <w:rFonts w:ascii="Times New Roman" w:hAnsi="Times New Roman" w:cs="Times New Roman"/>
                <w:sz w:val="20"/>
                <w:szCs w:val="20"/>
                <w:rPrChange w:id="2065" w:author="Abhinav Bassi" w:date="2024-02-29T14:13:00Z">
                  <w:rPr>
                    <w:ins w:id="2066" w:author="Abhinav Bassi" w:date="2024-02-29T14:02:00Z"/>
                    <w:rFonts w:ascii="Times New Roman" w:hAnsi="Times New Roman" w:cs="Times New Roman"/>
                    <w:sz w:val="24"/>
                  </w:rPr>
                </w:rPrChange>
              </w:rPr>
            </w:pPr>
            <w:ins w:id="2067" w:author="Abhinav Bassi" w:date="2024-02-29T14:02:00Z">
              <w:r w:rsidRPr="00367F1D">
                <w:rPr>
                  <w:rFonts w:ascii="Times New Roman" w:eastAsia="Calibri" w:hAnsi="Times New Roman" w:cs="Times New Roman"/>
                  <w:sz w:val="20"/>
                  <w:szCs w:val="20"/>
                  <w:rPrChange w:id="2068" w:author="Abhinav Bassi" w:date="2024-02-29T14:13:00Z">
                    <w:rPr>
                      <w:rFonts w:ascii="Times New Roman" w:eastAsia="Calibri" w:hAnsi="Times New Roman" w:cs="Times New Roman"/>
                      <w:sz w:val="24"/>
                      <w:szCs w:val="24"/>
                    </w:rPr>
                  </w:rPrChange>
                </w:rPr>
                <w:t>I agree to take part in the above study.</w:t>
              </w:r>
            </w:ins>
          </w:p>
        </w:tc>
        <w:tc>
          <w:tcPr>
            <w:tcW w:w="1559" w:type="dxa"/>
            <w:tcPrChange w:id="2069" w:author="Abhinav Bassi" w:date="2024-02-29T14:15:00Z">
              <w:tcPr>
                <w:tcW w:w="2268" w:type="dxa"/>
              </w:tcPr>
            </w:tcPrChange>
          </w:tcPr>
          <w:p w14:paraId="6816916D" w14:textId="77777777" w:rsidR="00814441" w:rsidRPr="00367F1D" w:rsidRDefault="00814441" w:rsidP="00AF336D">
            <w:pPr>
              <w:spacing w:line="276" w:lineRule="auto"/>
              <w:jc w:val="both"/>
              <w:rPr>
                <w:ins w:id="2070" w:author="Abhinav Bassi" w:date="2024-02-29T14:02:00Z"/>
                <w:rFonts w:ascii="Times New Roman" w:hAnsi="Times New Roman" w:cs="Times New Roman"/>
                <w:sz w:val="20"/>
                <w:szCs w:val="20"/>
                <w:rPrChange w:id="2071" w:author="Abhinav Bassi" w:date="2024-02-29T14:13:00Z">
                  <w:rPr>
                    <w:ins w:id="2072" w:author="Abhinav Bassi" w:date="2024-02-29T14:02:00Z"/>
                    <w:rFonts w:ascii="Times New Roman" w:hAnsi="Times New Roman" w:cs="Times New Roman"/>
                    <w:sz w:val="24"/>
                  </w:rPr>
                </w:rPrChange>
              </w:rPr>
            </w:pPr>
          </w:p>
        </w:tc>
      </w:tr>
    </w:tbl>
    <w:p w14:paraId="5D762F56" w14:textId="77777777" w:rsidR="00814441" w:rsidRPr="00367F1D" w:rsidRDefault="00814441" w:rsidP="00814441">
      <w:pPr>
        <w:jc w:val="both"/>
        <w:rPr>
          <w:ins w:id="2073" w:author="Abhinav Bassi" w:date="2024-02-29T14:02:00Z"/>
          <w:rFonts w:ascii="Times New Roman" w:hAnsi="Times New Roman" w:cs="Times New Roman"/>
          <w:b/>
          <w:sz w:val="20"/>
          <w:szCs w:val="20"/>
          <w:rPrChange w:id="2074" w:author="Abhinav Bassi" w:date="2024-02-29T14:13:00Z">
            <w:rPr>
              <w:ins w:id="2075" w:author="Abhinav Bassi" w:date="2024-02-29T14:02:00Z"/>
              <w:rFonts w:ascii="Times New Roman" w:hAnsi="Times New Roman" w:cs="Times New Roman"/>
              <w:b/>
              <w:sz w:val="24"/>
            </w:rPr>
          </w:rPrChange>
        </w:rPr>
      </w:pPr>
    </w:p>
    <w:p w14:paraId="6AE33A56" w14:textId="2895725A" w:rsidR="00814441" w:rsidRPr="00367F1D" w:rsidDel="00367F1D" w:rsidRDefault="00814441" w:rsidP="00703D1A">
      <w:pPr>
        <w:ind w:left="-567"/>
        <w:jc w:val="both"/>
        <w:rPr>
          <w:del w:id="2076" w:author="Abhinav Bassi" w:date="2024-02-29T14:12:00Z"/>
          <w:rFonts w:ascii="Times New Roman" w:eastAsia="Calibri" w:hAnsi="Times New Roman" w:cs="Times New Roman"/>
          <w:b/>
          <w:sz w:val="20"/>
          <w:szCs w:val="20"/>
          <w:rPrChange w:id="2077" w:author="Abhinav Bassi" w:date="2024-02-29T14:13:00Z">
            <w:rPr>
              <w:del w:id="2078" w:author="Abhinav Bassi" w:date="2024-02-29T14:12:00Z"/>
              <w:rFonts w:ascii="Times New Roman" w:eastAsia="Calibri" w:hAnsi="Times New Roman" w:cs="Times New Roman"/>
              <w:b/>
              <w:sz w:val="24"/>
              <w:szCs w:val="24"/>
            </w:rPr>
          </w:rPrChange>
        </w:rPr>
      </w:pPr>
    </w:p>
    <w:tbl>
      <w:tblPr>
        <w:tblStyle w:val="TableGrid"/>
        <w:tblW w:w="9067" w:type="dxa"/>
        <w:tblLook w:val="04A0" w:firstRow="1" w:lastRow="0" w:firstColumn="1" w:lastColumn="0" w:noHBand="0" w:noVBand="1"/>
        <w:tblPrChange w:id="2079" w:author="Abhinav Bassi" w:date="2024-02-29T14:12:00Z">
          <w:tblPr>
            <w:tblStyle w:val="TableGrid"/>
            <w:tblW w:w="9445" w:type="dxa"/>
            <w:tblLook w:val="04A0" w:firstRow="1" w:lastRow="0" w:firstColumn="1" w:lastColumn="0" w:noHBand="0" w:noVBand="1"/>
          </w:tblPr>
        </w:tblPrChange>
      </w:tblPr>
      <w:tblGrid>
        <w:gridCol w:w="2880"/>
        <w:gridCol w:w="6187"/>
        <w:tblGridChange w:id="2080">
          <w:tblGrid>
            <w:gridCol w:w="2880"/>
            <w:gridCol w:w="6187"/>
          </w:tblGrid>
        </w:tblGridChange>
      </w:tblGrid>
      <w:tr w:rsidR="00367F1D" w:rsidRPr="00367F1D" w:rsidDel="00367F1D" w14:paraId="05BCF94A" w14:textId="48E9E055" w:rsidTr="00367F1D">
        <w:trPr>
          <w:trHeight w:val="300"/>
          <w:del w:id="2081" w:author="Abhinav Bassi" w:date="2024-02-29T14:12:00Z"/>
          <w:trPrChange w:id="2082" w:author="Abhinav Bassi" w:date="2024-02-29T14:12:00Z">
            <w:trPr>
              <w:wAfter w:w="378" w:type="dxa"/>
              <w:trHeight w:val="300"/>
            </w:trPr>
          </w:trPrChange>
        </w:trPr>
        <w:tc>
          <w:tcPr>
            <w:tcW w:w="9067" w:type="dxa"/>
            <w:gridSpan w:val="2"/>
            <w:noWrap/>
            <w:tcPrChange w:id="2083" w:author="Abhinav Bassi" w:date="2024-02-29T14:12:00Z">
              <w:tcPr>
                <w:tcW w:w="9067" w:type="dxa"/>
                <w:gridSpan w:val="2"/>
                <w:noWrap/>
              </w:tcPr>
            </w:tcPrChange>
          </w:tcPr>
          <w:p w14:paraId="6792CC85" w14:textId="6AA4A20E" w:rsidR="00367F1D" w:rsidRPr="00367F1D" w:rsidDel="00367F1D" w:rsidRDefault="00367F1D" w:rsidP="00AF336D">
            <w:pPr>
              <w:jc w:val="both"/>
              <w:rPr>
                <w:del w:id="2084" w:author="Abhinav Bassi" w:date="2024-02-29T14:12:00Z"/>
                <w:rFonts w:ascii="Times New Roman" w:eastAsia="Times New Roman" w:hAnsi="Times New Roman" w:cs="Times New Roman"/>
                <w:color w:val="000000"/>
                <w:sz w:val="20"/>
                <w:szCs w:val="20"/>
                <w:lang w:val="en-AU"/>
                <w:rPrChange w:id="2085" w:author="Abhinav Bassi" w:date="2024-02-29T14:13:00Z">
                  <w:rPr>
                    <w:del w:id="2086" w:author="Abhinav Bassi" w:date="2024-02-29T14:12:00Z"/>
                    <w:rFonts w:ascii="Times New Roman" w:eastAsia="Times New Roman" w:hAnsi="Times New Roman" w:cs="Times New Roman"/>
                    <w:color w:val="000000"/>
                    <w:sz w:val="24"/>
                    <w:szCs w:val="24"/>
                    <w:lang w:val="en-AU"/>
                  </w:rPr>
                </w:rPrChange>
              </w:rPr>
            </w:pPr>
            <w:del w:id="2087" w:author="Abhinav Bassi" w:date="2024-02-29T14:02:00Z">
              <w:r w:rsidRPr="00367F1D" w:rsidDel="00814441">
                <w:rPr>
                  <w:rFonts w:ascii="Times New Roman" w:eastAsia="Times New Roman" w:hAnsi="Times New Roman" w:cs="Times New Roman"/>
                  <w:b/>
                  <w:bCs/>
                  <w:color w:val="000000"/>
                  <w:sz w:val="20"/>
                  <w:szCs w:val="20"/>
                  <w:lang w:val="en-AU"/>
                  <w:rPrChange w:id="2088" w:author="Abhinav Bassi" w:date="2024-02-29T14:13:00Z">
                    <w:rPr>
                      <w:rFonts w:ascii="Times New Roman" w:eastAsia="Times New Roman" w:hAnsi="Times New Roman" w:cs="Times New Roman"/>
                      <w:b/>
                      <w:bCs/>
                      <w:color w:val="000000"/>
                      <w:sz w:val="24"/>
                      <w:szCs w:val="24"/>
                      <w:lang w:val="en-AU"/>
                    </w:rPr>
                  </w:rPrChange>
                </w:rPr>
                <w:delText>Section 2:</w:delText>
              </w:r>
              <w:r w:rsidRPr="00367F1D" w:rsidDel="00814441">
                <w:rPr>
                  <w:rFonts w:ascii="Times New Roman" w:eastAsia="Times New Roman" w:hAnsi="Times New Roman" w:cs="Times New Roman"/>
                  <w:color w:val="000000"/>
                  <w:sz w:val="20"/>
                  <w:szCs w:val="20"/>
                  <w:lang w:val="en-AU"/>
                  <w:rPrChange w:id="2089" w:author="Abhinav Bassi" w:date="2024-02-29T14:13:00Z">
                    <w:rPr>
                      <w:rFonts w:ascii="Times New Roman" w:eastAsia="Times New Roman" w:hAnsi="Times New Roman" w:cs="Times New Roman"/>
                      <w:color w:val="000000"/>
                      <w:sz w:val="24"/>
                      <w:szCs w:val="24"/>
                      <w:lang w:val="en-AU"/>
                    </w:rPr>
                  </w:rPrChange>
                </w:rPr>
                <w:delText xml:space="preserve"> To be filled only when the patient is unable to sign because of the medical condition. In this case the informed consent would be obtained from the participant’s legally acceptable representative. </w:delText>
              </w:r>
              <w:r w:rsidRPr="00367F1D" w:rsidDel="00814441">
                <w:rPr>
                  <w:rFonts w:ascii="Times New Roman" w:hAnsi="Times New Roman" w:cs="Times New Roman"/>
                  <w:sz w:val="20"/>
                  <w:szCs w:val="20"/>
                  <w:lang w:val="en-GB"/>
                  <w:rPrChange w:id="2090" w:author="Abhinav Bassi" w:date="2024-02-29T14:13:00Z">
                    <w:rPr>
                      <w:rFonts w:ascii="Times New Roman" w:hAnsi="Times New Roman" w:cs="Times New Roman"/>
                      <w:lang w:val="en-GB"/>
                    </w:rPr>
                  </w:rPrChange>
                </w:rPr>
                <w:delText xml:space="preserve">An impartial witness should be present during the entire informed consent discussion if a participant’s legally acceptable representative is unable to read/write and can only place their thumb impression. </w:delText>
              </w:r>
              <w:r w:rsidRPr="00367F1D" w:rsidDel="00814441">
                <w:rPr>
                  <w:rFonts w:ascii="Times New Roman" w:eastAsia="Times New Roman" w:hAnsi="Times New Roman" w:cs="Times New Roman"/>
                  <w:color w:val="000000"/>
                  <w:sz w:val="20"/>
                  <w:szCs w:val="20"/>
                  <w:lang w:val="en-AU"/>
                  <w:rPrChange w:id="2091" w:author="Abhinav Bassi" w:date="2024-02-29T14:13:00Z">
                    <w:rPr>
                      <w:rFonts w:ascii="Times New Roman" w:eastAsia="Times New Roman" w:hAnsi="Times New Roman" w:cs="Times New Roman"/>
                      <w:color w:val="000000"/>
                      <w:sz w:val="24"/>
                      <w:szCs w:val="24"/>
                      <w:lang w:val="en-AU"/>
                    </w:rPr>
                  </w:rPrChange>
                </w:rPr>
                <w:delText>Investigator’s signatures are mandatory.</w:delText>
              </w:r>
            </w:del>
          </w:p>
        </w:tc>
      </w:tr>
      <w:tr w:rsidR="00367F1D" w:rsidRPr="00367F1D" w14:paraId="14254991" w14:textId="77777777" w:rsidTr="00367F1D">
        <w:trPr>
          <w:trHeight w:val="300"/>
          <w:trPrChange w:id="2092" w:author="Abhinav Bassi" w:date="2024-02-29T14:12:00Z">
            <w:trPr>
              <w:wAfter w:w="378" w:type="dxa"/>
              <w:trHeight w:val="300"/>
            </w:trPr>
          </w:trPrChange>
        </w:trPr>
        <w:tc>
          <w:tcPr>
            <w:tcW w:w="2880" w:type="dxa"/>
            <w:noWrap/>
            <w:tcPrChange w:id="2093" w:author="Abhinav Bassi" w:date="2024-02-29T14:12:00Z">
              <w:tcPr>
                <w:tcW w:w="2880" w:type="dxa"/>
                <w:noWrap/>
              </w:tcPr>
            </w:tcPrChange>
          </w:tcPr>
          <w:p w14:paraId="3DB43FBC" w14:textId="77777777" w:rsidR="00367F1D" w:rsidRPr="00367F1D" w:rsidRDefault="00367F1D" w:rsidP="00AF336D">
            <w:pPr>
              <w:jc w:val="both"/>
              <w:rPr>
                <w:rFonts w:ascii="Times New Roman" w:eastAsia="Times New Roman" w:hAnsi="Times New Roman" w:cs="Times New Roman"/>
                <w:color w:val="000000"/>
                <w:sz w:val="20"/>
                <w:szCs w:val="20"/>
                <w:lang w:val="en-AU"/>
                <w:rPrChange w:id="2094" w:author="Abhinav Bassi" w:date="2024-02-29T14:13:00Z">
                  <w:rPr>
                    <w:rFonts w:ascii="Times New Roman" w:eastAsia="Times New Roman" w:hAnsi="Times New Roman" w:cs="Times New Roman"/>
                    <w:color w:val="000000"/>
                    <w:sz w:val="24"/>
                    <w:szCs w:val="24"/>
                    <w:lang w:val="en-AU"/>
                  </w:rPr>
                </w:rPrChange>
              </w:rPr>
            </w:pPr>
            <w:ins w:id="2095" w:author="Nikita Bathla" w:date="2022-06-06T12:01:00Z">
              <w:r w:rsidRPr="00367F1D">
                <w:rPr>
                  <w:rFonts w:ascii="Times New Roman" w:eastAsia="Times New Roman" w:hAnsi="Times New Roman" w:cs="Times New Roman"/>
                  <w:color w:val="000000"/>
                  <w:sz w:val="20"/>
                  <w:szCs w:val="20"/>
                  <w:lang w:val="en-AU"/>
                  <w:rPrChange w:id="2096" w:author="Abhinav Bassi" w:date="2024-02-29T14:13:00Z">
                    <w:rPr>
                      <w:rFonts w:ascii="Times New Roman" w:eastAsia="Times New Roman" w:hAnsi="Times New Roman" w:cs="Times New Roman"/>
                      <w:color w:val="000000"/>
                      <w:sz w:val="24"/>
                      <w:szCs w:val="24"/>
                      <w:lang w:val="en-AU"/>
                    </w:rPr>
                  </w:rPrChange>
                </w:rPr>
                <w:t>Date</w:t>
              </w:r>
            </w:ins>
          </w:p>
        </w:tc>
        <w:tc>
          <w:tcPr>
            <w:tcW w:w="6187" w:type="dxa"/>
            <w:noWrap/>
            <w:tcPrChange w:id="2097" w:author="Abhinav Bassi" w:date="2024-02-29T14:12:00Z">
              <w:tcPr>
                <w:tcW w:w="6187" w:type="dxa"/>
                <w:noWrap/>
              </w:tcPr>
            </w:tcPrChange>
          </w:tcPr>
          <w:p w14:paraId="46FDDD72" w14:textId="77777777" w:rsidR="00367F1D" w:rsidRPr="00367F1D" w:rsidRDefault="00367F1D" w:rsidP="00AF336D">
            <w:pPr>
              <w:jc w:val="both"/>
              <w:rPr>
                <w:rFonts w:ascii="Times New Roman" w:eastAsia="Times New Roman" w:hAnsi="Times New Roman" w:cs="Times New Roman"/>
                <w:color w:val="000000"/>
                <w:sz w:val="20"/>
                <w:szCs w:val="20"/>
                <w:lang w:val="en-AU"/>
                <w:rPrChange w:id="2098" w:author="Abhinav Bassi" w:date="2024-02-29T14:13:00Z">
                  <w:rPr>
                    <w:rFonts w:ascii="Times New Roman" w:eastAsia="Times New Roman" w:hAnsi="Times New Roman" w:cs="Times New Roman"/>
                    <w:color w:val="000000"/>
                    <w:sz w:val="24"/>
                    <w:szCs w:val="24"/>
                    <w:lang w:val="en-AU"/>
                  </w:rPr>
                </w:rPrChange>
              </w:rPr>
            </w:pPr>
          </w:p>
        </w:tc>
      </w:tr>
      <w:tr w:rsidR="00367F1D" w:rsidRPr="00367F1D" w14:paraId="32497BB6" w14:textId="77777777" w:rsidTr="00367F1D">
        <w:trPr>
          <w:trHeight w:val="300"/>
          <w:trPrChange w:id="2099" w:author="Abhinav Bassi" w:date="2024-02-29T14:12:00Z">
            <w:trPr>
              <w:wAfter w:w="378" w:type="dxa"/>
              <w:trHeight w:val="300"/>
            </w:trPr>
          </w:trPrChange>
        </w:trPr>
        <w:tc>
          <w:tcPr>
            <w:tcW w:w="2880" w:type="dxa"/>
            <w:noWrap/>
            <w:tcPrChange w:id="2100" w:author="Abhinav Bassi" w:date="2024-02-29T14:12:00Z">
              <w:tcPr>
                <w:tcW w:w="2880" w:type="dxa"/>
                <w:noWrap/>
              </w:tcPr>
            </w:tcPrChange>
          </w:tcPr>
          <w:p w14:paraId="7583E968" w14:textId="7A37CE8E" w:rsidR="00367F1D" w:rsidRPr="00367F1D" w:rsidRDefault="00367F1D" w:rsidP="00AF336D">
            <w:pPr>
              <w:jc w:val="both"/>
              <w:rPr>
                <w:rFonts w:ascii="Times New Roman" w:eastAsia="Times New Roman" w:hAnsi="Times New Roman" w:cs="Times New Roman"/>
                <w:color w:val="000000"/>
                <w:sz w:val="20"/>
                <w:szCs w:val="20"/>
                <w:lang w:val="en-AU"/>
                <w:rPrChange w:id="2101" w:author="Abhinav Bassi" w:date="2024-02-29T14:13:00Z">
                  <w:rPr>
                    <w:rFonts w:ascii="Times New Roman" w:eastAsia="Times New Roman" w:hAnsi="Times New Roman" w:cs="Times New Roman"/>
                    <w:color w:val="000000"/>
                    <w:sz w:val="24"/>
                    <w:szCs w:val="24"/>
                    <w:lang w:val="en-AU"/>
                  </w:rPr>
                </w:rPrChange>
              </w:rPr>
            </w:pPr>
            <w:ins w:id="2102" w:author="Nikita Bathla" w:date="2022-06-06T12:01:00Z">
              <w:r w:rsidRPr="00367F1D">
                <w:rPr>
                  <w:rFonts w:ascii="Times New Roman" w:eastAsia="Times New Roman" w:hAnsi="Times New Roman" w:cs="Times New Roman"/>
                  <w:color w:val="000000"/>
                  <w:sz w:val="20"/>
                  <w:szCs w:val="20"/>
                  <w:lang w:val="en-AU"/>
                  <w:rPrChange w:id="2103" w:author="Abhinav Bassi" w:date="2024-02-29T14:13:00Z">
                    <w:rPr>
                      <w:rFonts w:ascii="Times New Roman" w:eastAsia="Times New Roman" w:hAnsi="Times New Roman" w:cs="Times New Roman"/>
                      <w:color w:val="000000"/>
                      <w:sz w:val="24"/>
                      <w:szCs w:val="24"/>
                      <w:lang w:val="en-AU"/>
                    </w:rPr>
                  </w:rPrChange>
                </w:rPr>
                <w:t xml:space="preserve">Name of </w:t>
              </w:r>
              <w:del w:id="2104" w:author="Abhinav Bassi" w:date="2024-02-29T14:12:00Z">
                <w:r w:rsidRPr="00367F1D" w:rsidDel="00367F1D">
                  <w:rPr>
                    <w:rFonts w:ascii="Times New Roman" w:eastAsia="Times New Roman" w:hAnsi="Times New Roman" w:cs="Times New Roman"/>
                    <w:color w:val="000000"/>
                    <w:sz w:val="20"/>
                    <w:szCs w:val="20"/>
                    <w:lang w:val="en-AU"/>
                    <w:rPrChange w:id="2105" w:author="Abhinav Bassi" w:date="2024-02-29T14:13:00Z">
                      <w:rPr>
                        <w:rFonts w:ascii="Times New Roman" w:eastAsia="Times New Roman" w:hAnsi="Times New Roman" w:cs="Times New Roman"/>
                        <w:color w:val="000000"/>
                        <w:sz w:val="24"/>
                        <w:szCs w:val="24"/>
                        <w:lang w:val="en-AU"/>
                      </w:rPr>
                    </w:rPrChange>
                  </w:rPr>
                  <w:delText>Signatory</w:delText>
                </w:r>
              </w:del>
            </w:ins>
            <w:ins w:id="2106" w:author="Abhinav Bassi" w:date="2024-02-29T14:12:00Z">
              <w:r w:rsidRPr="00367F1D">
                <w:rPr>
                  <w:rFonts w:ascii="Times New Roman" w:eastAsia="Times New Roman" w:hAnsi="Times New Roman" w:cs="Times New Roman"/>
                  <w:color w:val="000000"/>
                  <w:sz w:val="20"/>
                  <w:szCs w:val="20"/>
                  <w:lang w:val="en-AU"/>
                  <w:rPrChange w:id="2107" w:author="Abhinav Bassi" w:date="2024-02-29T14:13:00Z">
                    <w:rPr>
                      <w:rFonts w:ascii="Times New Roman" w:eastAsia="Times New Roman" w:hAnsi="Times New Roman" w:cs="Times New Roman"/>
                      <w:color w:val="000000"/>
                      <w:sz w:val="24"/>
                      <w:szCs w:val="24"/>
                      <w:lang w:val="en-AU"/>
                    </w:rPr>
                  </w:rPrChange>
                </w:rPr>
                <w:t>the Legally Acceptable Representative</w:t>
              </w:r>
            </w:ins>
          </w:p>
        </w:tc>
        <w:tc>
          <w:tcPr>
            <w:tcW w:w="6187" w:type="dxa"/>
            <w:noWrap/>
            <w:tcPrChange w:id="2108" w:author="Abhinav Bassi" w:date="2024-02-29T14:12:00Z">
              <w:tcPr>
                <w:tcW w:w="6187" w:type="dxa"/>
                <w:noWrap/>
              </w:tcPr>
            </w:tcPrChange>
          </w:tcPr>
          <w:p w14:paraId="609E41A7" w14:textId="77777777" w:rsidR="00367F1D" w:rsidRPr="00367F1D" w:rsidRDefault="00367F1D" w:rsidP="00AF336D">
            <w:pPr>
              <w:jc w:val="both"/>
              <w:rPr>
                <w:rFonts w:ascii="Times New Roman" w:eastAsia="Times New Roman" w:hAnsi="Times New Roman" w:cs="Times New Roman"/>
                <w:color w:val="000000"/>
                <w:sz w:val="20"/>
                <w:szCs w:val="20"/>
                <w:lang w:val="en-AU"/>
                <w:rPrChange w:id="2109" w:author="Abhinav Bassi" w:date="2024-02-29T14:13:00Z">
                  <w:rPr>
                    <w:rFonts w:ascii="Times New Roman" w:eastAsia="Times New Roman" w:hAnsi="Times New Roman" w:cs="Times New Roman"/>
                    <w:color w:val="000000"/>
                    <w:sz w:val="24"/>
                    <w:szCs w:val="24"/>
                    <w:lang w:val="en-AU"/>
                  </w:rPr>
                </w:rPrChange>
              </w:rPr>
            </w:pPr>
          </w:p>
        </w:tc>
      </w:tr>
      <w:tr w:rsidR="00367F1D" w:rsidRPr="00367F1D" w14:paraId="76A8BA45" w14:textId="77777777" w:rsidTr="00367F1D">
        <w:trPr>
          <w:trHeight w:val="900"/>
          <w:ins w:id="2110" w:author="Nikita Bathla" w:date="2022-06-06T12:01:00Z"/>
          <w:trPrChange w:id="2111" w:author="Abhinav Bassi" w:date="2024-02-29T14:12:00Z">
            <w:trPr>
              <w:wAfter w:w="378" w:type="dxa"/>
              <w:trHeight w:val="900"/>
            </w:trPr>
          </w:trPrChange>
        </w:trPr>
        <w:tc>
          <w:tcPr>
            <w:tcW w:w="2880" w:type="dxa"/>
            <w:hideMark/>
            <w:tcPrChange w:id="2112" w:author="Abhinav Bassi" w:date="2024-02-29T14:12:00Z">
              <w:tcPr>
                <w:tcW w:w="2880" w:type="dxa"/>
                <w:hideMark/>
              </w:tcPr>
            </w:tcPrChange>
          </w:tcPr>
          <w:p w14:paraId="481BB901" w14:textId="55E72413" w:rsidR="00367F1D" w:rsidRPr="00367F1D" w:rsidRDefault="00367F1D" w:rsidP="00AF336D">
            <w:pPr>
              <w:jc w:val="both"/>
              <w:rPr>
                <w:ins w:id="2113" w:author="Nikita Bathla" w:date="2022-06-06T12:01:00Z"/>
                <w:rFonts w:ascii="Times New Roman" w:eastAsia="Times New Roman" w:hAnsi="Times New Roman" w:cs="Times New Roman"/>
                <w:color w:val="000000"/>
                <w:sz w:val="20"/>
                <w:szCs w:val="20"/>
                <w:lang w:val="en-AU"/>
                <w:rPrChange w:id="2114" w:author="Abhinav Bassi" w:date="2024-02-29T14:13:00Z">
                  <w:rPr>
                    <w:ins w:id="2115" w:author="Nikita Bathla" w:date="2022-06-06T12:01:00Z"/>
                    <w:rFonts w:ascii="Times New Roman" w:eastAsia="Times New Roman" w:hAnsi="Times New Roman" w:cs="Times New Roman"/>
                    <w:color w:val="000000"/>
                    <w:sz w:val="24"/>
                    <w:szCs w:val="24"/>
                    <w:lang w:val="en-AU"/>
                  </w:rPr>
                </w:rPrChange>
              </w:rPr>
            </w:pPr>
            <w:ins w:id="2116" w:author="Nikita Bathla" w:date="2022-06-06T12:01:00Z">
              <w:r w:rsidRPr="00367F1D">
                <w:rPr>
                  <w:rFonts w:ascii="Times New Roman" w:eastAsia="Times New Roman" w:hAnsi="Times New Roman" w:cs="Times New Roman"/>
                  <w:color w:val="000000"/>
                  <w:sz w:val="20"/>
                  <w:szCs w:val="20"/>
                  <w:lang w:val="en-AU"/>
                  <w:rPrChange w:id="2117" w:author="Abhinav Bassi" w:date="2024-02-29T14:13:00Z">
                    <w:rPr>
                      <w:rFonts w:ascii="Times New Roman" w:eastAsia="Times New Roman" w:hAnsi="Times New Roman" w:cs="Times New Roman"/>
                      <w:color w:val="000000"/>
                      <w:sz w:val="24"/>
                      <w:szCs w:val="24"/>
                      <w:lang w:val="en-AU"/>
                    </w:rPr>
                  </w:rPrChange>
                </w:rPr>
                <w:t xml:space="preserve">Signature/Thumb Impression of </w:t>
              </w:r>
            </w:ins>
            <w:ins w:id="2118" w:author="Abhinav Bassi" w:date="2024-02-29T14:12:00Z">
              <w:r w:rsidRPr="00367F1D">
                <w:rPr>
                  <w:rFonts w:ascii="Times New Roman" w:eastAsia="Times New Roman" w:hAnsi="Times New Roman" w:cs="Times New Roman"/>
                  <w:color w:val="000000"/>
                  <w:sz w:val="20"/>
                  <w:szCs w:val="20"/>
                  <w:lang w:val="en-AU"/>
                  <w:rPrChange w:id="2119" w:author="Abhinav Bassi" w:date="2024-02-29T14:13:00Z">
                    <w:rPr>
                      <w:rFonts w:ascii="Times New Roman" w:eastAsia="Times New Roman" w:hAnsi="Times New Roman" w:cs="Times New Roman"/>
                      <w:color w:val="000000"/>
                      <w:sz w:val="24"/>
                      <w:szCs w:val="24"/>
                      <w:lang w:val="en-AU"/>
                    </w:rPr>
                  </w:rPrChange>
                </w:rPr>
                <w:t xml:space="preserve">the </w:t>
              </w:r>
            </w:ins>
            <w:ins w:id="2120" w:author="Nikita Bathla" w:date="2022-06-06T12:01:00Z">
              <w:r w:rsidRPr="00367F1D">
                <w:rPr>
                  <w:rFonts w:ascii="Times New Roman" w:eastAsia="Times New Roman" w:hAnsi="Times New Roman" w:cs="Times New Roman"/>
                  <w:color w:val="000000"/>
                  <w:sz w:val="20"/>
                  <w:szCs w:val="20"/>
                  <w:lang w:val="en-AU"/>
                  <w:rPrChange w:id="2121" w:author="Abhinav Bassi" w:date="2024-02-29T14:13:00Z">
                    <w:rPr>
                      <w:rFonts w:ascii="Times New Roman" w:eastAsia="Times New Roman" w:hAnsi="Times New Roman" w:cs="Times New Roman"/>
                      <w:color w:val="000000"/>
                      <w:sz w:val="24"/>
                      <w:szCs w:val="24"/>
                      <w:lang w:val="en-AU"/>
                    </w:rPr>
                  </w:rPrChange>
                </w:rPr>
                <w:t>Legally Acceptable Representative</w:t>
              </w:r>
            </w:ins>
          </w:p>
        </w:tc>
        <w:tc>
          <w:tcPr>
            <w:tcW w:w="6187" w:type="dxa"/>
            <w:noWrap/>
            <w:hideMark/>
            <w:tcPrChange w:id="2122" w:author="Abhinav Bassi" w:date="2024-02-29T14:12:00Z">
              <w:tcPr>
                <w:tcW w:w="6187" w:type="dxa"/>
                <w:noWrap/>
                <w:hideMark/>
              </w:tcPr>
            </w:tcPrChange>
          </w:tcPr>
          <w:p w14:paraId="6A952491" w14:textId="77777777" w:rsidR="00367F1D" w:rsidRPr="00367F1D" w:rsidRDefault="00367F1D" w:rsidP="00AF336D">
            <w:pPr>
              <w:jc w:val="both"/>
              <w:rPr>
                <w:ins w:id="2123" w:author="Nikita Bathla" w:date="2022-06-06T12:01:00Z"/>
                <w:rFonts w:ascii="Times New Roman" w:eastAsia="Times New Roman" w:hAnsi="Times New Roman" w:cs="Times New Roman"/>
                <w:color w:val="000000"/>
                <w:sz w:val="20"/>
                <w:szCs w:val="20"/>
                <w:lang w:val="en-AU"/>
                <w:rPrChange w:id="2124" w:author="Abhinav Bassi" w:date="2024-02-29T14:13:00Z">
                  <w:rPr>
                    <w:ins w:id="2125" w:author="Nikita Bathla" w:date="2022-06-06T12:01:00Z"/>
                    <w:rFonts w:ascii="Times New Roman" w:eastAsia="Times New Roman" w:hAnsi="Times New Roman" w:cs="Times New Roman"/>
                    <w:color w:val="000000"/>
                    <w:sz w:val="24"/>
                    <w:szCs w:val="24"/>
                    <w:lang w:val="en-AU"/>
                  </w:rPr>
                </w:rPrChange>
              </w:rPr>
            </w:pPr>
            <w:ins w:id="2126" w:author="Nikita Bathla" w:date="2022-06-06T12:01:00Z">
              <w:r w:rsidRPr="00367F1D">
                <w:rPr>
                  <w:rFonts w:ascii="Times New Roman" w:eastAsia="Times New Roman" w:hAnsi="Times New Roman" w:cs="Times New Roman"/>
                  <w:color w:val="000000"/>
                  <w:sz w:val="20"/>
                  <w:szCs w:val="20"/>
                  <w:lang w:val="en-AU"/>
                  <w:rPrChange w:id="2127" w:author="Abhinav Bassi" w:date="2024-02-29T14:13:00Z">
                    <w:rPr>
                      <w:rFonts w:ascii="Times New Roman" w:eastAsia="Times New Roman" w:hAnsi="Times New Roman" w:cs="Times New Roman"/>
                      <w:color w:val="000000"/>
                      <w:sz w:val="24"/>
                      <w:szCs w:val="24"/>
                      <w:lang w:val="en-AU"/>
                    </w:rPr>
                  </w:rPrChange>
                </w:rPr>
                <w:t> </w:t>
              </w:r>
            </w:ins>
          </w:p>
        </w:tc>
      </w:tr>
      <w:tr w:rsidR="00367F1D" w:rsidRPr="00367F1D" w14:paraId="00A1791E" w14:textId="77777777" w:rsidTr="00367F1D">
        <w:trPr>
          <w:trHeight w:val="300"/>
          <w:ins w:id="2128" w:author="Nikita Bathla" w:date="2022-06-06T12:01:00Z"/>
          <w:trPrChange w:id="2129" w:author="Abhinav Bassi" w:date="2024-02-29T14:12:00Z">
            <w:trPr>
              <w:wAfter w:w="378" w:type="dxa"/>
              <w:trHeight w:val="300"/>
            </w:trPr>
          </w:trPrChange>
        </w:trPr>
        <w:tc>
          <w:tcPr>
            <w:tcW w:w="2880" w:type="dxa"/>
            <w:noWrap/>
            <w:hideMark/>
            <w:tcPrChange w:id="2130" w:author="Abhinav Bassi" w:date="2024-02-29T14:12:00Z">
              <w:tcPr>
                <w:tcW w:w="2880" w:type="dxa"/>
                <w:noWrap/>
                <w:hideMark/>
              </w:tcPr>
            </w:tcPrChange>
          </w:tcPr>
          <w:p w14:paraId="1F80CACF" w14:textId="77777777" w:rsidR="00367F1D" w:rsidRPr="00367F1D" w:rsidRDefault="00367F1D" w:rsidP="00AF336D">
            <w:pPr>
              <w:jc w:val="both"/>
              <w:rPr>
                <w:ins w:id="2131" w:author="Nikita Bathla" w:date="2022-06-06T12:01:00Z"/>
                <w:rFonts w:ascii="Times New Roman" w:eastAsia="Times New Roman" w:hAnsi="Times New Roman" w:cs="Times New Roman"/>
                <w:color w:val="000000"/>
                <w:sz w:val="20"/>
                <w:szCs w:val="20"/>
                <w:lang w:val="en-AU"/>
                <w:rPrChange w:id="2132" w:author="Abhinav Bassi" w:date="2024-02-29T14:13:00Z">
                  <w:rPr>
                    <w:ins w:id="2133" w:author="Nikita Bathla" w:date="2022-06-06T12:01:00Z"/>
                    <w:rFonts w:ascii="Times New Roman" w:eastAsia="Times New Roman" w:hAnsi="Times New Roman" w:cs="Times New Roman"/>
                    <w:color w:val="000000"/>
                    <w:sz w:val="24"/>
                    <w:szCs w:val="24"/>
                    <w:lang w:val="en-AU"/>
                  </w:rPr>
                </w:rPrChange>
              </w:rPr>
            </w:pPr>
            <w:ins w:id="2134" w:author="Nikita Bathla" w:date="2022-06-06T12:01:00Z">
              <w:r w:rsidRPr="00367F1D">
                <w:rPr>
                  <w:rFonts w:ascii="Times New Roman" w:eastAsia="Times New Roman" w:hAnsi="Times New Roman" w:cs="Times New Roman"/>
                  <w:color w:val="000000"/>
                  <w:sz w:val="20"/>
                  <w:szCs w:val="20"/>
                  <w:lang w:val="en-AU"/>
                  <w:rPrChange w:id="2135" w:author="Abhinav Bassi" w:date="2024-02-29T14:13:00Z">
                    <w:rPr>
                      <w:rFonts w:ascii="Times New Roman" w:eastAsia="Times New Roman" w:hAnsi="Times New Roman" w:cs="Times New Roman"/>
                      <w:color w:val="000000"/>
                      <w:sz w:val="24"/>
                      <w:szCs w:val="24"/>
                      <w:lang w:val="en-AU"/>
                    </w:rPr>
                  </w:rPrChange>
                </w:rPr>
                <w:t>Date</w:t>
              </w:r>
            </w:ins>
          </w:p>
        </w:tc>
        <w:tc>
          <w:tcPr>
            <w:tcW w:w="6187" w:type="dxa"/>
            <w:noWrap/>
            <w:hideMark/>
            <w:tcPrChange w:id="2136" w:author="Abhinav Bassi" w:date="2024-02-29T14:12:00Z">
              <w:tcPr>
                <w:tcW w:w="6187" w:type="dxa"/>
                <w:noWrap/>
                <w:hideMark/>
              </w:tcPr>
            </w:tcPrChange>
          </w:tcPr>
          <w:p w14:paraId="2AF1283D" w14:textId="77777777" w:rsidR="00367F1D" w:rsidRPr="00367F1D" w:rsidRDefault="00367F1D" w:rsidP="00AF336D">
            <w:pPr>
              <w:jc w:val="both"/>
              <w:rPr>
                <w:ins w:id="2137" w:author="Nikita Bathla" w:date="2022-06-06T12:01:00Z"/>
                <w:rFonts w:ascii="Times New Roman" w:eastAsia="Times New Roman" w:hAnsi="Times New Roman" w:cs="Times New Roman"/>
                <w:color w:val="000000"/>
                <w:sz w:val="20"/>
                <w:szCs w:val="20"/>
                <w:lang w:val="en-AU"/>
                <w:rPrChange w:id="2138" w:author="Abhinav Bassi" w:date="2024-02-29T14:13:00Z">
                  <w:rPr>
                    <w:ins w:id="2139" w:author="Nikita Bathla" w:date="2022-06-06T12:01:00Z"/>
                    <w:rFonts w:ascii="Times New Roman" w:eastAsia="Times New Roman" w:hAnsi="Times New Roman" w:cs="Times New Roman"/>
                    <w:color w:val="000000"/>
                    <w:sz w:val="24"/>
                    <w:szCs w:val="24"/>
                    <w:lang w:val="en-AU"/>
                  </w:rPr>
                </w:rPrChange>
              </w:rPr>
            </w:pPr>
            <w:ins w:id="2140" w:author="Nikita Bathla" w:date="2022-06-06T12:01:00Z">
              <w:r w:rsidRPr="00367F1D">
                <w:rPr>
                  <w:rFonts w:ascii="Times New Roman" w:eastAsia="Times New Roman" w:hAnsi="Times New Roman" w:cs="Times New Roman"/>
                  <w:color w:val="000000"/>
                  <w:sz w:val="20"/>
                  <w:szCs w:val="20"/>
                  <w:lang w:val="en-AU"/>
                  <w:rPrChange w:id="2141" w:author="Abhinav Bassi" w:date="2024-02-29T14:13:00Z">
                    <w:rPr>
                      <w:rFonts w:ascii="Times New Roman" w:eastAsia="Times New Roman" w:hAnsi="Times New Roman" w:cs="Times New Roman"/>
                      <w:color w:val="000000"/>
                      <w:sz w:val="24"/>
                      <w:szCs w:val="24"/>
                      <w:lang w:val="en-AU"/>
                    </w:rPr>
                  </w:rPrChange>
                </w:rPr>
                <w:t> </w:t>
              </w:r>
            </w:ins>
          </w:p>
        </w:tc>
      </w:tr>
      <w:tr w:rsidR="00367F1D" w:rsidRPr="00367F1D" w14:paraId="44BF0230" w14:textId="77777777" w:rsidTr="00367F1D">
        <w:trPr>
          <w:trHeight w:val="300"/>
          <w:ins w:id="2142" w:author="Nikita Bathla" w:date="2022-06-06T12:01:00Z"/>
          <w:trPrChange w:id="2143" w:author="Abhinav Bassi" w:date="2024-02-29T14:12:00Z">
            <w:trPr>
              <w:wAfter w:w="378" w:type="dxa"/>
              <w:trHeight w:val="300"/>
            </w:trPr>
          </w:trPrChange>
        </w:trPr>
        <w:tc>
          <w:tcPr>
            <w:tcW w:w="2880" w:type="dxa"/>
            <w:noWrap/>
            <w:tcPrChange w:id="2144" w:author="Abhinav Bassi" w:date="2024-02-29T14:12:00Z">
              <w:tcPr>
                <w:tcW w:w="2880" w:type="dxa"/>
                <w:noWrap/>
              </w:tcPr>
            </w:tcPrChange>
          </w:tcPr>
          <w:p w14:paraId="4DB015EA" w14:textId="77777777" w:rsidR="00367F1D" w:rsidRPr="00367F1D" w:rsidRDefault="00367F1D" w:rsidP="00AF336D">
            <w:pPr>
              <w:jc w:val="both"/>
              <w:rPr>
                <w:ins w:id="2145" w:author="Nikita Bathla" w:date="2022-06-06T12:01:00Z"/>
                <w:rFonts w:ascii="Times New Roman" w:eastAsia="Times New Roman" w:hAnsi="Times New Roman" w:cs="Times New Roman"/>
                <w:color w:val="000000"/>
                <w:sz w:val="20"/>
                <w:szCs w:val="20"/>
                <w:lang w:val="en-AU"/>
                <w:rPrChange w:id="2146" w:author="Abhinav Bassi" w:date="2024-02-29T14:13:00Z">
                  <w:rPr>
                    <w:ins w:id="2147" w:author="Nikita Bathla" w:date="2022-06-06T12:01:00Z"/>
                    <w:rFonts w:ascii="Times New Roman" w:eastAsia="Times New Roman" w:hAnsi="Times New Roman" w:cs="Times New Roman"/>
                    <w:color w:val="000000"/>
                    <w:sz w:val="24"/>
                    <w:szCs w:val="24"/>
                    <w:lang w:val="en-AU"/>
                  </w:rPr>
                </w:rPrChange>
              </w:rPr>
            </w:pPr>
            <w:ins w:id="2148" w:author="Nikita Bathla" w:date="2022-06-06T12:01:00Z">
              <w:r w:rsidRPr="00367F1D">
                <w:rPr>
                  <w:rFonts w:ascii="Times New Roman" w:eastAsia="Times New Roman" w:hAnsi="Times New Roman" w:cs="Times New Roman"/>
                  <w:color w:val="000000"/>
                  <w:sz w:val="20"/>
                  <w:szCs w:val="20"/>
                  <w:lang w:val="en-AU"/>
                  <w:rPrChange w:id="2149" w:author="Abhinav Bassi" w:date="2024-02-29T14:13:00Z">
                    <w:rPr>
                      <w:rFonts w:ascii="Times New Roman" w:eastAsia="Times New Roman" w:hAnsi="Times New Roman" w:cs="Times New Roman"/>
                      <w:color w:val="000000"/>
                      <w:sz w:val="24"/>
                      <w:szCs w:val="24"/>
                      <w:lang w:val="en-AU"/>
                    </w:rPr>
                  </w:rPrChange>
                </w:rPr>
                <w:t>Name of Witness</w:t>
              </w:r>
            </w:ins>
          </w:p>
        </w:tc>
        <w:tc>
          <w:tcPr>
            <w:tcW w:w="6187" w:type="dxa"/>
            <w:noWrap/>
            <w:tcPrChange w:id="2150" w:author="Abhinav Bassi" w:date="2024-02-29T14:12:00Z">
              <w:tcPr>
                <w:tcW w:w="6187" w:type="dxa"/>
                <w:noWrap/>
              </w:tcPr>
            </w:tcPrChange>
          </w:tcPr>
          <w:p w14:paraId="77459DAE" w14:textId="77777777" w:rsidR="00367F1D" w:rsidRPr="00367F1D" w:rsidRDefault="00367F1D" w:rsidP="00AF336D">
            <w:pPr>
              <w:jc w:val="both"/>
              <w:rPr>
                <w:ins w:id="2151" w:author="Nikita Bathla" w:date="2022-06-06T12:01:00Z"/>
                <w:rFonts w:ascii="Times New Roman" w:eastAsia="Times New Roman" w:hAnsi="Times New Roman" w:cs="Times New Roman"/>
                <w:color w:val="000000"/>
                <w:sz w:val="20"/>
                <w:szCs w:val="20"/>
                <w:lang w:val="en-AU"/>
                <w:rPrChange w:id="2152" w:author="Abhinav Bassi" w:date="2024-02-29T14:13:00Z">
                  <w:rPr>
                    <w:ins w:id="2153" w:author="Nikita Bathla" w:date="2022-06-06T12:01:00Z"/>
                    <w:rFonts w:ascii="Times New Roman" w:eastAsia="Times New Roman" w:hAnsi="Times New Roman" w:cs="Times New Roman"/>
                    <w:color w:val="000000"/>
                    <w:sz w:val="24"/>
                    <w:szCs w:val="24"/>
                    <w:lang w:val="en-AU"/>
                  </w:rPr>
                </w:rPrChange>
              </w:rPr>
            </w:pPr>
          </w:p>
        </w:tc>
      </w:tr>
      <w:tr w:rsidR="00367F1D" w:rsidRPr="00367F1D" w14:paraId="4539EC88" w14:textId="77777777" w:rsidTr="00367F1D">
        <w:trPr>
          <w:trHeight w:val="300"/>
          <w:ins w:id="2154" w:author="Abhinav Bassi" w:date="2024-02-29T14:12:00Z"/>
          <w:trPrChange w:id="2155" w:author="Abhinav Bassi" w:date="2024-02-29T14:12:00Z">
            <w:trPr>
              <w:wAfter w:w="378" w:type="dxa"/>
              <w:trHeight w:val="300"/>
            </w:trPr>
          </w:trPrChange>
        </w:trPr>
        <w:tc>
          <w:tcPr>
            <w:tcW w:w="2880" w:type="dxa"/>
            <w:noWrap/>
            <w:tcPrChange w:id="2156" w:author="Abhinav Bassi" w:date="2024-02-29T14:12:00Z">
              <w:tcPr>
                <w:tcW w:w="2880" w:type="dxa"/>
                <w:noWrap/>
              </w:tcPr>
            </w:tcPrChange>
          </w:tcPr>
          <w:p w14:paraId="4828200C" w14:textId="33760BCC" w:rsidR="00367F1D" w:rsidRPr="00367F1D" w:rsidRDefault="00367F1D" w:rsidP="00AF336D">
            <w:pPr>
              <w:jc w:val="both"/>
              <w:rPr>
                <w:ins w:id="2157" w:author="Abhinav Bassi" w:date="2024-02-29T14:12:00Z"/>
                <w:rFonts w:ascii="Times New Roman" w:eastAsia="Times New Roman" w:hAnsi="Times New Roman" w:cs="Times New Roman"/>
                <w:color w:val="000000"/>
                <w:sz w:val="20"/>
                <w:szCs w:val="20"/>
                <w:lang w:val="en-AU"/>
                <w:rPrChange w:id="2158" w:author="Abhinav Bassi" w:date="2024-02-29T14:13:00Z">
                  <w:rPr>
                    <w:ins w:id="2159" w:author="Abhinav Bassi" w:date="2024-02-29T14:12:00Z"/>
                    <w:rFonts w:ascii="Times New Roman" w:eastAsia="Times New Roman" w:hAnsi="Times New Roman" w:cs="Times New Roman"/>
                    <w:color w:val="000000"/>
                    <w:sz w:val="24"/>
                    <w:szCs w:val="24"/>
                    <w:lang w:val="en-AU"/>
                  </w:rPr>
                </w:rPrChange>
              </w:rPr>
            </w:pPr>
            <w:ins w:id="2160" w:author="Abhinav Bassi" w:date="2024-02-29T14:12:00Z">
              <w:r w:rsidRPr="00367F1D">
                <w:rPr>
                  <w:rFonts w:ascii="Times New Roman" w:eastAsia="Times New Roman" w:hAnsi="Times New Roman" w:cs="Times New Roman"/>
                  <w:color w:val="000000"/>
                  <w:sz w:val="20"/>
                  <w:szCs w:val="20"/>
                  <w:lang w:val="en-AU"/>
                  <w:rPrChange w:id="2161" w:author="Abhinav Bassi" w:date="2024-02-29T14:13:00Z">
                    <w:rPr>
                      <w:rFonts w:ascii="Times New Roman" w:eastAsia="Times New Roman" w:hAnsi="Times New Roman" w:cs="Times New Roman"/>
                      <w:color w:val="000000"/>
                      <w:sz w:val="24"/>
                      <w:szCs w:val="24"/>
                      <w:lang w:val="en-AU"/>
                    </w:rPr>
                  </w:rPrChange>
                </w:rPr>
                <w:t>Signature of Witness</w:t>
              </w:r>
            </w:ins>
          </w:p>
        </w:tc>
        <w:tc>
          <w:tcPr>
            <w:tcW w:w="6187" w:type="dxa"/>
            <w:noWrap/>
            <w:tcPrChange w:id="2162" w:author="Abhinav Bassi" w:date="2024-02-29T14:12:00Z">
              <w:tcPr>
                <w:tcW w:w="6187" w:type="dxa"/>
                <w:noWrap/>
              </w:tcPr>
            </w:tcPrChange>
          </w:tcPr>
          <w:p w14:paraId="585C1D73" w14:textId="77777777" w:rsidR="00367F1D" w:rsidRPr="00367F1D" w:rsidRDefault="00367F1D" w:rsidP="00AF336D">
            <w:pPr>
              <w:jc w:val="both"/>
              <w:rPr>
                <w:ins w:id="2163" w:author="Abhinav Bassi" w:date="2024-02-29T14:13:00Z"/>
                <w:rFonts w:ascii="Times New Roman" w:eastAsia="Times New Roman" w:hAnsi="Times New Roman" w:cs="Times New Roman"/>
                <w:color w:val="000000"/>
                <w:sz w:val="20"/>
                <w:szCs w:val="20"/>
                <w:lang w:val="en-AU"/>
                <w:rPrChange w:id="2164" w:author="Abhinav Bassi" w:date="2024-02-29T14:13:00Z">
                  <w:rPr>
                    <w:ins w:id="2165" w:author="Abhinav Bassi" w:date="2024-02-29T14:13:00Z"/>
                    <w:rFonts w:ascii="Times New Roman" w:eastAsia="Times New Roman" w:hAnsi="Times New Roman" w:cs="Times New Roman"/>
                    <w:color w:val="000000"/>
                    <w:sz w:val="24"/>
                    <w:szCs w:val="24"/>
                    <w:lang w:val="en-AU"/>
                  </w:rPr>
                </w:rPrChange>
              </w:rPr>
            </w:pPr>
          </w:p>
          <w:p w14:paraId="357ABBB6" w14:textId="77777777" w:rsidR="00367F1D" w:rsidRPr="00367F1D" w:rsidRDefault="00367F1D" w:rsidP="00AF336D">
            <w:pPr>
              <w:jc w:val="both"/>
              <w:rPr>
                <w:ins w:id="2166" w:author="Abhinav Bassi" w:date="2024-02-29T14:13:00Z"/>
                <w:rFonts w:ascii="Times New Roman" w:eastAsia="Times New Roman" w:hAnsi="Times New Roman" w:cs="Times New Roman"/>
                <w:color w:val="000000"/>
                <w:sz w:val="20"/>
                <w:szCs w:val="20"/>
                <w:lang w:val="en-AU"/>
                <w:rPrChange w:id="2167" w:author="Abhinav Bassi" w:date="2024-02-29T14:13:00Z">
                  <w:rPr>
                    <w:ins w:id="2168" w:author="Abhinav Bassi" w:date="2024-02-29T14:13:00Z"/>
                    <w:rFonts w:ascii="Times New Roman" w:eastAsia="Times New Roman" w:hAnsi="Times New Roman" w:cs="Times New Roman"/>
                    <w:color w:val="000000"/>
                    <w:sz w:val="24"/>
                    <w:szCs w:val="24"/>
                    <w:lang w:val="en-AU"/>
                  </w:rPr>
                </w:rPrChange>
              </w:rPr>
            </w:pPr>
          </w:p>
          <w:p w14:paraId="466253E9" w14:textId="77777777" w:rsidR="00367F1D" w:rsidRPr="00367F1D" w:rsidRDefault="00367F1D" w:rsidP="00AF336D">
            <w:pPr>
              <w:jc w:val="both"/>
              <w:rPr>
                <w:ins w:id="2169" w:author="Abhinav Bassi" w:date="2024-02-29T14:12:00Z"/>
                <w:rFonts w:ascii="Times New Roman" w:eastAsia="Times New Roman" w:hAnsi="Times New Roman" w:cs="Times New Roman"/>
                <w:color w:val="000000"/>
                <w:sz w:val="20"/>
                <w:szCs w:val="20"/>
                <w:lang w:val="en-AU"/>
                <w:rPrChange w:id="2170" w:author="Abhinav Bassi" w:date="2024-02-29T14:13:00Z">
                  <w:rPr>
                    <w:ins w:id="2171" w:author="Abhinav Bassi" w:date="2024-02-29T14:12:00Z"/>
                    <w:rFonts w:ascii="Times New Roman" w:eastAsia="Times New Roman" w:hAnsi="Times New Roman" w:cs="Times New Roman"/>
                    <w:color w:val="000000"/>
                    <w:sz w:val="24"/>
                    <w:szCs w:val="24"/>
                    <w:lang w:val="en-AU"/>
                  </w:rPr>
                </w:rPrChange>
              </w:rPr>
            </w:pPr>
          </w:p>
        </w:tc>
      </w:tr>
      <w:tr w:rsidR="00367F1D" w:rsidRPr="00367F1D" w:rsidDel="00367F1D" w14:paraId="5DDC5101" w14:textId="5AC880A4" w:rsidTr="00367F1D">
        <w:trPr>
          <w:trHeight w:val="276"/>
          <w:ins w:id="2172" w:author="Nikita Bathla" w:date="2022-06-06T12:01:00Z"/>
          <w:del w:id="2173" w:author="Abhinav Bassi" w:date="2024-02-29T14:12:00Z"/>
        </w:trPr>
        <w:tc>
          <w:tcPr>
            <w:tcW w:w="2880" w:type="dxa"/>
          </w:tcPr>
          <w:p w14:paraId="1D1C92C6" w14:textId="6AB44C98" w:rsidR="00367F1D" w:rsidRPr="00367F1D" w:rsidDel="00367F1D" w:rsidRDefault="00367F1D" w:rsidP="00AF336D">
            <w:pPr>
              <w:jc w:val="both"/>
              <w:rPr>
                <w:ins w:id="2174" w:author="Nikita Bathla" w:date="2022-06-06T12:01:00Z"/>
                <w:del w:id="2175" w:author="Abhinav Bassi" w:date="2024-02-29T14:12:00Z"/>
                <w:rFonts w:ascii="Times New Roman" w:eastAsia="Times New Roman" w:hAnsi="Times New Roman" w:cs="Times New Roman"/>
                <w:color w:val="000000"/>
                <w:sz w:val="20"/>
                <w:szCs w:val="20"/>
                <w:lang w:val="en-AU"/>
                <w:rPrChange w:id="2176" w:author="Abhinav Bassi" w:date="2024-02-29T14:13:00Z">
                  <w:rPr>
                    <w:ins w:id="2177" w:author="Nikita Bathla" w:date="2022-06-06T12:01:00Z"/>
                    <w:del w:id="2178" w:author="Abhinav Bassi" w:date="2024-02-29T14:12:00Z"/>
                    <w:rFonts w:ascii="Times New Roman" w:eastAsia="Times New Roman" w:hAnsi="Times New Roman" w:cs="Times New Roman"/>
                    <w:color w:val="000000"/>
                    <w:sz w:val="24"/>
                    <w:szCs w:val="24"/>
                    <w:lang w:val="en-AU"/>
                  </w:rPr>
                </w:rPrChange>
              </w:rPr>
            </w:pPr>
          </w:p>
        </w:tc>
        <w:tc>
          <w:tcPr>
            <w:tcW w:w="6187" w:type="dxa"/>
          </w:tcPr>
          <w:p w14:paraId="6C377BD6" w14:textId="21EB4BD2" w:rsidR="00367F1D" w:rsidRPr="00367F1D" w:rsidDel="00367F1D" w:rsidRDefault="00367F1D" w:rsidP="00AF336D">
            <w:pPr>
              <w:jc w:val="both"/>
              <w:rPr>
                <w:ins w:id="2179" w:author="Nikita Bathla" w:date="2022-06-06T12:01:00Z"/>
                <w:del w:id="2180" w:author="Abhinav Bassi" w:date="2024-02-29T14:12:00Z"/>
                <w:rFonts w:ascii="Times New Roman" w:eastAsia="Times New Roman" w:hAnsi="Times New Roman" w:cs="Times New Roman"/>
                <w:color w:val="000000"/>
                <w:sz w:val="20"/>
                <w:szCs w:val="20"/>
                <w:lang w:val="en-AU"/>
                <w:rPrChange w:id="2181" w:author="Abhinav Bassi" w:date="2024-02-29T14:13:00Z">
                  <w:rPr>
                    <w:ins w:id="2182" w:author="Nikita Bathla" w:date="2022-06-06T12:01:00Z"/>
                    <w:del w:id="2183" w:author="Abhinav Bassi" w:date="2024-02-29T14:12:00Z"/>
                    <w:rFonts w:ascii="Times New Roman" w:eastAsia="Times New Roman" w:hAnsi="Times New Roman" w:cs="Times New Roman"/>
                    <w:color w:val="000000"/>
                    <w:sz w:val="24"/>
                    <w:szCs w:val="24"/>
                    <w:lang w:val="en-AU"/>
                  </w:rPr>
                </w:rPrChange>
              </w:rPr>
            </w:pPr>
          </w:p>
        </w:tc>
      </w:tr>
      <w:tr w:rsidR="00367F1D" w:rsidRPr="00367F1D" w14:paraId="051C8D0C" w14:textId="77777777" w:rsidTr="00367F1D">
        <w:trPr>
          <w:trHeight w:val="300"/>
          <w:ins w:id="2184" w:author="Nikita Bathla" w:date="2022-06-06T12:01:00Z"/>
          <w:trPrChange w:id="2185" w:author="Abhinav Bassi" w:date="2024-02-29T14:12:00Z">
            <w:trPr>
              <w:trHeight w:val="300"/>
            </w:trPr>
          </w:trPrChange>
        </w:trPr>
        <w:tc>
          <w:tcPr>
            <w:tcW w:w="2880" w:type="dxa"/>
            <w:noWrap/>
            <w:hideMark/>
            <w:tcPrChange w:id="2186" w:author="Abhinav Bassi" w:date="2024-02-29T14:12:00Z">
              <w:tcPr>
                <w:tcW w:w="2880" w:type="dxa"/>
                <w:noWrap/>
                <w:hideMark/>
              </w:tcPr>
            </w:tcPrChange>
          </w:tcPr>
          <w:p w14:paraId="681C78D0" w14:textId="77777777" w:rsidR="00367F1D" w:rsidRPr="00367F1D" w:rsidRDefault="00367F1D" w:rsidP="00AF336D">
            <w:pPr>
              <w:jc w:val="both"/>
              <w:rPr>
                <w:ins w:id="2187" w:author="Nikita Bathla" w:date="2022-06-06T12:01:00Z"/>
                <w:rFonts w:ascii="Times New Roman" w:eastAsia="Times New Roman" w:hAnsi="Times New Roman" w:cs="Times New Roman"/>
                <w:color w:val="000000"/>
                <w:sz w:val="20"/>
                <w:szCs w:val="20"/>
                <w:lang w:val="en-AU"/>
                <w:rPrChange w:id="2188" w:author="Abhinav Bassi" w:date="2024-02-29T14:13:00Z">
                  <w:rPr>
                    <w:ins w:id="2189" w:author="Nikita Bathla" w:date="2022-06-06T12:01:00Z"/>
                    <w:rFonts w:ascii="Times New Roman" w:eastAsia="Times New Roman" w:hAnsi="Times New Roman" w:cs="Times New Roman"/>
                    <w:color w:val="000000"/>
                    <w:sz w:val="24"/>
                    <w:szCs w:val="24"/>
                    <w:lang w:val="en-AU"/>
                  </w:rPr>
                </w:rPrChange>
              </w:rPr>
            </w:pPr>
            <w:ins w:id="2190" w:author="Nikita Bathla" w:date="2022-06-06T12:01:00Z">
              <w:r w:rsidRPr="00367F1D">
                <w:rPr>
                  <w:rFonts w:ascii="Times New Roman" w:eastAsia="Times New Roman" w:hAnsi="Times New Roman" w:cs="Times New Roman"/>
                  <w:color w:val="000000"/>
                  <w:sz w:val="20"/>
                  <w:szCs w:val="20"/>
                  <w:lang w:val="en-AU"/>
                  <w:rPrChange w:id="2191" w:author="Abhinav Bassi" w:date="2024-02-29T14:13:00Z">
                    <w:rPr>
                      <w:rFonts w:ascii="Times New Roman" w:eastAsia="Times New Roman" w:hAnsi="Times New Roman" w:cs="Times New Roman"/>
                      <w:color w:val="000000"/>
                      <w:sz w:val="24"/>
                      <w:szCs w:val="24"/>
                      <w:lang w:val="en-AU"/>
                    </w:rPr>
                  </w:rPrChange>
                </w:rPr>
                <w:t>Date</w:t>
              </w:r>
            </w:ins>
          </w:p>
        </w:tc>
        <w:tc>
          <w:tcPr>
            <w:tcW w:w="6187" w:type="dxa"/>
            <w:noWrap/>
            <w:hideMark/>
            <w:tcPrChange w:id="2192" w:author="Abhinav Bassi" w:date="2024-02-29T14:12:00Z">
              <w:tcPr>
                <w:tcW w:w="6187" w:type="dxa"/>
                <w:noWrap/>
                <w:hideMark/>
              </w:tcPr>
            </w:tcPrChange>
          </w:tcPr>
          <w:p w14:paraId="2753C185" w14:textId="77777777" w:rsidR="00367F1D" w:rsidRPr="00367F1D" w:rsidRDefault="00367F1D" w:rsidP="00AF336D">
            <w:pPr>
              <w:jc w:val="both"/>
              <w:rPr>
                <w:ins w:id="2193" w:author="Nikita Bathla" w:date="2022-06-06T12:01:00Z"/>
                <w:rFonts w:ascii="Times New Roman" w:eastAsia="Times New Roman" w:hAnsi="Times New Roman" w:cs="Times New Roman"/>
                <w:color w:val="000000"/>
                <w:sz w:val="20"/>
                <w:szCs w:val="20"/>
                <w:lang w:val="en-AU"/>
                <w:rPrChange w:id="2194" w:author="Abhinav Bassi" w:date="2024-02-29T14:13:00Z">
                  <w:rPr>
                    <w:ins w:id="2195" w:author="Nikita Bathla" w:date="2022-06-06T12:01:00Z"/>
                    <w:rFonts w:ascii="Times New Roman" w:eastAsia="Times New Roman" w:hAnsi="Times New Roman" w:cs="Times New Roman"/>
                    <w:color w:val="000000"/>
                    <w:sz w:val="24"/>
                    <w:szCs w:val="24"/>
                    <w:lang w:val="en-AU"/>
                  </w:rPr>
                </w:rPrChange>
              </w:rPr>
            </w:pPr>
            <w:ins w:id="2196" w:author="Nikita Bathla" w:date="2022-06-06T12:01:00Z">
              <w:r w:rsidRPr="00367F1D">
                <w:rPr>
                  <w:rFonts w:ascii="Times New Roman" w:eastAsia="Times New Roman" w:hAnsi="Times New Roman" w:cs="Times New Roman"/>
                  <w:color w:val="000000"/>
                  <w:sz w:val="20"/>
                  <w:szCs w:val="20"/>
                  <w:lang w:val="en-AU"/>
                  <w:rPrChange w:id="2197" w:author="Abhinav Bassi" w:date="2024-02-29T14:13:00Z">
                    <w:rPr>
                      <w:rFonts w:ascii="Times New Roman" w:eastAsia="Times New Roman" w:hAnsi="Times New Roman" w:cs="Times New Roman"/>
                      <w:color w:val="000000"/>
                      <w:sz w:val="24"/>
                      <w:szCs w:val="24"/>
                      <w:lang w:val="en-AU"/>
                    </w:rPr>
                  </w:rPrChange>
                </w:rPr>
                <w:t> </w:t>
              </w:r>
            </w:ins>
          </w:p>
        </w:tc>
      </w:tr>
      <w:tr w:rsidR="00367F1D" w:rsidRPr="00367F1D" w14:paraId="0A75E1C2" w14:textId="77777777" w:rsidTr="00367F1D">
        <w:trPr>
          <w:trHeight w:val="300"/>
          <w:ins w:id="2198" w:author="Nikita Bathla" w:date="2022-06-06T12:01:00Z"/>
          <w:trPrChange w:id="2199" w:author="Abhinav Bassi" w:date="2024-02-29T14:12:00Z">
            <w:trPr>
              <w:trHeight w:val="300"/>
            </w:trPr>
          </w:trPrChange>
        </w:trPr>
        <w:tc>
          <w:tcPr>
            <w:tcW w:w="2880" w:type="dxa"/>
            <w:noWrap/>
            <w:tcPrChange w:id="2200" w:author="Abhinav Bassi" w:date="2024-02-29T14:12:00Z">
              <w:tcPr>
                <w:tcW w:w="2880" w:type="dxa"/>
                <w:noWrap/>
              </w:tcPr>
            </w:tcPrChange>
          </w:tcPr>
          <w:p w14:paraId="335BC859" w14:textId="77777777" w:rsidR="00367F1D" w:rsidRPr="00367F1D" w:rsidRDefault="00367F1D" w:rsidP="00AF336D">
            <w:pPr>
              <w:jc w:val="both"/>
              <w:rPr>
                <w:ins w:id="2201" w:author="Nikita Bathla" w:date="2022-06-06T12:01:00Z"/>
                <w:rFonts w:ascii="Times New Roman" w:eastAsia="Times New Roman" w:hAnsi="Times New Roman" w:cs="Times New Roman"/>
                <w:color w:val="000000"/>
                <w:sz w:val="20"/>
                <w:szCs w:val="20"/>
                <w:lang w:val="en-AU"/>
                <w:rPrChange w:id="2202" w:author="Abhinav Bassi" w:date="2024-02-29T14:13:00Z">
                  <w:rPr>
                    <w:ins w:id="2203" w:author="Nikita Bathla" w:date="2022-06-06T12:01:00Z"/>
                    <w:rFonts w:ascii="Times New Roman" w:eastAsia="Times New Roman" w:hAnsi="Times New Roman" w:cs="Times New Roman"/>
                    <w:color w:val="000000"/>
                    <w:sz w:val="24"/>
                    <w:szCs w:val="24"/>
                    <w:lang w:val="en-AU"/>
                  </w:rPr>
                </w:rPrChange>
              </w:rPr>
            </w:pPr>
            <w:ins w:id="2204" w:author="Nikita Bathla" w:date="2022-06-06T12:01:00Z">
              <w:r w:rsidRPr="00367F1D">
                <w:rPr>
                  <w:rFonts w:ascii="Times New Roman" w:eastAsia="Times New Roman" w:hAnsi="Times New Roman" w:cs="Times New Roman"/>
                  <w:color w:val="000000"/>
                  <w:sz w:val="20"/>
                  <w:szCs w:val="20"/>
                  <w:lang w:val="en-AU"/>
                  <w:rPrChange w:id="2205" w:author="Abhinav Bassi" w:date="2024-02-29T14:13:00Z">
                    <w:rPr>
                      <w:rFonts w:ascii="Times New Roman" w:eastAsia="Times New Roman" w:hAnsi="Times New Roman" w:cs="Times New Roman"/>
                      <w:color w:val="000000"/>
                      <w:sz w:val="24"/>
                      <w:szCs w:val="24"/>
                      <w:lang w:val="en-AU"/>
                    </w:rPr>
                  </w:rPrChange>
                </w:rPr>
                <w:t>Name of Investigator</w:t>
              </w:r>
            </w:ins>
          </w:p>
        </w:tc>
        <w:tc>
          <w:tcPr>
            <w:tcW w:w="6187" w:type="dxa"/>
            <w:noWrap/>
            <w:hideMark/>
            <w:tcPrChange w:id="2206" w:author="Abhinav Bassi" w:date="2024-02-29T14:12:00Z">
              <w:tcPr>
                <w:tcW w:w="6187" w:type="dxa"/>
                <w:noWrap/>
                <w:hideMark/>
              </w:tcPr>
            </w:tcPrChange>
          </w:tcPr>
          <w:p w14:paraId="6321C0A4" w14:textId="77777777" w:rsidR="00367F1D" w:rsidRPr="00367F1D" w:rsidRDefault="00367F1D" w:rsidP="00AF336D">
            <w:pPr>
              <w:jc w:val="both"/>
              <w:rPr>
                <w:ins w:id="2207" w:author="Nikita Bathla" w:date="2022-06-06T12:01:00Z"/>
                <w:rFonts w:ascii="Times New Roman" w:eastAsia="Times New Roman" w:hAnsi="Times New Roman" w:cs="Times New Roman"/>
                <w:color w:val="000000"/>
                <w:sz w:val="20"/>
                <w:szCs w:val="20"/>
                <w:lang w:val="en-AU"/>
                <w:rPrChange w:id="2208" w:author="Abhinav Bassi" w:date="2024-02-29T14:13:00Z">
                  <w:rPr>
                    <w:ins w:id="2209" w:author="Nikita Bathla" w:date="2022-06-06T12:01:00Z"/>
                    <w:rFonts w:ascii="Times New Roman" w:eastAsia="Times New Roman" w:hAnsi="Times New Roman" w:cs="Times New Roman"/>
                    <w:color w:val="000000"/>
                    <w:sz w:val="24"/>
                    <w:szCs w:val="24"/>
                    <w:lang w:val="en-AU"/>
                  </w:rPr>
                </w:rPrChange>
              </w:rPr>
            </w:pPr>
            <w:ins w:id="2210" w:author="Nikita Bathla" w:date="2022-06-06T12:01:00Z">
              <w:r w:rsidRPr="00367F1D">
                <w:rPr>
                  <w:rFonts w:ascii="Times New Roman" w:eastAsia="Times New Roman" w:hAnsi="Times New Roman" w:cs="Times New Roman"/>
                  <w:color w:val="000000"/>
                  <w:sz w:val="20"/>
                  <w:szCs w:val="20"/>
                  <w:lang w:val="en-AU"/>
                  <w:rPrChange w:id="2211" w:author="Abhinav Bassi" w:date="2024-02-29T14:13:00Z">
                    <w:rPr>
                      <w:rFonts w:ascii="Times New Roman" w:eastAsia="Times New Roman" w:hAnsi="Times New Roman" w:cs="Times New Roman"/>
                      <w:color w:val="000000"/>
                      <w:sz w:val="24"/>
                      <w:szCs w:val="24"/>
                      <w:lang w:val="en-AU"/>
                    </w:rPr>
                  </w:rPrChange>
                </w:rPr>
                <w:t> </w:t>
              </w:r>
            </w:ins>
          </w:p>
        </w:tc>
      </w:tr>
      <w:tr w:rsidR="00367F1D" w:rsidRPr="00367F1D" w14:paraId="27756142" w14:textId="77777777" w:rsidTr="00367F1D">
        <w:trPr>
          <w:trHeight w:val="300"/>
          <w:ins w:id="2212" w:author="Abhinav Bassi" w:date="2024-02-29T14:12:00Z"/>
        </w:trPr>
        <w:tc>
          <w:tcPr>
            <w:tcW w:w="2880" w:type="dxa"/>
            <w:noWrap/>
          </w:tcPr>
          <w:p w14:paraId="5095AF9A" w14:textId="6A5C740E" w:rsidR="00367F1D" w:rsidRPr="00367F1D" w:rsidRDefault="00367F1D" w:rsidP="00AF336D">
            <w:pPr>
              <w:jc w:val="both"/>
              <w:rPr>
                <w:ins w:id="2213" w:author="Abhinav Bassi" w:date="2024-02-29T14:12:00Z"/>
                <w:rFonts w:ascii="Times New Roman" w:eastAsia="Times New Roman" w:hAnsi="Times New Roman" w:cs="Times New Roman"/>
                <w:color w:val="000000"/>
                <w:sz w:val="20"/>
                <w:szCs w:val="20"/>
                <w:lang w:val="en-AU"/>
                <w:rPrChange w:id="2214" w:author="Abhinav Bassi" w:date="2024-02-29T14:13:00Z">
                  <w:rPr>
                    <w:ins w:id="2215" w:author="Abhinav Bassi" w:date="2024-02-29T14:12:00Z"/>
                    <w:rFonts w:ascii="Times New Roman" w:eastAsia="Times New Roman" w:hAnsi="Times New Roman" w:cs="Times New Roman"/>
                    <w:color w:val="000000"/>
                    <w:sz w:val="24"/>
                    <w:szCs w:val="24"/>
                    <w:lang w:val="en-AU"/>
                  </w:rPr>
                </w:rPrChange>
              </w:rPr>
            </w:pPr>
            <w:ins w:id="2216" w:author="Abhinav Bassi" w:date="2024-02-29T14:12:00Z">
              <w:r w:rsidRPr="00367F1D">
                <w:rPr>
                  <w:rFonts w:ascii="Times New Roman" w:eastAsia="Times New Roman" w:hAnsi="Times New Roman" w:cs="Times New Roman"/>
                  <w:color w:val="000000"/>
                  <w:sz w:val="20"/>
                  <w:szCs w:val="20"/>
                  <w:lang w:val="en-AU"/>
                  <w:rPrChange w:id="2217" w:author="Abhinav Bassi" w:date="2024-02-29T14:13:00Z">
                    <w:rPr>
                      <w:rFonts w:ascii="Times New Roman" w:eastAsia="Times New Roman" w:hAnsi="Times New Roman" w:cs="Times New Roman"/>
                      <w:color w:val="000000"/>
                      <w:sz w:val="24"/>
                      <w:szCs w:val="24"/>
                      <w:lang w:val="en-AU"/>
                    </w:rPr>
                  </w:rPrChange>
                </w:rPr>
                <w:t>Signature of Investigator</w:t>
              </w:r>
            </w:ins>
          </w:p>
        </w:tc>
        <w:tc>
          <w:tcPr>
            <w:tcW w:w="6187" w:type="dxa"/>
            <w:noWrap/>
          </w:tcPr>
          <w:p w14:paraId="3D5ABD34" w14:textId="77777777" w:rsidR="00367F1D" w:rsidRPr="00367F1D" w:rsidRDefault="00367F1D" w:rsidP="00AF336D">
            <w:pPr>
              <w:jc w:val="both"/>
              <w:rPr>
                <w:ins w:id="2218" w:author="Abhinav Bassi" w:date="2024-02-29T14:12:00Z"/>
                <w:rFonts w:ascii="Times New Roman" w:eastAsia="Times New Roman" w:hAnsi="Times New Roman" w:cs="Times New Roman"/>
                <w:color w:val="000000"/>
                <w:sz w:val="20"/>
                <w:szCs w:val="20"/>
                <w:lang w:val="en-AU"/>
                <w:rPrChange w:id="2219" w:author="Abhinav Bassi" w:date="2024-02-29T14:13:00Z">
                  <w:rPr>
                    <w:ins w:id="2220" w:author="Abhinav Bassi" w:date="2024-02-29T14:12:00Z"/>
                    <w:rFonts w:ascii="Times New Roman" w:eastAsia="Times New Roman" w:hAnsi="Times New Roman" w:cs="Times New Roman"/>
                    <w:color w:val="000000"/>
                    <w:sz w:val="24"/>
                    <w:szCs w:val="24"/>
                    <w:lang w:val="en-AU"/>
                  </w:rPr>
                </w:rPrChange>
              </w:rPr>
            </w:pPr>
          </w:p>
          <w:p w14:paraId="5B313245" w14:textId="77777777" w:rsidR="00367F1D" w:rsidRPr="00367F1D" w:rsidRDefault="00367F1D" w:rsidP="00AF336D">
            <w:pPr>
              <w:jc w:val="both"/>
              <w:rPr>
                <w:ins w:id="2221" w:author="Abhinav Bassi" w:date="2024-02-29T14:13:00Z"/>
                <w:rFonts w:ascii="Times New Roman" w:eastAsia="Times New Roman" w:hAnsi="Times New Roman" w:cs="Times New Roman"/>
                <w:color w:val="000000"/>
                <w:sz w:val="20"/>
                <w:szCs w:val="20"/>
                <w:lang w:val="en-AU"/>
                <w:rPrChange w:id="2222" w:author="Abhinav Bassi" w:date="2024-02-29T14:13:00Z">
                  <w:rPr>
                    <w:ins w:id="2223" w:author="Abhinav Bassi" w:date="2024-02-29T14:13:00Z"/>
                    <w:rFonts w:ascii="Times New Roman" w:eastAsia="Times New Roman" w:hAnsi="Times New Roman" w:cs="Times New Roman"/>
                    <w:color w:val="000000"/>
                    <w:sz w:val="24"/>
                    <w:szCs w:val="24"/>
                    <w:lang w:val="en-AU"/>
                  </w:rPr>
                </w:rPrChange>
              </w:rPr>
            </w:pPr>
          </w:p>
          <w:p w14:paraId="197E9060" w14:textId="77777777" w:rsidR="00367F1D" w:rsidRPr="00367F1D" w:rsidRDefault="00367F1D" w:rsidP="00AF336D">
            <w:pPr>
              <w:jc w:val="both"/>
              <w:rPr>
                <w:ins w:id="2224" w:author="Abhinav Bassi" w:date="2024-02-29T14:12:00Z"/>
                <w:rFonts w:ascii="Times New Roman" w:eastAsia="Times New Roman" w:hAnsi="Times New Roman" w:cs="Times New Roman"/>
                <w:color w:val="000000"/>
                <w:sz w:val="20"/>
                <w:szCs w:val="20"/>
                <w:lang w:val="en-AU"/>
                <w:rPrChange w:id="2225" w:author="Abhinav Bassi" w:date="2024-02-29T14:13:00Z">
                  <w:rPr>
                    <w:ins w:id="2226" w:author="Abhinav Bassi" w:date="2024-02-29T14:12:00Z"/>
                    <w:rFonts w:ascii="Times New Roman" w:eastAsia="Times New Roman" w:hAnsi="Times New Roman" w:cs="Times New Roman"/>
                    <w:color w:val="000000"/>
                    <w:sz w:val="24"/>
                    <w:szCs w:val="24"/>
                    <w:lang w:val="en-AU"/>
                  </w:rPr>
                </w:rPrChange>
              </w:rPr>
            </w:pPr>
          </w:p>
        </w:tc>
      </w:tr>
      <w:tr w:rsidR="00367F1D" w:rsidRPr="00367F1D" w:rsidDel="00367F1D" w14:paraId="1D5B6DEE" w14:textId="5EAD94BA" w:rsidTr="00367F1D">
        <w:trPr>
          <w:trHeight w:val="300"/>
          <w:ins w:id="2227" w:author="Nikita Bathla" w:date="2022-06-06T12:01:00Z"/>
          <w:del w:id="2228" w:author="Abhinav Bassi" w:date="2024-02-29T14:12:00Z"/>
        </w:trPr>
        <w:tc>
          <w:tcPr>
            <w:tcW w:w="2880" w:type="dxa"/>
          </w:tcPr>
          <w:p w14:paraId="1604A1DA" w14:textId="6B031545" w:rsidR="00367F1D" w:rsidRPr="00367F1D" w:rsidDel="00367F1D" w:rsidRDefault="00367F1D" w:rsidP="00AF336D">
            <w:pPr>
              <w:jc w:val="both"/>
              <w:rPr>
                <w:ins w:id="2229" w:author="Nikita Bathla" w:date="2022-06-06T12:01:00Z"/>
                <w:del w:id="2230" w:author="Abhinav Bassi" w:date="2024-02-29T14:12:00Z"/>
                <w:rFonts w:ascii="Times New Roman" w:eastAsia="Times New Roman" w:hAnsi="Times New Roman" w:cs="Times New Roman"/>
                <w:color w:val="000000"/>
                <w:sz w:val="20"/>
                <w:szCs w:val="20"/>
                <w:lang w:val="en-AU"/>
                <w:rPrChange w:id="2231" w:author="Abhinav Bassi" w:date="2024-02-29T14:13:00Z">
                  <w:rPr>
                    <w:ins w:id="2232" w:author="Nikita Bathla" w:date="2022-06-06T12:01:00Z"/>
                    <w:del w:id="2233" w:author="Abhinav Bassi" w:date="2024-02-29T14:12:00Z"/>
                    <w:rFonts w:ascii="Times New Roman" w:eastAsia="Times New Roman" w:hAnsi="Times New Roman" w:cs="Times New Roman"/>
                    <w:color w:val="000000"/>
                    <w:sz w:val="24"/>
                    <w:szCs w:val="24"/>
                    <w:lang w:val="en-AU"/>
                  </w:rPr>
                </w:rPrChange>
              </w:rPr>
            </w:pPr>
          </w:p>
        </w:tc>
        <w:tc>
          <w:tcPr>
            <w:tcW w:w="6187" w:type="dxa"/>
            <w:hideMark/>
          </w:tcPr>
          <w:p w14:paraId="4AC1EA0F" w14:textId="7053ECBA" w:rsidR="00367F1D" w:rsidRPr="00367F1D" w:rsidDel="00367F1D" w:rsidRDefault="00367F1D" w:rsidP="00AF336D">
            <w:pPr>
              <w:jc w:val="both"/>
              <w:rPr>
                <w:ins w:id="2234" w:author="Nikita Bathla" w:date="2022-06-06T12:01:00Z"/>
                <w:del w:id="2235" w:author="Abhinav Bassi" w:date="2024-02-29T14:12:00Z"/>
                <w:rFonts w:ascii="Times New Roman" w:eastAsia="Times New Roman" w:hAnsi="Times New Roman" w:cs="Times New Roman"/>
                <w:color w:val="000000"/>
                <w:sz w:val="20"/>
                <w:szCs w:val="20"/>
                <w:lang w:val="en-AU"/>
                <w:rPrChange w:id="2236" w:author="Abhinav Bassi" w:date="2024-02-29T14:13:00Z">
                  <w:rPr>
                    <w:ins w:id="2237" w:author="Nikita Bathla" w:date="2022-06-06T12:01:00Z"/>
                    <w:del w:id="2238" w:author="Abhinav Bassi" w:date="2024-02-29T14:12:00Z"/>
                    <w:rFonts w:ascii="Times New Roman" w:eastAsia="Times New Roman" w:hAnsi="Times New Roman" w:cs="Times New Roman"/>
                    <w:color w:val="000000"/>
                    <w:sz w:val="24"/>
                    <w:szCs w:val="24"/>
                    <w:lang w:val="en-AU"/>
                  </w:rPr>
                </w:rPrChange>
              </w:rPr>
            </w:pPr>
          </w:p>
        </w:tc>
      </w:tr>
    </w:tbl>
    <w:p w14:paraId="7E400F50" w14:textId="61B9C794" w:rsidR="00E71095" w:rsidRDefault="00E57841" w:rsidP="003C2C7D">
      <w:pPr>
        <w:spacing w:after="0"/>
        <w:rPr>
          <w:ins w:id="2239" w:author="Abhinav Bassi" w:date="2024-03-04T17:16:00Z"/>
          <w:rFonts w:ascii="Times New Roman" w:eastAsia="Calibri" w:hAnsi="Times New Roman" w:cs="Times New Roman"/>
          <w:b/>
          <w:sz w:val="20"/>
          <w:szCs w:val="20"/>
        </w:rPr>
      </w:pPr>
      <w:moveToRangeStart w:id="2240" w:author="Abhinav Bassi" w:date="2024-02-29T14:14:00Z" w:name="move160108493"/>
      <w:moveTo w:id="2241" w:author="Abhinav Bassi" w:date="2024-02-29T14:14:00Z">
        <w:r w:rsidRPr="00AF336D">
          <w:rPr>
            <w:rFonts w:ascii="Times New Roman" w:eastAsia="Calibri" w:hAnsi="Times New Roman" w:cs="Times New Roman"/>
            <w:b/>
            <w:sz w:val="20"/>
            <w:szCs w:val="20"/>
          </w:rPr>
          <w:t>A copy of this Participant Information Sheet and duly filled Informed Consent Form shall be handed over to the participant or his/her attendant</w:t>
        </w:r>
      </w:moveTo>
    </w:p>
    <w:p w14:paraId="2F2A571A" w14:textId="77777777" w:rsidR="00E71095" w:rsidRDefault="00E71095">
      <w:pPr>
        <w:rPr>
          <w:ins w:id="2242" w:author="Abhinav Bassi" w:date="2024-03-04T17:16:00Z"/>
          <w:rFonts w:ascii="Times New Roman" w:eastAsia="Calibri" w:hAnsi="Times New Roman" w:cs="Times New Roman"/>
          <w:b/>
          <w:sz w:val="20"/>
          <w:szCs w:val="20"/>
        </w:rPr>
      </w:pPr>
      <w:ins w:id="2243" w:author="Abhinav Bassi" w:date="2024-03-04T17:16:00Z">
        <w:r>
          <w:rPr>
            <w:rFonts w:ascii="Times New Roman" w:eastAsia="Calibri" w:hAnsi="Times New Roman" w:cs="Times New Roman"/>
            <w:b/>
            <w:sz w:val="20"/>
            <w:szCs w:val="20"/>
          </w:rPr>
          <w:br w:type="page"/>
        </w:r>
      </w:ins>
    </w:p>
    <w:p w14:paraId="3E3F2AE7" w14:textId="5AD86F48" w:rsidR="00DC569B" w:rsidRPr="001729CD" w:rsidRDefault="00F17C5F" w:rsidP="00DC569B">
      <w:pPr>
        <w:shd w:val="clear" w:color="auto" w:fill="BFBFBF" w:themeFill="background1" w:themeFillShade="BF"/>
        <w:spacing w:after="0"/>
        <w:rPr>
          <w:ins w:id="2244" w:author="Abhinav Bassi" w:date="2024-03-04T17:21:00Z"/>
          <w:rFonts w:ascii="Times New Roman" w:eastAsia="Times New Roman" w:hAnsi="Times New Roman" w:cs="Times New Roman"/>
          <w:b/>
          <w:bCs/>
          <w:color w:val="000000"/>
          <w:sz w:val="20"/>
          <w:szCs w:val="20"/>
        </w:rPr>
      </w:pPr>
      <w:ins w:id="2245" w:author="Abhinav Bassi" w:date="2024-03-04T17:25:00Z">
        <w:r>
          <w:rPr>
            <w:rFonts w:ascii="Times New Roman" w:eastAsia="Times New Roman" w:hAnsi="Times New Roman" w:cs="Times New Roman"/>
            <w:b/>
            <w:bCs/>
            <w:color w:val="000000"/>
            <w:sz w:val="20"/>
            <w:szCs w:val="20"/>
          </w:rPr>
          <w:lastRenderedPageBreak/>
          <w:t>Opt-Out Form</w:t>
        </w:r>
      </w:ins>
    </w:p>
    <w:p w14:paraId="7947D616" w14:textId="77777777" w:rsidR="00211989" w:rsidRDefault="00211989" w:rsidP="00DC569B">
      <w:pPr>
        <w:tabs>
          <w:tab w:val="left" w:pos="7230"/>
        </w:tabs>
        <w:spacing w:line="276" w:lineRule="auto"/>
        <w:ind w:left="-360"/>
        <w:jc w:val="both"/>
        <w:rPr>
          <w:ins w:id="2246" w:author="Abhinav Bassi" w:date="2024-03-04T17:25:00Z"/>
          <w:rFonts w:ascii="Times New Roman" w:hAnsi="Times New Roman" w:cs="Times New Roman"/>
          <w:b/>
          <w:bCs/>
          <w:sz w:val="20"/>
          <w:szCs w:val="20"/>
        </w:rPr>
      </w:pPr>
    </w:p>
    <w:p w14:paraId="73590AF8" w14:textId="6A0DC3ED" w:rsidR="001F5DD8" w:rsidRPr="001F5DD8" w:rsidRDefault="00444344" w:rsidP="00444344">
      <w:pPr>
        <w:tabs>
          <w:tab w:val="left" w:pos="7230"/>
        </w:tabs>
        <w:spacing w:line="276" w:lineRule="auto"/>
        <w:ind w:left="-360"/>
        <w:jc w:val="center"/>
        <w:rPr>
          <w:ins w:id="2247" w:author="Abhinav Bassi" w:date="2024-03-04T17:31:00Z"/>
          <w:rFonts w:ascii="Times New Roman" w:hAnsi="Times New Roman" w:cs="Times New Roman"/>
          <w:b/>
          <w:bCs/>
          <w:sz w:val="20"/>
          <w:szCs w:val="20"/>
        </w:rPr>
        <w:pPrChange w:id="2248" w:author="Abhinav Bassi" w:date="2024-03-04T17:34:00Z">
          <w:pPr>
            <w:tabs>
              <w:tab w:val="left" w:pos="7230"/>
            </w:tabs>
            <w:spacing w:line="276" w:lineRule="auto"/>
            <w:ind w:left="-360"/>
            <w:jc w:val="both"/>
          </w:pPr>
        </w:pPrChange>
      </w:pPr>
      <w:ins w:id="2249" w:author="Abhinav Bassi" w:date="2024-03-04T17:34:00Z">
        <w:r w:rsidRPr="001F5DD8">
          <w:rPr>
            <w:rFonts w:ascii="Times New Roman" w:hAnsi="Times New Roman" w:cs="Times New Roman"/>
            <w:sz w:val="20"/>
            <w:szCs w:val="20"/>
          </w:rPr>
          <w:t>Effects of Advanced Trauma Life Support® Training Compared to Standard Care on Adult Trauma Patient Outcomes: A Cluster Randomised Trial</w:t>
        </w:r>
        <w:r w:rsidRPr="001729CD">
          <w:rPr>
            <w:rFonts w:ascii="Times New Roman" w:hAnsi="Times New Roman" w:cs="Times New Roman"/>
            <w:sz w:val="20"/>
            <w:szCs w:val="20"/>
          </w:rPr>
          <w:t>.</w:t>
        </w:r>
      </w:ins>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2250" w:author="Abhinav Bassi" w:date="2024-03-04T17:37:00Z">
          <w:tblPr>
            <w:tblW w:w="65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851"/>
        <w:gridCol w:w="4819"/>
        <w:gridCol w:w="1843"/>
        <w:gridCol w:w="1843"/>
        <w:tblGridChange w:id="2251">
          <w:tblGrid>
            <w:gridCol w:w="851"/>
            <w:gridCol w:w="3827"/>
            <w:gridCol w:w="1843"/>
            <w:gridCol w:w="1843"/>
          </w:tblGrid>
        </w:tblGridChange>
      </w:tblGrid>
      <w:tr w:rsidR="00444344" w:rsidRPr="00367F1D" w14:paraId="14031B57" w14:textId="77777777" w:rsidTr="0066450A">
        <w:trPr>
          <w:tblHeader/>
          <w:ins w:id="2252" w:author="Abhinav Bassi" w:date="2024-03-04T17:21:00Z"/>
          <w:trPrChange w:id="2253" w:author="Abhinav Bassi" w:date="2024-03-04T17:37:00Z">
            <w:trPr>
              <w:tblHeader/>
            </w:trPr>
          </w:trPrChange>
        </w:trPr>
        <w:tc>
          <w:tcPr>
            <w:tcW w:w="851" w:type="dxa"/>
            <w:tcPrChange w:id="2254" w:author="Abhinav Bassi" w:date="2024-03-04T17:37:00Z">
              <w:tcPr>
                <w:tcW w:w="851" w:type="dxa"/>
              </w:tcPr>
            </w:tcPrChange>
          </w:tcPr>
          <w:p w14:paraId="722BAF34" w14:textId="77777777" w:rsidR="00444344" w:rsidRPr="001729CD" w:rsidRDefault="00444344" w:rsidP="001729CD">
            <w:pPr>
              <w:spacing w:line="276" w:lineRule="auto"/>
              <w:jc w:val="both"/>
              <w:rPr>
                <w:ins w:id="2255" w:author="Abhinav Bassi" w:date="2024-03-04T17:21:00Z"/>
                <w:rFonts w:ascii="Times New Roman" w:hAnsi="Times New Roman" w:cs="Times New Roman"/>
                <w:sz w:val="20"/>
                <w:szCs w:val="20"/>
              </w:rPr>
            </w:pPr>
            <w:ins w:id="2256" w:author="Abhinav Bassi" w:date="2024-03-04T17:21:00Z">
              <w:r w:rsidRPr="001729CD">
                <w:rPr>
                  <w:rFonts w:ascii="Times New Roman" w:hAnsi="Times New Roman" w:cs="Times New Roman"/>
                  <w:sz w:val="20"/>
                  <w:szCs w:val="20"/>
                </w:rPr>
                <w:t>S. No.</w:t>
              </w:r>
            </w:ins>
          </w:p>
        </w:tc>
        <w:tc>
          <w:tcPr>
            <w:tcW w:w="4819" w:type="dxa"/>
            <w:tcPrChange w:id="2257" w:author="Abhinav Bassi" w:date="2024-03-04T17:37:00Z">
              <w:tcPr>
                <w:tcW w:w="3827" w:type="dxa"/>
              </w:tcPr>
            </w:tcPrChange>
          </w:tcPr>
          <w:p w14:paraId="10ED47D6" w14:textId="77777777" w:rsidR="00444344" w:rsidRPr="001729CD" w:rsidRDefault="00444344" w:rsidP="001729CD">
            <w:pPr>
              <w:spacing w:line="276" w:lineRule="auto"/>
              <w:jc w:val="both"/>
              <w:rPr>
                <w:ins w:id="2258" w:author="Abhinav Bassi" w:date="2024-03-04T17:21:00Z"/>
                <w:rFonts w:ascii="Times New Roman" w:hAnsi="Times New Roman" w:cs="Times New Roman"/>
                <w:sz w:val="20"/>
                <w:szCs w:val="20"/>
              </w:rPr>
            </w:pPr>
            <w:ins w:id="2259" w:author="Abhinav Bassi" w:date="2024-03-04T17:21:00Z">
              <w:r w:rsidRPr="001729CD">
                <w:rPr>
                  <w:rFonts w:ascii="Times New Roman" w:hAnsi="Times New Roman" w:cs="Times New Roman"/>
                  <w:sz w:val="20"/>
                  <w:szCs w:val="20"/>
                </w:rPr>
                <w:t>Terms</w:t>
              </w:r>
            </w:ins>
          </w:p>
        </w:tc>
        <w:tc>
          <w:tcPr>
            <w:tcW w:w="1843" w:type="dxa"/>
            <w:tcPrChange w:id="2260" w:author="Abhinav Bassi" w:date="2024-03-04T17:37:00Z">
              <w:tcPr>
                <w:tcW w:w="1843" w:type="dxa"/>
              </w:tcPr>
            </w:tcPrChange>
          </w:tcPr>
          <w:p w14:paraId="6B9604C6" w14:textId="0E58A098" w:rsidR="00444344" w:rsidRPr="001729CD" w:rsidRDefault="00E70007" w:rsidP="001729CD">
            <w:pPr>
              <w:rPr>
                <w:ins w:id="2261" w:author="Abhinav Bassi" w:date="2024-03-04T17:35:00Z"/>
                <w:rFonts w:ascii="Times New Roman" w:hAnsi="Times New Roman" w:cs="Times New Roman"/>
                <w:sz w:val="20"/>
                <w:szCs w:val="20"/>
              </w:rPr>
            </w:pPr>
            <w:ins w:id="2262" w:author="Abhinav Bassi" w:date="2024-03-04T17:35:00Z">
              <w:r>
                <w:rPr>
                  <w:rFonts w:ascii="Times New Roman" w:hAnsi="Times New Roman" w:cs="Times New Roman"/>
                  <w:sz w:val="20"/>
                  <w:szCs w:val="20"/>
                </w:rPr>
                <w:t xml:space="preserve">Select all that applies </w:t>
              </w:r>
            </w:ins>
          </w:p>
        </w:tc>
        <w:tc>
          <w:tcPr>
            <w:tcW w:w="1843" w:type="dxa"/>
            <w:tcPrChange w:id="2263" w:author="Abhinav Bassi" w:date="2024-03-04T17:37:00Z">
              <w:tcPr>
                <w:tcW w:w="1843" w:type="dxa"/>
              </w:tcPr>
            </w:tcPrChange>
          </w:tcPr>
          <w:p w14:paraId="79E9A8F1" w14:textId="0A5EA2BE" w:rsidR="00444344" w:rsidRPr="001729CD" w:rsidRDefault="00444344" w:rsidP="001729CD">
            <w:pPr>
              <w:rPr>
                <w:ins w:id="2264" w:author="Abhinav Bassi" w:date="2024-03-04T17:21:00Z"/>
                <w:rFonts w:ascii="Times New Roman" w:hAnsi="Times New Roman" w:cs="Times New Roman"/>
                <w:sz w:val="20"/>
                <w:szCs w:val="20"/>
              </w:rPr>
            </w:pPr>
            <w:ins w:id="2265" w:author="Abhinav Bassi" w:date="2024-03-04T17:21:00Z">
              <w:r w:rsidRPr="001729CD">
                <w:rPr>
                  <w:rFonts w:ascii="Times New Roman" w:hAnsi="Times New Roman" w:cs="Times New Roman"/>
                  <w:sz w:val="20"/>
                  <w:szCs w:val="20"/>
                </w:rPr>
                <w:t xml:space="preserve">Initials/thumb impression of the participant  </w:t>
              </w:r>
            </w:ins>
          </w:p>
        </w:tc>
      </w:tr>
      <w:tr w:rsidR="00444344" w:rsidRPr="00367F1D" w14:paraId="5261D80C" w14:textId="77777777" w:rsidTr="0066450A">
        <w:trPr>
          <w:trHeight w:val="49"/>
          <w:ins w:id="2266" w:author="Abhinav Bassi" w:date="2024-03-04T17:21:00Z"/>
        </w:trPr>
        <w:tc>
          <w:tcPr>
            <w:tcW w:w="851" w:type="dxa"/>
            <w:tcPrChange w:id="2267" w:author="Abhinav Bassi" w:date="2024-03-04T17:37:00Z">
              <w:tcPr>
                <w:tcW w:w="851" w:type="dxa"/>
              </w:tcPr>
            </w:tcPrChange>
          </w:tcPr>
          <w:p w14:paraId="563CA0C3" w14:textId="77777777" w:rsidR="00444344" w:rsidRPr="001729CD" w:rsidRDefault="00444344" w:rsidP="001729CD">
            <w:pPr>
              <w:spacing w:line="276" w:lineRule="auto"/>
              <w:jc w:val="both"/>
              <w:rPr>
                <w:ins w:id="2268" w:author="Abhinav Bassi" w:date="2024-03-04T17:21:00Z"/>
                <w:rFonts w:ascii="Times New Roman" w:hAnsi="Times New Roman" w:cs="Times New Roman"/>
                <w:sz w:val="20"/>
                <w:szCs w:val="20"/>
              </w:rPr>
            </w:pPr>
            <w:ins w:id="2269" w:author="Abhinav Bassi" w:date="2024-03-04T17:21:00Z">
              <w:r w:rsidRPr="001729CD">
                <w:rPr>
                  <w:rFonts w:ascii="Times New Roman" w:hAnsi="Times New Roman" w:cs="Times New Roman"/>
                  <w:sz w:val="20"/>
                  <w:szCs w:val="20"/>
                </w:rPr>
                <w:t>1</w:t>
              </w:r>
            </w:ins>
          </w:p>
        </w:tc>
        <w:tc>
          <w:tcPr>
            <w:tcW w:w="4819" w:type="dxa"/>
            <w:tcPrChange w:id="2270" w:author="Abhinav Bassi" w:date="2024-03-04T17:37:00Z">
              <w:tcPr>
                <w:tcW w:w="3827" w:type="dxa"/>
              </w:tcPr>
            </w:tcPrChange>
          </w:tcPr>
          <w:p w14:paraId="6EF02F9B" w14:textId="0D9044DE" w:rsidR="00444344" w:rsidRPr="001F5DD8" w:rsidRDefault="00444344" w:rsidP="0066450A">
            <w:pPr>
              <w:tabs>
                <w:tab w:val="left" w:pos="7230"/>
              </w:tabs>
              <w:jc w:val="both"/>
              <w:rPr>
                <w:ins w:id="2271" w:author="Abhinav Bassi" w:date="2024-03-04T17:21:00Z"/>
                <w:rFonts w:ascii="Times New Roman" w:hAnsi="Times New Roman" w:cs="Times New Roman"/>
                <w:sz w:val="20"/>
                <w:szCs w:val="20"/>
                <w:rPrChange w:id="2272" w:author="Abhinav Bassi" w:date="2024-03-04T17:31:00Z">
                  <w:rPr>
                    <w:ins w:id="2273" w:author="Abhinav Bassi" w:date="2024-03-04T17:21:00Z"/>
                    <w:rFonts w:ascii="Times New Roman" w:eastAsia="Calibri" w:hAnsi="Times New Roman" w:cs="Times New Roman"/>
                    <w:sz w:val="20"/>
                    <w:szCs w:val="20"/>
                  </w:rPr>
                </w:rPrChange>
              </w:rPr>
              <w:pPrChange w:id="2274" w:author="Abhinav Bassi" w:date="2024-03-04T17:37:00Z">
                <w:pPr>
                  <w:spacing w:line="276" w:lineRule="auto"/>
                  <w:jc w:val="both"/>
                </w:pPr>
              </w:pPrChange>
            </w:pPr>
            <w:ins w:id="2275" w:author="Abhinav Bassi" w:date="2024-03-04T17:31:00Z">
              <w:r w:rsidRPr="001F5DD8">
                <w:rPr>
                  <w:rFonts w:ascii="Times New Roman" w:hAnsi="Times New Roman" w:cs="Times New Roman"/>
                  <w:sz w:val="20"/>
                  <w:szCs w:val="20"/>
                  <w:rPrChange w:id="2276" w:author="Abhinav Bassi" w:date="2024-03-04T17:31:00Z">
                    <w:rPr/>
                  </w:rPrChange>
                </w:rPr>
                <w:t xml:space="preserve">I hereby request to delete the previously collected </w:t>
              </w:r>
              <w:r w:rsidRPr="001F5DD8">
                <w:rPr>
                  <w:rFonts w:ascii="Times New Roman" w:hAnsi="Times New Roman" w:cs="Times New Roman"/>
                  <w:sz w:val="20"/>
                  <w:szCs w:val="20"/>
                </w:rPr>
                <w:t>and, in the future,</w:t>
              </w:r>
              <w:r w:rsidRPr="001F5DD8">
                <w:rPr>
                  <w:rFonts w:ascii="Times New Roman" w:hAnsi="Times New Roman" w:cs="Times New Roman"/>
                  <w:sz w:val="20"/>
                  <w:szCs w:val="20"/>
                  <w:rPrChange w:id="2277" w:author="Abhinav Bassi" w:date="2024-03-04T17:31:00Z">
                    <w:rPr/>
                  </w:rPrChange>
                </w:rPr>
                <w:t xml:space="preserve"> not collect my/my relative’s routine medical information for the purpose of th</w:t>
              </w:r>
            </w:ins>
            <w:ins w:id="2278" w:author="Abhinav Bassi" w:date="2024-03-04T17:34:00Z">
              <w:r>
                <w:rPr>
                  <w:rFonts w:ascii="Times New Roman" w:hAnsi="Times New Roman" w:cs="Times New Roman"/>
                  <w:sz w:val="20"/>
                  <w:szCs w:val="20"/>
                </w:rPr>
                <w:t>is</w:t>
              </w:r>
            </w:ins>
            <w:ins w:id="2279" w:author="Abhinav Bassi" w:date="2024-03-04T17:31:00Z">
              <w:r w:rsidRPr="001F5DD8">
                <w:rPr>
                  <w:rFonts w:ascii="Times New Roman" w:hAnsi="Times New Roman" w:cs="Times New Roman"/>
                  <w:sz w:val="20"/>
                  <w:szCs w:val="20"/>
                  <w:rPrChange w:id="2280" w:author="Abhinav Bassi" w:date="2024-03-04T17:31:00Z">
                    <w:rPr/>
                  </w:rPrChange>
                </w:rPr>
                <w:t xml:space="preserve"> study</w:t>
              </w:r>
            </w:ins>
          </w:p>
        </w:tc>
        <w:tc>
          <w:tcPr>
            <w:tcW w:w="1843" w:type="dxa"/>
            <w:tcPrChange w:id="2281" w:author="Abhinav Bassi" w:date="2024-03-04T17:37:00Z">
              <w:tcPr>
                <w:tcW w:w="1843" w:type="dxa"/>
              </w:tcPr>
            </w:tcPrChange>
          </w:tcPr>
          <w:p w14:paraId="38430D7A" w14:textId="77777777" w:rsidR="00444344" w:rsidRPr="001729CD" w:rsidRDefault="00444344" w:rsidP="001729CD">
            <w:pPr>
              <w:spacing w:line="276" w:lineRule="auto"/>
              <w:jc w:val="both"/>
              <w:rPr>
                <w:ins w:id="2282" w:author="Abhinav Bassi" w:date="2024-03-04T17:35:00Z"/>
                <w:rFonts w:ascii="Times New Roman" w:hAnsi="Times New Roman" w:cs="Times New Roman"/>
                <w:sz w:val="20"/>
                <w:szCs w:val="20"/>
              </w:rPr>
            </w:pPr>
          </w:p>
        </w:tc>
        <w:tc>
          <w:tcPr>
            <w:tcW w:w="1843" w:type="dxa"/>
            <w:tcPrChange w:id="2283" w:author="Abhinav Bassi" w:date="2024-03-04T17:37:00Z">
              <w:tcPr>
                <w:tcW w:w="1843" w:type="dxa"/>
              </w:tcPr>
            </w:tcPrChange>
          </w:tcPr>
          <w:p w14:paraId="0F5F3430" w14:textId="34D70762" w:rsidR="00444344" w:rsidRPr="001729CD" w:rsidRDefault="00444344" w:rsidP="001729CD">
            <w:pPr>
              <w:spacing w:line="276" w:lineRule="auto"/>
              <w:jc w:val="both"/>
              <w:rPr>
                <w:ins w:id="2284" w:author="Abhinav Bassi" w:date="2024-03-04T17:21:00Z"/>
                <w:rFonts w:ascii="Times New Roman" w:hAnsi="Times New Roman" w:cs="Times New Roman"/>
                <w:sz w:val="20"/>
                <w:szCs w:val="20"/>
              </w:rPr>
            </w:pPr>
          </w:p>
        </w:tc>
      </w:tr>
      <w:tr w:rsidR="00444344" w:rsidRPr="00367F1D" w14:paraId="77296C45" w14:textId="77777777" w:rsidTr="0066450A">
        <w:trPr>
          <w:ins w:id="2285" w:author="Abhinav Bassi" w:date="2024-03-04T17:21:00Z"/>
        </w:trPr>
        <w:tc>
          <w:tcPr>
            <w:tcW w:w="851" w:type="dxa"/>
            <w:tcPrChange w:id="2286" w:author="Abhinav Bassi" w:date="2024-03-04T17:37:00Z">
              <w:tcPr>
                <w:tcW w:w="851" w:type="dxa"/>
              </w:tcPr>
            </w:tcPrChange>
          </w:tcPr>
          <w:p w14:paraId="0EAA308F" w14:textId="77777777" w:rsidR="00444344" w:rsidRPr="001729CD" w:rsidRDefault="00444344" w:rsidP="001729CD">
            <w:pPr>
              <w:spacing w:line="276" w:lineRule="auto"/>
              <w:jc w:val="both"/>
              <w:rPr>
                <w:ins w:id="2287" w:author="Abhinav Bassi" w:date="2024-03-04T17:21:00Z"/>
                <w:rFonts w:ascii="Times New Roman" w:hAnsi="Times New Roman" w:cs="Times New Roman"/>
                <w:sz w:val="20"/>
                <w:szCs w:val="20"/>
              </w:rPr>
            </w:pPr>
            <w:ins w:id="2288" w:author="Abhinav Bassi" w:date="2024-03-04T17:21:00Z">
              <w:r w:rsidRPr="001729CD">
                <w:rPr>
                  <w:rFonts w:ascii="Times New Roman" w:hAnsi="Times New Roman" w:cs="Times New Roman"/>
                  <w:sz w:val="20"/>
                  <w:szCs w:val="20"/>
                </w:rPr>
                <w:t>2</w:t>
              </w:r>
            </w:ins>
          </w:p>
        </w:tc>
        <w:tc>
          <w:tcPr>
            <w:tcW w:w="4819" w:type="dxa"/>
            <w:tcPrChange w:id="2289" w:author="Abhinav Bassi" w:date="2024-03-04T17:37:00Z">
              <w:tcPr>
                <w:tcW w:w="3827" w:type="dxa"/>
              </w:tcPr>
            </w:tcPrChange>
          </w:tcPr>
          <w:p w14:paraId="32159C84" w14:textId="34789F47" w:rsidR="00444344" w:rsidRPr="001729CD" w:rsidRDefault="00444344" w:rsidP="001729CD">
            <w:pPr>
              <w:spacing w:line="276" w:lineRule="auto"/>
              <w:jc w:val="both"/>
              <w:rPr>
                <w:ins w:id="2290" w:author="Abhinav Bassi" w:date="2024-03-04T17:21:00Z"/>
                <w:rFonts w:ascii="Times New Roman" w:hAnsi="Times New Roman" w:cs="Times New Roman"/>
                <w:sz w:val="20"/>
                <w:szCs w:val="20"/>
              </w:rPr>
            </w:pPr>
            <w:ins w:id="2291" w:author="Abhinav Bassi" w:date="2024-03-04T17:33:00Z">
              <w:r w:rsidRPr="001729CD">
                <w:rPr>
                  <w:rFonts w:ascii="Times New Roman" w:hAnsi="Times New Roman" w:cs="Times New Roman"/>
                  <w:sz w:val="20"/>
                  <w:szCs w:val="20"/>
                </w:rPr>
                <w:t>I am choosing not to be contacted telephonically/in-person for follow-up data collection</w:t>
              </w:r>
            </w:ins>
          </w:p>
        </w:tc>
        <w:tc>
          <w:tcPr>
            <w:tcW w:w="1843" w:type="dxa"/>
            <w:tcPrChange w:id="2292" w:author="Abhinav Bassi" w:date="2024-03-04T17:37:00Z">
              <w:tcPr>
                <w:tcW w:w="1843" w:type="dxa"/>
              </w:tcPr>
            </w:tcPrChange>
          </w:tcPr>
          <w:p w14:paraId="770A46D4" w14:textId="77777777" w:rsidR="00444344" w:rsidRPr="001729CD" w:rsidRDefault="00444344" w:rsidP="001729CD">
            <w:pPr>
              <w:spacing w:line="276" w:lineRule="auto"/>
              <w:jc w:val="both"/>
              <w:rPr>
                <w:ins w:id="2293" w:author="Abhinav Bassi" w:date="2024-03-04T17:35:00Z"/>
                <w:rFonts w:ascii="Times New Roman" w:hAnsi="Times New Roman" w:cs="Times New Roman"/>
                <w:sz w:val="20"/>
                <w:szCs w:val="20"/>
              </w:rPr>
            </w:pPr>
          </w:p>
        </w:tc>
        <w:tc>
          <w:tcPr>
            <w:tcW w:w="1843" w:type="dxa"/>
            <w:tcPrChange w:id="2294" w:author="Abhinav Bassi" w:date="2024-03-04T17:37:00Z">
              <w:tcPr>
                <w:tcW w:w="1843" w:type="dxa"/>
              </w:tcPr>
            </w:tcPrChange>
          </w:tcPr>
          <w:p w14:paraId="02224122" w14:textId="084FC376" w:rsidR="00444344" w:rsidRPr="001729CD" w:rsidRDefault="00444344" w:rsidP="001729CD">
            <w:pPr>
              <w:spacing w:line="276" w:lineRule="auto"/>
              <w:jc w:val="both"/>
              <w:rPr>
                <w:ins w:id="2295" w:author="Abhinav Bassi" w:date="2024-03-04T17:21:00Z"/>
                <w:rFonts w:ascii="Times New Roman" w:hAnsi="Times New Roman" w:cs="Times New Roman"/>
                <w:sz w:val="20"/>
                <w:szCs w:val="20"/>
              </w:rPr>
            </w:pPr>
          </w:p>
        </w:tc>
      </w:tr>
    </w:tbl>
    <w:p w14:paraId="5D7D77E3" w14:textId="77777777" w:rsidR="00DC569B" w:rsidRPr="001729CD" w:rsidRDefault="00DC569B" w:rsidP="00DC569B">
      <w:pPr>
        <w:jc w:val="both"/>
        <w:rPr>
          <w:ins w:id="2296" w:author="Abhinav Bassi" w:date="2024-03-04T17:21:00Z"/>
          <w:rFonts w:ascii="Times New Roman" w:hAnsi="Times New Roman" w:cs="Times New Roman"/>
          <w:b/>
          <w:sz w:val="20"/>
          <w:szCs w:val="20"/>
        </w:rPr>
      </w:pPr>
    </w:p>
    <w:tbl>
      <w:tblPr>
        <w:tblW w:w="9351" w:type="dxa"/>
        <w:tblCellMar>
          <w:top w:w="15" w:type="dxa"/>
        </w:tblCellMar>
        <w:tblLook w:val="04A0" w:firstRow="1" w:lastRow="0" w:firstColumn="1" w:lastColumn="0" w:noHBand="0" w:noVBand="1"/>
      </w:tblPr>
      <w:tblGrid>
        <w:gridCol w:w="2880"/>
        <w:gridCol w:w="6471"/>
      </w:tblGrid>
      <w:tr w:rsidR="00DC569B" w:rsidRPr="00367F1D" w14:paraId="67C6CDDF" w14:textId="77777777" w:rsidTr="001729CD">
        <w:trPr>
          <w:trHeight w:val="300"/>
          <w:ins w:id="2297" w:author="Abhinav Bassi" w:date="2024-03-04T17:21:00Z"/>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D267E" w14:textId="77777777" w:rsidR="00DC569B" w:rsidRPr="001729CD" w:rsidRDefault="00DC569B" w:rsidP="001729CD">
            <w:pPr>
              <w:jc w:val="both"/>
              <w:rPr>
                <w:ins w:id="2298" w:author="Abhinav Bassi" w:date="2024-03-04T17:21:00Z"/>
                <w:rFonts w:ascii="Times New Roman" w:eastAsia="Times New Roman" w:hAnsi="Times New Roman" w:cs="Times New Roman"/>
                <w:color w:val="000000"/>
                <w:sz w:val="20"/>
                <w:szCs w:val="20"/>
                <w:lang w:val="en-AU"/>
              </w:rPr>
            </w:pPr>
            <w:ins w:id="2299" w:author="Abhinav Bassi" w:date="2024-03-04T17:21:00Z">
              <w:r w:rsidRPr="001729CD">
                <w:rPr>
                  <w:rFonts w:ascii="Times New Roman" w:eastAsia="Times New Roman" w:hAnsi="Times New Roman" w:cs="Times New Roman"/>
                  <w:color w:val="000000"/>
                  <w:sz w:val="20"/>
                  <w:szCs w:val="20"/>
                  <w:lang w:val="en-AU"/>
                </w:rPr>
                <w:t>Date</w:t>
              </w:r>
            </w:ins>
          </w:p>
        </w:tc>
        <w:tc>
          <w:tcPr>
            <w:tcW w:w="6471" w:type="dxa"/>
            <w:tcBorders>
              <w:top w:val="single" w:sz="4" w:space="0" w:color="auto"/>
              <w:left w:val="nil"/>
              <w:bottom w:val="single" w:sz="4" w:space="0" w:color="auto"/>
              <w:right w:val="single" w:sz="4" w:space="0" w:color="auto"/>
            </w:tcBorders>
            <w:shd w:val="clear" w:color="auto" w:fill="auto"/>
            <w:noWrap/>
            <w:vAlign w:val="bottom"/>
          </w:tcPr>
          <w:p w14:paraId="436A803F" w14:textId="77777777" w:rsidR="00DC569B" w:rsidRPr="001729CD" w:rsidRDefault="00DC569B" w:rsidP="001729CD">
            <w:pPr>
              <w:jc w:val="both"/>
              <w:rPr>
                <w:ins w:id="2300" w:author="Abhinav Bassi" w:date="2024-03-04T17:21:00Z"/>
                <w:rFonts w:ascii="Times New Roman" w:eastAsia="Times New Roman" w:hAnsi="Times New Roman" w:cs="Times New Roman"/>
                <w:color w:val="000000"/>
                <w:sz w:val="20"/>
                <w:szCs w:val="20"/>
                <w:lang w:val="en-AU"/>
              </w:rPr>
            </w:pPr>
          </w:p>
        </w:tc>
      </w:tr>
      <w:tr w:rsidR="00DC569B" w:rsidRPr="00367F1D" w14:paraId="0543A9C1" w14:textId="77777777" w:rsidTr="001729CD">
        <w:trPr>
          <w:trHeight w:val="300"/>
          <w:ins w:id="2301" w:author="Abhinav Bassi" w:date="2024-03-04T17:21:00Z"/>
        </w:trPr>
        <w:tc>
          <w:tcPr>
            <w:tcW w:w="2880" w:type="dxa"/>
            <w:tcBorders>
              <w:top w:val="nil"/>
              <w:left w:val="single" w:sz="4" w:space="0" w:color="auto"/>
              <w:bottom w:val="single" w:sz="4" w:space="0" w:color="auto"/>
              <w:right w:val="single" w:sz="4" w:space="0" w:color="auto"/>
            </w:tcBorders>
            <w:shd w:val="clear" w:color="auto" w:fill="auto"/>
            <w:noWrap/>
            <w:vAlign w:val="bottom"/>
          </w:tcPr>
          <w:p w14:paraId="50D4CDCF" w14:textId="411FF82B" w:rsidR="00DC569B" w:rsidRPr="001729CD" w:rsidRDefault="00DC569B" w:rsidP="001729CD">
            <w:pPr>
              <w:jc w:val="both"/>
              <w:rPr>
                <w:ins w:id="2302" w:author="Abhinav Bassi" w:date="2024-03-04T17:21:00Z"/>
                <w:rFonts w:ascii="Times New Roman" w:eastAsia="Times New Roman" w:hAnsi="Times New Roman" w:cs="Times New Roman"/>
                <w:color w:val="000000"/>
                <w:sz w:val="20"/>
                <w:szCs w:val="20"/>
                <w:lang w:val="en-AU"/>
              </w:rPr>
            </w:pPr>
            <w:ins w:id="2303" w:author="Abhinav Bassi" w:date="2024-03-04T17:21:00Z">
              <w:r w:rsidRPr="001729CD">
                <w:rPr>
                  <w:rFonts w:ascii="Times New Roman" w:eastAsia="Times New Roman" w:hAnsi="Times New Roman" w:cs="Times New Roman"/>
                  <w:color w:val="000000"/>
                  <w:sz w:val="20"/>
                  <w:szCs w:val="20"/>
                  <w:lang w:val="en-AU"/>
                </w:rPr>
                <w:t xml:space="preserve">Name of </w:t>
              </w:r>
            </w:ins>
            <w:ins w:id="2304" w:author="Abhinav Bassi" w:date="2024-03-04T17:36:00Z">
              <w:r w:rsidR="007A63C0">
                <w:rPr>
                  <w:rFonts w:ascii="Times New Roman" w:eastAsia="Times New Roman" w:hAnsi="Times New Roman" w:cs="Times New Roman"/>
                  <w:color w:val="000000"/>
                  <w:sz w:val="20"/>
                  <w:szCs w:val="20"/>
                  <w:lang w:val="en-AU"/>
                </w:rPr>
                <w:t xml:space="preserve">the </w:t>
              </w:r>
              <w:r w:rsidR="007A63C0" w:rsidRPr="001729CD">
                <w:rPr>
                  <w:rFonts w:ascii="Times New Roman" w:eastAsia="Times New Roman" w:hAnsi="Times New Roman" w:cs="Times New Roman"/>
                  <w:color w:val="000000"/>
                  <w:sz w:val="20"/>
                  <w:szCs w:val="20"/>
                  <w:lang w:val="en-AU"/>
                </w:rPr>
                <w:t>Participant</w:t>
              </w:r>
              <w:r w:rsidR="007A63C0">
                <w:rPr>
                  <w:rFonts w:ascii="Times New Roman" w:eastAsia="Times New Roman" w:hAnsi="Times New Roman" w:cs="Times New Roman"/>
                  <w:color w:val="000000"/>
                  <w:sz w:val="20"/>
                  <w:szCs w:val="20"/>
                  <w:lang w:val="en-AU"/>
                </w:rPr>
                <w:t>/</w:t>
              </w:r>
              <w:r w:rsidR="007A63C0" w:rsidRPr="001729CD">
                <w:rPr>
                  <w:rFonts w:ascii="Times New Roman" w:eastAsia="Times New Roman" w:hAnsi="Times New Roman" w:cs="Times New Roman"/>
                  <w:color w:val="000000"/>
                  <w:sz w:val="20"/>
                  <w:szCs w:val="20"/>
                  <w:lang w:val="en-AU"/>
                </w:rPr>
                <w:t xml:space="preserve"> Legally Acceptable Representative</w:t>
              </w:r>
            </w:ins>
          </w:p>
        </w:tc>
        <w:tc>
          <w:tcPr>
            <w:tcW w:w="6471" w:type="dxa"/>
            <w:tcBorders>
              <w:top w:val="nil"/>
              <w:left w:val="nil"/>
              <w:bottom w:val="single" w:sz="4" w:space="0" w:color="auto"/>
              <w:right w:val="single" w:sz="4" w:space="0" w:color="auto"/>
            </w:tcBorders>
            <w:shd w:val="clear" w:color="auto" w:fill="auto"/>
            <w:noWrap/>
            <w:vAlign w:val="bottom"/>
            <w:hideMark/>
          </w:tcPr>
          <w:p w14:paraId="0EE86A53" w14:textId="77777777" w:rsidR="00DC569B" w:rsidRPr="001729CD" w:rsidRDefault="00DC569B" w:rsidP="001729CD">
            <w:pPr>
              <w:jc w:val="both"/>
              <w:rPr>
                <w:ins w:id="2305" w:author="Abhinav Bassi" w:date="2024-03-04T17:21:00Z"/>
                <w:rFonts w:ascii="Times New Roman" w:eastAsia="Times New Roman" w:hAnsi="Times New Roman" w:cs="Times New Roman"/>
                <w:color w:val="000000"/>
                <w:sz w:val="20"/>
                <w:szCs w:val="20"/>
                <w:lang w:val="en-AU"/>
              </w:rPr>
            </w:pPr>
            <w:ins w:id="2306" w:author="Abhinav Bassi" w:date="2024-03-04T17:21:00Z">
              <w:r w:rsidRPr="001729CD">
                <w:rPr>
                  <w:rFonts w:ascii="Times New Roman" w:eastAsia="Times New Roman" w:hAnsi="Times New Roman" w:cs="Times New Roman"/>
                  <w:color w:val="000000"/>
                  <w:sz w:val="20"/>
                  <w:szCs w:val="20"/>
                  <w:lang w:val="en-AU"/>
                </w:rPr>
                <w:t> </w:t>
              </w:r>
            </w:ins>
          </w:p>
        </w:tc>
      </w:tr>
      <w:tr w:rsidR="00DC569B" w:rsidRPr="00367F1D" w14:paraId="0EFD7AE6" w14:textId="77777777" w:rsidTr="001729CD">
        <w:trPr>
          <w:trHeight w:val="300"/>
          <w:ins w:id="2307" w:author="Abhinav Bassi" w:date="2024-03-04T17:21:00Z"/>
        </w:trPr>
        <w:tc>
          <w:tcPr>
            <w:tcW w:w="2880" w:type="dxa"/>
            <w:tcBorders>
              <w:top w:val="nil"/>
              <w:left w:val="single" w:sz="4" w:space="0" w:color="auto"/>
              <w:bottom w:val="single" w:sz="4" w:space="0" w:color="auto"/>
              <w:right w:val="single" w:sz="4" w:space="0" w:color="auto"/>
            </w:tcBorders>
            <w:shd w:val="clear" w:color="auto" w:fill="auto"/>
            <w:noWrap/>
            <w:vAlign w:val="bottom"/>
          </w:tcPr>
          <w:p w14:paraId="0FD3FC0D" w14:textId="401A8C66" w:rsidR="00DC569B" w:rsidRPr="001729CD" w:rsidRDefault="00DC569B" w:rsidP="001729CD">
            <w:pPr>
              <w:jc w:val="both"/>
              <w:rPr>
                <w:ins w:id="2308" w:author="Abhinav Bassi" w:date="2024-03-04T17:21:00Z"/>
                <w:rFonts w:ascii="Times New Roman" w:eastAsia="Times New Roman" w:hAnsi="Times New Roman" w:cs="Times New Roman"/>
                <w:color w:val="000000"/>
                <w:sz w:val="20"/>
                <w:szCs w:val="20"/>
                <w:lang w:val="en-AU"/>
              </w:rPr>
            </w:pPr>
            <w:ins w:id="2309" w:author="Abhinav Bassi" w:date="2024-03-04T17:21:00Z">
              <w:r w:rsidRPr="001729CD">
                <w:rPr>
                  <w:rFonts w:ascii="Times New Roman" w:eastAsia="Times New Roman" w:hAnsi="Times New Roman" w:cs="Times New Roman"/>
                  <w:color w:val="000000"/>
                  <w:sz w:val="20"/>
                  <w:szCs w:val="20"/>
                  <w:lang w:val="en-AU"/>
                </w:rPr>
                <w:t>Signature/Thumb Impression of Participant</w:t>
              </w:r>
            </w:ins>
            <w:ins w:id="2310" w:author="Abhinav Bassi" w:date="2024-03-04T17:36:00Z">
              <w:r w:rsidR="00E70007">
                <w:rPr>
                  <w:rFonts w:ascii="Times New Roman" w:eastAsia="Times New Roman" w:hAnsi="Times New Roman" w:cs="Times New Roman"/>
                  <w:color w:val="000000"/>
                  <w:sz w:val="20"/>
                  <w:szCs w:val="20"/>
                  <w:lang w:val="en-AU"/>
                </w:rPr>
                <w:t>/</w:t>
              </w:r>
              <w:r w:rsidR="00E70007" w:rsidRPr="001729CD">
                <w:rPr>
                  <w:rFonts w:ascii="Times New Roman" w:eastAsia="Times New Roman" w:hAnsi="Times New Roman" w:cs="Times New Roman"/>
                  <w:color w:val="000000"/>
                  <w:sz w:val="20"/>
                  <w:szCs w:val="20"/>
                  <w:lang w:val="en-AU"/>
                </w:rPr>
                <w:t xml:space="preserve"> </w:t>
              </w:r>
              <w:r w:rsidR="00E70007" w:rsidRPr="001729CD">
                <w:rPr>
                  <w:rFonts w:ascii="Times New Roman" w:eastAsia="Times New Roman" w:hAnsi="Times New Roman" w:cs="Times New Roman"/>
                  <w:color w:val="000000"/>
                  <w:sz w:val="20"/>
                  <w:szCs w:val="20"/>
                  <w:lang w:val="en-AU"/>
                </w:rPr>
                <w:t>Legally Acceptable Representative</w:t>
              </w:r>
            </w:ins>
          </w:p>
        </w:tc>
        <w:tc>
          <w:tcPr>
            <w:tcW w:w="6471" w:type="dxa"/>
            <w:tcBorders>
              <w:top w:val="nil"/>
              <w:left w:val="nil"/>
              <w:bottom w:val="single" w:sz="4" w:space="0" w:color="auto"/>
              <w:right w:val="single" w:sz="4" w:space="0" w:color="auto"/>
            </w:tcBorders>
            <w:shd w:val="clear" w:color="auto" w:fill="auto"/>
            <w:noWrap/>
            <w:vAlign w:val="bottom"/>
          </w:tcPr>
          <w:p w14:paraId="52793545" w14:textId="77777777" w:rsidR="00DC569B" w:rsidRPr="001729CD" w:rsidRDefault="00DC569B" w:rsidP="001729CD">
            <w:pPr>
              <w:jc w:val="both"/>
              <w:rPr>
                <w:ins w:id="2311" w:author="Abhinav Bassi" w:date="2024-03-04T17:21:00Z"/>
                <w:rFonts w:ascii="Times New Roman" w:eastAsia="Times New Roman" w:hAnsi="Times New Roman" w:cs="Times New Roman"/>
                <w:color w:val="000000"/>
                <w:sz w:val="20"/>
                <w:szCs w:val="20"/>
                <w:lang w:val="en-AU"/>
              </w:rPr>
            </w:pPr>
          </w:p>
        </w:tc>
      </w:tr>
      <w:tr w:rsidR="00DC569B" w:rsidRPr="00367F1D" w14:paraId="701B4D76" w14:textId="77777777" w:rsidTr="001729CD">
        <w:trPr>
          <w:trHeight w:val="300"/>
          <w:ins w:id="2312" w:author="Abhinav Bassi" w:date="2024-03-04T17:21:00Z"/>
        </w:trPr>
        <w:tc>
          <w:tcPr>
            <w:tcW w:w="2880" w:type="dxa"/>
            <w:tcBorders>
              <w:top w:val="nil"/>
              <w:left w:val="single" w:sz="4" w:space="0" w:color="auto"/>
              <w:bottom w:val="single" w:sz="4" w:space="0" w:color="auto"/>
              <w:right w:val="single" w:sz="4" w:space="0" w:color="auto"/>
            </w:tcBorders>
            <w:shd w:val="clear" w:color="auto" w:fill="auto"/>
            <w:noWrap/>
            <w:vAlign w:val="bottom"/>
          </w:tcPr>
          <w:p w14:paraId="2D60936F" w14:textId="77777777" w:rsidR="00DC569B" w:rsidRPr="001729CD" w:rsidRDefault="00DC569B" w:rsidP="001729CD">
            <w:pPr>
              <w:jc w:val="both"/>
              <w:rPr>
                <w:ins w:id="2313" w:author="Abhinav Bassi" w:date="2024-03-04T17:21:00Z"/>
                <w:rFonts w:ascii="Times New Roman" w:eastAsia="Times New Roman" w:hAnsi="Times New Roman" w:cs="Times New Roman"/>
                <w:color w:val="000000"/>
                <w:sz w:val="20"/>
                <w:szCs w:val="20"/>
                <w:lang w:val="en-AU"/>
              </w:rPr>
            </w:pPr>
            <w:ins w:id="2314" w:author="Abhinav Bassi" w:date="2024-03-04T17:21:00Z">
              <w:r w:rsidRPr="001729CD">
                <w:rPr>
                  <w:rFonts w:ascii="Times New Roman" w:eastAsia="Times New Roman" w:hAnsi="Times New Roman" w:cs="Times New Roman"/>
                  <w:color w:val="000000"/>
                  <w:sz w:val="20"/>
                  <w:szCs w:val="20"/>
                  <w:lang w:val="en-AU"/>
                </w:rPr>
                <w:t>Date</w:t>
              </w:r>
            </w:ins>
          </w:p>
        </w:tc>
        <w:tc>
          <w:tcPr>
            <w:tcW w:w="6471" w:type="dxa"/>
            <w:tcBorders>
              <w:top w:val="nil"/>
              <w:left w:val="nil"/>
              <w:bottom w:val="single" w:sz="4" w:space="0" w:color="auto"/>
              <w:right w:val="single" w:sz="4" w:space="0" w:color="auto"/>
            </w:tcBorders>
            <w:shd w:val="clear" w:color="auto" w:fill="auto"/>
            <w:noWrap/>
            <w:vAlign w:val="bottom"/>
          </w:tcPr>
          <w:p w14:paraId="6D04E6E8" w14:textId="77777777" w:rsidR="00DC569B" w:rsidRPr="001729CD" w:rsidRDefault="00DC569B" w:rsidP="001729CD">
            <w:pPr>
              <w:jc w:val="both"/>
              <w:rPr>
                <w:ins w:id="2315" w:author="Abhinav Bassi" w:date="2024-03-04T17:21:00Z"/>
                <w:rFonts w:ascii="Times New Roman" w:eastAsia="Times New Roman" w:hAnsi="Times New Roman" w:cs="Times New Roman"/>
                <w:color w:val="000000"/>
                <w:sz w:val="20"/>
                <w:szCs w:val="20"/>
                <w:lang w:val="en-AU"/>
              </w:rPr>
            </w:pPr>
          </w:p>
        </w:tc>
      </w:tr>
      <w:tr w:rsidR="00DC569B" w:rsidRPr="00367F1D" w14:paraId="4E649A4F" w14:textId="77777777" w:rsidTr="001729CD">
        <w:trPr>
          <w:trHeight w:val="300"/>
          <w:ins w:id="2316" w:author="Abhinav Bassi" w:date="2024-03-04T17:21:00Z"/>
        </w:trPr>
        <w:tc>
          <w:tcPr>
            <w:tcW w:w="2880" w:type="dxa"/>
            <w:tcBorders>
              <w:top w:val="nil"/>
              <w:left w:val="single" w:sz="4" w:space="0" w:color="auto"/>
              <w:bottom w:val="single" w:sz="4" w:space="0" w:color="auto"/>
              <w:right w:val="single" w:sz="4" w:space="0" w:color="auto"/>
            </w:tcBorders>
            <w:shd w:val="clear" w:color="auto" w:fill="auto"/>
            <w:noWrap/>
            <w:vAlign w:val="bottom"/>
          </w:tcPr>
          <w:p w14:paraId="62779962" w14:textId="77777777" w:rsidR="00DC569B" w:rsidRPr="001729CD" w:rsidRDefault="00DC569B" w:rsidP="001729CD">
            <w:pPr>
              <w:jc w:val="both"/>
              <w:rPr>
                <w:ins w:id="2317" w:author="Abhinav Bassi" w:date="2024-03-04T17:21:00Z"/>
                <w:rFonts w:ascii="Times New Roman" w:eastAsia="Times New Roman" w:hAnsi="Times New Roman" w:cs="Times New Roman"/>
                <w:color w:val="000000"/>
                <w:sz w:val="20"/>
                <w:szCs w:val="20"/>
                <w:lang w:val="en-AU"/>
              </w:rPr>
            </w:pPr>
            <w:ins w:id="2318" w:author="Abhinav Bassi" w:date="2024-03-04T17:21:00Z">
              <w:r w:rsidRPr="001729CD">
                <w:rPr>
                  <w:rFonts w:ascii="Times New Roman" w:eastAsia="Times New Roman" w:hAnsi="Times New Roman" w:cs="Times New Roman"/>
                  <w:color w:val="000000"/>
                  <w:sz w:val="20"/>
                  <w:szCs w:val="20"/>
                  <w:lang w:val="en-AU"/>
                </w:rPr>
                <w:t>Name of Witness</w:t>
              </w:r>
            </w:ins>
          </w:p>
        </w:tc>
        <w:tc>
          <w:tcPr>
            <w:tcW w:w="6471" w:type="dxa"/>
            <w:tcBorders>
              <w:top w:val="nil"/>
              <w:left w:val="nil"/>
              <w:bottom w:val="single" w:sz="4" w:space="0" w:color="auto"/>
              <w:right w:val="single" w:sz="4" w:space="0" w:color="auto"/>
            </w:tcBorders>
            <w:shd w:val="clear" w:color="auto" w:fill="auto"/>
            <w:noWrap/>
            <w:vAlign w:val="bottom"/>
          </w:tcPr>
          <w:p w14:paraId="214425A3" w14:textId="77777777" w:rsidR="00DC569B" w:rsidRPr="001729CD" w:rsidRDefault="00DC569B" w:rsidP="001729CD">
            <w:pPr>
              <w:jc w:val="both"/>
              <w:rPr>
                <w:ins w:id="2319" w:author="Abhinav Bassi" w:date="2024-03-04T17:21:00Z"/>
                <w:rFonts w:ascii="Times New Roman" w:eastAsia="Times New Roman" w:hAnsi="Times New Roman" w:cs="Times New Roman"/>
                <w:color w:val="000000"/>
                <w:sz w:val="20"/>
                <w:szCs w:val="20"/>
                <w:lang w:val="en-AU"/>
              </w:rPr>
            </w:pPr>
          </w:p>
        </w:tc>
      </w:tr>
      <w:tr w:rsidR="00DC569B" w:rsidRPr="00367F1D" w14:paraId="4C216360" w14:textId="77777777" w:rsidTr="001729CD">
        <w:trPr>
          <w:trHeight w:val="300"/>
          <w:ins w:id="2320" w:author="Abhinav Bassi" w:date="2024-03-04T17:21:00Z"/>
        </w:trPr>
        <w:tc>
          <w:tcPr>
            <w:tcW w:w="2880" w:type="dxa"/>
            <w:tcBorders>
              <w:top w:val="nil"/>
              <w:left w:val="single" w:sz="4" w:space="0" w:color="auto"/>
              <w:bottom w:val="single" w:sz="4" w:space="0" w:color="auto"/>
              <w:right w:val="single" w:sz="4" w:space="0" w:color="auto"/>
            </w:tcBorders>
            <w:shd w:val="clear" w:color="auto" w:fill="auto"/>
            <w:noWrap/>
          </w:tcPr>
          <w:p w14:paraId="0480961B" w14:textId="77777777" w:rsidR="00DC569B" w:rsidRPr="001729CD" w:rsidRDefault="00DC569B" w:rsidP="001729CD">
            <w:pPr>
              <w:jc w:val="both"/>
              <w:rPr>
                <w:ins w:id="2321" w:author="Abhinav Bassi" w:date="2024-03-04T17:21:00Z"/>
                <w:rFonts w:ascii="Times New Roman" w:eastAsia="Times New Roman" w:hAnsi="Times New Roman" w:cs="Times New Roman"/>
                <w:color w:val="000000"/>
                <w:sz w:val="20"/>
                <w:szCs w:val="20"/>
                <w:lang w:val="en-AU"/>
              </w:rPr>
            </w:pPr>
            <w:ins w:id="2322" w:author="Abhinav Bassi" w:date="2024-03-04T17:21:00Z">
              <w:r w:rsidRPr="001729CD">
                <w:rPr>
                  <w:rFonts w:ascii="Times New Roman" w:eastAsia="Times New Roman" w:hAnsi="Times New Roman" w:cs="Times New Roman"/>
                  <w:color w:val="000000"/>
                  <w:sz w:val="20"/>
                  <w:szCs w:val="20"/>
                  <w:lang w:val="en-AU"/>
                </w:rPr>
                <w:t>Signature of Witness</w:t>
              </w:r>
            </w:ins>
          </w:p>
        </w:tc>
        <w:tc>
          <w:tcPr>
            <w:tcW w:w="6471" w:type="dxa"/>
            <w:tcBorders>
              <w:top w:val="nil"/>
              <w:left w:val="nil"/>
              <w:bottom w:val="single" w:sz="4" w:space="0" w:color="auto"/>
              <w:right w:val="single" w:sz="4" w:space="0" w:color="auto"/>
            </w:tcBorders>
            <w:shd w:val="clear" w:color="auto" w:fill="auto"/>
            <w:noWrap/>
            <w:vAlign w:val="bottom"/>
          </w:tcPr>
          <w:p w14:paraId="540B2F46" w14:textId="77777777" w:rsidR="00DC569B" w:rsidRPr="001729CD" w:rsidRDefault="00DC569B" w:rsidP="001729CD">
            <w:pPr>
              <w:jc w:val="both"/>
              <w:rPr>
                <w:ins w:id="2323" w:author="Abhinav Bassi" w:date="2024-03-04T17:21:00Z"/>
                <w:rFonts w:ascii="Times New Roman" w:eastAsia="Times New Roman" w:hAnsi="Times New Roman" w:cs="Times New Roman"/>
                <w:color w:val="000000"/>
                <w:sz w:val="20"/>
                <w:szCs w:val="20"/>
                <w:lang w:val="en-AU"/>
              </w:rPr>
            </w:pPr>
          </w:p>
        </w:tc>
      </w:tr>
      <w:tr w:rsidR="00DC569B" w:rsidRPr="00367F1D" w14:paraId="114C644C" w14:textId="77777777" w:rsidTr="001729CD">
        <w:trPr>
          <w:trHeight w:val="300"/>
          <w:ins w:id="2324" w:author="Abhinav Bassi" w:date="2024-03-04T17:21:00Z"/>
        </w:trPr>
        <w:tc>
          <w:tcPr>
            <w:tcW w:w="2880" w:type="dxa"/>
            <w:tcBorders>
              <w:top w:val="nil"/>
              <w:left w:val="single" w:sz="4" w:space="0" w:color="auto"/>
              <w:bottom w:val="single" w:sz="4" w:space="0" w:color="auto"/>
              <w:right w:val="single" w:sz="4" w:space="0" w:color="auto"/>
            </w:tcBorders>
            <w:shd w:val="clear" w:color="auto" w:fill="auto"/>
            <w:noWrap/>
            <w:vAlign w:val="bottom"/>
          </w:tcPr>
          <w:p w14:paraId="37EE36A3" w14:textId="77777777" w:rsidR="00DC569B" w:rsidRPr="001729CD" w:rsidRDefault="00DC569B" w:rsidP="001729CD">
            <w:pPr>
              <w:jc w:val="both"/>
              <w:rPr>
                <w:ins w:id="2325" w:author="Abhinav Bassi" w:date="2024-03-04T17:21:00Z"/>
                <w:rFonts w:ascii="Times New Roman" w:eastAsia="Times New Roman" w:hAnsi="Times New Roman" w:cs="Times New Roman"/>
                <w:color w:val="000000"/>
                <w:sz w:val="20"/>
                <w:szCs w:val="20"/>
                <w:lang w:val="en-AU"/>
              </w:rPr>
            </w:pPr>
            <w:ins w:id="2326" w:author="Abhinav Bassi" w:date="2024-03-04T17:21:00Z">
              <w:r w:rsidRPr="001729CD">
                <w:rPr>
                  <w:rFonts w:ascii="Times New Roman" w:eastAsia="Times New Roman" w:hAnsi="Times New Roman" w:cs="Times New Roman"/>
                  <w:color w:val="000000"/>
                  <w:sz w:val="20"/>
                  <w:szCs w:val="20"/>
                  <w:lang w:val="en-AU"/>
                </w:rPr>
                <w:t>Date</w:t>
              </w:r>
            </w:ins>
          </w:p>
        </w:tc>
        <w:tc>
          <w:tcPr>
            <w:tcW w:w="6471" w:type="dxa"/>
            <w:tcBorders>
              <w:top w:val="nil"/>
              <w:left w:val="nil"/>
              <w:bottom w:val="single" w:sz="4" w:space="0" w:color="auto"/>
              <w:right w:val="single" w:sz="4" w:space="0" w:color="auto"/>
            </w:tcBorders>
            <w:shd w:val="clear" w:color="auto" w:fill="auto"/>
            <w:noWrap/>
            <w:vAlign w:val="bottom"/>
          </w:tcPr>
          <w:p w14:paraId="48B2E01C" w14:textId="77777777" w:rsidR="00DC569B" w:rsidRPr="001729CD" w:rsidRDefault="00DC569B" w:rsidP="001729CD">
            <w:pPr>
              <w:jc w:val="both"/>
              <w:rPr>
                <w:ins w:id="2327" w:author="Abhinav Bassi" w:date="2024-03-04T17:21:00Z"/>
                <w:rFonts w:ascii="Times New Roman" w:eastAsia="Times New Roman" w:hAnsi="Times New Roman" w:cs="Times New Roman"/>
                <w:color w:val="000000"/>
                <w:sz w:val="20"/>
                <w:szCs w:val="20"/>
                <w:lang w:val="en-AU"/>
              </w:rPr>
            </w:pPr>
          </w:p>
        </w:tc>
      </w:tr>
      <w:tr w:rsidR="00DC569B" w:rsidRPr="00367F1D" w14:paraId="37D26AC6" w14:textId="77777777" w:rsidTr="001729CD">
        <w:trPr>
          <w:trHeight w:val="300"/>
          <w:ins w:id="2328" w:author="Abhinav Bassi" w:date="2024-03-04T17:21:00Z"/>
        </w:trPr>
        <w:tc>
          <w:tcPr>
            <w:tcW w:w="2880" w:type="dxa"/>
            <w:tcBorders>
              <w:top w:val="nil"/>
              <w:left w:val="single" w:sz="4" w:space="0" w:color="auto"/>
              <w:bottom w:val="single" w:sz="4" w:space="0" w:color="auto"/>
              <w:right w:val="single" w:sz="4" w:space="0" w:color="auto"/>
            </w:tcBorders>
            <w:shd w:val="clear" w:color="auto" w:fill="auto"/>
            <w:noWrap/>
            <w:vAlign w:val="bottom"/>
          </w:tcPr>
          <w:p w14:paraId="3AB06E15" w14:textId="77777777" w:rsidR="00DC569B" w:rsidRPr="001729CD" w:rsidRDefault="00DC569B" w:rsidP="001729CD">
            <w:pPr>
              <w:jc w:val="both"/>
              <w:rPr>
                <w:ins w:id="2329" w:author="Abhinav Bassi" w:date="2024-03-04T17:21:00Z"/>
                <w:rFonts w:ascii="Times New Roman" w:eastAsia="Times New Roman" w:hAnsi="Times New Roman" w:cs="Times New Roman"/>
                <w:color w:val="000000"/>
                <w:sz w:val="20"/>
                <w:szCs w:val="20"/>
                <w:lang w:val="en-AU"/>
              </w:rPr>
            </w:pPr>
            <w:ins w:id="2330" w:author="Abhinav Bassi" w:date="2024-03-04T17:21:00Z">
              <w:r w:rsidRPr="001729CD">
                <w:rPr>
                  <w:rFonts w:ascii="Times New Roman" w:eastAsia="Times New Roman" w:hAnsi="Times New Roman" w:cs="Times New Roman"/>
                  <w:color w:val="000000"/>
                  <w:sz w:val="20"/>
                  <w:szCs w:val="20"/>
                  <w:lang w:val="en-AU"/>
                </w:rPr>
                <w:t>Name of Investigator</w:t>
              </w:r>
            </w:ins>
          </w:p>
        </w:tc>
        <w:tc>
          <w:tcPr>
            <w:tcW w:w="6471" w:type="dxa"/>
            <w:tcBorders>
              <w:top w:val="nil"/>
              <w:left w:val="nil"/>
              <w:bottom w:val="single" w:sz="4" w:space="0" w:color="auto"/>
              <w:right w:val="single" w:sz="4" w:space="0" w:color="auto"/>
            </w:tcBorders>
            <w:shd w:val="clear" w:color="auto" w:fill="auto"/>
            <w:noWrap/>
            <w:vAlign w:val="bottom"/>
          </w:tcPr>
          <w:p w14:paraId="1D7BF77E" w14:textId="77777777" w:rsidR="00DC569B" w:rsidRPr="001729CD" w:rsidRDefault="00DC569B" w:rsidP="001729CD">
            <w:pPr>
              <w:jc w:val="both"/>
              <w:rPr>
                <w:ins w:id="2331" w:author="Abhinav Bassi" w:date="2024-03-04T17:21:00Z"/>
                <w:rFonts w:ascii="Times New Roman" w:eastAsia="Times New Roman" w:hAnsi="Times New Roman" w:cs="Times New Roman"/>
                <w:color w:val="000000"/>
                <w:sz w:val="20"/>
                <w:szCs w:val="20"/>
                <w:lang w:val="en-AU"/>
              </w:rPr>
            </w:pPr>
          </w:p>
        </w:tc>
      </w:tr>
      <w:tr w:rsidR="00DC569B" w:rsidRPr="00367F1D" w14:paraId="7041B4A0" w14:textId="77777777" w:rsidTr="001729CD">
        <w:trPr>
          <w:trHeight w:val="300"/>
          <w:ins w:id="2332" w:author="Abhinav Bassi" w:date="2024-03-04T17:21:00Z"/>
        </w:trPr>
        <w:tc>
          <w:tcPr>
            <w:tcW w:w="2880" w:type="dxa"/>
            <w:tcBorders>
              <w:top w:val="nil"/>
              <w:left w:val="single" w:sz="4" w:space="0" w:color="auto"/>
              <w:bottom w:val="single" w:sz="4" w:space="0" w:color="auto"/>
              <w:right w:val="single" w:sz="4" w:space="0" w:color="auto"/>
            </w:tcBorders>
            <w:shd w:val="clear" w:color="auto" w:fill="auto"/>
            <w:noWrap/>
          </w:tcPr>
          <w:p w14:paraId="1E570B25" w14:textId="77777777" w:rsidR="00DC569B" w:rsidRPr="001729CD" w:rsidRDefault="00DC569B" w:rsidP="001729CD">
            <w:pPr>
              <w:jc w:val="both"/>
              <w:rPr>
                <w:ins w:id="2333" w:author="Abhinav Bassi" w:date="2024-03-04T17:21:00Z"/>
                <w:rFonts w:ascii="Times New Roman" w:eastAsia="Times New Roman" w:hAnsi="Times New Roman" w:cs="Times New Roman"/>
                <w:color w:val="000000"/>
                <w:sz w:val="20"/>
                <w:szCs w:val="20"/>
                <w:lang w:val="en-AU"/>
              </w:rPr>
            </w:pPr>
            <w:ins w:id="2334" w:author="Abhinav Bassi" w:date="2024-03-04T17:21:00Z">
              <w:r w:rsidRPr="001729CD">
                <w:rPr>
                  <w:rFonts w:ascii="Times New Roman" w:eastAsia="Times New Roman" w:hAnsi="Times New Roman" w:cs="Times New Roman"/>
                  <w:color w:val="000000"/>
                  <w:sz w:val="20"/>
                  <w:szCs w:val="20"/>
                  <w:lang w:val="en-AU"/>
                </w:rPr>
                <w:t>Signature of Investigator</w:t>
              </w:r>
            </w:ins>
          </w:p>
        </w:tc>
        <w:tc>
          <w:tcPr>
            <w:tcW w:w="6471" w:type="dxa"/>
            <w:tcBorders>
              <w:top w:val="nil"/>
              <w:left w:val="nil"/>
              <w:bottom w:val="single" w:sz="4" w:space="0" w:color="auto"/>
              <w:right w:val="single" w:sz="4" w:space="0" w:color="auto"/>
            </w:tcBorders>
            <w:shd w:val="clear" w:color="auto" w:fill="auto"/>
            <w:noWrap/>
            <w:vAlign w:val="bottom"/>
          </w:tcPr>
          <w:p w14:paraId="0C533C6C" w14:textId="77777777" w:rsidR="00DC569B" w:rsidRPr="001729CD" w:rsidRDefault="00DC569B" w:rsidP="001729CD">
            <w:pPr>
              <w:jc w:val="both"/>
              <w:rPr>
                <w:ins w:id="2335" w:author="Abhinav Bassi" w:date="2024-03-04T17:21:00Z"/>
                <w:rFonts w:ascii="Times New Roman" w:eastAsia="Times New Roman" w:hAnsi="Times New Roman" w:cs="Times New Roman"/>
                <w:color w:val="000000"/>
                <w:sz w:val="20"/>
                <w:szCs w:val="20"/>
                <w:lang w:val="en-AU"/>
              </w:rPr>
            </w:pPr>
          </w:p>
        </w:tc>
      </w:tr>
    </w:tbl>
    <w:p w14:paraId="23BB6393" w14:textId="77777777" w:rsidR="00DC569B" w:rsidRDefault="00DC569B" w:rsidP="00DC569B">
      <w:pPr>
        <w:ind w:left="-567"/>
        <w:jc w:val="center"/>
        <w:rPr>
          <w:ins w:id="2336" w:author="Abhinav Bassi" w:date="2024-03-04T17:21:00Z"/>
          <w:rFonts w:ascii="Times New Roman" w:eastAsia="Calibri" w:hAnsi="Times New Roman" w:cs="Times New Roman"/>
          <w:b/>
          <w:sz w:val="20"/>
          <w:szCs w:val="20"/>
        </w:rPr>
      </w:pPr>
    </w:p>
    <w:p w14:paraId="66E7C535" w14:textId="696CE931" w:rsidR="00DC569B" w:rsidRDefault="00DC569B" w:rsidP="00DC569B">
      <w:pPr>
        <w:ind w:left="-567"/>
        <w:jc w:val="center"/>
        <w:rPr>
          <w:ins w:id="2337" w:author="Abhinav Bassi" w:date="2024-03-04T17:21:00Z"/>
          <w:rFonts w:ascii="Times New Roman" w:eastAsia="Calibri" w:hAnsi="Times New Roman" w:cs="Times New Roman"/>
          <w:b/>
          <w:sz w:val="20"/>
          <w:szCs w:val="20"/>
        </w:rPr>
      </w:pPr>
      <w:ins w:id="2338" w:author="Abhinav Bassi" w:date="2024-03-04T17:21:00Z">
        <w:r w:rsidRPr="00AF336D">
          <w:rPr>
            <w:rFonts w:ascii="Times New Roman" w:eastAsia="Calibri" w:hAnsi="Times New Roman" w:cs="Times New Roman"/>
            <w:b/>
            <w:sz w:val="20"/>
            <w:szCs w:val="20"/>
          </w:rPr>
          <w:t xml:space="preserve">A copy of this </w:t>
        </w:r>
      </w:ins>
      <w:ins w:id="2339" w:author="Abhinav Bassi" w:date="2024-03-04T17:35:00Z">
        <w:r w:rsidR="00E70007">
          <w:rPr>
            <w:rFonts w:ascii="Times New Roman" w:eastAsia="Calibri" w:hAnsi="Times New Roman" w:cs="Times New Roman"/>
            <w:b/>
            <w:sz w:val="20"/>
            <w:szCs w:val="20"/>
          </w:rPr>
          <w:t>opt-out form</w:t>
        </w:r>
      </w:ins>
      <w:ins w:id="2340" w:author="Abhinav Bassi" w:date="2024-03-04T17:21:00Z">
        <w:r w:rsidRPr="00AF336D">
          <w:rPr>
            <w:rFonts w:ascii="Times New Roman" w:eastAsia="Calibri" w:hAnsi="Times New Roman" w:cs="Times New Roman"/>
            <w:b/>
            <w:sz w:val="20"/>
            <w:szCs w:val="20"/>
          </w:rPr>
          <w:t xml:space="preserve"> shall be handed over to the participant or his/her attendant</w:t>
        </w:r>
        <w:r>
          <w:rPr>
            <w:rFonts w:ascii="Times New Roman" w:eastAsia="Calibri" w:hAnsi="Times New Roman" w:cs="Times New Roman"/>
            <w:b/>
            <w:sz w:val="20"/>
            <w:szCs w:val="20"/>
          </w:rPr>
          <w:br w:type="page"/>
        </w:r>
      </w:ins>
    </w:p>
    <w:p w14:paraId="5D88BCA4" w14:textId="02FCFB3E" w:rsidR="00E57841" w:rsidRPr="00AF336D" w:rsidDel="00E57841" w:rsidRDefault="00E57841" w:rsidP="00E57841">
      <w:pPr>
        <w:ind w:left="-567"/>
        <w:jc w:val="center"/>
        <w:rPr>
          <w:del w:id="2341" w:author="Abhinav Bassi" w:date="2024-02-29T14:15:00Z"/>
          <w:moveTo w:id="2342" w:author="Abhinav Bassi" w:date="2024-02-29T14:14:00Z"/>
          <w:rFonts w:ascii="Times New Roman" w:eastAsia="Calibri" w:hAnsi="Times New Roman" w:cs="Times New Roman"/>
          <w:b/>
          <w:sz w:val="20"/>
          <w:szCs w:val="20"/>
        </w:rPr>
      </w:pPr>
    </w:p>
    <w:moveToRangeEnd w:id="2240"/>
    <w:p w14:paraId="0D05F66B" w14:textId="783E07AB" w:rsidR="00073761" w:rsidRPr="00367F1D" w:rsidDel="00E57841" w:rsidRDefault="00073761">
      <w:pPr>
        <w:ind w:left="-567"/>
        <w:jc w:val="center"/>
        <w:rPr>
          <w:del w:id="2343" w:author="Abhinav Bassi" w:date="2024-02-29T14:15:00Z"/>
          <w:rFonts w:ascii="Times New Roman" w:eastAsia="Calibri" w:hAnsi="Times New Roman" w:cs="Times New Roman"/>
          <w:b/>
          <w:sz w:val="20"/>
          <w:szCs w:val="20"/>
          <w:rPrChange w:id="2344" w:author="Abhinav Bassi" w:date="2024-02-29T14:13:00Z">
            <w:rPr>
              <w:del w:id="2345" w:author="Abhinav Bassi" w:date="2024-02-29T14:15:00Z"/>
              <w:rFonts w:ascii="Times New Roman" w:eastAsia="Calibri" w:hAnsi="Times New Roman" w:cs="Times New Roman"/>
              <w:b/>
              <w:sz w:val="24"/>
              <w:szCs w:val="24"/>
            </w:rPr>
          </w:rPrChange>
        </w:rPr>
        <w:pPrChange w:id="2346" w:author="Abhinav Bassi" w:date="2024-02-29T14:15:00Z">
          <w:pPr>
            <w:ind w:left="-567"/>
            <w:jc w:val="both"/>
          </w:pPr>
        </w:pPrChange>
      </w:pPr>
    </w:p>
    <w:p w14:paraId="49FEAED5" w14:textId="424D1ADC" w:rsidR="00073761" w:rsidRPr="00367F1D" w:rsidDel="00E57841" w:rsidRDefault="00073761" w:rsidP="00703D1A">
      <w:pPr>
        <w:ind w:left="-567"/>
        <w:jc w:val="both"/>
        <w:rPr>
          <w:del w:id="2347" w:author="Abhinav Bassi" w:date="2024-02-29T14:15:00Z"/>
          <w:rFonts w:ascii="Times New Roman" w:eastAsia="Calibri" w:hAnsi="Times New Roman" w:cs="Times New Roman"/>
          <w:b/>
          <w:sz w:val="20"/>
          <w:szCs w:val="20"/>
          <w:rPrChange w:id="2348" w:author="Abhinav Bassi" w:date="2024-02-29T14:13:00Z">
            <w:rPr>
              <w:del w:id="2349" w:author="Abhinav Bassi" w:date="2024-02-29T14:15:00Z"/>
              <w:rFonts w:ascii="Times New Roman" w:eastAsia="Calibri" w:hAnsi="Times New Roman" w:cs="Times New Roman"/>
              <w:b/>
              <w:sz w:val="24"/>
              <w:szCs w:val="24"/>
            </w:rPr>
          </w:rPrChange>
        </w:rPr>
      </w:pPr>
    </w:p>
    <w:p w14:paraId="7EB172FA" w14:textId="4622F975" w:rsidR="00073761" w:rsidRPr="00367F1D" w:rsidDel="00E57841" w:rsidRDefault="00073761" w:rsidP="00703D1A">
      <w:pPr>
        <w:ind w:left="-567"/>
        <w:jc w:val="both"/>
        <w:rPr>
          <w:ins w:id="2350" w:author="Nikita Bathla" w:date="2022-06-06T12:01:00Z"/>
          <w:del w:id="2351" w:author="Abhinav Bassi" w:date="2024-02-29T14:15:00Z"/>
          <w:rFonts w:ascii="Times New Roman" w:eastAsia="Calibri" w:hAnsi="Times New Roman" w:cs="Times New Roman"/>
          <w:b/>
          <w:sz w:val="20"/>
          <w:szCs w:val="20"/>
          <w:rPrChange w:id="2352" w:author="Abhinav Bassi" w:date="2024-02-29T14:13:00Z">
            <w:rPr>
              <w:ins w:id="2353" w:author="Nikita Bathla" w:date="2022-06-06T12:01:00Z"/>
              <w:del w:id="2354" w:author="Abhinav Bassi" w:date="2024-02-29T14:15:00Z"/>
              <w:rFonts w:ascii="Times New Roman" w:eastAsia="Calibri" w:hAnsi="Times New Roman" w:cs="Times New Roman"/>
              <w:b/>
              <w:sz w:val="24"/>
              <w:szCs w:val="24"/>
            </w:rPr>
          </w:rPrChange>
        </w:rPr>
      </w:pPr>
    </w:p>
    <w:p w14:paraId="0B9CDE99" w14:textId="574554E7" w:rsidR="00703D1A" w:rsidRPr="00367F1D" w:rsidDel="00E57841" w:rsidRDefault="00703D1A" w:rsidP="00703D1A">
      <w:pPr>
        <w:ind w:left="-567"/>
        <w:jc w:val="both"/>
        <w:rPr>
          <w:ins w:id="2355" w:author="Nikita Bathla" w:date="2022-06-06T12:01:00Z"/>
          <w:del w:id="2356" w:author="Abhinav Bassi" w:date="2024-02-29T14:15:00Z"/>
          <w:rFonts w:ascii="Times New Roman" w:eastAsia="Calibri" w:hAnsi="Times New Roman" w:cs="Times New Roman"/>
          <w:b/>
          <w:sz w:val="20"/>
          <w:szCs w:val="20"/>
          <w:rPrChange w:id="2357" w:author="Abhinav Bassi" w:date="2024-02-29T14:13:00Z">
            <w:rPr>
              <w:ins w:id="2358" w:author="Nikita Bathla" w:date="2022-06-06T12:01:00Z"/>
              <w:del w:id="2359" w:author="Abhinav Bassi" w:date="2024-02-29T14:15:00Z"/>
              <w:rFonts w:ascii="Times New Roman" w:eastAsia="Calibri" w:hAnsi="Times New Roman" w:cs="Times New Roman"/>
              <w:b/>
              <w:sz w:val="24"/>
              <w:szCs w:val="24"/>
            </w:rPr>
          </w:rPrChange>
        </w:rPr>
      </w:pPr>
    </w:p>
    <w:p w14:paraId="1C143F7E" w14:textId="33DC57BE" w:rsidR="00703D1A" w:rsidRPr="00367F1D" w:rsidDel="00367F1D" w:rsidRDefault="00703D1A" w:rsidP="00703D1A">
      <w:pPr>
        <w:ind w:left="-567"/>
        <w:jc w:val="center"/>
        <w:rPr>
          <w:ins w:id="2360" w:author="Nikita Bathla" w:date="2022-06-06T12:01:00Z"/>
          <w:moveFrom w:id="2361" w:author="Abhinav Bassi" w:date="2024-02-29T14:14:00Z"/>
          <w:rFonts w:ascii="Times New Roman" w:eastAsia="Calibri" w:hAnsi="Times New Roman" w:cs="Times New Roman"/>
          <w:b/>
          <w:sz w:val="20"/>
          <w:szCs w:val="20"/>
          <w:rPrChange w:id="2362" w:author="Abhinav Bassi" w:date="2024-02-29T14:13:00Z">
            <w:rPr>
              <w:ins w:id="2363" w:author="Nikita Bathla" w:date="2022-06-06T12:01:00Z"/>
              <w:moveFrom w:id="2364" w:author="Abhinav Bassi" w:date="2024-02-29T14:14:00Z"/>
              <w:rFonts w:ascii="Times New Roman" w:eastAsia="Calibri" w:hAnsi="Times New Roman" w:cs="Times New Roman"/>
              <w:b/>
              <w:sz w:val="24"/>
              <w:szCs w:val="24"/>
            </w:rPr>
          </w:rPrChange>
        </w:rPr>
      </w:pPr>
      <w:moveFromRangeStart w:id="2365" w:author="Abhinav Bassi" w:date="2024-02-29T14:14:00Z" w:name="move160108493"/>
      <w:moveFrom w:id="2366" w:author="Abhinav Bassi" w:date="2024-02-29T14:14:00Z">
        <w:ins w:id="2367" w:author="Nikita Bathla" w:date="2022-06-06T12:01:00Z">
          <w:r w:rsidRPr="00367F1D" w:rsidDel="00367F1D">
            <w:rPr>
              <w:rFonts w:ascii="Times New Roman" w:eastAsia="Calibri" w:hAnsi="Times New Roman" w:cs="Times New Roman"/>
              <w:b/>
              <w:sz w:val="20"/>
              <w:szCs w:val="20"/>
              <w:rPrChange w:id="2368" w:author="Abhinav Bassi" w:date="2024-02-29T14:13:00Z">
                <w:rPr>
                  <w:rFonts w:ascii="Times New Roman" w:eastAsia="Calibri" w:hAnsi="Times New Roman" w:cs="Times New Roman"/>
                  <w:b/>
                  <w:sz w:val="24"/>
                  <w:szCs w:val="24"/>
                </w:rPr>
              </w:rPrChange>
            </w:rPr>
            <w:t xml:space="preserve">A copy of this </w:t>
          </w:r>
        </w:ins>
        <w:r w:rsidRPr="00367F1D" w:rsidDel="00367F1D">
          <w:rPr>
            <w:rFonts w:ascii="Times New Roman" w:eastAsia="Calibri" w:hAnsi="Times New Roman" w:cs="Times New Roman"/>
            <w:b/>
            <w:sz w:val="20"/>
            <w:szCs w:val="20"/>
            <w:rPrChange w:id="2369" w:author="Abhinav Bassi" w:date="2024-02-29T14:13:00Z">
              <w:rPr>
                <w:rFonts w:ascii="Times New Roman" w:eastAsia="Calibri" w:hAnsi="Times New Roman" w:cs="Times New Roman"/>
                <w:b/>
                <w:sz w:val="24"/>
                <w:szCs w:val="24"/>
              </w:rPr>
            </w:rPrChange>
          </w:rPr>
          <w:t>Participant</w:t>
        </w:r>
        <w:ins w:id="2370" w:author="Nikita Bathla" w:date="2022-06-06T12:01:00Z">
          <w:r w:rsidRPr="00367F1D" w:rsidDel="00367F1D">
            <w:rPr>
              <w:rFonts w:ascii="Times New Roman" w:eastAsia="Calibri" w:hAnsi="Times New Roman" w:cs="Times New Roman"/>
              <w:b/>
              <w:sz w:val="20"/>
              <w:szCs w:val="20"/>
              <w:rPrChange w:id="2371" w:author="Abhinav Bassi" w:date="2024-02-29T14:13:00Z">
                <w:rPr>
                  <w:rFonts w:ascii="Times New Roman" w:eastAsia="Calibri" w:hAnsi="Times New Roman" w:cs="Times New Roman"/>
                  <w:b/>
                  <w:sz w:val="24"/>
                  <w:szCs w:val="24"/>
                </w:rPr>
              </w:rPrChange>
            </w:rPr>
            <w:t xml:space="preserve"> Information Sheet and duly filled Informed Consent Form shall be handed over to the participant or his/her attendant</w:t>
          </w:r>
        </w:ins>
      </w:moveFrom>
    </w:p>
    <w:moveFromRangeEnd w:id="2365"/>
    <w:p w14:paraId="4FD4892F" w14:textId="43DE2ABB" w:rsidR="00703D1A" w:rsidRPr="00367F1D" w:rsidDel="00E57841" w:rsidRDefault="00703D1A" w:rsidP="00703D1A">
      <w:pPr>
        <w:ind w:left="-567"/>
        <w:jc w:val="both"/>
        <w:rPr>
          <w:ins w:id="2372" w:author="Nikita Bathla" w:date="2022-06-06T12:01:00Z"/>
          <w:del w:id="2373" w:author="Abhinav Bassi" w:date="2024-02-29T14:15:00Z"/>
          <w:rFonts w:ascii="Times New Roman" w:eastAsia="Calibri" w:hAnsi="Times New Roman" w:cs="Times New Roman"/>
          <w:b/>
          <w:sz w:val="20"/>
          <w:szCs w:val="20"/>
          <w:rPrChange w:id="2374" w:author="Abhinav Bassi" w:date="2024-02-29T14:13:00Z">
            <w:rPr>
              <w:ins w:id="2375" w:author="Nikita Bathla" w:date="2022-06-06T12:01:00Z"/>
              <w:del w:id="2376" w:author="Abhinav Bassi" w:date="2024-02-29T14:15:00Z"/>
              <w:rFonts w:ascii="Times New Roman" w:eastAsia="Calibri" w:hAnsi="Times New Roman" w:cs="Times New Roman"/>
              <w:b/>
              <w:sz w:val="24"/>
              <w:szCs w:val="24"/>
            </w:rPr>
          </w:rPrChange>
        </w:rPr>
      </w:pPr>
    </w:p>
    <w:p w14:paraId="7ECB38E9" w14:textId="77777777" w:rsidR="00703D1A" w:rsidRPr="00367F1D" w:rsidRDefault="00703D1A" w:rsidP="003C2C7D">
      <w:pPr>
        <w:spacing w:after="0"/>
        <w:rPr>
          <w:rFonts w:ascii="Times New Roman" w:hAnsi="Times New Roman" w:cs="Times New Roman"/>
          <w:sz w:val="20"/>
          <w:szCs w:val="20"/>
          <w:rPrChange w:id="2377" w:author="Abhinav Bassi" w:date="2024-02-29T14:13:00Z">
            <w:rPr>
              <w:rFonts w:ascii="Times New Roman" w:hAnsi="Times New Roman" w:cs="Times New Roman"/>
            </w:rPr>
          </w:rPrChange>
        </w:rPr>
      </w:pPr>
    </w:p>
    <w:sectPr w:rsidR="00703D1A" w:rsidRPr="00367F1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A5CC9" w14:textId="77777777" w:rsidR="00186DD5" w:rsidRDefault="00186DD5" w:rsidP="0042446B">
      <w:pPr>
        <w:spacing w:after="0" w:line="240" w:lineRule="auto"/>
      </w:pPr>
      <w:r>
        <w:separator/>
      </w:r>
    </w:p>
  </w:endnote>
  <w:endnote w:type="continuationSeparator" w:id="0">
    <w:p w14:paraId="291C99DC" w14:textId="77777777" w:rsidR="00186DD5" w:rsidRDefault="00186DD5" w:rsidP="00424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F1EE" w14:textId="718889CD" w:rsidR="00605103" w:rsidRPr="00D32EA2" w:rsidRDefault="002C4DF4" w:rsidP="002C4DF4">
    <w:pPr>
      <w:spacing w:after="0" w:line="360" w:lineRule="auto"/>
      <w:rPr>
        <w:sz w:val="16"/>
        <w:szCs w:val="16"/>
      </w:rPr>
    </w:pPr>
    <w:ins w:id="2379" w:author="Samriddhi Ranjan" w:date="2024-01-22T13:28:00Z">
      <w:r w:rsidRPr="002C4DF4">
        <w:rPr>
          <w:sz w:val="16"/>
          <w:szCs w:val="16"/>
        </w:rPr>
        <w:t>The Trauma Audit Filters Trial</w:t>
      </w:r>
    </w:ins>
    <w:r>
      <w:rPr>
        <w:sz w:val="16"/>
        <w:szCs w:val="16"/>
      </w:rPr>
      <w:t xml:space="preserve">_ </w:t>
    </w:r>
    <w:r w:rsidR="00605103">
      <w:rPr>
        <w:sz w:val="16"/>
        <w:szCs w:val="16"/>
      </w:rPr>
      <w:t>ICD Version 0.</w:t>
    </w:r>
    <w:r w:rsidR="001D64C7">
      <w:rPr>
        <w:sz w:val="16"/>
        <w:szCs w:val="16"/>
      </w:rPr>
      <w:t>1</w:t>
    </w:r>
    <w:r w:rsidR="00605103">
      <w:rPr>
        <w:sz w:val="16"/>
        <w:szCs w:val="16"/>
      </w:rPr>
      <w:t xml:space="preserve"> dated 2</w:t>
    </w:r>
    <w:r>
      <w:rPr>
        <w:sz w:val="16"/>
        <w:szCs w:val="16"/>
      </w:rPr>
      <w:t>9</w:t>
    </w:r>
    <w:r w:rsidR="00605103">
      <w:rPr>
        <w:sz w:val="16"/>
        <w:szCs w:val="16"/>
      </w:rPr>
      <w:t xml:space="preserve"> </w:t>
    </w:r>
    <w:r>
      <w:rPr>
        <w:sz w:val="16"/>
        <w:szCs w:val="16"/>
      </w:rPr>
      <w:t>February_</w:t>
    </w:r>
    <w:r w:rsidR="00605103">
      <w:rPr>
        <w:sz w:val="16"/>
        <w:szCs w:val="16"/>
      </w:rPr>
      <w:t xml:space="preserve"> 202</w:t>
    </w:r>
    <w:r w:rsidR="001D64C7">
      <w:rPr>
        <w:sz w:val="16"/>
        <w:szCs w:val="16"/>
      </w:rPr>
      <w:t>4</w:t>
    </w:r>
    <w:r w:rsidR="00605103">
      <w:rPr>
        <w:sz w:val="16"/>
        <w:szCs w:val="16"/>
      </w:rPr>
      <w:t>_English</w:t>
    </w:r>
    <w:r w:rsidR="00605103">
      <w:rPr>
        <w:sz w:val="16"/>
        <w:szCs w:val="16"/>
      </w:rPr>
      <w:tab/>
    </w:r>
    <w:r w:rsidR="00605103">
      <w:rPr>
        <w:sz w:val="16"/>
        <w:szCs w:val="16"/>
      </w:rPr>
      <w:tab/>
    </w:r>
    <w:r>
      <w:rPr>
        <w:sz w:val="16"/>
        <w:szCs w:val="16"/>
      </w:rPr>
      <w:tab/>
    </w:r>
    <w:r>
      <w:rPr>
        <w:sz w:val="16"/>
        <w:szCs w:val="16"/>
      </w:rPr>
      <w:tab/>
    </w:r>
    <w:r w:rsidR="00605103" w:rsidRPr="00D32EA2">
      <w:rPr>
        <w:sz w:val="16"/>
        <w:szCs w:val="16"/>
      </w:rPr>
      <w:t xml:space="preserve">Page </w:t>
    </w:r>
    <w:r w:rsidR="00605103" w:rsidRPr="00D32EA2">
      <w:rPr>
        <w:b/>
        <w:sz w:val="16"/>
        <w:szCs w:val="16"/>
      </w:rPr>
      <w:fldChar w:fldCharType="begin"/>
    </w:r>
    <w:r w:rsidR="00605103" w:rsidRPr="00D32EA2">
      <w:rPr>
        <w:b/>
        <w:sz w:val="16"/>
        <w:szCs w:val="16"/>
      </w:rPr>
      <w:instrText xml:space="preserve"> PAGE </w:instrText>
    </w:r>
    <w:r w:rsidR="00605103" w:rsidRPr="00D32EA2">
      <w:rPr>
        <w:b/>
        <w:sz w:val="16"/>
        <w:szCs w:val="16"/>
      </w:rPr>
      <w:fldChar w:fldCharType="separate"/>
    </w:r>
    <w:r w:rsidR="00605103">
      <w:rPr>
        <w:b/>
        <w:sz w:val="16"/>
        <w:szCs w:val="16"/>
      </w:rPr>
      <w:t>6</w:t>
    </w:r>
    <w:r w:rsidR="00605103" w:rsidRPr="00D32EA2">
      <w:rPr>
        <w:b/>
        <w:sz w:val="16"/>
        <w:szCs w:val="16"/>
      </w:rPr>
      <w:fldChar w:fldCharType="end"/>
    </w:r>
    <w:r w:rsidR="00605103" w:rsidRPr="00D32EA2">
      <w:rPr>
        <w:sz w:val="16"/>
        <w:szCs w:val="16"/>
      </w:rPr>
      <w:t xml:space="preserve"> of </w:t>
    </w:r>
    <w:r w:rsidR="00605103" w:rsidRPr="00D32EA2">
      <w:rPr>
        <w:b/>
        <w:sz w:val="16"/>
        <w:szCs w:val="16"/>
      </w:rPr>
      <w:fldChar w:fldCharType="begin"/>
    </w:r>
    <w:r w:rsidR="00605103" w:rsidRPr="00D32EA2">
      <w:rPr>
        <w:b/>
        <w:sz w:val="16"/>
        <w:szCs w:val="16"/>
      </w:rPr>
      <w:instrText xml:space="preserve"> NUMPAGES  </w:instrText>
    </w:r>
    <w:r w:rsidR="00605103" w:rsidRPr="00D32EA2">
      <w:rPr>
        <w:b/>
        <w:sz w:val="16"/>
        <w:szCs w:val="16"/>
      </w:rPr>
      <w:fldChar w:fldCharType="separate"/>
    </w:r>
    <w:r w:rsidR="00605103">
      <w:rPr>
        <w:b/>
        <w:sz w:val="16"/>
        <w:szCs w:val="16"/>
      </w:rPr>
      <w:t>7</w:t>
    </w:r>
    <w:r w:rsidR="00605103" w:rsidRPr="00D32EA2">
      <w:rPr>
        <w:b/>
        <w:sz w:val="16"/>
        <w:szCs w:val="16"/>
      </w:rPr>
      <w:fldChar w:fldCharType="end"/>
    </w:r>
  </w:p>
  <w:p w14:paraId="0AB82400" w14:textId="77777777" w:rsidR="00605103" w:rsidRDefault="00605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56BA" w14:textId="77777777" w:rsidR="00186DD5" w:rsidRDefault="00186DD5" w:rsidP="0042446B">
      <w:pPr>
        <w:spacing w:after="0" w:line="240" w:lineRule="auto"/>
      </w:pPr>
      <w:r>
        <w:separator/>
      </w:r>
    </w:p>
  </w:footnote>
  <w:footnote w:type="continuationSeparator" w:id="0">
    <w:p w14:paraId="01A01D5E" w14:textId="77777777" w:rsidR="00186DD5" w:rsidRDefault="00186DD5" w:rsidP="00424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9835" w14:textId="633C1E15" w:rsidR="00F3593F" w:rsidRPr="003C2C7D" w:rsidRDefault="003C2C7D" w:rsidP="003C2C7D">
    <w:pPr>
      <w:pStyle w:val="Header"/>
    </w:pPr>
    <w:del w:id="2378" w:author="Abhinav Bassi" w:date="2024-02-29T10:39:00Z">
      <w:r w:rsidRPr="003C2C7D" w:rsidDel="00D166E8">
        <w:rPr>
          <w:b/>
          <w:bCs/>
        </w:rPr>
        <w:delText>The Trauma Audit Filters Trial</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47"/>
    <w:multiLevelType w:val="multilevel"/>
    <w:tmpl w:val="A956F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086BB1"/>
    <w:multiLevelType w:val="hybridMultilevel"/>
    <w:tmpl w:val="4A1A4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BE34F9"/>
    <w:multiLevelType w:val="hybridMultilevel"/>
    <w:tmpl w:val="96CEF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540CCC"/>
    <w:multiLevelType w:val="hybridMultilevel"/>
    <w:tmpl w:val="7F66087E"/>
    <w:lvl w:ilvl="0" w:tplc="0D060B58">
      <w:start w:val="1"/>
      <w:numFmt w:val="decimal"/>
      <w:lvlText w:val="%1."/>
      <w:lvlJc w:val="left"/>
      <w:pPr>
        <w:ind w:left="1080" w:hanging="360"/>
      </w:pPr>
    </w:lvl>
    <w:lvl w:ilvl="1" w:tplc="0C09000F">
      <w:start w:val="1"/>
      <w:numFmt w:val="decimal"/>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50B15D4"/>
    <w:multiLevelType w:val="hybridMultilevel"/>
    <w:tmpl w:val="3C40C9D0"/>
    <w:lvl w:ilvl="0" w:tplc="408CB4F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E0344A2"/>
    <w:multiLevelType w:val="hybridMultilevel"/>
    <w:tmpl w:val="69CC53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4F73C3"/>
    <w:multiLevelType w:val="multilevel"/>
    <w:tmpl w:val="EE1A11F8"/>
    <w:lvl w:ilvl="0">
      <w:start w:val="1"/>
      <w:numFmt w:val="decimal"/>
      <w:lvlText w:val="%1."/>
      <w:lvlJc w:val="left"/>
      <w:pPr>
        <w:ind w:left="0" w:hanging="360"/>
      </w:pPr>
      <w:rPr>
        <w:rFonts w:ascii="Times New Roman" w:eastAsia="Arial" w:hAnsi="Times New Roman" w:cs="Times New Roman" w:hint="default"/>
        <w:b/>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7" w15:restartNumberingAfterBreak="0">
    <w:nsid w:val="4F3B4D90"/>
    <w:multiLevelType w:val="multilevel"/>
    <w:tmpl w:val="A6B024A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7A17AF5"/>
    <w:multiLevelType w:val="hybridMultilevel"/>
    <w:tmpl w:val="B198AE7E"/>
    <w:lvl w:ilvl="0" w:tplc="7BD2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21573"/>
    <w:multiLevelType w:val="hybridMultilevel"/>
    <w:tmpl w:val="32F8CE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92A4A85"/>
    <w:multiLevelType w:val="hybridMultilevel"/>
    <w:tmpl w:val="14C65B3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08E447F"/>
    <w:multiLevelType w:val="hybridMultilevel"/>
    <w:tmpl w:val="0A88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1960406">
    <w:abstractNumId w:val="3"/>
  </w:num>
  <w:num w:numId="2" w16cid:durableId="376970317">
    <w:abstractNumId w:val="7"/>
  </w:num>
  <w:num w:numId="3" w16cid:durableId="1667896176">
    <w:abstractNumId w:val="8"/>
  </w:num>
  <w:num w:numId="4" w16cid:durableId="607347618">
    <w:abstractNumId w:val="6"/>
  </w:num>
  <w:num w:numId="5" w16cid:durableId="58677658">
    <w:abstractNumId w:val="4"/>
  </w:num>
  <w:num w:numId="6" w16cid:durableId="795101950">
    <w:abstractNumId w:val="0"/>
  </w:num>
  <w:num w:numId="7" w16cid:durableId="149492380">
    <w:abstractNumId w:val="1"/>
  </w:num>
  <w:num w:numId="8" w16cid:durableId="636766150">
    <w:abstractNumId w:val="2"/>
  </w:num>
  <w:num w:numId="9" w16cid:durableId="954096196">
    <w:abstractNumId w:val="5"/>
  </w:num>
  <w:num w:numId="10" w16cid:durableId="608700272">
    <w:abstractNumId w:val="10"/>
  </w:num>
  <w:num w:numId="11" w16cid:durableId="1647124477">
    <w:abstractNumId w:val="11"/>
  </w:num>
  <w:num w:numId="12" w16cid:durableId="35569115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nav Bassi">
    <w15:presenceInfo w15:providerId="AD" w15:userId="S::abassi@georgeinstitute.org.in::56e9f26f-9c38-412d-bf5e-882186975919"/>
  </w15:person>
  <w15:person w15:author="Samriddhi Ranjan">
    <w15:presenceInfo w15:providerId="AD" w15:userId="S::SRanjan@georgeinstitute.org.in::cc717036-8204-48fa-a99b-e521c594995d"/>
  </w15:person>
  <w15:person w15:author="Nikita Bathla">
    <w15:presenceInfo w15:providerId="None" w15:userId="Nikita Bath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BD"/>
    <w:rsid w:val="000017BA"/>
    <w:rsid w:val="00015000"/>
    <w:rsid w:val="0002345F"/>
    <w:rsid w:val="000431D6"/>
    <w:rsid w:val="00054482"/>
    <w:rsid w:val="00057978"/>
    <w:rsid w:val="00073761"/>
    <w:rsid w:val="000B0AA5"/>
    <w:rsid w:val="000B2440"/>
    <w:rsid w:val="000C3999"/>
    <w:rsid w:val="000F0CAD"/>
    <w:rsid w:val="001055A4"/>
    <w:rsid w:val="00145497"/>
    <w:rsid w:val="00157EB5"/>
    <w:rsid w:val="00186DD5"/>
    <w:rsid w:val="00195AB1"/>
    <w:rsid w:val="001A5E15"/>
    <w:rsid w:val="001A65C1"/>
    <w:rsid w:val="001D3E4D"/>
    <w:rsid w:val="001D5175"/>
    <w:rsid w:val="001D64C7"/>
    <w:rsid w:val="001E6C97"/>
    <w:rsid w:val="001F5DD8"/>
    <w:rsid w:val="00211989"/>
    <w:rsid w:val="00217976"/>
    <w:rsid w:val="00217DA4"/>
    <w:rsid w:val="002270E3"/>
    <w:rsid w:val="00244266"/>
    <w:rsid w:val="00253C59"/>
    <w:rsid w:val="002554BE"/>
    <w:rsid w:val="00291D52"/>
    <w:rsid w:val="002C0B1D"/>
    <w:rsid w:val="002C4DF4"/>
    <w:rsid w:val="002D15BA"/>
    <w:rsid w:val="002D164B"/>
    <w:rsid w:val="002E2FE5"/>
    <w:rsid w:val="00304335"/>
    <w:rsid w:val="00316320"/>
    <w:rsid w:val="00316579"/>
    <w:rsid w:val="00326801"/>
    <w:rsid w:val="00347D70"/>
    <w:rsid w:val="00360E3C"/>
    <w:rsid w:val="0036315E"/>
    <w:rsid w:val="00365BD9"/>
    <w:rsid w:val="00367F1D"/>
    <w:rsid w:val="00397E2B"/>
    <w:rsid w:val="003B7004"/>
    <w:rsid w:val="003C2C7D"/>
    <w:rsid w:val="003E6875"/>
    <w:rsid w:val="0040428C"/>
    <w:rsid w:val="0041401A"/>
    <w:rsid w:val="0042446B"/>
    <w:rsid w:val="004362EB"/>
    <w:rsid w:val="00444344"/>
    <w:rsid w:val="0045070A"/>
    <w:rsid w:val="0048095B"/>
    <w:rsid w:val="004979C1"/>
    <w:rsid w:val="004D10E3"/>
    <w:rsid w:val="004E2617"/>
    <w:rsid w:val="004F735C"/>
    <w:rsid w:val="005165BA"/>
    <w:rsid w:val="005228CE"/>
    <w:rsid w:val="005411F3"/>
    <w:rsid w:val="0054456A"/>
    <w:rsid w:val="00547173"/>
    <w:rsid w:val="00581C3D"/>
    <w:rsid w:val="00591306"/>
    <w:rsid w:val="005B16B4"/>
    <w:rsid w:val="005F28BC"/>
    <w:rsid w:val="00605103"/>
    <w:rsid w:val="006062E0"/>
    <w:rsid w:val="00625289"/>
    <w:rsid w:val="006520E2"/>
    <w:rsid w:val="00664065"/>
    <w:rsid w:val="0066450A"/>
    <w:rsid w:val="0067093A"/>
    <w:rsid w:val="0068094A"/>
    <w:rsid w:val="006872D8"/>
    <w:rsid w:val="006B17EE"/>
    <w:rsid w:val="006C2FB7"/>
    <w:rsid w:val="006D3896"/>
    <w:rsid w:val="00703D1A"/>
    <w:rsid w:val="00712842"/>
    <w:rsid w:val="00722D99"/>
    <w:rsid w:val="00786A22"/>
    <w:rsid w:val="007961E0"/>
    <w:rsid w:val="007A5676"/>
    <w:rsid w:val="007A63C0"/>
    <w:rsid w:val="007B4F33"/>
    <w:rsid w:val="007D6A54"/>
    <w:rsid w:val="007D7759"/>
    <w:rsid w:val="007F5121"/>
    <w:rsid w:val="00810A2C"/>
    <w:rsid w:val="00812929"/>
    <w:rsid w:val="00814441"/>
    <w:rsid w:val="0081702A"/>
    <w:rsid w:val="008566D1"/>
    <w:rsid w:val="00864F8C"/>
    <w:rsid w:val="00871A5D"/>
    <w:rsid w:val="008761C6"/>
    <w:rsid w:val="00896EFA"/>
    <w:rsid w:val="008B7B6D"/>
    <w:rsid w:val="008E2D2E"/>
    <w:rsid w:val="008F560C"/>
    <w:rsid w:val="009133A0"/>
    <w:rsid w:val="00920E68"/>
    <w:rsid w:val="00921776"/>
    <w:rsid w:val="009461A3"/>
    <w:rsid w:val="009570BA"/>
    <w:rsid w:val="00965C51"/>
    <w:rsid w:val="00981C2C"/>
    <w:rsid w:val="00982012"/>
    <w:rsid w:val="00A22F5D"/>
    <w:rsid w:val="00A24332"/>
    <w:rsid w:val="00A56837"/>
    <w:rsid w:val="00A93EF9"/>
    <w:rsid w:val="00AB52E5"/>
    <w:rsid w:val="00AB6D7D"/>
    <w:rsid w:val="00AF349D"/>
    <w:rsid w:val="00B11D50"/>
    <w:rsid w:val="00B16616"/>
    <w:rsid w:val="00B34F09"/>
    <w:rsid w:val="00B42ABC"/>
    <w:rsid w:val="00B60E27"/>
    <w:rsid w:val="00BA6BE7"/>
    <w:rsid w:val="00BE3AC2"/>
    <w:rsid w:val="00BF7E25"/>
    <w:rsid w:val="00C04D46"/>
    <w:rsid w:val="00C25C67"/>
    <w:rsid w:val="00C322E7"/>
    <w:rsid w:val="00C53CC6"/>
    <w:rsid w:val="00C60ABD"/>
    <w:rsid w:val="00CA1063"/>
    <w:rsid w:val="00CA6943"/>
    <w:rsid w:val="00CC36FC"/>
    <w:rsid w:val="00CE78D2"/>
    <w:rsid w:val="00D158B4"/>
    <w:rsid w:val="00D166E8"/>
    <w:rsid w:val="00D367CA"/>
    <w:rsid w:val="00D521A6"/>
    <w:rsid w:val="00DB54EA"/>
    <w:rsid w:val="00DC569B"/>
    <w:rsid w:val="00DC5754"/>
    <w:rsid w:val="00DE3A35"/>
    <w:rsid w:val="00DE3E61"/>
    <w:rsid w:val="00DF1373"/>
    <w:rsid w:val="00E1199A"/>
    <w:rsid w:val="00E13420"/>
    <w:rsid w:val="00E204DC"/>
    <w:rsid w:val="00E426D9"/>
    <w:rsid w:val="00E444DA"/>
    <w:rsid w:val="00E57841"/>
    <w:rsid w:val="00E70007"/>
    <w:rsid w:val="00E71095"/>
    <w:rsid w:val="00E73628"/>
    <w:rsid w:val="00E8007B"/>
    <w:rsid w:val="00E92BC2"/>
    <w:rsid w:val="00EC0297"/>
    <w:rsid w:val="00EC530D"/>
    <w:rsid w:val="00EE369A"/>
    <w:rsid w:val="00EE38C5"/>
    <w:rsid w:val="00F008D5"/>
    <w:rsid w:val="00F17C5F"/>
    <w:rsid w:val="00F3593F"/>
    <w:rsid w:val="00F40291"/>
    <w:rsid w:val="00F6134D"/>
    <w:rsid w:val="00F615D6"/>
    <w:rsid w:val="00F73CD3"/>
    <w:rsid w:val="00F75EA7"/>
    <w:rsid w:val="00FB72C3"/>
    <w:rsid w:val="00FC32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1AAA1"/>
  <w15:chartTrackingRefBased/>
  <w15:docId w15:val="{BD4FA32E-6EAB-44F8-97B1-9FF919AF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autoRedefine/>
    <w:uiPriority w:val="9"/>
    <w:qFormat/>
    <w:rsid w:val="0002345F"/>
    <w:pPr>
      <w:keepNext/>
      <w:keepLines/>
      <w:numPr>
        <w:numId w:val="2"/>
      </w:numPr>
      <w:spacing w:before="240" w:after="0" w:line="240" w:lineRule="auto"/>
      <w:ind w:left="1080" w:hanging="360"/>
      <w:jc w:val="both"/>
      <w:outlineLvl w:val="0"/>
    </w:pPr>
    <w:rPr>
      <w:rFonts w:ascii="Times New Roman" w:eastAsiaTheme="majorEastAsia" w:hAnsi="Times New Roman" w:cstheme="majorBidi"/>
      <w:b/>
      <w:kern w:val="0"/>
      <w:sz w:val="24"/>
      <w:szCs w:val="32"/>
      <w:lang w:val="en-US" w:eastAsia="en-US"/>
      <w14:ligatures w14:val="none"/>
    </w:rPr>
  </w:style>
  <w:style w:type="paragraph" w:styleId="Heading2">
    <w:name w:val="heading 2"/>
    <w:basedOn w:val="Normal"/>
    <w:next w:val="Normal"/>
    <w:link w:val="Heading2Char"/>
    <w:uiPriority w:val="9"/>
    <w:semiHidden/>
    <w:unhideWhenUsed/>
    <w:qFormat/>
    <w:rsid w:val="00896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45F"/>
    <w:rPr>
      <w:rFonts w:ascii="Times New Roman" w:eastAsiaTheme="majorEastAsia" w:hAnsi="Times New Roman" w:cstheme="majorBidi"/>
      <w:b/>
      <w:kern w:val="0"/>
      <w:sz w:val="24"/>
      <w:szCs w:val="32"/>
      <w:lang w:val="en-US" w:eastAsia="en-US"/>
      <w14:ligatures w14:val="none"/>
    </w:rPr>
  </w:style>
  <w:style w:type="paragraph" w:styleId="Header">
    <w:name w:val="header"/>
    <w:basedOn w:val="Normal"/>
    <w:link w:val="HeaderChar"/>
    <w:uiPriority w:val="99"/>
    <w:unhideWhenUsed/>
    <w:rsid w:val="00424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46B"/>
    <w:rPr>
      <w:lang w:val="en-IN"/>
    </w:rPr>
  </w:style>
  <w:style w:type="paragraph" w:styleId="Footer">
    <w:name w:val="footer"/>
    <w:basedOn w:val="Normal"/>
    <w:link w:val="FooterChar"/>
    <w:uiPriority w:val="99"/>
    <w:unhideWhenUsed/>
    <w:rsid w:val="00424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46B"/>
    <w:rPr>
      <w:lang w:val="en-IN"/>
    </w:rPr>
  </w:style>
  <w:style w:type="paragraph" w:styleId="Revision">
    <w:name w:val="Revision"/>
    <w:hidden/>
    <w:uiPriority w:val="99"/>
    <w:semiHidden/>
    <w:rsid w:val="00F3593F"/>
    <w:pPr>
      <w:spacing w:after="0" w:line="240" w:lineRule="auto"/>
    </w:pPr>
    <w:rPr>
      <w:lang w:val="en-IN"/>
    </w:rPr>
  </w:style>
  <w:style w:type="table" w:styleId="TableGrid">
    <w:name w:val="Table Grid"/>
    <w:basedOn w:val="TableNormal"/>
    <w:uiPriority w:val="39"/>
    <w:rsid w:val="00F35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93F"/>
    <w:rPr>
      <w:color w:val="0563C1" w:themeColor="hyperlink"/>
      <w:u w:val="single"/>
    </w:rPr>
  </w:style>
  <w:style w:type="character" w:styleId="UnresolvedMention">
    <w:name w:val="Unresolved Mention"/>
    <w:basedOn w:val="DefaultParagraphFont"/>
    <w:uiPriority w:val="99"/>
    <w:semiHidden/>
    <w:unhideWhenUsed/>
    <w:rsid w:val="00F3593F"/>
    <w:rPr>
      <w:color w:val="605E5C"/>
      <w:shd w:val="clear" w:color="auto" w:fill="E1DFDD"/>
    </w:rPr>
  </w:style>
  <w:style w:type="character" w:customStyle="1" w:styleId="Heading2Char">
    <w:name w:val="Heading 2 Char"/>
    <w:basedOn w:val="DefaultParagraphFont"/>
    <w:link w:val="Heading2"/>
    <w:uiPriority w:val="9"/>
    <w:semiHidden/>
    <w:rsid w:val="00896EFA"/>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397E2B"/>
    <w:pPr>
      <w:widowControl w:val="0"/>
      <w:spacing w:after="200" w:line="276" w:lineRule="auto"/>
      <w:ind w:left="720"/>
      <w:contextualSpacing/>
    </w:pPr>
    <w:rPr>
      <w:rFonts w:ascii="Arial" w:eastAsia="Calibri" w:hAnsi="Arial" w:cs="Times New Roman"/>
      <w:kern w:val="0"/>
      <w:sz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8</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Ranjan</dc:creator>
  <cp:keywords/>
  <dc:description/>
  <cp:lastModifiedBy>Abhinav Bassi</cp:lastModifiedBy>
  <cp:revision>143</cp:revision>
  <dcterms:created xsi:type="dcterms:W3CDTF">2024-01-19T10:40:00Z</dcterms:created>
  <dcterms:modified xsi:type="dcterms:W3CDTF">2024-03-04T12:07:00Z</dcterms:modified>
</cp:coreProperties>
</file>