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3AE71" w14:textId="77777777" w:rsidR="007767A0" w:rsidRDefault="00213AE3">
      <w:pPr>
        <w:pStyle w:val="Title"/>
      </w:pPr>
      <w:r>
        <w:t>Effects of Advanced Trauma Life Support</w:t>
      </w:r>
      <w:r>
        <w:rPr>
          <w:vertAlign w:val="superscript"/>
        </w:rPr>
        <w:t>®</w:t>
      </w:r>
      <w:r>
        <w:t xml:space="preserve"> Training Compared to Standard Care on Adult Trauma Patient Outcomes: A Cluster </w:t>
      </w:r>
      <w:proofErr w:type="spellStart"/>
      <w:r>
        <w:t>Randomised</w:t>
      </w:r>
      <w:proofErr w:type="spellEnd"/>
      <w:r>
        <w:t xml:space="preserve"> Trial</w:t>
      </w:r>
    </w:p>
    <w:p w14:paraId="0353AE72" w14:textId="77777777" w:rsidR="007767A0" w:rsidRDefault="00213AE3">
      <w:pPr>
        <w:pStyle w:val="Subtitle"/>
      </w:pPr>
      <w:r>
        <w:t>Statistical Analysis Plan</w:t>
      </w:r>
      <w:r>
        <w:br/>
        <w:t>Version 0.1.0, 2024-05-13</w:t>
      </w:r>
    </w:p>
    <w:sdt>
      <w:sdtPr>
        <w:rPr>
          <w:rFonts w:asciiTheme="minorHAnsi" w:eastAsiaTheme="minorHAnsi" w:hAnsiTheme="minorHAnsi" w:cstheme="minorBidi"/>
          <w:color w:val="auto"/>
          <w:sz w:val="24"/>
          <w:szCs w:val="24"/>
        </w:rPr>
        <w:id w:val="138162503"/>
        <w:docPartObj>
          <w:docPartGallery w:val="Table of Contents"/>
          <w:docPartUnique/>
        </w:docPartObj>
      </w:sdtPr>
      <w:sdtContent>
        <w:p w14:paraId="0353AE73" w14:textId="77777777" w:rsidR="007767A0" w:rsidRDefault="00213AE3">
          <w:pPr>
            <w:pStyle w:val="TOCHeading"/>
          </w:pPr>
          <w:r>
            <w:t>Table of contents</w:t>
          </w:r>
        </w:p>
        <w:p w14:paraId="0353AE74" w14:textId="77777777" w:rsidR="007767A0" w:rsidRDefault="00213AE3">
          <w:r>
            <w:fldChar w:fldCharType="begin"/>
          </w:r>
          <w:r>
            <w:instrText>TOC \o "1-3" \h \z \u</w:instrText>
          </w:r>
          <w:r w:rsidR="00000000">
            <w:fldChar w:fldCharType="separate"/>
          </w:r>
          <w:r>
            <w:fldChar w:fldCharType="end"/>
          </w:r>
        </w:p>
      </w:sdtContent>
    </w:sdt>
    <w:p w14:paraId="0353AE75" w14:textId="77777777" w:rsidR="007767A0" w:rsidRDefault="00213AE3">
      <w:r>
        <w:br w:type="page"/>
      </w:r>
    </w:p>
    <w:p w14:paraId="0353AE76" w14:textId="77777777" w:rsidR="007767A0" w:rsidRDefault="00213AE3">
      <w:pPr>
        <w:pStyle w:val="Heading1"/>
      </w:pPr>
      <w:bookmarkStart w:id="0" w:name="administrative-information"/>
      <w:r>
        <w:lastRenderedPageBreak/>
        <w:t>1. Administrative information</w:t>
      </w:r>
    </w:p>
    <w:p w14:paraId="0353AE77" w14:textId="77777777" w:rsidR="007767A0" w:rsidRDefault="00213AE3">
      <w:pPr>
        <w:pStyle w:val="Heading2"/>
      </w:pPr>
      <w:bookmarkStart w:id="1" w:name="study-identifiers"/>
      <w:r>
        <w:t>1.1 Study identifiers</w:t>
      </w:r>
    </w:p>
    <w:p w14:paraId="0353AE78" w14:textId="77777777" w:rsidR="007767A0" w:rsidRDefault="00213AE3">
      <w:pPr>
        <w:pStyle w:val="Compact"/>
        <w:numPr>
          <w:ilvl w:val="0"/>
          <w:numId w:val="2"/>
        </w:numPr>
      </w:pPr>
      <w:r>
        <w:t>Protocol version 1.1.0 dated 2024-05-09</w:t>
      </w:r>
    </w:p>
    <w:p w14:paraId="0353AE79" w14:textId="77777777" w:rsidR="007767A0" w:rsidRDefault="00213AE3">
      <w:pPr>
        <w:pStyle w:val="Compact"/>
        <w:numPr>
          <w:ilvl w:val="0"/>
          <w:numId w:val="2"/>
        </w:numPr>
      </w:pPr>
      <w:r>
        <w:t>ClinicalTrials.gov ID NCT06321419</w:t>
      </w:r>
    </w:p>
    <w:p w14:paraId="0353AE7A" w14:textId="77777777" w:rsidR="007767A0" w:rsidRDefault="00213AE3">
      <w:pPr>
        <w:pStyle w:val="Compact"/>
        <w:numPr>
          <w:ilvl w:val="0"/>
          <w:numId w:val="2"/>
        </w:numPr>
      </w:pPr>
      <w:r>
        <w:t>Clinical Trial Registry - India</w:t>
      </w:r>
    </w:p>
    <w:p w14:paraId="0353AE7B" w14:textId="77777777" w:rsidR="007767A0" w:rsidRDefault="00213AE3">
      <w:pPr>
        <w:pStyle w:val="Heading2"/>
      </w:pPr>
      <w:bookmarkStart w:id="2" w:name="changelog"/>
      <w:bookmarkEnd w:id="1"/>
      <w:r>
        <w:t>1.2 Changelog</w:t>
      </w:r>
    </w:p>
    <w:p w14:paraId="0353AE7C" w14:textId="77777777" w:rsidR="007767A0" w:rsidRDefault="00213AE3">
      <w:pPr>
        <w:pStyle w:val="FirstParagraph"/>
      </w:pPr>
      <w:r>
        <w:t xml:space="preserve">Once version 1.0.0 is </w:t>
      </w:r>
      <w:proofErr w:type="spellStart"/>
      <w:r>
        <w:t>finalised</w:t>
      </w:r>
      <w:proofErr w:type="spellEnd"/>
      <w:r>
        <w:t>, this section will be updated with a changelog.</w:t>
      </w:r>
    </w:p>
    <w:p w14:paraId="0353AE7D" w14:textId="77777777" w:rsidR="007767A0" w:rsidRDefault="00213AE3">
      <w:pPr>
        <w:pStyle w:val="Heading2"/>
      </w:pPr>
      <w:bookmarkStart w:id="3" w:name="contributors"/>
      <w:bookmarkEnd w:id="2"/>
      <w:r>
        <w:t>1.3 Contributors</w:t>
      </w:r>
    </w:p>
    <w:tbl>
      <w:tblPr>
        <w:tblStyle w:val="Table"/>
        <w:tblW w:w="5000" w:type="pct"/>
        <w:tblLook w:val="0020" w:firstRow="1" w:lastRow="0" w:firstColumn="0" w:lastColumn="0" w:noHBand="0" w:noVBand="0"/>
      </w:tblPr>
      <w:tblGrid>
        <w:gridCol w:w="3664"/>
        <w:gridCol w:w="2807"/>
        <w:gridCol w:w="2935"/>
      </w:tblGrid>
      <w:tr w:rsidR="007767A0" w14:paraId="0353AE81" w14:textId="77777777" w:rsidTr="007767A0">
        <w:trPr>
          <w:cnfStyle w:val="100000000000" w:firstRow="1" w:lastRow="0" w:firstColumn="0" w:lastColumn="0" w:oddVBand="0" w:evenVBand="0" w:oddHBand="0" w:evenHBand="0" w:firstRowFirstColumn="0" w:firstRowLastColumn="0" w:lastRowFirstColumn="0" w:lastRowLastColumn="0"/>
          <w:tblHeader/>
        </w:trPr>
        <w:tc>
          <w:tcPr>
            <w:tcW w:w="0" w:type="auto"/>
          </w:tcPr>
          <w:p w14:paraId="0353AE7E" w14:textId="77777777" w:rsidR="007767A0" w:rsidRDefault="00213AE3">
            <w:pPr>
              <w:pStyle w:val="Compact"/>
            </w:pPr>
            <w:r>
              <w:t>Name and ORCID</w:t>
            </w:r>
          </w:p>
        </w:tc>
        <w:tc>
          <w:tcPr>
            <w:tcW w:w="0" w:type="auto"/>
          </w:tcPr>
          <w:p w14:paraId="0353AE7F" w14:textId="77777777" w:rsidR="007767A0" w:rsidRDefault="00213AE3">
            <w:pPr>
              <w:pStyle w:val="Compact"/>
            </w:pPr>
            <w:r>
              <w:t>Affiliation</w:t>
            </w:r>
          </w:p>
        </w:tc>
        <w:tc>
          <w:tcPr>
            <w:tcW w:w="0" w:type="auto"/>
          </w:tcPr>
          <w:p w14:paraId="0353AE80" w14:textId="77777777" w:rsidR="007767A0" w:rsidRDefault="00213AE3">
            <w:pPr>
              <w:pStyle w:val="Compact"/>
            </w:pPr>
            <w:r>
              <w:t>Role</w:t>
            </w:r>
          </w:p>
        </w:tc>
      </w:tr>
      <w:tr w:rsidR="007767A0" w14:paraId="0353AE85" w14:textId="77777777">
        <w:tc>
          <w:tcPr>
            <w:tcW w:w="0" w:type="auto"/>
          </w:tcPr>
          <w:p w14:paraId="0353AE82" w14:textId="77777777" w:rsidR="007767A0" w:rsidRDefault="00213AE3">
            <w:pPr>
              <w:pStyle w:val="Compact"/>
            </w:pPr>
            <w:r>
              <w:t xml:space="preserve">Martin Gerdin Wärnberg </w:t>
            </w:r>
            <w:hyperlink r:id="rId7">
              <w:r>
                <w:rPr>
                  <w:noProof/>
                </w:rPr>
                <w:drawing>
                  <wp:inline distT="0" distB="0" distL="0" distR="0" wp14:anchorId="0353AF16" wp14:editId="0353AF17">
                    <wp:extent cx="152400" cy="1524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https://info.orcid.org/wp-content/uploads/2019/11/orcid_16x16.png"/>
                            <pic:cNvPicPr>
                              <a:picLocks noChangeAspect="1" noChangeArrowheads="1"/>
                            </pic:cNvPicPr>
                          </pic:nvPicPr>
                          <pic:blipFill>
                            <a:blip r:embed="rId8"/>
                            <a:stretch>
                              <a:fillRect/>
                            </a:stretch>
                          </pic:blipFill>
                          <pic:spPr bwMode="auto">
                            <a:xfrm>
                              <a:off x="0" y="0"/>
                              <a:ext cx="152400" cy="152400"/>
                            </a:xfrm>
                            <a:prstGeom prst="rect">
                              <a:avLst/>
                            </a:prstGeom>
                            <a:noFill/>
                            <a:ln w="9525">
                              <a:noFill/>
                              <a:headEnd/>
                              <a:tailEnd/>
                            </a:ln>
                          </pic:spPr>
                        </pic:pic>
                      </a:graphicData>
                    </a:graphic>
                  </wp:inline>
                </w:drawing>
              </w:r>
            </w:hyperlink>
          </w:p>
        </w:tc>
        <w:tc>
          <w:tcPr>
            <w:tcW w:w="0" w:type="auto"/>
          </w:tcPr>
          <w:p w14:paraId="0353AE83" w14:textId="77777777" w:rsidR="007767A0" w:rsidRDefault="00213AE3">
            <w:pPr>
              <w:pStyle w:val="Compact"/>
            </w:pPr>
            <w:r>
              <w:t xml:space="preserve">Karolinska </w:t>
            </w:r>
            <w:proofErr w:type="spellStart"/>
            <w:r>
              <w:t>Institutet</w:t>
            </w:r>
            <w:proofErr w:type="spellEnd"/>
          </w:p>
        </w:tc>
        <w:tc>
          <w:tcPr>
            <w:tcW w:w="0" w:type="auto"/>
          </w:tcPr>
          <w:p w14:paraId="0353AE84" w14:textId="77777777" w:rsidR="007767A0" w:rsidRDefault="00213AE3">
            <w:pPr>
              <w:pStyle w:val="Compact"/>
            </w:pPr>
            <w:r>
              <w:t>Principal Investigator</w:t>
            </w:r>
          </w:p>
        </w:tc>
      </w:tr>
    </w:tbl>
    <w:p w14:paraId="0353AE86" w14:textId="77777777" w:rsidR="007767A0" w:rsidRDefault="00213AE3">
      <w:r>
        <w:br w:type="page"/>
      </w:r>
    </w:p>
    <w:p w14:paraId="0353AE87" w14:textId="77777777" w:rsidR="007767A0" w:rsidRDefault="00213AE3">
      <w:pPr>
        <w:pStyle w:val="Heading1"/>
      </w:pPr>
      <w:bookmarkStart w:id="4" w:name="trial-synopsis"/>
      <w:bookmarkEnd w:id="0"/>
      <w:bookmarkEnd w:id="3"/>
      <w:r>
        <w:lastRenderedPageBreak/>
        <w:t>2. Trial synopsis</w:t>
      </w:r>
    </w:p>
    <w:p w14:paraId="0353AE88" w14:textId="77777777" w:rsidR="007767A0" w:rsidRDefault="00213AE3">
      <w:pPr>
        <w:pStyle w:val="FirstParagraph"/>
      </w:pPr>
      <w:r>
        <w:rPr>
          <w:b/>
          <w:bCs/>
        </w:rPr>
        <w:t>Title</w:t>
      </w:r>
      <w:r>
        <w:t xml:space="preserve"> Effects of Advanced Trauma Life Support</w:t>
      </w:r>
      <w:r>
        <w:rPr>
          <w:vertAlign w:val="superscript"/>
        </w:rPr>
        <w:t>®</w:t>
      </w:r>
      <w:r>
        <w:t xml:space="preserve"> Training Compared to Standard Care on Adult Trauma Patient Outcomes: A Cluster </w:t>
      </w:r>
      <w:proofErr w:type="spellStart"/>
      <w:r>
        <w:t>Randomised</w:t>
      </w:r>
      <w:proofErr w:type="spellEnd"/>
      <w:r>
        <w:t xml:space="preserve"> Trial</w:t>
      </w:r>
    </w:p>
    <w:p w14:paraId="0353AE89" w14:textId="77777777" w:rsidR="007767A0" w:rsidRDefault="00213AE3">
      <w:pPr>
        <w:pStyle w:val="BodyText"/>
      </w:pPr>
      <w:r>
        <w:rPr>
          <w:b/>
          <w:bCs/>
        </w:rPr>
        <w:t>Rationale</w:t>
      </w:r>
      <w:r>
        <w:t xml:space="preserve"> Trauma is a massive global health issue. Many training </w:t>
      </w:r>
      <w:proofErr w:type="spellStart"/>
      <w:r>
        <w:t>programmes</w:t>
      </w:r>
      <w:proofErr w:type="spellEnd"/>
      <w:r>
        <w:t xml:space="preserve"> have been developed to help physicians in the initial management of trauma patients. Among these </w:t>
      </w:r>
      <w:proofErr w:type="spellStart"/>
      <w:r>
        <w:t>programmes</w:t>
      </w:r>
      <w:proofErr w:type="spellEnd"/>
      <w:r>
        <w:t>, Advanced Trauma Life Support</w:t>
      </w:r>
      <w:r>
        <w:rPr>
          <w:vertAlign w:val="superscript"/>
        </w:rPr>
        <w:t>®</w:t>
      </w:r>
      <w:r>
        <w:t xml:space="preserve"> (ATLS</w:t>
      </w:r>
      <w:r>
        <w:rPr>
          <w:vertAlign w:val="superscript"/>
        </w:rPr>
        <w:t>®</w:t>
      </w:r>
      <w:r>
        <w:t>) is the most popular, having trained over one million physicians worldwide. Despite its widespread use, there are no controlled trials showing that ATLS</w:t>
      </w:r>
      <w:r>
        <w:rPr>
          <w:vertAlign w:val="superscript"/>
        </w:rPr>
        <w:t>®</w:t>
      </w:r>
      <w:r>
        <w:t xml:space="preserve"> improves patient outcomes. Multiple systematic reviews </w:t>
      </w:r>
      <w:proofErr w:type="spellStart"/>
      <w:r>
        <w:t>emphasise</w:t>
      </w:r>
      <w:proofErr w:type="spellEnd"/>
      <w:r>
        <w:t xml:space="preserve"> the need for such trials.</w:t>
      </w:r>
    </w:p>
    <w:p w14:paraId="0353AE8A" w14:textId="77777777" w:rsidR="007767A0" w:rsidRDefault="00213AE3">
      <w:pPr>
        <w:pStyle w:val="BodyText"/>
      </w:pPr>
      <w:r>
        <w:rPr>
          <w:b/>
          <w:bCs/>
        </w:rPr>
        <w:t>Aim</w:t>
      </w:r>
      <w:r>
        <w:t xml:space="preserve"> To compare the effects of ATLS</w:t>
      </w:r>
      <w:r>
        <w:rPr>
          <w:vertAlign w:val="superscript"/>
        </w:rPr>
        <w:t>®</w:t>
      </w:r>
      <w:r>
        <w:t xml:space="preserve"> training with standard care on outcomes in adult trauma patients.</w:t>
      </w:r>
    </w:p>
    <w:p w14:paraId="0353AE8B" w14:textId="77777777" w:rsidR="007767A0" w:rsidRDefault="00213AE3">
      <w:pPr>
        <w:pStyle w:val="BodyText"/>
      </w:pPr>
      <w:r>
        <w:rPr>
          <w:b/>
          <w:bCs/>
        </w:rPr>
        <w:t>Primary Outcome</w:t>
      </w:r>
      <w:r>
        <w:t xml:space="preserve"> In-hospital mortality within 30 days of arrival at the emergency department.</w:t>
      </w:r>
    </w:p>
    <w:p w14:paraId="0353AE8C" w14:textId="77777777" w:rsidR="007767A0" w:rsidRDefault="00213AE3">
      <w:pPr>
        <w:pStyle w:val="BodyText"/>
      </w:pPr>
      <w:r>
        <w:rPr>
          <w:b/>
          <w:bCs/>
        </w:rPr>
        <w:t>Trial Design</w:t>
      </w:r>
      <w:r>
        <w:t xml:space="preserve"> Batched stepped-wedge cluster </w:t>
      </w:r>
      <w:proofErr w:type="spellStart"/>
      <w:r>
        <w:t>randomised</w:t>
      </w:r>
      <w:proofErr w:type="spellEnd"/>
      <w:r>
        <w:t xml:space="preserve"> trial in India.</w:t>
      </w:r>
    </w:p>
    <w:p w14:paraId="0353AE8D" w14:textId="77777777" w:rsidR="007767A0" w:rsidRDefault="00213AE3">
      <w:pPr>
        <w:pStyle w:val="BodyText"/>
      </w:pPr>
      <w:r>
        <w:rPr>
          <w:b/>
          <w:bCs/>
        </w:rPr>
        <w:t>Trial Population</w:t>
      </w:r>
      <w:r>
        <w:t xml:space="preserve"> Adult trauma patients presenting to the emergency department of a participating hospital.</w:t>
      </w:r>
    </w:p>
    <w:p w14:paraId="0353AE8E" w14:textId="77777777" w:rsidR="007767A0" w:rsidRDefault="00213AE3">
      <w:pPr>
        <w:pStyle w:val="BodyText"/>
      </w:pPr>
      <w:r>
        <w:rPr>
          <w:b/>
          <w:bCs/>
        </w:rPr>
        <w:t>Sample Size</w:t>
      </w:r>
      <w:r>
        <w:t xml:space="preserve"> </w:t>
      </w:r>
      <w:commentRangeStart w:id="5"/>
      <w:r>
        <w:t xml:space="preserve">30 clusters and 4320 </w:t>
      </w:r>
      <w:commentRangeEnd w:id="5"/>
      <w:r w:rsidR="00BE5C3E">
        <w:rPr>
          <w:rStyle w:val="CommentReference"/>
        </w:rPr>
        <w:commentReference w:id="5"/>
      </w:r>
      <w:r>
        <w:t>patients.</w:t>
      </w:r>
    </w:p>
    <w:p w14:paraId="0353AE8F" w14:textId="77777777" w:rsidR="007767A0" w:rsidRDefault="00213AE3">
      <w:pPr>
        <w:pStyle w:val="BodyText"/>
      </w:pPr>
      <w:commentRangeStart w:id="6"/>
      <w:r>
        <w:rPr>
          <w:b/>
          <w:bCs/>
        </w:rPr>
        <w:t>Eligibility Criteria</w:t>
      </w:r>
      <w:commentRangeEnd w:id="6"/>
      <w:r w:rsidR="00C95C39">
        <w:rPr>
          <w:rStyle w:val="CommentReference"/>
        </w:rPr>
        <w:commentReference w:id="6"/>
      </w:r>
    </w:p>
    <w:p w14:paraId="0353AE90" w14:textId="77777777" w:rsidR="007767A0" w:rsidRDefault="00213AE3">
      <w:pPr>
        <w:pStyle w:val="BodyText"/>
      </w:pPr>
      <w:r>
        <w:rPr>
          <w:i/>
          <w:iCs/>
        </w:rPr>
        <w:t>Hospitals</w:t>
      </w:r>
      <w:r>
        <w:t xml:space="preserve"> are secondary or tertiary hospitals in India that admit or refer/transfer for admission at least 400 patients with trauma per year.</w:t>
      </w:r>
    </w:p>
    <w:p w14:paraId="0353AE91" w14:textId="77777777" w:rsidR="007767A0" w:rsidRDefault="00213AE3">
      <w:pPr>
        <w:pStyle w:val="BodyText"/>
      </w:pPr>
      <w:r>
        <w:rPr>
          <w:i/>
          <w:iCs/>
        </w:rPr>
        <w:t>Clusters</w:t>
      </w:r>
      <w:r>
        <w:t xml:space="preserve"> are one or more units of physicians providing initial trauma care in the emergency department of tertiary hospitals in India.</w:t>
      </w:r>
    </w:p>
    <w:p w14:paraId="0353AE92" w14:textId="77777777" w:rsidR="007767A0" w:rsidRDefault="00213AE3">
      <w:pPr>
        <w:pStyle w:val="BodyText"/>
        <w:rPr>
          <w:ins w:id="7" w:author="Stephen Nash" w:date="2024-05-14T12:05:00Z"/>
        </w:rPr>
      </w:pPr>
      <w:proofErr w:type="gramStart"/>
      <w:r>
        <w:rPr>
          <w:i/>
          <w:iCs/>
        </w:rPr>
        <w:t>Patients</w:t>
      </w:r>
      <w:proofErr w:type="gramEnd"/>
      <w:r>
        <w:rPr>
          <w:i/>
          <w:iCs/>
        </w:rPr>
        <w:t xml:space="preserve"> participants</w:t>
      </w:r>
      <w:r>
        <w:t xml:space="preserve"> are adult trauma patients who presents to the emergency department of participating hospitals and are admitted or transferred for admission.</w:t>
      </w:r>
    </w:p>
    <w:p w14:paraId="6E93B85D" w14:textId="32F0EE92" w:rsidR="00C95C39" w:rsidRDefault="00C95C39">
      <w:pPr>
        <w:pStyle w:val="BodyText"/>
        <w:rPr>
          <w:ins w:id="8" w:author="Stephen Nash" w:date="2024-05-14T12:05:00Z"/>
        </w:rPr>
      </w:pPr>
      <w:ins w:id="9" w:author="Stephen Nash" w:date="2024-05-14T12:05:00Z">
        <w:r>
          <w:t>Hospital</w:t>
        </w:r>
      </w:ins>
      <w:ins w:id="10" w:author="Stephen Nash" w:date="2024-05-14T12:06:00Z">
        <w:r>
          <w:t xml:space="preserve"> inclusion criteria</w:t>
        </w:r>
      </w:ins>
    </w:p>
    <w:p w14:paraId="612B8D98" w14:textId="2001DF60" w:rsidR="00C95C39" w:rsidRDefault="00C95C39" w:rsidP="00C95C39">
      <w:pPr>
        <w:pStyle w:val="BodyText"/>
        <w:numPr>
          <w:ilvl w:val="0"/>
          <w:numId w:val="16"/>
        </w:numPr>
        <w:rPr>
          <w:ins w:id="11" w:author="Stephen Nash" w:date="2024-05-14T12:06:00Z"/>
        </w:rPr>
      </w:pPr>
      <w:ins w:id="12" w:author="Stephen Nash" w:date="2024-05-14T12:06:00Z">
        <w:r>
          <w:t>Secondary or tertiary hospital</w:t>
        </w:r>
      </w:ins>
    </w:p>
    <w:p w14:paraId="79BF49A4" w14:textId="7DCAD9CD" w:rsidR="00C95C39" w:rsidRDefault="00C95C39" w:rsidP="00C95C39">
      <w:pPr>
        <w:pStyle w:val="BodyText"/>
        <w:numPr>
          <w:ilvl w:val="0"/>
          <w:numId w:val="16"/>
        </w:numPr>
        <w:rPr>
          <w:ins w:id="13" w:author="Stephen Nash" w:date="2024-05-14T12:07:00Z"/>
        </w:rPr>
      </w:pPr>
      <w:ins w:id="14" w:author="Stephen Nash" w:date="2024-05-14T12:06:00Z">
        <w:r>
          <w:t>Admit or refer at least 400 trauma patients in previous year</w:t>
        </w:r>
      </w:ins>
    </w:p>
    <w:p w14:paraId="0626870E" w14:textId="77024315" w:rsidR="00C95C39" w:rsidRDefault="00C95C39" w:rsidP="00C95C39">
      <w:pPr>
        <w:pStyle w:val="BodyText"/>
        <w:numPr>
          <w:ilvl w:val="0"/>
          <w:numId w:val="16"/>
        </w:numPr>
        <w:rPr>
          <w:ins w:id="15" w:author="Stephen Nash" w:date="2024-05-14T12:06:00Z"/>
        </w:rPr>
      </w:pPr>
      <w:proofErr w:type="spellStart"/>
      <w:ins w:id="16" w:author="Stephen Nash" w:date="2024-05-14T12:07:00Z">
        <w:r>
          <w:t>etc</w:t>
        </w:r>
      </w:ins>
      <w:proofErr w:type="spellEnd"/>
    </w:p>
    <w:p w14:paraId="68886444" w14:textId="342FB2AD" w:rsidR="00C95C39" w:rsidRDefault="00C95C39">
      <w:pPr>
        <w:pStyle w:val="BodyText"/>
        <w:rPr>
          <w:ins w:id="17" w:author="Stephen Nash" w:date="2024-05-14T12:07:00Z"/>
        </w:rPr>
      </w:pPr>
      <w:ins w:id="18" w:author="Stephen Nash" w:date="2024-05-14T12:07:00Z">
        <w:r>
          <w:t>Patient inclusion criteria</w:t>
        </w:r>
      </w:ins>
    </w:p>
    <w:p w14:paraId="50404E46" w14:textId="2B46DDD3" w:rsidR="00C95C39" w:rsidRDefault="00C95C39" w:rsidP="00C95C39">
      <w:pPr>
        <w:pStyle w:val="BodyText"/>
        <w:numPr>
          <w:ilvl w:val="0"/>
          <w:numId w:val="15"/>
        </w:numPr>
        <w:rPr>
          <w:ins w:id="19" w:author="Stephen Nash" w:date="2024-05-14T12:07:00Z"/>
        </w:rPr>
      </w:pPr>
      <w:ins w:id="20" w:author="Stephen Nash" w:date="2024-05-14T12:07:00Z">
        <w:r>
          <w:t>1</w:t>
        </w:r>
      </w:ins>
      <w:ins w:id="21" w:author="Stephen Nash" w:date="2024-05-14T12:27:00Z">
        <w:r w:rsidR="00213AE3">
          <w:t>5</w:t>
        </w:r>
      </w:ins>
      <w:ins w:id="22" w:author="Stephen Nash" w:date="2024-05-14T12:07:00Z">
        <w:r>
          <w:t xml:space="preserve"> years of age or older</w:t>
        </w:r>
      </w:ins>
    </w:p>
    <w:p w14:paraId="69A19BEA" w14:textId="0380DEA9" w:rsidR="00C95C39" w:rsidRDefault="00C95C39" w:rsidP="00C95C39">
      <w:pPr>
        <w:pStyle w:val="BodyText"/>
        <w:numPr>
          <w:ilvl w:val="0"/>
          <w:numId w:val="15"/>
        </w:numPr>
        <w:rPr>
          <w:ins w:id="23" w:author="Stephen Nash" w:date="2024-05-14T12:07:00Z"/>
        </w:rPr>
      </w:pPr>
      <w:ins w:id="24" w:author="Stephen Nash" w:date="2024-05-14T12:07:00Z">
        <w:r>
          <w:t>Diagnosed with trauma at a participating hospital</w:t>
        </w:r>
      </w:ins>
    </w:p>
    <w:p w14:paraId="6FAEB610" w14:textId="5980C21D" w:rsidR="00C95C39" w:rsidRDefault="00C95C39" w:rsidP="00C95C39">
      <w:pPr>
        <w:pStyle w:val="BodyText"/>
        <w:numPr>
          <w:ilvl w:val="0"/>
          <w:numId w:val="15"/>
        </w:numPr>
        <w:rPr>
          <w:ins w:id="25" w:author="Stephen Nash" w:date="2024-05-14T12:05:00Z"/>
        </w:rPr>
      </w:pPr>
      <w:proofErr w:type="spellStart"/>
      <w:ins w:id="26" w:author="Stephen Nash" w:date="2024-05-14T12:07:00Z">
        <w:r>
          <w:t>etc</w:t>
        </w:r>
      </w:ins>
      <w:proofErr w:type="spellEnd"/>
    </w:p>
    <w:p w14:paraId="0C833452" w14:textId="77777777" w:rsidR="00C95C39" w:rsidRDefault="00C95C39">
      <w:pPr>
        <w:pStyle w:val="BodyText"/>
      </w:pPr>
    </w:p>
    <w:p w14:paraId="0353AE93" w14:textId="77777777" w:rsidR="007767A0" w:rsidRDefault="00213AE3">
      <w:pPr>
        <w:pStyle w:val="BodyText"/>
      </w:pPr>
      <w:r>
        <w:rPr>
          <w:b/>
          <w:bCs/>
        </w:rPr>
        <w:lastRenderedPageBreak/>
        <w:t>Intervention</w:t>
      </w:r>
      <w:r>
        <w:t xml:space="preserve"> The intervention will be ATLS</w:t>
      </w:r>
      <w:r>
        <w:rPr>
          <w:vertAlign w:val="superscript"/>
        </w:rPr>
        <w:t>®</w:t>
      </w:r>
      <w:r>
        <w:t xml:space="preserve"> training, a proprietary </w:t>
      </w:r>
      <w:proofErr w:type="gramStart"/>
      <w:r>
        <w:t>2.5 day</w:t>
      </w:r>
      <w:proofErr w:type="gramEnd"/>
      <w:r>
        <w:t xml:space="preserve"> course teaching a </w:t>
      </w:r>
      <w:proofErr w:type="spellStart"/>
      <w:r>
        <w:t>standardised</w:t>
      </w:r>
      <w:proofErr w:type="spellEnd"/>
      <w:r>
        <w:t xml:space="preserve"> approach to trauma patient care using the concepts of a primary and secondary survey. Physicians will be trained in an accredited ATLS</w:t>
      </w:r>
      <w:r>
        <w:rPr>
          <w:vertAlign w:val="superscript"/>
        </w:rPr>
        <w:t>®</w:t>
      </w:r>
      <w:r>
        <w:t xml:space="preserve"> training facility in India.</w:t>
      </w:r>
    </w:p>
    <w:p w14:paraId="0353AE94" w14:textId="77777777" w:rsidR="007767A0" w:rsidRDefault="00213AE3">
      <w:pPr>
        <w:pStyle w:val="BodyText"/>
      </w:pPr>
      <w:r>
        <w:rPr>
          <w:b/>
          <w:bCs/>
        </w:rPr>
        <w:t>Ethical Considerations</w:t>
      </w:r>
      <w:r>
        <w:t xml:space="preserve"> We will use an opt-out consent approach for collection of routinely recorded data. We will obtain informed consent for collection of non-routinely recorded data, such as quality of life and disability outcomes. Patients who are unconscious or lack a legally authorized representative will be included under a waiver of informed consent. Note that consent here refers to consent to data collection.</w:t>
      </w:r>
    </w:p>
    <w:p w14:paraId="0353AE95" w14:textId="77777777" w:rsidR="007767A0" w:rsidRDefault="00213AE3">
      <w:pPr>
        <w:pStyle w:val="BodyText"/>
      </w:pPr>
      <w:r>
        <w:rPr>
          <w:b/>
          <w:bCs/>
        </w:rPr>
        <w:t>Trial Period</w:t>
      </w:r>
      <w:r>
        <w:t xml:space="preserve"> October 1, 2024, to September 30, 2029</w:t>
      </w:r>
    </w:p>
    <w:p w14:paraId="0353AE96" w14:textId="77777777" w:rsidR="007767A0" w:rsidRDefault="00213AE3">
      <w:r>
        <w:br w:type="page"/>
      </w:r>
    </w:p>
    <w:p w14:paraId="0353AE97" w14:textId="77777777" w:rsidR="007767A0" w:rsidRDefault="00213AE3">
      <w:pPr>
        <w:pStyle w:val="Heading1"/>
      </w:pPr>
      <w:bookmarkStart w:id="27" w:name="special-considerations"/>
      <w:bookmarkEnd w:id="4"/>
      <w:r>
        <w:lastRenderedPageBreak/>
        <w:t>3. Special considerations</w:t>
      </w:r>
    </w:p>
    <w:p w14:paraId="0353AE98" w14:textId="77777777" w:rsidR="007767A0" w:rsidRDefault="00213AE3">
      <w:pPr>
        <w:pStyle w:val="Heading2"/>
      </w:pPr>
      <w:bookmarkStart w:id="28" w:name="funding"/>
      <w:r>
        <w:t>3.1 Funding</w:t>
      </w:r>
    </w:p>
    <w:p w14:paraId="0353AE99" w14:textId="77777777" w:rsidR="007767A0" w:rsidRDefault="00213AE3">
      <w:pPr>
        <w:pStyle w:val="FirstParagraph"/>
      </w:pPr>
      <w:r>
        <w:t xml:space="preserve">This trial is not yet fully funded. The Trial Management Group has decided to proceed with the trial with the expectation that additional funding will be secured. The Trial Steering Committee will be informed of the funding status at each meeting. If funding is not secured, the trial will be stopped. This will likely result in an underpowered trial. The justification for this decision is that the intervention is considered standard of care in many countries and the data collection is considered minimal risk. There is therefore a very small risk of harm to patient participants, but a potential direct benefit to those patient participants who receive the intervention. The benefit-risk ratio is therefore considered to be </w:t>
      </w:r>
      <w:proofErr w:type="spellStart"/>
      <w:r>
        <w:t>favourable</w:t>
      </w:r>
      <w:proofErr w:type="spellEnd"/>
      <w:r>
        <w:t>, even in the case of an underpowered trial.</w:t>
      </w:r>
    </w:p>
    <w:p w14:paraId="0353AE9A" w14:textId="77777777" w:rsidR="007767A0" w:rsidRDefault="00213AE3">
      <w:pPr>
        <w:pStyle w:val="Heading2"/>
      </w:pPr>
      <w:bookmarkStart w:id="29" w:name="potential-amendments"/>
      <w:bookmarkEnd w:id="28"/>
      <w:r>
        <w:t>3.2 Potential amendments</w:t>
      </w:r>
    </w:p>
    <w:p w14:paraId="0353AE9B" w14:textId="77777777" w:rsidR="007767A0" w:rsidRDefault="00213AE3">
      <w:pPr>
        <w:pStyle w:val="FirstParagraph"/>
      </w:pPr>
      <w:r>
        <w:t>There are ongoing discussions about re-framing the trial as a hybrid effectiveness-implementation trial and include a cost-effectiveness analysis. This would involve adding additional data collection to assess the implementation and costs of the intervention. This would involve additional funding and amended ethical approvals.</w:t>
      </w:r>
    </w:p>
    <w:p w14:paraId="0353AE9C" w14:textId="77777777" w:rsidR="007767A0" w:rsidRDefault="00213AE3">
      <w:r>
        <w:br w:type="page"/>
      </w:r>
    </w:p>
    <w:p w14:paraId="0353AE9D" w14:textId="77777777" w:rsidR="007767A0" w:rsidRDefault="00213AE3">
      <w:pPr>
        <w:pStyle w:val="Heading1"/>
      </w:pPr>
      <w:bookmarkStart w:id="30" w:name="statistical-analysis"/>
      <w:bookmarkEnd w:id="27"/>
      <w:bookmarkEnd w:id="29"/>
      <w:r>
        <w:lastRenderedPageBreak/>
        <w:t>4. Statistical analysis</w:t>
      </w:r>
    </w:p>
    <w:p w14:paraId="0353AE9E" w14:textId="77777777" w:rsidR="007767A0" w:rsidRDefault="00213AE3">
      <w:pPr>
        <w:pStyle w:val="Heading2"/>
      </w:pPr>
      <w:bookmarkStart w:id="31" w:name="design"/>
      <w:r>
        <w:t>4.1 Design</w:t>
      </w:r>
    </w:p>
    <w:p w14:paraId="0353AE9F" w14:textId="77777777" w:rsidR="007767A0" w:rsidRDefault="00213AE3">
      <w:pPr>
        <w:pStyle w:val="FirstParagraph"/>
      </w:pPr>
      <w:commentRangeStart w:id="32"/>
      <w:commentRangeStart w:id="33"/>
      <w:r>
        <w:t xml:space="preserve">This is a batched stepped-wedge cluster </w:t>
      </w:r>
      <w:proofErr w:type="spellStart"/>
      <w:r>
        <w:t>randomised</w:t>
      </w:r>
      <w:proofErr w:type="spellEnd"/>
      <w:r>
        <w:t xml:space="preserve"> trial, composed of 6 batches of identical 12-period 5-sequence design, with one cluster being assigned to each sequence of each batch</w:t>
      </w:r>
      <w:r>
        <w:rPr>
          <w:vertAlign w:val="superscript"/>
        </w:rPr>
        <w:t>1</w:t>
      </w:r>
      <w:r>
        <w:t>. Each period is one month, and each cluster will be in the trial for a total of 13 months. The intervention will be implemented during a one-month transition period, which will be excluded from the analysis. There will be an overlap of 6 months between successive batches.</w:t>
      </w:r>
      <w:commentRangeEnd w:id="32"/>
      <w:r w:rsidR="00C95C39">
        <w:rPr>
          <w:rStyle w:val="CommentReference"/>
        </w:rPr>
        <w:commentReference w:id="32"/>
      </w:r>
      <w:commentRangeEnd w:id="33"/>
      <w:r w:rsidR="00D71242">
        <w:rPr>
          <w:rStyle w:val="CommentReference"/>
        </w:rPr>
        <w:commentReference w:id="33"/>
      </w:r>
    </w:p>
    <w:p w14:paraId="0353AEA0" w14:textId="77777777" w:rsidR="007767A0" w:rsidRDefault="00213AE3">
      <w:pPr>
        <w:pStyle w:val="Heading2"/>
      </w:pPr>
      <w:bookmarkStart w:id="34" w:name="statistical-hypotheses"/>
      <w:bookmarkEnd w:id="31"/>
      <w:r>
        <w:t>4.2 Statistical hypotheses</w:t>
      </w:r>
    </w:p>
    <w:p w14:paraId="0353AEA1" w14:textId="77777777" w:rsidR="007767A0" w:rsidRDefault="00213AE3">
      <w:pPr>
        <w:pStyle w:val="FirstParagraph"/>
      </w:pPr>
      <w:commentRangeStart w:id="35"/>
      <w:commentRangeStart w:id="36"/>
      <w:r>
        <w:t>Our primary statistical hypotheses are:</w:t>
      </w:r>
      <w:commentRangeEnd w:id="35"/>
      <w:r w:rsidR="006343DF">
        <w:rPr>
          <w:rStyle w:val="CommentReference"/>
        </w:rPr>
        <w:commentReference w:id="35"/>
      </w:r>
      <w:commentRangeEnd w:id="36"/>
      <w:r w:rsidR="00D71242">
        <w:rPr>
          <w:rStyle w:val="CommentReference"/>
        </w:rPr>
        <w:commentReference w:id="36"/>
      </w:r>
    </w:p>
    <w:p w14:paraId="0353AEA2" w14:textId="77777777" w:rsidR="007767A0" w:rsidRDefault="00213AE3">
      <w:pPr>
        <w:pStyle w:val="Compact"/>
        <w:numPr>
          <w:ilvl w:val="0"/>
          <w:numId w:val="3"/>
        </w:numPr>
      </w:pPr>
      <w:r>
        <w:rPr>
          <w:b/>
          <w:bCs/>
        </w:rPr>
        <w:t>Null hypothesis</w:t>
      </w:r>
      <w:r>
        <w:t xml:space="preserve">: There is no difference in the primary outcome of 30-day in-hospital mortality between those </w:t>
      </w:r>
      <w:proofErr w:type="spellStart"/>
      <w:r>
        <w:t>randomised</w:t>
      </w:r>
      <w:proofErr w:type="spellEnd"/>
      <w:r>
        <w:t xml:space="preserve"> to ATLS</w:t>
      </w:r>
      <w:r>
        <w:rPr>
          <w:vertAlign w:val="superscript"/>
        </w:rPr>
        <w:t>®</w:t>
      </w:r>
      <w:r>
        <w:t xml:space="preserve"> and standard care, meaning that the odds ratio (OR) for ATLS</w:t>
      </w:r>
      <w:r>
        <w:rPr>
          <w:vertAlign w:val="superscript"/>
        </w:rPr>
        <w:t>®</w:t>
      </w:r>
      <w:r>
        <w:t xml:space="preserve"> vs standard care would be 1.</w:t>
      </w:r>
    </w:p>
    <w:p w14:paraId="0353AEA3" w14:textId="77777777" w:rsidR="007767A0" w:rsidRDefault="00213AE3">
      <w:pPr>
        <w:pStyle w:val="Compact"/>
        <w:numPr>
          <w:ilvl w:val="0"/>
          <w:numId w:val="3"/>
        </w:numPr>
      </w:pPr>
      <w:r>
        <w:rPr>
          <w:b/>
          <w:bCs/>
        </w:rPr>
        <w:t>Alternative hypothesis</w:t>
      </w:r>
      <w:r>
        <w:t xml:space="preserve">: There is a difference in the primary outcome of 30-day in-hospital mortality between those </w:t>
      </w:r>
      <w:proofErr w:type="spellStart"/>
      <w:r>
        <w:t>randomised</w:t>
      </w:r>
      <w:proofErr w:type="spellEnd"/>
      <w:r>
        <w:t xml:space="preserve"> to ATLS</w:t>
      </w:r>
      <w:r>
        <w:rPr>
          <w:vertAlign w:val="superscript"/>
        </w:rPr>
        <w:t>®</w:t>
      </w:r>
      <w:r>
        <w:t xml:space="preserve"> and standard care, meaning that the OR for ATLS</w:t>
      </w:r>
      <w:r>
        <w:rPr>
          <w:vertAlign w:val="superscript"/>
        </w:rPr>
        <w:t>®</w:t>
      </w:r>
      <w:r>
        <w:t xml:space="preserve"> vs standard care would be different from 1. Our expectation, based on our pilot study and review of the literature, is that the OR will be less than 1, indicating lower odds of 30-day in-hospital mortality among those </w:t>
      </w:r>
      <w:proofErr w:type="spellStart"/>
      <w:r>
        <w:t>randomised</w:t>
      </w:r>
      <w:proofErr w:type="spellEnd"/>
      <w:r>
        <w:t xml:space="preserve"> to ATLS</w:t>
      </w:r>
      <w:r>
        <w:rPr>
          <w:vertAlign w:val="superscript"/>
        </w:rPr>
        <w:t>®</w:t>
      </w:r>
      <w:r>
        <w:t xml:space="preserve"> group compared to those </w:t>
      </w:r>
      <w:proofErr w:type="spellStart"/>
      <w:r>
        <w:t>randomised</w:t>
      </w:r>
      <w:proofErr w:type="spellEnd"/>
      <w:r>
        <w:t xml:space="preserve"> to the standard care group.</w:t>
      </w:r>
    </w:p>
    <w:p w14:paraId="0353AEA4" w14:textId="77777777" w:rsidR="007767A0" w:rsidRDefault="00213AE3">
      <w:pPr>
        <w:pStyle w:val="Heading2"/>
      </w:pPr>
      <w:bookmarkStart w:id="37" w:name="statistical-principles"/>
      <w:bookmarkEnd w:id="34"/>
      <w:r>
        <w:t>4.3 Statistical principles</w:t>
      </w:r>
    </w:p>
    <w:p w14:paraId="0353AEA5" w14:textId="77777777" w:rsidR="007767A0" w:rsidRDefault="00213AE3">
      <w:pPr>
        <w:pStyle w:val="Heading3"/>
      </w:pPr>
      <w:bookmarkStart w:id="38" w:name="statistical-software"/>
      <w:r>
        <w:t>4.3.1 Statistical software</w:t>
      </w:r>
    </w:p>
    <w:p w14:paraId="0353AEA6" w14:textId="77777777" w:rsidR="007767A0" w:rsidRDefault="00213AE3">
      <w:pPr>
        <w:pStyle w:val="FirstParagraph"/>
      </w:pPr>
      <w:r>
        <w:t>We will use the R Statistical Software for all analyses</w:t>
      </w:r>
      <w:r>
        <w:rPr>
          <w:vertAlign w:val="superscript"/>
        </w:rPr>
        <w:t>2</w:t>
      </w:r>
      <w:r>
        <w:t>.</w:t>
      </w:r>
    </w:p>
    <w:p w14:paraId="0353AEA7" w14:textId="77777777" w:rsidR="007767A0" w:rsidRDefault="00213AE3">
      <w:pPr>
        <w:pStyle w:val="Heading3"/>
      </w:pPr>
      <w:bookmarkStart w:id="39" w:name="Xb3701c3e4f516f3436ab2f14fbfd68958c11744"/>
      <w:bookmarkEnd w:id="38"/>
      <w:r>
        <w:t>4.3.2 Levels of statistical significance and confidence</w:t>
      </w:r>
    </w:p>
    <w:p w14:paraId="0353AEA8" w14:textId="77777777" w:rsidR="007767A0" w:rsidRDefault="00213AE3">
      <w:pPr>
        <w:pStyle w:val="FirstParagraph"/>
      </w:pPr>
      <w:r>
        <w:t>We will not perform any formal hypothesis testing as part of our planned interim analyses. We will use a two-sided significance level of 0.05 for all analyses, and we will report 95% confidence intervals (CI) for all estimates. We will not adjust for multiple testing because no secondary outcome is regarded as singularly more important.</w:t>
      </w:r>
    </w:p>
    <w:p w14:paraId="0353AEA9" w14:textId="77777777" w:rsidR="007767A0" w:rsidRDefault="00213AE3">
      <w:pPr>
        <w:pStyle w:val="Heading2"/>
      </w:pPr>
      <w:bookmarkStart w:id="40" w:name="analysis-populations"/>
      <w:bookmarkEnd w:id="37"/>
      <w:bookmarkEnd w:id="39"/>
      <w:r>
        <w:t>4.4 Analysis populations</w:t>
      </w:r>
    </w:p>
    <w:p w14:paraId="0353AEAA" w14:textId="77777777" w:rsidR="007767A0" w:rsidRDefault="00213AE3">
      <w:pPr>
        <w:pStyle w:val="FirstParagraph"/>
      </w:pPr>
      <w:r>
        <w:t xml:space="preserve">The </w:t>
      </w:r>
      <w:commentRangeStart w:id="41"/>
      <w:commentRangeStart w:id="42"/>
      <w:r>
        <w:t xml:space="preserve">unit of </w:t>
      </w:r>
      <w:proofErr w:type="spellStart"/>
      <w:r>
        <w:t>randomisation</w:t>
      </w:r>
      <w:proofErr w:type="spellEnd"/>
      <w:r>
        <w:t xml:space="preserve"> is the hospital</w:t>
      </w:r>
      <w:commentRangeEnd w:id="41"/>
      <w:r w:rsidR="00C95C39">
        <w:rPr>
          <w:rStyle w:val="CommentReference"/>
        </w:rPr>
        <w:commentReference w:id="41"/>
      </w:r>
      <w:commentRangeEnd w:id="42"/>
      <w:r w:rsidR="00D71242">
        <w:rPr>
          <w:rStyle w:val="CommentReference"/>
        </w:rPr>
        <w:commentReference w:id="42"/>
      </w:r>
      <w:r>
        <w:t xml:space="preserve">, but the unit of analysis is the individual patient. The group allocation for a patient depends on the period in which the patient was admitted to the hospital, and patients will be considered exposed to the intervention if they were admitted to the hospital at any time point following the transition period. </w:t>
      </w:r>
      <w:commentRangeStart w:id="43"/>
      <w:commentRangeStart w:id="44"/>
      <w:r>
        <w:t>We will use an intention-to-treat approach for all analyses</w:t>
      </w:r>
      <w:commentRangeEnd w:id="43"/>
      <w:r w:rsidR="00C95C39">
        <w:rPr>
          <w:rStyle w:val="CommentReference"/>
        </w:rPr>
        <w:commentReference w:id="43"/>
      </w:r>
      <w:commentRangeEnd w:id="44"/>
      <w:r w:rsidR="00D71242">
        <w:rPr>
          <w:rStyle w:val="CommentReference"/>
        </w:rPr>
        <w:commentReference w:id="44"/>
      </w:r>
      <w:r>
        <w:t xml:space="preserve">. We will use a CONSORT diagram to display the flow of hospitals, clusters and patients through the trial. We will report the study according to the CONSORT guidelines for stepped-wedge </w:t>
      </w:r>
      <w:proofErr w:type="spellStart"/>
      <w:r>
        <w:t>randomised</w:t>
      </w:r>
      <w:proofErr w:type="spellEnd"/>
      <w:r>
        <w:t xml:space="preserve"> trials</w:t>
      </w:r>
      <w:r>
        <w:rPr>
          <w:vertAlign w:val="superscript"/>
        </w:rPr>
        <w:t>3</w:t>
      </w:r>
      <w:r>
        <w:t>.</w:t>
      </w:r>
    </w:p>
    <w:p w14:paraId="0353AEAB" w14:textId="77777777" w:rsidR="007767A0" w:rsidRDefault="00213AE3">
      <w:pPr>
        <w:pStyle w:val="Heading2"/>
      </w:pPr>
      <w:bookmarkStart w:id="45" w:name="baseline-analyses"/>
      <w:bookmarkEnd w:id="40"/>
      <w:r>
        <w:lastRenderedPageBreak/>
        <w:t>4.5 Baseline analyses</w:t>
      </w:r>
    </w:p>
    <w:p w14:paraId="0353AEAC" w14:textId="77777777" w:rsidR="007767A0" w:rsidRDefault="00213AE3">
      <w:pPr>
        <w:pStyle w:val="Heading3"/>
      </w:pPr>
      <w:bookmarkStart w:id="46" w:name="cluster-characteristics"/>
      <w:commentRangeStart w:id="47"/>
      <w:commentRangeStart w:id="48"/>
      <w:r>
        <w:t>4.5.1 Cluster characteristics</w:t>
      </w:r>
    </w:p>
    <w:p w14:paraId="0353AEAD" w14:textId="77777777" w:rsidR="007767A0" w:rsidRDefault="00213AE3">
      <w:pPr>
        <w:pStyle w:val="FirstParagraph"/>
      </w:pPr>
      <w:r>
        <w:t>We will describe cluster characteristics including location and size using frequencies and percentages for discrete variables and means, standard deviations, medians and interquartile ranges (Q1-Q3) for continuous variables.</w:t>
      </w:r>
    </w:p>
    <w:p w14:paraId="0353AEAE" w14:textId="77777777" w:rsidR="007767A0" w:rsidRDefault="00213AE3">
      <w:pPr>
        <w:pStyle w:val="Heading3"/>
      </w:pPr>
      <w:bookmarkStart w:id="49" w:name="patient-characteristics"/>
      <w:bookmarkEnd w:id="46"/>
      <w:r>
        <w:t>4.5.2 Patient characteristics</w:t>
      </w:r>
    </w:p>
    <w:p w14:paraId="0353AEAF" w14:textId="77777777" w:rsidR="007767A0" w:rsidRDefault="00213AE3">
      <w:pPr>
        <w:pStyle w:val="FirstParagraph"/>
      </w:pPr>
      <w:r>
        <w:t>We will describe patient characteristics at baseline per treatment group and overall using frequencies and percentages for discrete variables and means, standard deviations, medians and interquartile ranges (Q1-Q3) for continuous variables. We will not adjust for clustering when presenting baseline characteristics.</w:t>
      </w:r>
      <w:commentRangeEnd w:id="47"/>
      <w:r w:rsidR="00C95C39">
        <w:rPr>
          <w:rStyle w:val="CommentReference"/>
        </w:rPr>
        <w:commentReference w:id="47"/>
      </w:r>
      <w:commentRangeEnd w:id="48"/>
      <w:r w:rsidR="00D71242">
        <w:rPr>
          <w:rStyle w:val="CommentReference"/>
        </w:rPr>
        <w:commentReference w:id="48"/>
      </w:r>
    </w:p>
    <w:p w14:paraId="0353AEB0" w14:textId="77777777" w:rsidR="007767A0" w:rsidRDefault="00213AE3">
      <w:pPr>
        <w:pStyle w:val="Heading2"/>
      </w:pPr>
      <w:bookmarkStart w:id="50" w:name="analysis-of-the-primary-outcome"/>
      <w:bookmarkEnd w:id="45"/>
      <w:bookmarkEnd w:id="49"/>
      <w:r>
        <w:t>4.6 Analysis of the primary outcome</w:t>
      </w:r>
    </w:p>
    <w:p w14:paraId="0353AEB1" w14:textId="77777777" w:rsidR="007767A0" w:rsidRDefault="00213AE3">
      <w:pPr>
        <w:pStyle w:val="FirstParagraph"/>
      </w:pPr>
      <w:r>
        <w:t xml:space="preserve">The primary outcomes </w:t>
      </w:r>
      <w:proofErr w:type="gramStart"/>
      <w:r>
        <w:t>is</w:t>
      </w:r>
      <w:proofErr w:type="gramEnd"/>
      <w:r>
        <w:t xml:space="preserve"> in-hospital mortality within 30 days of arrival at the emergency department and will be </w:t>
      </w:r>
      <w:proofErr w:type="spellStart"/>
      <w:r>
        <w:t>analysed</w:t>
      </w:r>
      <w:proofErr w:type="spellEnd"/>
      <w:r>
        <w:t xml:space="preserve"> as a dichotomous variable. We will estimate the primary intervention effect as the OR of death between the ATLS</w:t>
      </w:r>
      <w:r>
        <w:rPr>
          <w:vertAlign w:val="superscript"/>
        </w:rPr>
        <w:t>®</w:t>
      </w:r>
      <w:r>
        <w:t xml:space="preserve"> and standard care arms, with an OR &lt; 1 indicating lower odds of death in the ATLS</w:t>
      </w:r>
      <w:r>
        <w:rPr>
          <w:vertAlign w:val="superscript"/>
        </w:rPr>
        <w:t>®</w:t>
      </w:r>
      <w:r>
        <w:t xml:space="preserve"> arm compared to the standard care arm and vice versa.</w:t>
      </w:r>
    </w:p>
    <w:p w14:paraId="0353AEB2" w14:textId="77777777" w:rsidR="007767A0" w:rsidRDefault="00213AE3">
      <w:pPr>
        <w:pStyle w:val="Heading3"/>
      </w:pPr>
      <w:bookmarkStart w:id="51" w:name="Xea69dabbe4f97fa9076400f0f43c7b66d7eda4c"/>
      <w:r>
        <w:t>4.6.1 Main analysis: mixed effects binomial model with logit link</w:t>
      </w:r>
    </w:p>
    <w:p w14:paraId="0353AEB3" w14:textId="74EBEB13" w:rsidR="007767A0" w:rsidRDefault="00213AE3">
      <w:pPr>
        <w:pStyle w:val="FirstParagraph"/>
      </w:pPr>
      <w:r>
        <w:t>We will use a mixed effects binomial model with a logit link to estimate the OR. We will include fixed effects for period</w:t>
      </w:r>
      <w:ins w:id="52" w:author="Stephen Nash" w:date="2024-05-14T12:14:00Z">
        <w:r w:rsidR="006343DF">
          <w:t xml:space="preserve"> </w:t>
        </w:r>
        <w:commentRangeStart w:id="53"/>
        <w:commentRangeStart w:id="54"/>
        <w:commentRangeStart w:id="55"/>
        <w:r w:rsidR="006343DF">
          <w:t>as a categorical variable</w:t>
        </w:r>
        <w:commentRangeEnd w:id="53"/>
        <w:r w:rsidR="006343DF">
          <w:rPr>
            <w:rStyle w:val="CommentReference"/>
          </w:rPr>
          <w:commentReference w:id="53"/>
        </w:r>
      </w:ins>
      <w:commentRangeEnd w:id="54"/>
      <w:ins w:id="56" w:author="Stephen Nash" w:date="2024-05-14T12:39:00Z">
        <w:r w:rsidR="00BE5C3E">
          <w:rPr>
            <w:rStyle w:val="CommentReference"/>
          </w:rPr>
          <w:commentReference w:id="54"/>
        </w:r>
      </w:ins>
      <w:commentRangeEnd w:id="55"/>
      <w:r w:rsidR="00D71242">
        <w:rPr>
          <w:rStyle w:val="CommentReference"/>
        </w:rPr>
        <w:commentReference w:id="55"/>
      </w:r>
      <w:r>
        <w:t xml:space="preserve"> and a fixed effect for intervention exposure. </w:t>
      </w:r>
      <w:commentRangeStart w:id="57"/>
      <w:commentRangeStart w:id="58"/>
      <w:commentRangeStart w:id="59"/>
      <w:r>
        <w:t>The primary analysis will allow for clustering</w:t>
      </w:r>
      <w:del w:id="60" w:author="Stephen Nash" w:date="2024-05-14T12:11:00Z">
        <w:r w:rsidDel="00C95C39">
          <w:delText xml:space="preserve"> by</w:delText>
        </w:r>
      </w:del>
      <w:r>
        <w:t xml:space="preserve"> as a random cluster and random cluster by period effect</w:t>
      </w:r>
      <w:commentRangeEnd w:id="57"/>
      <w:r w:rsidR="006343DF">
        <w:rPr>
          <w:rStyle w:val="CommentReference"/>
        </w:rPr>
        <w:commentReference w:id="57"/>
      </w:r>
      <w:commentRangeEnd w:id="58"/>
      <w:r w:rsidR="006343DF">
        <w:rPr>
          <w:rStyle w:val="CommentReference"/>
        </w:rPr>
        <w:commentReference w:id="58"/>
      </w:r>
      <w:commentRangeEnd w:id="59"/>
      <w:r w:rsidR="00D71242">
        <w:rPr>
          <w:rStyle w:val="CommentReference"/>
        </w:rPr>
        <w:commentReference w:id="59"/>
      </w:r>
      <w:r>
        <w:t xml:space="preserve">. The full model is specified in </w:t>
      </w:r>
      <w:hyperlink w:anchor="eq-logit-model">
        <w:r>
          <w:rPr>
            <w:rStyle w:val="Hyperlink"/>
          </w:rPr>
          <w:t>Equation 1</w:t>
        </w:r>
      </w:hyperlink>
      <w:r>
        <w:t>. To correct the potential inflation of the type I error rate due to small number of clusters, the Kenward and Roger small sample correction will be used</w:t>
      </w:r>
      <w:r>
        <w:rPr>
          <w:vertAlign w:val="superscript"/>
        </w:rPr>
        <w:t>4</w:t>
      </w:r>
      <w:r>
        <w:t>. This model will be fitted using residual pseudo-likelihood estimation based on linearization with subject-specific expansion (RSPL).</w:t>
      </w:r>
    </w:p>
    <w:p w14:paraId="0353AEB4" w14:textId="77777777" w:rsidR="007767A0" w:rsidRPr="00C95C39" w:rsidRDefault="00213AE3">
      <w:pPr>
        <w:pStyle w:val="BodyText"/>
        <w:rPr>
          <w:lang w:val="sv-SE"/>
        </w:rPr>
      </w:pPr>
      <w:bookmarkStart w:id="61" w:name="eq-logit-model"/>
      <m:oMathPara>
        <m:oMathParaPr>
          <m:jc m:val="center"/>
        </m:oMathParaPr>
        <m:oMath>
          <m:r>
            <m:rPr>
              <m:nor/>
            </m:rPr>
            <w:rPr>
              <w:lang w:val="sv-SE"/>
            </w:rPr>
            <m:t>logit</m:t>
          </m:r>
          <m:d>
            <m:dPr>
              <m:ctrlPr>
                <w:rPr>
                  <w:rFonts w:ascii="Cambria Math" w:hAnsi="Cambria Math"/>
                </w:rPr>
              </m:ctrlPr>
            </m:dPr>
            <m:e>
              <w:proofErr w:type="spellStart"/>
              <m:r>
                <m:rPr>
                  <m:nor/>
                </m:rPr>
                <w:rPr>
                  <w:lang w:val="sv-SE"/>
                </w:rPr>
                <m:t>Pr</m:t>
              </m:r>
              <w:proofErr w:type="spellEn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lang w:val="sv-SE"/>
                    </w:rPr>
                    <m:t>=</m:t>
                  </m:r>
                  <m:r>
                    <w:rPr>
                      <w:rFonts w:ascii="Cambria Math" w:hAnsi="Cambria Math"/>
                      <w:lang w:val="sv-SE"/>
                    </w:rPr>
                    <m:t>1</m:t>
                  </m:r>
                </m:e>
              </m:d>
            </m:e>
          </m:d>
          <m:r>
            <m:rPr>
              <m:sty m:val="p"/>
            </m:rPr>
            <w:rPr>
              <w:rFonts w:ascii="Cambria Math" w:hAnsi="Cambria Math"/>
              <w:lang w:val="sv-SE"/>
            </w:rPr>
            <m:t>=</m:t>
          </m:r>
          <m:r>
            <w:rPr>
              <w:rFonts w:ascii="Cambria Math" w:hAnsi="Cambria Math"/>
            </w:rPr>
            <m:t>μ</m:t>
          </m:r>
          <m:r>
            <m:rPr>
              <m:sty m:val="p"/>
            </m:rPr>
            <w:rPr>
              <w:rFonts w:ascii="Cambria Math" w:hAnsi="Cambria Math"/>
              <w:lang w:val="sv-SE"/>
            </w:rPr>
            <m:t>+</m:t>
          </m:r>
          <m:sSub>
            <m:sSubPr>
              <m:ctrlPr>
                <w:rPr>
                  <w:rFonts w:ascii="Cambria Math" w:hAnsi="Cambria Math"/>
                </w:rPr>
              </m:ctrlPr>
            </m:sSubPr>
            <m:e>
              <m:r>
                <w:rPr>
                  <w:rFonts w:ascii="Cambria Math" w:hAnsi="Cambria Math"/>
                </w:rPr>
                <m:t>β</m:t>
              </m:r>
            </m:e>
            <m:sub>
              <m:r>
                <w:rPr>
                  <w:rFonts w:ascii="Cambria Math" w:hAnsi="Cambria Math"/>
                </w:rPr>
                <m:t>bt</m:t>
              </m:r>
            </m:sub>
          </m:sSub>
          <m:r>
            <m:rPr>
              <m:sty m:val="p"/>
            </m:rPr>
            <w:rPr>
              <w:rFonts w:ascii="Cambria Math" w:hAnsi="Cambria Math"/>
              <w:lang w:val="sv-SE"/>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lang w:val="sv-SE"/>
            </w:rPr>
            <m:t>+</m:t>
          </m:r>
          <m:sSub>
            <m:sSubPr>
              <m:ctrlPr>
                <w:rPr>
                  <w:rFonts w:ascii="Cambria Math" w:hAnsi="Cambria Math"/>
                </w:rPr>
              </m:ctrlPr>
            </m:sSubPr>
            <m:e>
              <m:r>
                <w:rPr>
                  <w:rFonts w:ascii="Cambria Math" w:hAnsi="Cambria Math"/>
                </w:rPr>
                <m:t>α</m:t>
              </m:r>
            </m:e>
            <m:sub>
              <m:r>
                <w:rPr>
                  <w:rFonts w:ascii="Cambria Math" w:hAnsi="Cambria Math"/>
                </w:rPr>
                <m:t>bk</m:t>
              </m:r>
            </m:sub>
          </m:sSub>
          <m:r>
            <m:rPr>
              <m:sty m:val="p"/>
            </m:rPr>
            <w:rPr>
              <w:rFonts w:ascii="Cambria Math" w:hAnsi="Cambria Math"/>
              <w:lang w:val="sv-SE"/>
            </w:rPr>
            <m:t>+</m:t>
          </m:r>
          <m:sSub>
            <m:sSubPr>
              <m:ctrlPr>
                <w:rPr>
                  <w:rFonts w:ascii="Cambria Math" w:hAnsi="Cambria Math"/>
                </w:rPr>
              </m:ctrlPr>
            </m:sSubPr>
            <m:e>
              <m:r>
                <w:rPr>
                  <w:rFonts w:ascii="Cambria Math" w:hAnsi="Cambria Math"/>
                </w:rPr>
                <m:t>γ</m:t>
              </m:r>
            </m:e>
            <m:sub>
              <m:r>
                <w:rPr>
                  <w:rFonts w:ascii="Cambria Math" w:hAnsi="Cambria Math"/>
                </w:rPr>
                <m:t>bkt</m:t>
              </m:r>
            </m:sub>
          </m:sSub>
          <m:r>
            <w:rPr>
              <w:rFonts w:ascii="Cambria Math" w:hAnsi="Cambria Math"/>
              <w:lang w:val="sv-SE"/>
            </w:rPr>
            <m:t>  </m:t>
          </m:r>
          <m:d>
            <m:dPr>
              <m:ctrlPr>
                <w:rPr>
                  <w:rFonts w:ascii="Cambria Math" w:hAnsi="Cambria Math"/>
                </w:rPr>
              </m:ctrlPr>
            </m:dPr>
            <m:e>
              <m:r>
                <w:rPr>
                  <w:rFonts w:ascii="Cambria Math" w:hAnsi="Cambria Math"/>
                  <w:lang w:val="sv-SE"/>
                </w:rPr>
                <m:t>1</m:t>
              </m:r>
            </m:e>
          </m:d>
        </m:oMath>
      </m:oMathPara>
      <w:bookmarkEnd w:id="61"/>
    </w:p>
    <w:p w14:paraId="0353AEB5" w14:textId="77777777" w:rsidR="007767A0" w:rsidRDefault="00213AE3">
      <w:pPr>
        <w:pStyle w:val="FirstParagraph"/>
      </w:pPr>
      <w:r>
        <w:t>Where:</w:t>
      </w:r>
    </w:p>
    <w:p w14:paraId="0353AEB6" w14:textId="5D8CFC15" w:rsidR="007767A0" w:rsidDel="006343DF" w:rsidRDefault="00213AE3">
      <w:pPr>
        <w:pStyle w:val="Compact"/>
        <w:numPr>
          <w:ilvl w:val="0"/>
          <w:numId w:val="4"/>
        </w:numPr>
        <w:rPr>
          <w:moveFrom w:id="62" w:author="Stephen Nash" w:date="2024-05-14T12:12:00Z"/>
        </w:rPr>
      </w:pPr>
      <w:moveFromRangeStart w:id="63" w:author="Stephen Nash" w:date="2024-05-14T12:12:00Z" w:name="move166581156"/>
      <m:oMath>
        <m:r>
          <w:rPr>
            <w:rFonts w:ascii="Cambria Math" w:hAnsi="Cambria Math"/>
          </w:rPr>
          <m:t>μ</m:t>
        </m:r>
      </m:oMath>
      <w:moveFrom w:id="64" w:author="Stephen Nash" w:date="2024-05-14T12:12:00Z">
        <w:r w:rsidDel="006343DF">
          <w:t xml:space="preserve"> is the intercept, representing the baseline log-odds of the outcome when all predictors are zero.</w:t>
        </w:r>
      </w:moveFrom>
    </w:p>
    <w:moveFromRangeEnd w:id="63"/>
    <w:p w14:paraId="0353AEB7" w14:textId="77777777" w:rsidR="007767A0" w:rsidRDefault="00213AE3">
      <w:pPr>
        <w:pStyle w:val="Compact"/>
        <w:numPr>
          <w:ilvl w:val="0"/>
          <w:numId w:val="4"/>
        </w:numPr>
      </w:pPr>
      <m:oMath>
        <m:r>
          <m:rPr>
            <m:nor/>
          </m: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rPr>
              <m:t>=</m:t>
            </m:r>
            <m:r>
              <w:rPr>
                <w:rFonts w:ascii="Cambria Math" w:hAnsi="Cambria Math"/>
              </w:rPr>
              <m:t>1</m:t>
            </m:r>
          </m:e>
        </m:d>
      </m:oMath>
      <w:r>
        <w:t xml:space="preserve"> is the probability of death for patient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m</m:t>
        </m:r>
      </m:oMath>
      <w:r>
        <w:t xml:space="preserve"> in </w:t>
      </w:r>
      <w:commentRangeStart w:id="65"/>
      <w:commentRangeStart w:id="66"/>
      <w:r>
        <w:t xml:space="preserve">cluster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30</m:t>
        </m:r>
      </m:oMath>
      <w:r>
        <w:t xml:space="preserve"> in period </w:t>
      </w:r>
      <m:oMath>
        <m:r>
          <w:rPr>
            <w:rFonts w:ascii="Cambria Math" w:hAnsi="Cambria Math"/>
          </w:rPr>
          <m:t>t</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12</m:t>
        </m:r>
      </m:oMath>
      <w:r>
        <w:t xml:space="preserve"> in batch </w:t>
      </w:r>
      <m:oMath>
        <m:r>
          <w:rPr>
            <w:rFonts w:ascii="Cambria Math" w:hAnsi="Cambria Math"/>
          </w:rPr>
          <m:t>b</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6</m:t>
        </m:r>
      </m:oMath>
      <w:r>
        <w:t>.</w:t>
      </w:r>
      <w:commentRangeEnd w:id="65"/>
      <w:r w:rsidR="006343DF">
        <w:rPr>
          <w:rStyle w:val="CommentReference"/>
        </w:rPr>
        <w:commentReference w:id="65"/>
      </w:r>
      <w:commentRangeEnd w:id="66"/>
      <w:r w:rsidR="00D71242">
        <w:rPr>
          <w:rStyle w:val="CommentReference"/>
        </w:rPr>
        <w:commentReference w:id="66"/>
      </w:r>
    </w:p>
    <w:p w14:paraId="04AFA925" w14:textId="77777777" w:rsidR="006343DF" w:rsidRDefault="006343DF" w:rsidP="006343DF">
      <w:pPr>
        <w:pStyle w:val="Compact"/>
        <w:numPr>
          <w:ilvl w:val="0"/>
          <w:numId w:val="4"/>
        </w:numPr>
        <w:rPr>
          <w:moveTo w:id="67" w:author="Stephen Nash" w:date="2024-05-14T12:12:00Z"/>
        </w:rPr>
      </w:pPr>
      <w:moveToRangeStart w:id="68" w:author="Stephen Nash" w:date="2024-05-14T12:12:00Z" w:name="move166581156"/>
      <m:oMath>
        <m:r>
          <w:rPr>
            <w:rFonts w:ascii="Cambria Math" w:hAnsi="Cambria Math"/>
          </w:rPr>
          <m:t>μ</m:t>
        </m:r>
      </m:oMath>
      <w:moveTo w:id="69" w:author="Stephen Nash" w:date="2024-05-14T12:12:00Z">
        <w:r>
          <w:t xml:space="preserve"> is the intercept, representing the baseline log-odds of the outcome when all predictors are </w:t>
        </w:r>
        <w:commentRangeStart w:id="70"/>
        <w:commentRangeStart w:id="71"/>
        <w:r>
          <w:t>zero</w:t>
        </w:r>
      </w:moveTo>
      <w:commentRangeEnd w:id="70"/>
      <w:r>
        <w:rPr>
          <w:rStyle w:val="CommentReference"/>
        </w:rPr>
        <w:commentReference w:id="70"/>
      </w:r>
      <w:commentRangeEnd w:id="71"/>
      <w:r w:rsidR="00D71242">
        <w:rPr>
          <w:rStyle w:val="CommentReference"/>
        </w:rPr>
        <w:commentReference w:id="71"/>
      </w:r>
      <w:moveTo w:id="72" w:author="Stephen Nash" w:date="2024-05-14T12:12:00Z">
        <w:r>
          <w:t>.</w:t>
        </w:r>
      </w:moveTo>
    </w:p>
    <w:moveToRangeEnd w:id="68"/>
    <w:p w14:paraId="0353AEB8" w14:textId="77777777" w:rsidR="007767A0" w:rsidRDefault="00000000">
      <w:pPr>
        <w:pStyle w:val="Compact"/>
        <w:numPr>
          <w:ilvl w:val="0"/>
          <w:numId w:val="4"/>
        </w:numPr>
      </w:pPr>
      <m:oMath>
        <m:sSub>
          <m:sSubPr>
            <m:ctrlPr>
              <w:rPr>
                <w:rFonts w:ascii="Cambria Math" w:hAnsi="Cambria Math"/>
              </w:rPr>
            </m:ctrlPr>
          </m:sSubPr>
          <m:e>
            <m:r>
              <w:rPr>
                <w:rFonts w:ascii="Cambria Math" w:hAnsi="Cambria Math"/>
              </w:rPr>
              <m:t>β</m:t>
            </m:r>
          </m:e>
          <m:sub>
            <m:r>
              <w:rPr>
                <w:rFonts w:ascii="Cambria Math" w:hAnsi="Cambria Math"/>
              </w:rPr>
              <m:t>bt</m:t>
            </m:r>
          </m:sub>
        </m:sSub>
      </m:oMath>
      <w:r w:rsidR="00213AE3">
        <w:t xml:space="preserve"> is the fixed effect of period </w:t>
      </w:r>
      <m:oMath>
        <m:r>
          <w:rPr>
            <w:rFonts w:ascii="Cambria Math" w:hAnsi="Cambria Math"/>
          </w:rPr>
          <m:t>t</m:t>
        </m:r>
      </m:oMath>
      <w:r w:rsidR="00213AE3">
        <w:t xml:space="preserve"> in batch </w:t>
      </w:r>
      <m:oMath>
        <m:r>
          <w:rPr>
            <w:rFonts w:ascii="Cambria Math" w:hAnsi="Cambria Math"/>
          </w:rPr>
          <m:t>b</m:t>
        </m:r>
      </m:oMath>
      <w:r w:rsidR="00213AE3">
        <w:t xml:space="preserve">, i.e. there is a separate period effect for each batch, so that there is a total of </w:t>
      </w:r>
      <w:commentRangeStart w:id="73"/>
      <w:commentRangeStart w:id="74"/>
      <w:r w:rsidR="00213AE3">
        <w:t xml:space="preserve">72 period </w:t>
      </w:r>
      <w:commentRangeEnd w:id="73"/>
      <w:r w:rsidR="006343DF">
        <w:rPr>
          <w:rStyle w:val="CommentReference"/>
        </w:rPr>
        <w:commentReference w:id="73"/>
      </w:r>
      <w:commentRangeEnd w:id="74"/>
      <w:r w:rsidR="00D71242">
        <w:rPr>
          <w:rStyle w:val="CommentReference"/>
        </w:rPr>
        <w:commentReference w:id="74"/>
      </w:r>
      <w:r w:rsidR="00213AE3">
        <w:t>effects.</w:t>
      </w:r>
    </w:p>
    <w:p w14:paraId="0353AEB9" w14:textId="77777777" w:rsidR="007767A0" w:rsidRDefault="00213AE3">
      <w:pPr>
        <w:pStyle w:val="Compact"/>
        <w:numPr>
          <w:ilvl w:val="0"/>
          <w:numId w:val="4"/>
        </w:numPr>
      </w:pPr>
      <m:oMath>
        <m:r>
          <w:rPr>
            <w:rFonts w:ascii="Cambria Math" w:hAnsi="Cambria Math"/>
          </w:rPr>
          <m:t>θ</m:t>
        </m:r>
      </m:oMath>
      <w:r>
        <w:t xml:space="preserve"> is the fixed effect of intervention exposure, i.e. the effect of ATLS</w:t>
      </w:r>
      <w:r>
        <w:rPr>
          <w:vertAlign w:val="superscript"/>
        </w:rPr>
        <w:t>®</w:t>
      </w:r>
      <w:r>
        <w:t xml:space="preserve"> exposure on the probability of death.</w:t>
      </w:r>
    </w:p>
    <w:p w14:paraId="0353AEBA" w14:textId="77777777" w:rsidR="007767A0" w:rsidRDefault="00000000">
      <w:pPr>
        <w:pStyle w:val="Compact"/>
        <w:numPr>
          <w:ilvl w:val="0"/>
          <w:numId w:val="4"/>
        </w:numPr>
      </w:pPr>
      <m:oMath>
        <m:sSub>
          <m:sSubPr>
            <m:ctrlPr>
              <w:rPr>
                <w:rFonts w:ascii="Cambria Math" w:hAnsi="Cambria Math"/>
              </w:rPr>
            </m:ctrlPr>
          </m:sSubPr>
          <m:e>
            <m:r>
              <w:rPr>
                <w:rFonts w:ascii="Cambria Math" w:hAnsi="Cambria Math"/>
              </w:rPr>
              <m:t>X</m:t>
            </m:r>
          </m:e>
          <m:sub>
            <m:r>
              <w:rPr>
                <w:rFonts w:ascii="Cambria Math" w:hAnsi="Cambria Math"/>
              </w:rPr>
              <m:t>bkt</m:t>
            </m:r>
          </m:sub>
        </m:sSub>
      </m:oMath>
      <w:r w:rsidR="00213AE3">
        <w:t xml:space="preserve"> is the treatment arm for patient </w:t>
      </w:r>
      <m:oMath>
        <m:r>
          <w:rPr>
            <w:rFonts w:ascii="Cambria Math" w:hAnsi="Cambria Math"/>
          </w:rPr>
          <m:t>i</m:t>
        </m:r>
      </m:oMath>
      <w:r w:rsidR="00213AE3">
        <w:t xml:space="preserve"> in cluster </w:t>
      </w:r>
      <m:oMath>
        <m:r>
          <w:rPr>
            <w:rFonts w:ascii="Cambria Math" w:hAnsi="Cambria Math"/>
          </w:rPr>
          <m:t>k</m:t>
        </m:r>
      </m:oMath>
      <w:r w:rsidR="00213AE3">
        <w:t xml:space="preserve"> in period </w:t>
      </w:r>
      <m:oMath>
        <m:r>
          <w:rPr>
            <w:rFonts w:ascii="Cambria Math" w:hAnsi="Cambria Math"/>
          </w:rPr>
          <m:t>t</m:t>
        </m:r>
      </m:oMath>
      <w:r w:rsidR="00213AE3">
        <w:t xml:space="preserve">, with </w:t>
      </w:r>
      <m:oMath>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r>
          <w:rPr>
            <w:rFonts w:ascii="Cambria Math" w:hAnsi="Cambria Math"/>
          </w:rPr>
          <m:t>1</m:t>
        </m:r>
      </m:oMath>
      <w:r w:rsidR="00213AE3">
        <w:t xml:space="preserve"> for ATLS</w:t>
      </w:r>
      <w:r w:rsidR="00213AE3">
        <w:rPr>
          <w:vertAlign w:val="superscript"/>
        </w:rPr>
        <w:t>®</w:t>
      </w:r>
      <w:r w:rsidR="00213AE3">
        <w:t xml:space="preserve"> and </w:t>
      </w:r>
      <m:oMath>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r>
          <w:rPr>
            <w:rFonts w:ascii="Cambria Math" w:hAnsi="Cambria Math"/>
          </w:rPr>
          <m:t>0</m:t>
        </m:r>
      </m:oMath>
      <w:r w:rsidR="00213AE3">
        <w:t xml:space="preserve"> for standard care.</w:t>
      </w:r>
    </w:p>
    <w:p w14:paraId="0353AEBB" w14:textId="77777777" w:rsidR="007767A0" w:rsidRDefault="00000000">
      <w:pPr>
        <w:pStyle w:val="Compact"/>
        <w:numPr>
          <w:ilvl w:val="0"/>
          <w:numId w:val="4"/>
        </w:numPr>
      </w:pPr>
      <m:oMath>
        <m:sSub>
          <m:sSubPr>
            <m:ctrlPr>
              <w:rPr>
                <w:rFonts w:ascii="Cambria Math" w:hAnsi="Cambria Math"/>
              </w:rPr>
            </m:ctrlPr>
          </m:sSubPr>
          <m:e>
            <m:r>
              <w:rPr>
                <w:rFonts w:ascii="Cambria Math" w:hAnsi="Cambria Math"/>
              </w:rPr>
              <m:t>α</m:t>
            </m:r>
          </m:e>
          <m:sub>
            <m:r>
              <w:rPr>
                <w:rFonts w:ascii="Cambria Math" w:hAnsi="Cambria Math"/>
              </w:rPr>
              <m:t>bk</m:t>
            </m:r>
          </m:sub>
        </m:sSub>
      </m:oMath>
      <w:r w:rsidR="00213AE3">
        <w:t xml:space="preserve"> is the random effect of cluster </w:t>
      </w:r>
      <m:oMath>
        <m:r>
          <w:rPr>
            <w:rFonts w:ascii="Cambria Math" w:hAnsi="Cambria Math"/>
          </w:rPr>
          <m:t>k</m:t>
        </m:r>
      </m:oMath>
      <w:r w:rsidR="00213AE3">
        <w:t xml:space="preserve"> in batch </w:t>
      </w:r>
      <m:oMath>
        <m:r>
          <w:rPr>
            <w:rFonts w:ascii="Cambria Math" w:hAnsi="Cambria Math"/>
          </w:rPr>
          <m:t>b</m:t>
        </m:r>
      </m:oMath>
      <w:r w:rsidR="00213AE3">
        <w:t>, i.e. the random effect of cluster.</w:t>
      </w:r>
    </w:p>
    <w:p w14:paraId="0353AEBC" w14:textId="77777777" w:rsidR="007767A0" w:rsidRDefault="00000000">
      <w:pPr>
        <w:pStyle w:val="Compact"/>
        <w:numPr>
          <w:ilvl w:val="0"/>
          <w:numId w:val="4"/>
        </w:numPr>
      </w:pPr>
      <m:oMath>
        <m:sSub>
          <m:sSubPr>
            <m:ctrlPr>
              <w:rPr>
                <w:rFonts w:ascii="Cambria Math" w:hAnsi="Cambria Math"/>
              </w:rPr>
            </m:ctrlPr>
          </m:sSubPr>
          <m:e>
            <m:r>
              <w:rPr>
                <w:rFonts w:ascii="Cambria Math" w:hAnsi="Cambria Math"/>
              </w:rPr>
              <m:t>γ</m:t>
            </m:r>
          </m:e>
          <m:sub>
            <m:r>
              <w:rPr>
                <w:rFonts w:ascii="Cambria Math" w:hAnsi="Cambria Math"/>
              </w:rPr>
              <m:t>bkt</m:t>
            </m:r>
          </m:sub>
        </m:sSub>
      </m:oMath>
      <w:r w:rsidR="00213AE3">
        <w:t xml:space="preserve"> is the random effect of cluster </w:t>
      </w:r>
      <m:oMath>
        <m:r>
          <w:rPr>
            <w:rFonts w:ascii="Cambria Math" w:hAnsi="Cambria Math"/>
          </w:rPr>
          <m:t>k</m:t>
        </m:r>
      </m:oMath>
      <w:r w:rsidR="00213AE3">
        <w:t xml:space="preserve"> in period </w:t>
      </w:r>
      <m:oMath>
        <m:r>
          <w:rPr>
            <w:rFonts w:ascii="Cambria Math" w:hAnsi="Cambria Math"/>
          </w:rPr>
          <m:t>t</m:t>
        </m:r>
      </m:oMath>
      <w:r w:rsidR="00213AE3">
        <w:t xml:space="preserve"> in batch </w:t>
      </w:r>
      <m:oMath>
        <m:r>
          <w:rPr>
            <w:rFonts w:ascii="Cambria Math" w:hAnsi="Cambria Math"/>
          </w:rPr>
          <m:t>b</m:t>
        </m:r>
      </m:oMath>
      <w:r w:rsidR="00213AE3">
        <w:t>, i.e. the random effect of cluster by period.</w:t>
      </w:r>
    </w:p>
    <w:p w14:paraId="0353AEBD" w14:textId="77777777" w:rsidR="007767A0" w:rsidRDefault="00213AE3">
      <w:pPr>
        <w:pStyle w:val="FirstParagraph"/>
      </w:pPr>
      <w:r>
        <w:t>We will present the effect of ATLS</w:t>
      </w:r>
      <w:r>
        <w:rPr>
          <w:vertAlign w:val="superscript"/>
        </w:rPr>
        <w:t>®</w:t>
      </w:r>
      <w:r>
        <w:t xml:space="preserve"> exposure as an OR of mortality with an associated 95% CI, using the standard care arm as the reference. We will also present the risk difference with a 95% CI. We will balance the randomization within each batch on cluster size, defined as expected monthly volume of eligible patient participants, </w:t>
      </w:r>
      <w:commentRangeStart w:id="75"/>
      <w:commentRangeStart w:id="76"/>
      <w:r>
        <w:t>and will therefore not adjust the main analysis for cluster size</w:t>
      </w:r>
      <w:commentRangeEnd w:id="75"/>
      <w:r>
        <w:rPr>
          <w:rStyle w:val="CommentReference"/>
        </w:rPr>
        <w:commentReference w:id="75"/>
      </w:r>
      <w:commentRangeEnd w:id="76"/>
      <w:r w:rsidR="00D71242">
        <w:rPr>
          <w:rStyle w:val="CommentReference"/>
        </w:rPr>
        <w:commentReference w:id="76"/>
      </w:r>
      <w:r>
        <w:t>.</w:t>
      </w:r>
    </w:p>
    <w:p w14:paraId="0353AEBE" w14:textId="77777777" w:rsidR="007767A0" w:rsidRDefault="00213AE3">
      <w:pPr>
        <w:pStyle w:val="Heading3"/>
      </w:pPr>
      <w:bookmarkStart w:id="77" w:name="sensitivity-analyses"/>
      <w:bookmarkEnd w:id="51"/>
      <w:r>
        <w:t>4.6.2 Sensitivity analyses</w:t>
      </w:r>
    </w:p>
    <w:p w14:paraId="0353AEBF" w14:textId="77777777" w:rsidR="007767A0" w:rsidRDefault="00213AE3">
      <w:pPr>
        <w:pStyle w:val="FirstParagraph"/>
      </w:pPr>
      <w:commentRangeStart w:id="78"/>
      <w:commentRangeStart w:id="79"/>
      <w:r>
        <w:t xml:space="preserve">The sensitivity analyses </w:t>
      </w:r>
      <w:commentRangeEnd w:id="78"/>
      <w:r>
        <w:rPr>
          <w:rStyle w:val="CommentReference"/>
        </w:rPr>
        <w:commentReference w:id="78"/>
      </w:r>
      <w:commentRangeEnd w:id="79"/>
      <w:r w:rsidR="00D71242">
        <w:rPr>
          <w:rStyle w:val="CommentReference"/>
        </w:rPr>
        <w:commentReference w:id="79"/>
      </w:r>
      <w:r>
        <w:t xml:space="preserve">will be conducted to assess the robustness of the main analysis results to different model specifications. We will first model the primary outcome using an identity link function to estimate the risk difference instead of the OR. Henceforth, each additional sensitivity analyses will be </w:t>
      </w:r>
      <w:proofErr w:type="spellStart"/>
      <w:r>
        <w:t>operationalised</w:t>
      </w:r>
      <w:proofErr w:type="spellEnd"/>
      <w:r>
        <w:t xml:space="preserve"> using two separate models, one with the logit link and one with the identity link. We will first explore more complex correlation structures. We will then model time using a </w:t>
      </w:r>
      <w:commentRangeStart w:id="80"/>
      <w:r>
        <w:t xml:space="preserve">spline </w:t>
      </w:r>
      <w:commentRangeEnd w:id="80"/>
      <w:r>
        <w:rPr>
          <w:rStyle w:val="CommentReference"/>
        </w:rPr>
        <w:commentReference w:id="80"/>
      </w:r>
      <w:r>
        <w:t>function. Finally, we will conduct a fully adjusted covariate analysis.</w:t>
      </w:r>
    </w:p>
    <w:p w14:paraId="0353AEC0" w14:textId="77777777" w:rsidR="007767A0" w:rsidRDefault="00213AE3">
      <w:pPr>
        <w:pStyle w:val="Heading4"/>
      </w:pPr>
      <w:bookmarkStart w:id="81" w:name="model-with-identify-link"/>
      <w:r>
        <w:t>Model with identify link</w:t>
      </w:r>
    </w:p>
    <w:p w14:paraId="0353AEC1" w14:textId="77777777" w:rsidR="007767A0" w:rsidRDefault="00213AE3">
      <w:pPr>
        <w:pStyle w:val="FirstParagraph"/>
      </w:pPr>
      <w:r>
        <w:t>We will use an identity link used to estimate the risk difference, meaning that the coefficient will be interpreted as the difference in the probability of death between the ATLS</w:t>
      </w:r>
      <w:r>
        <w:rPr>
          <w:vertAlign w:val="superscript"/>
        </w:rPr>
        <w:t>®</w:t>
      </w:r>
      <w:r>
        <w:t xml:space="preserve"> and standard care arms. We will present the risk difference with a 95% CI. This model is specified in </w:t>
      </w:r>
      <w:hyperlink w:anchor="eq-identity-model">
        <w:r>
          <w:rPr>
            <w:rStyle w:val="Hyperlink"/>
          </w:rPr>
          <w:t>Equation 2</w:t>
        </w:r>
      </w:hyperlink>
      <w:r>
        <w:t xml:space="preserve"> and will also be fitted using RSPL. If the binomial model with the identity link does not converge then only a odds ratio will be reported.</w:t>
      </w:r>
    </w:p>
    <w:p w14:paraId="0353AEC2" w14:textId="77777777" w:rsidR="007767A0" w:rsidRDefault="00213AE3">
      <w:pPr>
        <w:pStyle w:val="BodyText"/>
      </w:pPr>
      <w:bookmarkStart w:id="82" w:name="eq-identity-model"/>
      <w:proofErr w:type="spellStart"/>
      <m:oMathPara>
        <m:oMathParaPr>
          <m:jc m:val="center"/>
        </m:oMathParaPr>
        <m:oMath>
          <m:r>
            <m:rPr>
              <m:nor/>
            </m:rPr>
            <m:t>Pr</m:t>
          </m:r>
          <w:proofErr w:type="spellEn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bt</m:t>
              </m:r>
            </m:sub>
          </m:sSub>
          <m:r>
            <m:rPr>
              <m:sty m:val="p"/>
            </m:rP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bk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bkt</m:t>
              </m:r>
            </m:sub>
          </m:sSub>
          <m:r>
            <w:rPr>
              <w:rFonts w:ascii="Cambria Math" w:hAnsi="Cambria Math"/>
            </w:rPr>
            <m:t>  </m:t>
          </m:r>
          <m:d>
            <m:dPr>
              <m:ctrlPr>
                <w:rPr>
                  <w:rFonts w:ascii="Cambria Math" w:hAnsi="Cambria Math"/>
                </w:rPr>
              </m:ctrlPr>
            </m:dPr>
            <m:e>
              <m:r>
                <w:rPr>
                  <w:rFonts w:ascii="Cambria Math" w:hAnsi="Cambria Math"/>
                </w:rPr>
                <m:t>2</m:t>
              </m:r>
            </m:e>
          </m:d>
        </m:oMath>
      </m:oMathPara>
      <w:bookmarkEnd w:id="82"/>
    </w:p>
    <w:p w14:paraId="0353AEC3" w14:textId="77777777" w:rsidR="007767A0" w:rsidRDefault="00213AE3">
      <w:pPr>
        <w:pStyle w:val="FirstParagraph"/>
      </w:pPr>
      <w:r>
        <w:t>Where:</w:t>
      </w:r>
    </w:p>
    <w:p w14:paraId="0353AEC4" w14:textId="77777777" w:rsidR="007767A0" w:rsidRDefault="00213AE3">
      <w:pPr>
        <w:pStyle w:val="Compact"/>
        <w:numPr>
          <w:ilvl w:val="0"/>
          <w:numId w:val="5"/>
        </w:numPr>
      </w:pPr>
      <m:oMath>
        <m:r>
          <w:rPr>
            <w:rFonts w:ascii="Cambria Math" w:hAnsi="Cambria Math"/>
          </w:rPr>
          <m:t>μ</m:t>
        </m:r>
      </m:oMath>
      <w:r>
        <w:t xml:space="preserve"> is the intercept, representing the baseline probability of the outcome when all predictors are zero.</w:t>
      </w:r>
    </w:p>
    <w:p w14:paraId="0353AEC5" w14:textId="77777777" w:rsidR="007767A0" w:rsidRDefault="00213AE3">
      <w:pPr>
        <w:pStyle w:val="Heading4"/>
      </w:pPr>
      <w:bookmarkStart w:id="83" w:name="X34badd1093e9e7c7bfe97980565489a18ac7362"/>
      <w:bookmarkEnd w:id="81"/>
      <w:r>
        <w:t>Models with different correlation structure</w:t>
      </w:r>
    </w:p>
    <w:p w14:paraId="0353AEC6" w14:textId="77777777" w:rsidR="007767A0" w:rsidRDefault="00213AE3">
      <w:pPr>
        <w:pStyle w:val="FirstParagraph"/>
      </w:pPr>
      <w:r>
        <w:t xml:space="preserve">We will explore if models with more complicated correlation structures are a better fit to the data. These models are not being used as our primary analysis models as there is limited understanding as to when such models will converge and how to choose between the </w:t>
      </w:r>
      <w:proofErr w:type="gramStart"/>
      <w:r>
        <w:t>various different</w:t>
      </w:r>
      <w:proofErr w:type="gramEnd"/>
      <w:r>
        <w:t xml:space="preserve"> correlation structures which might be plausible. First, we will include a discrete time decay correlation structure including a random cluster effect with auto-regressive structure (</w:t>
      </w:r>
      <w:proofErr w:type="gramStart"/>
      <w:r>
        <w:t>AR(</w:t>
      </w:r>
      <w:proofErr w:type="gramEnd"/>
      <w:r>
        <w:t xml:space="preserve">1)), described in </w:t>
      </w:r>
      <w:hyperlink w:anchor="eq-ar1">
        <w:r>
          <w:rPr>
            <w:rStyle w:val="Hyperlink"/>
          </w:rPr>
          <w:t>Equation 3</w:t>
        </w:r>
      </w:hyperlink>
      <w:r>
        <w:t>.</w:t>
      </w:r>
    </w:p>
    <w:bookmarkStart w:id="84" w:name="eq-ar1"/>
    <w:p w14:paraId="0353AEC7" w14:textId="77777777" w:rsidR="007767A0" w:rsidRDefault="00000000">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bk</m:t>
              </m:r>
              <m:r>
                <m:rPr>
                  <m:sty m:val="p"/>
                </m:rPr>
                <w:rPr>
                  <w:rFonts w:ascii="Cambria Math" w:hAnsi="Cambria Math"/>
                </w:rPr>
                <m:t>,</m:t>
              </m:r>
              <m:r>
                <w:rPr>
                  <w:rFonts w:ascii="Cambria Math" w:hAnsi="Cambria Math"/>
                </w:rPr>
                <m:t>t</m:t>
              </m:r>
            </m:sub>
          </m:sSub>
          <m:r>
            <m:rPr>
              <m:sty m:val="p"/>
            </m:rPr>
            <w:rPr>
              <w:rFonts w:ascii="Cambria Math" w:hAnsi="Cambria Math"/>
            </w:rPr>
            <m:t>=</m:t>
          </m:r>
          <m:r>
            <w:rPr>
              <w:rFonts w:ascii="Cambria Math" w:hAnsi="Cambria Math"/>
            </w:rPr>
            <m:t>ρ</m:t>
          </m:r>
          <m:sSub>
            <m:sSubPr>
              <m:ctrlPr>
                <w:rPr>
                  <w:rFonts w:ascii="Cambria Math" w:hAnsi="Cambria Math"/>
                </w:rPr>
              </m:ctrlPr>
            </m:sSubPr>
            <m:e>
              <m:r>
                <w:rPr>
                  <w:rFonts w:ascii="Cambria Math" w:hAnsi="Cambria Math"/>
                </w:rPr>
                <m:t>α</m:t>
              </m:r>
            </m:e>
            <m:sub>
              <m:r>
                <w:rPr>
                  <w:rFonts w:ascii="Cambria Math" w:hAnsi="Cambria Math"/>
                </w:rPr>
                <m:t>bk</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r>
            <w:rPr>
              <w:rFonts w:ascii="Cambria Math" w:hAnsi="Cambria Math"/>
            </w:rPr>
            <m:t> </m:t>
          </m:r>
          <m:sSub>
            <m:sSubPr>
              <m:ctrlPr>
                <w:rPr>
                  <w:rFonts w:ascii="Cambria Math" w:hAnsi="Cambria Math"/>
                </w:rPr>
              </m:ctrlPr>
            </m:sSubPr>
            <m:e>
              <m:r>
                <w:rPr>
                  <w:rFonts w:ascii="Cambria Math" w:hAnsi="Cambria Math"/>
                </w:rPr>
                <m:t>ϵ</m:t>
              </m:r>
            </m:e>
            <m:sub>
              <m:r>
                <w:rPr>
                  <w:rFonts w:ascii="Cambria Math" w:hAnsi="Cambria Math"/>
                </w:rPr>
                <m:t>t</m:t>
              </m:r>
            </m:sub>
          </m:sSub>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0</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α</m:t>
                  </m:r>
                </m:sub>
                <m:sup>
                  <m:r>
                    <w:rPr>
                      <w:rFonts w:ascii="Cambria Math" w:hAnsi="Cambria Math"/>
                    </w:rPr>
                    <m:t>2</m:t>
                  </m:r>
                </m:sup>
              </m:sSubSup>
            </m:e>
          </m:d>
          <m:r>
            <w:rPr>
              <w:rFonts w:ascii="Cambria Math" w:hAnsi="Cambria Math"/>
            </w:rPr>
            <m:t>  </m:t>
          </m:r>
          <m:d>
            <m:dPr>
              <m:ctrlPr>
                <w:rPr>
                  <w:rFonts w:ascii="Cambria Math" w:hAnsi="Cambria Math"/>
                </w:rPr>
              </m:ctrlPr>
            </m:dPr>
            <m:e>
              <m:r>
                <w:rPr>
                  <w:rFonts w:ascii="Cambria Math" w:hAnsi="Cambria Math"/>
                </w:rPr>
                <m:t>3</m:t>
              </m:r>
            </m:e>
          </m:d>
        </m:oMath>
      </m:oMathPara>
      <w:bookmarkEnd w:id="84"/>
    </w:p>
    <w:p w14:paraId="0353AEC8" w14:textId="77777777" w:rsidR="007767A0" w:rsidRDefault="00213AE3">
      <w:pPr>
        <w:pStyle w:val="FirstParagraph"/>
      </w:pPr>
      <w:r>
        <w:t>Where:</w:t>
      </w:r>
    </w:p>
    <w:p w14:paraId="0353AEC9" w14:textId="77777777" w:rsidR="007767A0" w:rsidRDefault="00213AE3">
      <w:pPr>
        <w:pStyle w:val="Compact"/>
        <w:numPr>
          <w:ilvl w:val="0"/>
          <w:numId w:val="6"/>
        </w:numPr>
      </w:pPr>
      <m:oMath>
        <m:r>
          <w:rPr>
            <w:rFonts w:ascii="Cambria Math" w:hAnsi="Cambria Math"/>
          </w:rPr>
          <w:lastRenderedPageBreak/>
          <m:t>ρ</m:t>
        </m:r>
      </m:oMath>
      <w:r>
        <w:t xml:space="preserve"> is the correlation between the random effects of two consecutive periods, the period </w:t>
      </w:r>
      <m:oMath>
        <m:r>
          <w:rPr>
            <w:rFonts w:ascii="Cambria Math" w:hAnsi="Cambria Math"/>
          </w:rPr>
          <m:t>t</m:t>
        </m:r>
      </m:oMath>
      <w:r>
        <w:t xml:space="preserve"> and the period </w:t>
      </w:r>
      <m:oMath>
        <m:r>
          <w:rPr>
            <w:rFonts w:ascii="Cambria Math" w:hAnsi="Cambria Math"/>
          </w:rPr>
          <m:t>t</m:t>
        </m:r>
        <m:r>
          <m:rPr>
            <m:sty m:val="p"/>
          </m:rPr>
          <w:rPr>
            <w:rFonts w:ascii="Cambria Math" w:hAnsi="Cambria Math"/>
          </w:rPr>
          <m:t>-</m:t>
        </m:r>
        <m:r>
          <w:rPr>
            <w:rFonts w:ascii="Cambria Math" w:hAnsi="Cambria Math"/>
          </w:rPr>
          <m:t>1</m:t>
        </m:r>
      </m:oMath>
      <w:r>
        <w:t>.</w:t>
      </w:r>
    </w:p>
    <w:p w14:paraId="0353AECA" w14:textId="77777777" w:rsidR="007767A0" w:rsidRDefault="00000000">
      <w:pPr>
        <w:pStyle w:val="Compact"/>
        <w:numPr>
          <w:ilvl w:val="0"/>
          <w:numId w:val="6"/>
        </w:numPr>
      </w:pPr>
      <m:oMath>
        <m:sSub>
          <m:sSubPr>
            <m:ctrlPr>
              <w:rPr>
                <w:rFonts w:ascii="Cambria Math" w:hAnsi="Cambria Math"/>
              </w:rPr>
            </m:ctrlPr>
          </m:sSubPr>
          <m:e>
            <m:r>
              <w:rPr>
                <w:rFonts w:ascii="Cambria Math" w:hAnsi="Cambria Math"/>
              </w:rPr>
              <m:t>α</m:t>
            </m:r>
          </m:e>
          <m:sub>
            <m:r>
              <w:rPr>
                <w:rFonts w:ascii="Cambria Math" w:hAnsi="Cambria Math"/>
              </w:rPr>
              <m:t>bk</m:t>
            </m:r>
            <m:r>
              <m:rPr>
                <m:sty m:val="p"/>
              </m:rPr>
              <w:rPr>
                <w:rFonts w:ascii="Cambria Math" w:hAnsi="Cambria Math"/>
              </w:rPr>
              <m:t>,</m:t>
            </m:r>
            <m:r>
              <w:rPr>
                <w:rFonts w:ascii="Cambria Math" w:hAnsi="Cambria Math"/>
              </w:rPr>
              <m:t>t</m:t>
            </m:r>
          </m:sub>
        </m:sSub>
      </m:oMath>
      <w:r w:rsidR="00213AE3">
        <w:t xml:space="preserve"> is the random effect of cluster </w:t>
      </w:r>
      <m:oMath>
        <m:r>
          <w:rPr>
            <w:rFonts w:ascii="Cambria Math" w:hAnsi="Cambria Math"/>
          </w:rPr>
          <m:t>k</m:t>
        </m:r>
      </m:oMath>
      <w:r w:rsidR="00213AE3">
        <w:t xml:space="preserve"> in period </w:t>
      </w:r>
      <m:oMath>
        <m:r>
          <w:rPr>
            <w:rFonts w:ascii="Cambria Math" w:hAnsi="Cambria Math"/>
          </w:rPr>
          <m:t>t</m:t>
        </m:r>
      </m:oMath>
      <w:r w:rsidR="00213AE3">
        <w:t xml:space="preserve"> in batch </w:t>
      </w:r>
      <m:oMath>
        <m:r>
          <w:rPr>
            <w:rFonts w:ascii="Cambria Math" w:hAnsi="Cambria Math"/>
          </w:rPr>
          <m:t>b</m:t>
        </m:r>
      </m:oMath>
      <w:r w:rsidR="00213AE3">
        <w:t>.</w:t>
      </w:r>
    </w:p>
    <w:p w14:paraId="0353AECB" w14:textId="77777777" w:rsidR="007767A0" w:rsidRDefault="00000000">
      <w:pPr>
        <w:pStyle w:val="Compact"/>
        <w:numPr>
          <w:ilvl w:val="0"/>
          <w:numId w:val="6"/>
        </w:numPr>
      </w:pPr>
      <m:oMath>
        <m:sSub>
          <m:sSubPr>
            <m:ctrlPr>
              <w:rPr>
                <w:rFonts w:ascii="Cambria Math" w:hAnsi="Cambria Math"/>
              </w:rPr>
            </m:ctrlPr>
          </m:sSubPr>
          <m:e>
            <m:r>
              <w:rPr>
                <w:rFonts w:ascii="Cambria Math" w:hAnsi="Cambria Math"/>
              </w:rPr>
              <m:t>ϵ</m:t>
            </m:r>
          </m:e>
          <m:sub>
            <m:r>
              <w:rPr>
                <w:rFonts w:ascii="Cambria Math" w:hAnsi="Cambria Math"/>
              </w:rPr>
              <m:t>t</m:t>
            </m:r>
          </m:sub>
        </m:sSub>
      </m:oMath>
      <w:r w:rsidR="00213AE3">
        <w:t xml:space="preserve"> is the error term for period </w:t>
      </w:r>
      <m:oMath>
        <m:r>
          <w:rPr>
            <w:rFonts w:ascii="Cambria Math" w:hAnsi="Cambria Math"/>
          </w:rPr>
          <m:t>t</m:t>
        </m:r>
      </m:oMath>
      <w:r w:rsidR="00213AE3">
        <w:t xml:space="preserve">, which is assumed to be normally distributed with mean 0 and variance </w:t>
      </w:r>
      <m:oMath>
        <m:sSubSup>
          <m:sSubSupPr>
            <m:ctrlPr>
              <w:rPr>
                <w:rFonts w:ascii="Cambria Math" w:hAnsi="Cambria Math"/>
              </w:rPr>
            </m:ctrlPr>
          </m:sSubSupPr>
          <m:e>
            <m:r>
              <w:rPr>
                <w:rFonts w:ascii="Cambria Math" w:hAnsi="Cambria Math"/>
              </w:rPr>
              <m:t>σ</m:t>
            </m:r>
          </m:e>
          <m:sub>
            <m:r>
              <w:rPr>
                <w:rFonts w:ascii="Cambria Math" w:hAnsi="Cambria Math"/>
              </w:rPr>
              <m:t>α</m:t>
            </m:r>
          </m:sub>
          <m:sup>
            <m:r>
              <w:rPr>
                <w:rFonts w:ascii="Cambria Math" w:hAnsi="Cambria Math"/>
              </w:rPr>
              <m:t>2</m:t>
            </m:r>
          </m:sup>
        </m:sSubSup>
      </m:oMath>
      <w:r w:rsidR="00213AE3">
        <w:t>.</w:t>
      </w:r>
    </w:p>
    <w:p w14:paraId="0353AECC" w14:textId="77777777" w:rsidR="007767A0" w:rsidRDefault="00213AE3">
      <w:pPr>
        <w:pStyle w:val="FirstParagraph"/>
      </w:pPr>
      <w:r>
        <w:t xml:space="preserve">To allow for the </w:t>
      </w:r>
      <w:proofErr w:type="spellStart"/>
      <w:r>
        <w:t>randomisation</w:t>
      </w:r>
      <w:proofErr w:type="spellEnd"/>
      <w:r>
        <w:t xml:space="preserve"> by batches, we will also include a different secular trend for each batch as a random effect interaction term between batch and period. The full model is specified in </w:t>
      </w:r>
      <w:hyperlink w:anchor="eq-logit-ar1">
        <w:r>
          <w:rPr>
            <w:rStyle w:val="Hyperlink"/>
          </w:rPr>
          <w:t>Equation 4</w:t>
        </w:r>
      </w:hyperlink>
      <w:r>
        <w:t>.</w:t>
      </w:r>
    </w:p>
    <w:p w14:paraId="0353AECD" w14:textId="77777777" w:rsidR="007767A0" w:rsidRDefault="00213AE3">
      <w:pPr>
        <w:pStyle w:val="BodyText"/>
      </w:pPr>
      <w:bookmarkStart w:id="85" w:name="eq-logit-ar1"/>
      <m:oMathPara>
        <m:oMathParaPr>
          <m:jc m:val="center"/>
        </m:oMathParaPr>
        <m:oMath>
          <m:r>
            <w:rPr>
              <w:rFonts w:ascii="Cambria Math" w:hAnsi="Cambria Math"/>
            </w:rPr>
            <m:t>g</m:t>
          </m:r>
          <m:d>
            <m:dPr>
              <m:ctrlPr>
                <w:rPr>
                  <w:rFonts w:ascii="Cambria Math" w:hAnsi="Cambria Math"/>
                </w:rPr>
              </m:ctrlPr>
            </m:dPr>
            <m:e>
              <m:r>
                <m:rPr>
                  <m:nor/>
                </m: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rPr>
                    <m:t>=</m:t>
                  </m:r>
                  <m:r>
                    <w:rPr>
                      <w:rFonts w:ascii="Cambria Math" w:hAnsi="Cambria Math"/>
                    </w:rPr>
                    <m:t>1</m:t>
                  </m:r>
                </m:e>
              </m:d>
            </m:e>
          </m:d>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bt</m:t>
              </m:r>
            </m:sub>
          </m:sSub>
          <m:r>
            <m:rPr>
              <m:sty m:val="p"/>
            </m:rP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bk</m:t>
              </m:r>
              <m:r>
                <m:rPr>
                  <m:sty m:val="p"/>
                </m:rPr>
                <w:rPr>
                  <w:rFonts w:ascii="Cambria Math" w:hAnsi="Cambria Math"/>
                </w:rPr>
                <m:t>,</m:t>
              </m:r>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bt</m:t>
              </m:r>
            </m:sub>
          </m:sSub>
          <m:r>
            <w:rPr>
              <w:rFonts w:ascii="Cambria Math" w:hAnsi="Cambria Math"/>
            </w:rPr>
            <m:t>  </m:t>
          </m:r>
          <m:d>
            <m:dPr>
              <m:ctrlPr>
                <w:rPr>
                  <w:rFonts w:ascii="Cambria Math" w:hAnsi="Cambria Math"/>
                </w:rPr>
              </m:ctrlPr>
            </m:dPr>
            <m:e>
              <m:r>
                <w:rPr>
                  <w:rFonts w:ascii="Cambria Math" w:hAnsi="Cambria Math"/>
                </w:rPr>
                <m:t>4</m:t>
              </m:r>
            </m:e>
          </m:d>
        </m:oMath>
      </m:oMathPara>
      <w:bookmarkEnd w:id="85"/>
    </w:p>
    <w:p w14:paraId="0353AECE" w14:textId="77777777" w:rsidR="007767A0" w:rsidRDefault="00213AE3">
      <w:pPr>
        <w:pStyle w:val="FirstParagraph"/>
      </w:pPr>
      <w:r>
        <w:t>Where:</w:t>
      </w:r>
    </w:p>
    <w:p w14:paraId="0353AECF" w14:textId="77777777" w:rsidR="007767A0" w:rsidRDefault="00213AE3">
      <w:pPr>
        <w:pStyle w:val="Compact"/>
        <w:numPr>
          <w:ilvl w:val="0"/>
          <w:numId w:val="7"/>
        </w:numPr>
      </w:pPr>
      <m:oMath>
        <m:r>
          <w:rPr>
            <w:rFonts w:ascii="Cambria Math" w:hAnsi="Cambria Math"/>
          </w:rPr>
          <m:t>g</m:t>
        </m:r>
        <m:d>
          <m:dPr>
            <m:ctrlPr>
              <w:rPr>
                <w:rFonts w:ascii="Cambria Math" w:hAnsi="Cambria Math"/>
              </w:rPr>
            </m:ctrlPr>
          </m:dPr>
          <m:e>
            <m:r>
              <m:rPr>
                <m:sty m:val="p"/>
              </m:rPr>
              <w:rPr>
                <w:rFonts w:ascii="Cambria Math" w:hAnsi="Cambria Math"/>
              </w:rPr>
              <m:t>⋅</m:t>
            </m:r>
          </m:e>
        </m:d>
      </m:oMath>
      <w:r>
        <w:t xml:space="preserve"> is the link function.</w:t>
      </w:r>
    </w:p>
    <w:p w14:paraId="0353AED0" w14:textId="77777777" w:rsidR="007767A0" w:rsidRDefault="00000000">
      <w:pPr>
        <w:pStyle w:val="Compact"/>
        <w:numPr>
          <w:ilvl w:val="0"/>
          <w:numId w:val="7"/>
        </w:numPr>
      </w:pPr>
      <m:oMath>
        <m:sSub>
          <m:sSubPr>
            <m:ctrlPr>
              <w:rPr>
                <w:rFonts w:ascii="Cambria Math" w:hAnsi="Cambria Math"/>
              </w:rPr>
            </m:ctrlPr>
          </m:sSubPr>
          <m:e>
            <m:r>
              <w:rPr>
                <w:rFonts w:ascii="Cambria Math" w:hAnsi="Cambria Math"/>
              </w:rPr>
              <m:t>α</m:t>
            </m:r>
          </m:e>
          <m:sub>
            <m:r>
              <w:rPr>
                <w:rFonts w:ascii="Cambria Math" w:hAnsi="Cambria Math"/>
              </w:rPr>
              <m:t>bk</m:t>
            </m:r>
            <m:r>
              <m:rPr>
                <m:sty m:val="p"/>
              </m:rPr>
              <w:rPr>
                <w:rFonts w:ascii="Cambria Math" w:hAnsi="Cambria Math"/>
              </w:rPr>
              <m:t>,</m:t>
            </m:r>
            <m:r>
              <w:rPr>
                <w:rFonts w:ascii="Cambria Math" w:hAnsi="Cambria Math"/>
              </w:rPr>
              <m:t>t</m:t>
            </m:r>
          </m:sub>
        </m:sSub>
      </m:oMath>
      <w:r w:rsidR="00213AE3">
        <w:t xml:space="preserve"> is the is the updated random effect of cluster </w:t>
      </w:r>
      <m:oMath>
        <m:r>
          <w:rPr>
            <w:rFonts w:ascii="Cambria Math" w:hAnsi="Cambria Math"/>
          </w:rPr>
          <m:t>k</m:t>
        </m:r>
      </m:oMath>
      <w:r w:rsidR="00213AE3">
        <w:t xml:space="preserve"> in batch </w:t>
      </w:r>
      <m:oMath>
        <m:r>
          <w:rPr>
            <w:rFonts w:ascii="Cambria Math" w:hAnsi="Cambria Math"/>
          </w:rPr>
          <m:t>b</m:t>
        </m:r>
      </m:oMath>
      <w:r w:rsidR="00213AE3">
        <w:t xml:space="preserve"> in period </w:t>
      </w:r>
      <m:oMath>
        <m:r>
          <w:rPr>
            <w:rFonts w:ascii="Cambria Math" w:hAnsi="Cambria Math"/>
          </w:rPr>
          <m:t>t</m:t>
        </m:r>
      </m:oMath>
      <w:r w:rsidR="00213AE3">
        <w:t xml:space="preserve"> with the </w:t>
      </w:r>
      <w:proofErr w:type="gramStart"/>
      <w:r w:rsidR="00213AE3">
        <w:t>AR(</w:t>
      </w:r>
      <w:proofErr w:type="gramEnd"/>
      <w:r w:rsidR="00213AE3">
        <w:t>1) correlation structure.</w:t>
      </w:r>
    </w:p>
    <w:p w14:paraId="0353AED1" w14:textId="77777777" w:rsidR="007767A0" w:rsidRDefault="00000000">
      <w:pPr>
        <w:pStyle w:val="Compact"/>
        <w:numPr>
          <w:ilvl w:val="0"/>
          <w:numId w:val="7"/>
        </w:numPr>
      </w:pPr>
      <m:oMath>
        <m:sSub>
          <m:sSubPr>
            <m:ctrlPr>
              <w:rPr>
                <w:rFonts w:ascii="Cambria Math" w:hAnsi="Cambria Math"/>
              </w:rPr>
            </m:ctrlPr>
          </m:sSubPr>
          <m:e>
            <m:r>
              <w:rPr>
                <w:rFonts w:ascii="Cambria Math" w:hAnsi="Cambria Math"/>
              </w:rPr>
              <m:t>δ</m:t>
            </m:r>
          </m:e>
          <m:sub>
            <m:r>
              <w:rPr>
                <w:rFonts w:ascii="Cambria Math" w:hAnsi="Cambria Math"/>
              </w:rPr>
              <m:t>bt</m:t>
            </m:r>
          </m:sub>
        </m:sSub>
      </m:oMath>
      <w:r w:rsidR="00213AE3">
        <w:t xml:space="preserve"> is the random effect of batch </w:t>
      </w:r>
      <m:oMath>
        <m:r>
          <w:rPr>
            <w:rFonts w:ascii="Cambria Math" w:hAnsi="Cambria Math"/>
          </w:rPr>
          <m:t>b</m:t>
        </m:r>
      </m:oMath>
      <w:r w:rsidR="00213AE3">
        <w:t xml:space="preserve"> in period </w:t>
      </w:r>
      <m:oMath>
        <m:r>
          <w:rPr>
            <w:rFonts w:ascii="Cambria Math" w:hAnsi="Cambria Math"/>
          </w:rPr>
          <m:t>t</m:t>
        </m:r>
      </m:oMath>
      <w:r w:rsidR="00213AE3">
        <w:t>.</w:t>
      </w:r>
    </w:p>
    <w:p w14:paraId="0353AED2" w14:textId="77777777" w:rsidR="007767A0" w:rsidRDefault="00213AE3">
      <w:pPr>
        <w:pStyle w:val="Heading4"/>
      </w:pPr>
      <w:bookmarkStart w:id="86" w:name="X831bc7e780a434f5c3512e5d33d43284b7d37ce"/>
      <w:bookmarkEnd w:id="83"/>
      <w:r>
        <w:t>Models with random cluster by intervention effects</w:t>
      </w:r>
    </w:p>
    <w:p w14:paraId="0353AED3" w14:textId="77777777" w:rsidR="007767A0" w:rsidRDefault="00213AE3">
      <w:pPr>
        <w:pStyle w:val="FirstParagraph"/>
      </w:pPr>
      <w:r>
        <w:t xml:space="preserve">Models will also be extended to include random cluster by intervention effects (with a non-zero covariance term) to examine if results are sensitive to the assumption of no intervention by cluster interaction. The model is specified in </w:t>
      </w:r>
      <w:hyperlink w:anchor="eq-logit-random-cluster-intervention">
        <w:r>
          <w:rPr>
            <w:rStyle w:val="Hyperlink"/>
          </w:rPr>
          <w:t>Equation 5</w:t>
        </w:r>
      </w:hyperlink>
      <w:r>
        <w:t>.</w:t>
      </w:r>
    </w:p>
    <w:p w14:paraId="0353AED4" w14:textId="77777777" w:rsidR="007767A0" w:rsidRDefault="00213AE3">
      <w:pPr>
        <w:pStyle w:val="BodyText"/>
      </w:pPr>
      <w:bookmarkStart w:id="87" w:name="eq-logit-random-cluster-intervention"/>
      <m:oMathPara>
        <m:oMathParaPr>
          <m:jc m:val="center"/>
        </m:oMathParaPr>
        <m:oMath>
          <m:r>
            <w:rPr>
              <w:rFonts w:ascii="Cambria Math" w:hAnsi="Cambria Math"/>
            </w:rPr>
            <m:t>g</m:t>
          </m:r>
          <m:d>
            <m:dPr>
              <m:ctrlPr>
                <w:rPr>
                  <w:rFonts w:ascii="Cambria Math" w:hAnsi="Cambria Math"/>
                </w:rPr>
              </m:ctrlPr>
            </m:dPr>
            <m:e>
              <m:r>
                <m:rPr>
                  <m:nor/>
                </m: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rPr>
                    <m:t>=</m:t>
                  </m:r>
                  <m:r>
                    <w:rPr>
                      <w:rFonts w:ascii="Cambria Math" w:hAnsi="Cambria Math"/>
                    </w:rPr>
                    <m:t>1</m:t>
                  </m:r>
                </m:e>
              </m:d>
            </m:e>
          </m:d>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bt</m:t>
              </m:r>
            </m:sub>
          </m:sSub>
          <m:r>
            <m:rPr>
              <m:sty m:val="p"/>
            </m:rP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bk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bk</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bkt</m:t>
              </m:r>
            </m:sub>
          </m:sSub>
          <m:r>
            <w:rPr>
              <w:rFonts w:ascii="Cambria Math" w:hAnsi="Cambria Math"/>
            </w:rPr>
            <m:t>  </m:t>
          </m:r>
          <m:d>
            <m:dPr>
              <m:ctrlPr>
                <w:rPr>
                  <w:rFonts w:ascii="Cambria Math" w:hAnsi="Cambria Math"/>
                </w:rPr>
              </m:ctrlPr>
            </m:dPr>
            <m:e>
              <m:r>
                <w:rPr>
                  <w:rFonts w:ascii="Cambria Math" w:hAnsi="Cambria Math"/>
                </w:rPr>
                <m:t>5</m:t>
              </m:r>
            </m:e>
          </m:d>
        </m:oMath>
      </m:oMathPara>
      <w:bookmarkEnd w:id="87"/>
    </w:p>
    <w:p w14:paraId="0353AED5" w14:textId="77777777" w:rsidR="007767A0" w:rsidRDefault="00213AE3">
      <w:pPr>
        <w:pStyle w:val="FirstParagraph"/>
      </w:pPr>
      <w:r>
        <w:t>Where:</w:t>
      </w:r>
    </w:p>
    <w:p w14:paraId="0353AED6" w14:textId="77777777" w:rsidR="007767A0" w:rsidRDefault="00000000">
      <w:pPr>
        <w:pStyle w:val="Compact"/>
        <w:numPr>
          <w:ilvl w:val="0"/>
          <w:numId w:val="8"/>
        </w:numPr>
      </w:pPr>
      <m:oMath>
        <m:sSub>
          <m:sSubPr>
            <m:ctrlPr>
              <w:rPr>
                <w:rFonts w:ascii="Cambria Math" w:hAnsi="Cambria Math"/>
              </w:rPr>
            </m:ctrlPr>
          </m:sSubPr>
          <m:e>
            <m:r>
              <w:rPr>
                <w:rFonts w:ascii="Cambria Math" w:hAnsi="Cambria Math"/>
              </w:rPr>
              <m:t>u</m:t>
            </m:r>
          </m:e>
          <m:sub>
            <m:r>
              <w:rPr>
                <w:rFonts w:ascii="Cambria Math" w:hAnsi="Cambria Math"/>
              </w:rPr>
              <m:t>bk</m:t>
            </m:r>
          </m:sub>
        </m:sSub>
      </m:oMath>
      <w:r w:rsidR="00213AE3">
        <w:t xml:space="preserve"> is the random effect of cluster </w:t>
      </w:r>
      <m:oMath>
        <m:r>
          <w:rPr>
            <w:rFonts w:ascii="Cambria Math" w:hAnsi="Cambria Math"/>
          </w:rPr>
          <m:t>k</m:t>
        </m:r>
      </m:oMath>
      <w:r w:rsidR="00213AE3">
        <w:t xml:space="preserve"> by intervention interaction.</w:t>
      </w:r>
    </w:p>
    <w:p w14:paraId="0353AED7" w14:textId="77777777" w:rsidR="007767A0" w:rsidRDefault="00213AE3">
      <w:pPr>
        <w:pStyle w:val="Heading4"/>
      </w:pPr>
      <w:bookmarkStart w:id="88" w:name="Xb7b1d3ff7c24f0b8dca2081a41dd1947ef59e07"/>
      <w:bookmarkEnd w:id="86"/>
      <w:commentRangeStart w:id="89"/>
      <w:r>
        <w:t xml:space="preserve">Models </w:t>
      </w:r>
      <w:commentRangeEnd w:id="89"/>
      <w:r>
        <w:rPr>
          <w:rStyle w:val="CommentReference"/>
          <w:rFonts w:asciiTheme="minorHAnsi" w:eastAsiaTheme="minorHAnsi" w:hAnsiTheme="minorHAnsi" w:cstheme="minorBidi"/>
          <w:bCs w:val="0"/>
          <w:i w:val="0"/>
          <w:color w:val="auto"/>
        </w:rPr>
        <w:commentReference w:id="89"/>
      </w:r>
      <w:r>
        <w:t>with time modelled with a spline function</w:t>
      </w:r>
    </w:p>
    <w:p w14:paraId="0353AED8" w14:textId="77777777" w:rsidR="007767A0" w:rsidRDefault="00213AE3">
      <w:pPr>
        <w:pStyle w:val="FirstParagraph"/>
      </w:pPr>
      <w:r>
        <w:t>We will further explore the potential for a time-varying treatment effect</w:t>
      </w:r>
      <w:r>
        <w:rPr>
          <w:vertAlign w:val="superscript"/>
        </w:rPr>
        <w:t>5</w:t>
      </w:r>
      <w:r>
        <w:t xml:space="preserve">. To explore if the fixed period effect is both parsimonious and adequate to represent the extent of any underlying secular trend, we will model the time effect using natural cubic splines with knots at the equally spaced time points 3, 6 and 9. This will result in five spline basis functions, because the natural cubic splines are modelled with three degrees of freedom but are constrained to be linear before the first and after the last knot. The model is specified in </w:t>
      </w:r>
      <w:hyperlink w:anchor="eq-spline-model">
        <w:r>
          <w:rPr>
            <w:rStyle w:val="Hyperlink"/>
          </w:rPr>
          <w:t>Equation 6</w:t>
        </w:r>
      </w:hyperlink>
      <w:r>
        <w:t>.</w:t>
      </w:r>
    </w:p>
    <w:p w14:paraId="0353AED9" w14:textId="77777777" w:rsidR="007767A0" w:rsidRDefault="00213AE3">
      <w:pPr>
        <w:pStyle w:val="BodyText"/>
      </w:pPr>
      <w:bookmarkStart w:id="90" w:name="eq-spline-model"/>
      <m:oMathPara>
        <m:oMathParaPr>
          <m:jc m:val="center"/>
        </m:oMathParaPr>
        <m:oMath>
          <m:r>
            <w:rPr>
              <w:rFonts w:ascii="Cambria Math" w:hAnsi="Cambria Math"/>
            </w:rPr>
            <m:t>g</m:t>
          </m:r>
          <m:d>
            <m:dPr>
              <m:ctrlPr>
                <w:rPr>
                  <w:rFonts w:ascii="Cambria Math" w:hAnsi="Cambria Math"/>
                </w:rPr>
              </m:ctrlPr>
            </m:dPr>
            <m:e>
              <m:r>
                <m:rPr>
                  <m:nor/>
                </m: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rPr>
                    <m:t>=</m:t>
                  </m:r>
                  <m:r>
                    <w:rPr>
                      <w:rFonts w:ascii="Cambria Math" w:hAnsi="Cambria Math"/>
                    </w:rPr>
                    <m:t>1</m:t>
                  </m:r>
                </m:e>
              </m:d>
            </m:e>
          </m:d>
          <m:r>
            <m:rPr>
              <m:sty m:val="p"/>
            </m:rPr>
            <w:rPr>
              <w:rFonts w:ascii="Cambria Math" w:hAnsi="Cambria Math"/>
            </w:rPr>
            <m:t>=</m:t>
          </m:r>
          <m:r>
            <w:rPr>
              <w:rFonts w:ascii="Cambria Math" w:hAnsi="Cambria Math"/>
            </w:rPr>
            <m:t>μ</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5</m:t>
              </m:r>
            </m:sup>
            <m:e>
              <m:sSub>
                <m:sSubPr>
                  <m:ctrlPr>
                    <w:rPr>
                      <w:rFonts w:ascii="Cambria Math" w:hAnsi="Cambria Math"/>
                    </w:rPr>
                  </m:ctrlPr>
                </m:sSubPr>
                <m:e>
                  <m:r>
                    <w:rPr>
                      <w:rFonts w:ascii="Cambria Math" w:hAnsi="Cambria Math"/>
                    </w:rPr>
                    <m:t>β</m:t>
                  </m:r>
                </m:e>
                <m:sub>
                  <m:r>
                    <w:rPr>
                      <w:rFonts w:ascii="Cambria Math" w:hAnsi="Cambria Math"/>
                    </w:rPr>
                    <m:t>j</m:t>
                  </m:r>
                </m:sub>
              </m:sSub>
            </m:e>
          </m:nary>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9</m:t>
              </m:r>
              <m:r>
                <m:rPr>
                  <m:sty m:val="p"/>
                </m:rPr>
                <w:rPr>
                  <w:rFonts w:ascii="Cambria Math" w:hAnsi="Cambria Math"/>
                </w:rPr>
                <m:t>}</m:t>
              </m:r>
            </m:e>
          </m:d>
          <m:r>
            <m:rPr>
              <m:sty m:val="p"/>
            </m:rP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bk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bkt</m:t>
              </m:r>
            </m:sub>
          </m:sSub>
          <m:r>
            <w:rPr>
              <w:rFonts w:ascii="Cambria Math" w:hAnsi="Cambria Math"/>
            </w:rPr>
            <m:t>  </m:t>
          </m:r>
          <m:d>
            <m:dPr>
              <m:ctrlPr>
                <w:rPr>
                  <w:rFonts w:ascii="Cambria Math" w:hAnsi="Cambria Math"/>
                </w:rPr>
              </m:ctrlPr>
            </m:dPr>
            <m:e>
              <m:r>
                <w:rPr>
                  <w:rFonts w:ascii="Cambria Math" w:hAnsi="Cambria Math"/>
                </w:rPr>
                <m:t>6</m:t>
              </m:r>
            </m:e>
          </m:d>
        </m:oMath>
      </m:oMathPara>
      <w:bookmarkEnd w:id="90"/>
    </w:p>
    <w:p w14:paraId="0353AEDA" w14:textId="77777777" w:rsidR="007767A0" w:rsidRDefault="00213AE3">
      <w:pPr>
        <w:pStyle w:val="FirstParagraph"/>
      </w:pPr>
      <w:r>
        <w:t>Where:</w:t>
      </w:r>
    </w:p>
    <w:p w14:paraId="0353AEDB" w14:textId="77777777" w:rsidR="007767A0" w:rsidRDefault="00000000">
      <w:pPr>
        <w:pStyle w:val="Compact"/>
        <w:numPr>
          <w:ilvl w:val="0"/>
          <w:numId w:val="9"/>
        </w:numPr>
      </w:pPr>
      <m:oMath>
        <m:sSub>
          <m:sSubPr>
            <m:ctrlPr>
              <w:rPr>
                <w:rFonts w:ascii="Cambria Math" w:hAnsi="Cambria Math"/>
              </w:rPr>
            </m:ctrlPr>
          </m:sSubPr>
          <m:e>
            <m:r>
              <w:rPr>
                <w:rFonts w:ascii="Cambria Math" w:hAnsi="Cambria Math"/>
              </w:rPr>
              <m:t>S</m:t>
            </m:r>
          </m:e>
          <m:sub>
            <m:r>
              <w:rPr>
                <w:rFonts w:ascii="Cambria Math" w:hAnsi="Cambria Math"/>
              </w:rPr>
              <m:t>j</m:t>
            </m:r>
          </m:sub>
        </m:sSub>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6</m:t>
            </m:r>
            <m:r>
              <m:rPr>
                <m:sty m:val="p"/>
              </m:rPr>
              <w:rPr>
                <w:rFonts w:ascii="Cambria Math" w:hAnsi="Cambria Math"/>
              </w:rPr>
              <m:t>,</m:t>
            </m:r>
            <m:r>
              <w:rPr>
                <w:rFonts w:ascii="Cambria Math" w:hAnsi="Cambria Math"/>
              </w:rPr>
              <m:t>9</m:t>
            </m:r>
            <m:r>
              <m:rPr>
                <m:sty m:val="p"/>
              </m:rPr>
              <w:rPr>
                <w:rFonts w:ascii="Cambria Math" w:hAnsi="Cambria Math"/>
              </w:rPr>
              <m:t>}</m:t>
            </m:r>
          </m:e>
        </m:d>
      </m:oMath>
      <w:r w:rsidR="00213AE3">
        <w:t xml:space="preserve"> </w:t>
      </w:r>
      <w:proofErr w:type="gramStart"/>
      <w:r w:rsidR="00213AE3">
        <w:t>is</w:t>
      </w:r>
      <w:proofErr w:type="gramEnd"/>
      <w:r w:rsidR="00213AE3">
        <w:t xml:space="preserve"> the natural cubic spline basis functions with knots placed at times 3, 6 and 9.</w:t>
      </w:r>
    </w:p>
    <w:p w14:paraId="0353AEDC" w14:textId="77777777" w:rsidR="007767A0" w:rsidRDefault="00000000">
      <w:pPr>
        <w:pStyle w:val="Compact"/>
        <w:numPr>
          <w:ilvl w:val="0"/>
          <w:numId w:val="9"/>
        </w:numPr>
      </w:pPr>
      <m:oMath>
        <m:sSub>
          <m:sSubPr>
            <m:ctrlPr>
              <w:rPr>
                <w:rFonts w:ascii="Cambria Math" w:hAnsi="Cambria Math"/>
              </w:rPr>
            </m:ctrlPr>
          </m:sSubPr>
          <m:e>
            <m:r>
              <w:rPr>
                <w:rFonts w:ascii="Cambria Math" w:hAnsi="Cambria Math"/>
              </w:rPr>
              <m:t>β</m:t>
            </m:r>
          </m:e>
          <m:sub>
            <m:r>
              <w:rPr>
                <w:rFonts w:ascii="Cambria Math" w:hAnsi="Cambria Math"/>
              </w:rPr>
              <m:t>j</m:t>
            </m:r>
          </m:sub>
        </m:sSub>
      </m:oMath>
      <w:r w:rsidR="00213AE3">
        <w:t xml:space="preserve"> is the coefficient for the </w:t>
      </w:r>
      <m:oMath>
        <m:r>
          <w:rPr>
            <w:rFonts w:ascii="Cambria Math" w:hAnsi="Cambria Math"/>
          </w:rPr>
          <m:t>j</m:t>
        </m:r>
      </m:oMath>
      <w:r w:rsidR="00213AE3">
        <w:t>-th spline basis function.</w:t>
      </w:r>
    </w:p>
    <w:p w14:paraId="0353AEDD" w14:textId="77777777" w:rsidR="007767A0" w:rsidRDefault="00213AE3">
      <w:pPr>
        <w:pStyle w:val="Heading4"/>
      </w:pPr>
      <w:bookmarkStart w:id="91" w:name="models-exploring-lag-and-weaning-effects"/>
      <w:bookmarkEnd w:id="88"/>
      <w:r>
        <w:t>Models exploring lag and weaning effects</w:t>
      </w:r>
    </w:p>
    <w:p w14:paraId="0353AEDE" w14:textId="77777777" w:rsidR="007767A0" w:rsidRDefault="00213AE3">
      <w:pPr>
        <w:pStyle w:val="FirstParagraph"/>
      </w:pPr>
      <w:r>
        <w:t xml:space="preserve">Models will also be extended to include an interaction between treatment and number of periods since first treated, to examine if there is any indication of a relationship between duration of exposure to the intervention and outcomes. This will allow us to model different lag effects (whereby it takes time for the intervention to become embedded within the culture before its impact can properly start to be </w:t>
      </w:r>
      <w:proofErr w:type="spellStart"/>
      <w:r>
        <w:t>realised</w:t>
      </w:r>
      <w:proofErr w:type="spellEnd"/>
      <w:r>
        <w:t xml:space="preserve">); as well as weaning effects (whereby the effect of the intervention starts to decrease – or fade). This type of analysis attempts to disentangle how some clusters end up having a long exposure to the intervention and others have a much shorter exposure time. The model is specified in </w:t>
      </w:r>
      <w:hyperlink w:anchor="eq-lag-weaning-model">
        <w:r>
          <w:rPr>
            <w:rStyle w:val="Hyperlink"/>
          </w:rPr>
          <w:t>Equation 7</w:t>
        </w:r>
      </w:hyperlink>
      <w:r>
        <w:t>.</w:t>
      </w:r>
    </w:p>
    <w:p w14:paraId="0353AEDF" w14:textId="77777777" w:rsidR="007767A0" w:rsidRDefault="00213AE3">
      <w:pPr>
        <w:pStyle w:val="BodyText"/>
      </w:pPr>
      <w:bookmarkStart w:id="92" w:name="eq-lag-weaning-model"/>
      <m:oMathPara>
        <m:oMathParaPr>
          <m:jc m:val="center"/>
        </m:oMathParaPr>
        <m:oMath>
          <m:r>
            <w:rPr>
              <w:rFonts w:ascii="Cambria Math" w:hAnsi="Cambria Math"/>
            </w:rPr>
            <m:t>g</m:t>
          </m:r>
          <m:d>
            <m:dPr>
              <m:ctrlPr>
                <w:rPr>
                  <w:rFonts w:ascii="Cambria Math" w:hAnsi="Cambria Math"/>
                </w:rPr>
              </m:ctrlPr>
            </m:dPr>
            <m:e>
              <m:r>
                <m:rPr>
                  <m:nor/>
                </m:rPr>
                <m:t>Pr</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rPr>
                    <m:t>=</m:t>
                  </m:r>
                  <m:r>
                    <w:rPr>
                      <w:rFonts w:ascii="Cambria Math" w:hAnsi="Cambria Math"/>
                    </w:rPr>
                    <m:t>1</m:t>
                  </m:r>
                </m:e>
              </m:d>
            </m:e>
          </m:d>
          <m:r>
            <m:rPr>
              <m:sty m:val="p"/>
            </m:rPr>
            <w:rPr>
              <w:rFonts w:ascii="Cambria Math" w:hAnsi="Cambria Math"/>
            </w:rPr>
            <m:t>=</m:t>
          </m:r>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bt</m:t>
              </m:r>
            </m:sub>
          </m:sSub>
          <m:r>
            <m:rPr>
              <m:sty m:val="p"/>
            </m:rP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nor/>
                </m:rPr>
                <m:t>int</m:t>
              </m:r>
            </m:sub>
          </m:sSub>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bkt</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bk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bkt</m:t>
              </m:r>
            </m:sub>
          </m:sSub>
          <m:r>
            <w:rPr>
              <w:rFonts w:ascii="Cambria Math" w:hAnsi="Cambria Math"/>
            </w:rPr>
            <m:t>  </m:t>
          </m:r>
          <m:d>
            <m:dPr>
              <m:ctrlPr>
                <w:rPr>
                  <w:rFonts w:ascii="Cambria Math" w:hAnsi="Cambria Math"/>
                </w:rPr>
              </m:ctrlPr>
            </m:dPr>
            <m:e>
              <m:r>
                <w:rPr>
                  <w:rFonts w:ascii="Cambria Math" w:hAnsi="Cambria Math"/>
                </w:rPr>
                <m:t>7</m:t>
              </m:r>
            </m:e>
          </m:d>
        </m:oMath>
      </m:oMathPara>
      <w:bookmarkEnd w:id="92"/>
    </w:p>
    <w:p w14:paraId="0353AEE0" w14:textId="77777777" w:rsidR="007767A0" w:rsidRDefault="00213AE3">
      <w:pPr>
        <w:pStyle w:val="FirstParagraph"/>
      </w:pPr>
      <w:r>
        <w:t>Where:</w:t>
      </w:r>
    </w:p>
    <w:p w14:paraId="0353AEE1" w14:textId="77777777" w:rsidR="007767A0" w:rsidRDefault="00000000">
      <w:pPr>
        <w:pStyle w:val="Compact"/>
        <w:numPr>
          <w:ilvl w:val="0"/>
          <w:numId w:val="10"/>
        </w:numPr>
      </w:pPr>
      <m:oMath>
        <m:sSub>
          <m:sSubPr>
            <m:ctrlPr>
              <w:rPr>
                <w:rFonts w:ascii="Cambria Math" w:hAnsi="Cambria Math"/>
              </w:rPr>
            </m:ctrlPr>
          </m:sSubPr>
          <m:e>
            <m:r>
              <w:rPr>
                <w:rFonts w:ascii="Cambria Math" w:hAnsi="Cambria Math"/>
              </w:rPr>
              <m:t>θ</m:t>
            </m:r>
          </m:e>
          <m:sub>
            <m:r>
              <m:rPr>
                <m:nor/>
              </m:rPr>
              <m:t>int</m:t>
            </m:r>
          </m:sub>
        </m:sSub>
      </m:oMath>
      <w:r w:rsidR="00213AE3">
        <w:t xml:space="preserve"> is the coefficient for the interaction between treatment and time since first treated.</w:t>
      </w:r>
    </w:p>
    <w:p w14:paraId="0353AEE2" w14:textId="77777777" w:rsidR="007767A0" w:rsidRDefault="00000000">
      <w:pPr>
        <w:pStyle w:val="Compact"/>
        <w:numPr>
          <w:ilvl w:val="0"/>
          <w:numId w:val="10"/>
        </w:numPr>
      </w:pPr>
      <m:oMath>
        <m:sSub>
          <m:sSubPr>
            <m:ctrlPr>
              <w:rPr>
                <w:rFonts w:ascii="Cambria Math" w:hAnsi="Cambria Math"/>
              </w:rPr>
            </m:ctrlPr>
          </m:sSubPr>
          <m:e>
            <m:r>
              <w:rPr>
                <w:rFonts w:ascii="Cambria Math" w:hAnsi="Cambria Math"/>
              </w:rPr>
              <m:t>T</m:t>
            </m:r>
          </m:e>
          <m:sub>
            <m:r>
              <w:rPr>
                <w:rFonts w:ascii="Cambria Math" w:hAnsi="Cambria Math"/>
              </w:rPr>
              <m:t>bkt</m:t>
            </m:r>
          </m:sub>
        </m:sSub>
      </m:oMath>
      <w:r w:rsidR="00213AE3">
        <w:t xml:space="preserve"> is the number of periods since first treated.</w:t>
      </w:r>
    </w:p>
    <w:p w14:paraId="0353AEE3" w14:textId="77777777" w:rsidR="007767A0" w:rsidRDefault="00213AE3">
      <w:pPr>
        <w:pStyle w:val="Heading3"/>
      </w:pPr>
      <w:bookmarkStart w:id="93" w:name="adjusted-analyses"/>
      <w:bookmarkEnd w:id="77"/>
      <w:bookmarkEnd w:id="91"/>
      <w:r>
        <w:t>4.6.3 Adjusted analyses</w:t>
      </w:r>
    </w:p>
    <w:p w14:paraId="0353AEE4" w14:textId="77777777" w:rsidR="007767A0" w:rsidRDefault="00213AE3">
      <w:pPr>
        <w:pStyle w:val="FirstParagraph"/>
      </w:pPr>
      <w:commentRangeStart w:id="94"/>
      <w:r>
        <w:t xml:space="preserve">Fully adjusted covariate analysis </w:t>
      </w:r>
      <w:commentRangeEnd w:id="94"/>
      <w:r>
        <w:rPr>
          <w:rStyle w:val="CommentReference"/>
        </w:rPr>
        <w:commentReference w:id="94"/>
      </w:r>
      <w:r>
        <w:t>will additionally adjust for:</w:t>
      </w:r>
    </w:p>
    <w:p w14:paraId="0353AEE5" w14:textId="77777777" w:rsidR="007767A0" w:rsidRDefault="00213AE3">
      <w:pPr>
        <w:pStyle w:val="Compact"/>
        <w:numPr>
          <w:ilvl w:val="0"/>
          <w:numId w:val="11"/>
        </w:numPr>
      </w:pPr>
      <w:r>
        <w:t>Age</w:t>
      </w:r>
    </w:p>
    <w:p w14:paraId="0353AEE6" w14:textId="77777777" w:rsidR="007767A0" w:rsidRDefault="00213AE3">
      <w:pPr>
        <w:pStyle w:val="Compact"/>
        <w:numPr>
          <w:ilvl w:val="0"/>
          <w:numId w:val="11"/>
        </w:numPr>
      </w:pPr>
      <w:r>
        <w:t>Sex</w:t>
      </w:r>
    </w:p>
    <w:p w14:paraId="0353AEE7" w14:textId="77777777" w:rsidR="007767A0" w:rsidRDefault="00213AE3">
      <w:pPr>
        <w:pStyle w:val="Compact"/>
        <w:numPr>
          <w:ilvl w:val="0"/>
          <w:numId w:val="11"/>
        </w:numPr>
      </w:pPr>
      <w:r>
        <w:t>Systolic blood pressure</w:t>
      </w:r>
    </w:p>
    <w:p w14:paraId="0353AEE8" w14:textId="77777777" w:rsidR="007767A0" w:rsidRDefault="00213AE3">
      <w:pPr>
        <w:pStyle w:val="Compact"/>
        <w:numPr>
          <w:ilvl w:val="0"/>
          <w:numId w:val="11"/>
        </w:numPr>
      </w:pPr>
      <w:r>
        <w:t>Glasgow Coma Scale</w:t>
      </w:r>
    </w:p>
    <w:p w14:paraId="0353AEE9" w14:textId="77777777" w:rsidR="007767A0" w:rsidRDefault="00213AE3">
      <w:pPr>
        <w:pStyle w:val="Compact"/>
        <w:numPr>
          <w:ilvl w:val="0"/>
          <w:numId w:val="11"/>
        </w:numPr>
      </w:pPr>
      <w:r>
        <w:t>Injury Severity Score</w:t>
      </w:r>
    </w:p>
    <w:p w14:paraId="0353AEEA" w14:textId="77777777" w:rsidR="007767A0" w:rsidRDefault="00213AE3">
      <w:pPr>
        <w:pStyle w:val="Compact"/>
        <w:numPr>
          <w:ilvl w:val="0"/>
          <w:numId w:val="11"/>
        </w:numPr>
      </w:pPr>
      <w:r>
        <w:t>Mechanism of injury</w:t>
      </w:r>
    </w:p>
    <w:p w14:paraId="0353AEEB" w14:textId="77777777" w:rsidR="007767A0" w:rsidRDefault="00213AE3">
      <w:pPr>
        <w:pStyle w:val="FirstParagraph"/>
      </w:pPr>
      <w:r>
        <w:t xml:space="preserve">These are known individual-level prognostic factors for the primary outcome. These covariates will be included in the models specified in </w:t>
      </w:r>
      <w:hyperlink w:anchor="eq-logit-model">
        <w:r>
          <w:rPr>
            <w:rStyle w:val="Hyperlink"/>
          </w:rPr>
          <w:t>Equation 1</w:t>
        </w:r>
      </w:hyperlink>
      <w:r>
        <w:t xml:space="preserve"> and </w:t>
      </w:r>
      <w:hyperlink w:anchor="eq-identity-model">
        <w:r>
          <w:rPr>
            <w:rStyle w:val="Hyperlink"/>
          </w:rPr>
          <w:t>Equation 2</w:t>
        </w:r>
      </w:hyperlink>
      <w:r>
        <w:t xml:space="preserve"> as fixed effects.</w:t>
      </w:r>
    </w:p>
    <w:p w14:paraId="0353AEEC" w14:textId="77777777" w:rsidR="007767A0" w:rsidRDefault="00213AE3">
      <w:pPr>
        <w:pStyle w:val="Heading3"/>
      </w:pPr>
      <w:bookmarkStart w:id="95" w:name="subgroup-analyses"/>
      <w:bookmarkEnd w:id="93"/>
      <w:r>
        <w:t>4.6.4 Subgroup analyses</w:t>
      </w:r>
    </w:p>
    <w:p w14:paraId="0353AEED" w14:textId="77777777" w:rsidR="007767A0" w:rsidRDefault="00213AE3">
      <w:pPr>
        <w:pStyle w:val="FirstParagraph"/>
      </w:pPr>
      <w:commentRangeStart w:id="96"/>
      <w:commentRangeStart w:id="97"/>
      <w:r>
        <w:t>We will perform the following subgroup analyses</w:t>
      </w:r>
      <w:commentRangeEnd w:id="96"/>
      <w:r>
        <w:rPr>
          <w:rStyle w:val="CommentReference"/>
        </w:rPr>
        <w:commentReference w:id="96"/>
      </w:r>
      <w:commentRangeEnd w:id="97"/>
      <w:r>
        <w:rPr>
          <w:rStyle w:val="CommentReference"/>
        </w:rPr>
        <w:commentReference w:id="97"/>
      </w:r>
      <w:r>
        <w:t>:</w:t>
      </w:r>
    </w:p>
    <w:p w14:paraId="0353AEEE" w14:textId="77777777" w:rsidR="007767A0" w:rsidRDefault="00213AE3">
      <w:pPr>
        <w:pStyle w:val="Compact"/>
        <w:numPr>
          <w:ilvl w:val="0"/>
          <w:numId w:val="12"/>
        </w:numPr>
      </w:pPr>
      <w:r>
        <w:t xml:space="preserve">geographical region, defined using the state in which the participating hospital is located. Demonstrating the consistency of any effect across multiple regions will enhance the </w:t>
      </w:r>
      <w:proofErr w:type="spellStart"/>
      <w:r>
        <w:t>generalisibility</w:t>
      </w:r>
      <w:proofErr w:type="spellEnd"/>
      <w:r>
        <w:t xml:space="preserve"> of the </w:t>
      </w:r>
      <w:proofErr w:type="gramStart"/>
      <w:r>
        <w:t>results;</w:t>
      </w:r>
      <w:proofErr w:type="gramEnd"/>
    </w:p>
    <w:p w14:paraId="0353AEEF" w14:textId="77777777" w:rsidR="007767A0" w:rsidRDefault="00213AE3">
      <w:pPr>
        <w:pStyle w:val="Compact"/>
        <w:numPr>
          <w:ilvl w:val="0"/>
          <w:numId w:val="12"/>
        </w:numPr>
      </w:pPr>
      <w:r>
        <w:t>age groups, defined as older adolescents (15-19 years), young adults (20-24 years), adults (25-59 years), and older adults (60 years and older) [</w:t>
      </w:r>
      <w:proofErr w:type="gramStart"/>
      <w:r>
        <w:rPr>
          <w:vertAlign w:val="superscript"/>
        </w:rPr>
        <w:t>6</w:t>
      </w:r>
      <w:r>
        <w:t>;</w:t>
      </w:r>
      <w:proofErr w:type="gramEnd"/>
    </w:p>
    <w:p w14:paraId="0353AEF0" w14:textId="77777777" w:rsidR="007767A0" w:rsidRDefault="00213AE3">
      <w:pPr>
        <w:pStyle w:val="Compact"/>
        <w:numPr>
          <w:ilvl w:val="0"/>
          <w:numId w:val="12"/>
        </w:numPr>
      </w:pPr>
      <w:r>
        <w:t xml:space="preserve">sex, using the levels male and </w:t>
      </w:r>
      <w:proofErr w:type="gramStart"/>
      <w:r>
        <w:t>female;</w:t>
      </w:r>
      <w:proofErr w:type="gramEnd"/>
    </w:p>
    <w:p w14:paraId="0353AEF1" w14:textId="77777777" w:rsidR="007767A0" w:rsidRDefault="00213AE3">
      <w:pPr>
        <w:pStyle w:val="Compact"/>
        <w:numPr>
          <w:ilvl w:val="0"/>
          <w:numId w:val="12"/>
        </w:numPr>
      </w:pPr>
      <w:r>
        <w:lastRenderedPageBreak/>
        <w:t>clinical cohorts, defined as blunt multisystem trauma, penetrating trauma, and severe isolated traumatic brain injury, with modification to avoid overlap between the cohorts; and</w:t>
      </w:r>
    </w:p>
    <w:p w14:paraId="0353AEF2" w14:textId="77777777" w:rsidR="007767A0" w:rsidRDefault="00213AE3">
      <w:pPr>
        <w:pStyle w:val="Compact"/>
        <w:numPr>
          <w:ilvl w:val="0"/>
          <w:numId w:val="12"/>
        </w:numPr>
      </w:pPr>
      <w:r>
        <w:t>cluster size.</w:t>
      </w:r>
    </w:p>
    <w:p w14:paraId="0353AEF3" w14:textId="77777777" w:rsidR="007767A0" w:rsidRDefault="00213AE3">
      <w:pPr>
        <w:pStyle w:val="FirstParagraph"/>
      </w:pPr>
      <w:r>
        <w:t xml:space="preserve">These subgroup analyses will be conducted by adding the subgroup variable and the interaction between the subgroup variable and the intervention exposure variable as fixed effects to the models specified in </w:t>
      </w:r>
      <w:hyperlink w:anchor="eq-logit-model">
        <w:r>
          <w:rPr>
            <w:rStyle w:val="Hyperlink"/>
          </w:rPr>
          <w:t>Equation 1</w:t>
        </w:r>
      </w:hyperlink>
      <w:r>
        <w:t xml:space="preserve"> and </w:t>
      </w:r>
      <w:hyperlink w:anchor="eq-identity-model">
        <w:r>
          <w:rPr>
            <w:rStyle w:val="Hyperlink"/>
          </w:rPr>
          <w:t>Equation 2</w:t>
        </w:r>
      </w:hyperlink>
      <w:r>
        <w:t>.</w:t>
      </w:r>
    </w:p>
    <w:p w14:paraId="0353AEF4" w14:textId="77777777" w:rsidR="007767A0" w:rsidRDefault="00213AE3">
      <w:pPr>
        <w:pStyle w:val="Heading3"/>
      </w:pPr>
      <w:bookmarkStart w:id="98" w:name="treatment-of-missing-data"/>
      <w:bookmarkEnd w:id="95"/>
      <w:r>
        <w:t>4.6.5 Treatment of missing data</w:t>
      </w:r>
    </w:p>
    <w:p w14:paraId="0353AEF5" w14:textId="77777777" w:rsidR="007767A0" w:rsidRDefault="00213AE3">
      <w:pPr>
        <w:pStyle w:val="FirstParagraph"/>
      </w:pPr>
      <w:r>
        <w:t>We will present the frequency and percentage of missing data for all variables. If the percentage of missing data for the primary outcome is less than 10% then we will perform a complete case analysis. If the percentage of missing data for the primary outcome is 10% or more, then we will handle missing data using multiple imputation by chained equations (MICE), imputing data for the primary outcome as well as all covariates included in the fully adjusted model. The number of imputations will be determined by the percentage of missing data, with a minimum of 20 imputations.</w:t>
      </w:r>
    </w:p>
    <w:p w14:paraId="0353AEF6" w14:textId="77777777" w:rsidR="007767A0" w:rsidRDefault="00213AE3">
      <w:pPr>
        <w:pStyle w:val="Heading2"/>
      </w:pPr>
      <w:bookmarkStart w:id="99" w:name="analysis-of-secondary-outcomes"/>
      <w:bookmarkEnd w:id="50"/>
      <w:bookmarkEnd w:id="98"/>
      <w:r>
        <w:t>4.7 Analysis of secondary outcomes</w:t>
      </w:r>
    </w:p>
    <w:p w14:paraId="0353AEF7" w14:textId="77777777" w:rsidR="007767A0" w:rsidRDefault="00213AE3">
      <w:pPr>
        <w:pStyle w:val="Heading3"/>
      </w:pPr>
      <w:bookmarkStart w:id="100" w:name="Xf8ad26412ad98b449304d4475d81963b294c2ae"/>
      <w:r>
        <w:t xml:space="preserve">4.7.1 </w:t>
      </w:r>
      <w:proofErr w:type="spellStart"/>
      <w:r>
        <w:t>All cause</w:t>
      </w:r>
      <w:proofErr w:type="spellEnd"/>
      <w:r>
        <w:t xml:space="preserve"> mortality within 24 hours, 30 days and three months of arrival at the emergency department</w:t>
      </w:r>
    </w:p>
    <w:p w14:paraId="0353AEF8" w14:textId="77777777" w:rsidR="007767A0" w:rsidRDefault="00213AE3">
      <w:pPr>
        <w:pStyle w:val="FirstParagraph"/>
      </w:pPr>
      <w:r>
        <w:t xml:space="preserve">We will use the model with the logit link specified in </w:t>
      </w:r>
      <w:hyperlink w:anchor="eq-logit-model">
        <w:r>
          <w:rPr>
            <w:rStyle w:val="Hyperlink"/>
          </w:rPr>
          <w:t>Equation 1</w:t>
        </w:r>
      </w:hyperlink>
      <w:r>
        <w:t xml:space="preserve"> and the model with the identity link specified in </w:t>
      </w:r>
      <w:hyperlink w:anchor="eq-identity-model">
        <w:r>
          <w:rPr>
            <w:rStyle w:val="Hyperlink"/>
          </w:rPr>
          <w:t>Equation 2</w:t>
        </w:r>
      </w:hyperlink>
      <w:r>
        <w:t xml:space="preserve"> to estimate the OR and risk difference for these mortality outcomes.</w:t>
      </w:r>
    </w:p>
    <w:p w14:paraId="0353AEF9" w14:textId="77777777" w:rsidR="007767A0" w:rsidRDefault="00213AE3">
      <w:pPr>
        <w:pStyle w:val="Heading3"/>
      </w:pPr>
      <w:bookmarkStart w:id="101" w:name="X0b80a436631c0e8dbb0ed0909088c219e6e4981"/>
      <w:bookmarkEnd w:id="100"/>
      <w:r>
        <w:t>4.7.2 Quality of life within seven days of discharge, and at 30 days and three months of arrival at the emergency department</w:t>
      </w:r>
    </w:p>
    <w:p w14:paraId="0353AEFA" w14:textId="77777777" w:rsidR="007767A0" w:rsidRDefault="00213AE3">
      <w:pPr>
        <w:pStyle w:val="FirstParagraph"/>
      </w:pPr>
      <w:r>
        <w:t xml:space="preserve">Quality of life will be measured by the official and validated translations of the EQ5D5L. This tool assesses five dimensions of health-related quality of life: mobility, self-care, usual activities, pain/discomfort, and anxiety/depression. Each dimension is rated on a </w:t>
      </w:r>
      <w:proofErr w:type="spellStart"/>
      <w:r>
        <w:t>likert</w:t>
      </w:r>
      <w:proofErr w:type="spellEnd"/>
      <w:r>
        <w:t xml:space="preserve"> scale from 1 to 5. There is also a visual analogue scale (VAS) for self-rated quality of life, ranging from 0 to 100. For each of the five dimensions we will use a mixed effects ordinal model as specified in </w:t>
      </w:r>
      <w:hyperlink w:anchor="eq-ordinal-model">
        <w:r>
          <w:rPr>
            <w:rStyle w:val="Hyperlink"/>
          </w:rPr>
          <w:t>Equation 8</w:t>
        </w:r>
      </w:hyperlink>
      <w:r>
        <w:t>.</w:t>
      </w:r>
    </w:p>
    <w:p w14:paraId="0353AEFB" w14:textId="77777777" w:rsidR="007767A0" w:rsidRPr="00C95C39" w:rsidRDefault="00213AE3">
      <w:pPr>
        <w:pStyle w:val="BodyText"/>
        <w:rPr>
          <w:lang w:val="sv-SE"/>
        </w:rPr>
      </w:pPr>
      <w:bookmarkStart w:id="102" w:name="eq-ordinal-model"/>
      <m:oMathPara>
        <m:oMathParaPr>
          <m:jc m:val="center"/>
        </m:oMathParaPr>
        <m:oMath>
          <m:r>
            <m:rPr>
              <m:nor/>
            </m:rPr>
            <w:rPr>
              <w:lang w:val="sv-SE"/>
            </w:rPr>
            <m:t>logit</m:t>
          </m:r>
          <m:d>
            <m:dPr>
              <m:ctrlPr>
                <w:rPr>
                  <w:rFonts w:ascii="Cambria Math" w:hAnsi="Cambria Math"/>
                </w:rPr>
              </m:ctrlPr>
            </m:dPr>
            <m:e>
              <w:proofErr w:type="spellStart"/>
              <m:r>
                <m:rPr>
                  <m:nor/>
                </m:rPr>
                <w:rPr>
                  <w:lang w:val="sv-SE"/>
                </w:rPr>
                <m:t>Pr</m:t>
              </m:r>
              <w:proofErr w:type="spellEnd"/>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bkti</m:t>
                      </m:r>
                    </m:sub>
                  </m:sSub>
                  <m:r>
                    <m:rPr>
                      <m:sty m:val="p"/>
                    </m:rPr>
                    <w:rPr>
                      <w:rFonts w:ascii="Cambria Math" w:hAnsi="Cambria Math"/>
                      <w:lang w:val="sv-SE"/>
                    </w:rPr>
                    <m:t>≤</m:t>
                  </m:r>
                  <m:r>
                    <w:rPr>
                      <w:rFonts w:ascii="Cambria Math" w:hAnsi="Cambria Math"/>
                    </w:rPr>
                    <m:t>j</m:t>
                  </m:r>
                </m:e>
              </m:d>
            </m:e>
          </m:d>
          <m:r>
            <m:rPr>
              <m:sty m:val="p"/>
            </m:rPr>
            <w:rPr>
              <w:rFonts w:ascii="Cambria Math" w:hAnsi="Cambria Math"/>
              <w:lang w:val="sv-SE"/>
            </w:rPr>
            <m:t>=</m:t>
          </m:r>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lang w:val="sv-SE"/>
            </w:rPr>
            <m:t>+</m:t>
          </m:r>
          <m:sSub>
            <m:sSubPr>
              <m:ctrlPr>
                <w:rPr>
                  <w:rFonts w:ascii="Cambria Math" w:hAnsi="Cambria Math"/>
                </w:rPr>
              </m:ctrlPr>
            </m:sSubPr>
            <m:e>
              <m:r>
                <w:rPr>
                  <w:rFonts w:ascii="Cambria Math" w:hAnsi="Cambria Math"/>
                </w:rPr>
                <m:t>β</m:t>
              </m:r>
            </m:e>
            <m:sub>
              <m:r>
                <w:rPr>
                  <w:rFonts w:ascii="Cambria Math" w:hAnsi="Cambria Math"/>
                </w:rPr>
                <m:t>bt</m:t>
              </m:r>
            </m:sub>
          </m:sSub>
          <m:r>
            <m:rPr>
              <m:sty m:val="p"/>
            </m:rPr>
            <w:rPr>
              <w:rFonts w:ascii="Cambria Math" w:hAnsi="Cambria Math"/>
              <w:lang w:val="sv-SE"/>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lang w:val="sv-SE"/>
            </w:rPr>
            <m:t>+</m:t>
          </m:r>
          <m:sSub>
            <m:sSubPr>
              <m:ctrlPr>
                <w:rPr>
                  <w:rFonts w:ascii="Cambria Math" w:hAnsi="Cambria Math"/>
                </w:rPr>
              </m:ctrlPr>
            </m:sSubPr>
            <m:e>
              <m:r>
                <w:rPr>
                  <w:rFonts w:ascii="Cambria Math" w:hAnsi="Cambria Math"/>
                </w:rPr>
                <m:t>α</m:t>
              </m:r>
            </m:e>
            <m:sub>
              <m:r>
                <w:rPr>
                  <w:rFonts w:ascii="Cambria Math" w:hAnsi="Cambria Math"/>
                </w:rPr>
                <m:t>bk</m:t>
              </m:r>
            </m:sub>
          </m:sSub>
          <m:r>
            <m:rPr>
              <m:sty m:val="p"/>
            </m:rPr>
            <w:rPr>
              <w:rFonts w:ascii="Cambria Math" w:hAnsi="Cambria Math"/>
              <w:lang w:val="sv-SE"/>
            </w:rPr>
            <m:t>+</m:t>
          </m:r>
          <m:sSub>
            <m:sSubPr>
              <m:ctrlPr>
                <w:rPr>
                  <w:rFonts w:ascii="Cambria Math" w:hAnsi="Cambria Math"/>
                </w:rPr>
              </m:ctrlPr>
            </m:sSubPr>
            <m:e>
              <m:r>
                <w:rPr>
                  <w:rFonts w:ascii="Cambria Math" w:hAnsi="Cambria Math"/>
                </w:rPr>
                <m:t>γ</m:t>
              </m:r>
            </m:e>
            <m:sub>
              <m:r>
                <w:rPr>
                  <w:rFonts w:ascii="Cambria Math" w:hAnsi="Cambria Math"/>
                </w:rPr>
                <m:t>bkt</m:t>
              </m:r>
            </m:sub>
          </m:sSub>
          <m:r>
            <w:rPr>
              <w:rFonts w:ascii="Cambria Math" w:hAnsi="Cambria Math"/>
              <w:lang w:val="sv-SE"/>
            </w:rPr>
            <m:t>  </m:t>
          </m:r>
          <m:d>
            <m:dPr>
              <m:ctrlPr>
                <w:rPr>
                  <w:rFonts w:ascii="Cambria Math" w:hAnsi="Cambria Math"/>
                </w:rPr>
              </m:ctrlPr>
            </m:dPr>
            <m:e>
              <m:r>
                <w:rPr>
                  <w:rFonts w:ascii="Cambria Math" w:hAnsi="Cambria Math"/>
                  <w:lang w:val="sv-SE"/>
                </w:rPr>
                <m:t>8</m:t>
              </m:r>
            </m:e>
          </m:d>
        </m:oMath>
      </m:oMathPara>
      <w:bookmarkEnd w:id="102"/>
    </w:p>
    <w:p w14:paraId="0353AEFC" w14:textId="77777777" w:rsidR="007767A0" w:rsidRDefault="00213AE3">
      <w:pPr>
        <w:pStyle w:val="FirstParagraph"/>
      </w:pPr>
      <w:r>
        <w:t>Where:</w:t>
      </w:r>
    </w:p>
    <w:p w14:paraId="0353AEFD" w14:textId="77777777" w:rsidR="007767A0" w:rsidRDefault="00000000">
      <w:pPr>
        <w:pStyle w:val="Compact"/>
        <w:numPr>
          <w:ilvl w:val="0"/>
          <w:numId w:val="13"/>
        </w:numPr>
      </w:pPr>
      <m:oMath>
        <m:sSub>
          <m:sSubPr>
            <m:ctrlPr>
              <w:rPr>
                <w:rFonts w:ascii="Cambria Math" w:hAnsi="Cambria Math"/>
              </w:rPr>
            </m:ctrlPr>
          </m:sSubPr>
          <m:e>
            <m:r>
              <w:rPr>
                <w:rFonts w:ascii="Cambria Math" w:hAnsi="Cambria Math"/>
              </w:rPr>
              <m:t>μ</m:t>
            </m:r>
          </m:e>
          <m:sub>
            <m:r>
              <w:rPr>
                <w:rFonts w:ascii="Cambria Math" w:hAnsi="Cambria Math"/>
              </w:rPr>
              <m:t>j</m:t>
            </m:r>
          </m:sub>
        </m:sSub>
      </m:oMath>
      <w:r w:rsidR="00213AE3">
        <w:t xml:space="preserve"> is the intercept for the </w:t>
      </w:r>
      <m:oMath>
        <m:r>
          <w:rPr>
            <w:rFonts w:ascii="Cambria Math" w:hAnsi="Cambria Math"/>
          </w:rPr>
          <m:t>j</m:t>
        </m:r>
      </m:oMath>
      <w:r w:rsidR="00213AE3">
        <w:t>-th category of the EQ5D dimension (</w:t>
      </w:r>
      <m:oMath>
        <m:r>
          <w:rPr>
            <w:rFonts w:ascii="Cambria Math" w:hAnsi="Cambria Math"/>
          </w:rPr>
          <m:t>j</m:t>
        </m:r>
      </m:oMath>
      <w:r w:rsidR="00213AE3">
        <w:t xml:space="preserve"> = 1, 2, 3, 4, 5).</w:t>
      </w:r>
    </w:p>
    <w:p w14:paraId="0353AEFE" w14:textId="77777777" w:rsidR="007767A0" w:rsidRDefault="00213AE3">
      <w:pPr>
        <w:pStyle w:val="FirstParagraph"/>
      </w:pPr>
      <w:r>
        <w:t xml:space="preserve">The VAS will be </w:t>
      </w:r>
      <w:proofErr w:type="spellStart"/>
      <w:r>
        <w:t>analysed</w:t>
      </w:r>
      <w:proofErr w:type="spellEnd"/>
      <w:r>
        <w:t xml:space="preserve"> using a linear mixed effects model as specified in </w:t>
      </w:r>
      <w:hyperlink w:anchor="eq-linear-model">
        <w:r>
          <w:rPr>
            <w:rStyle w:val="Hyperlink"/>
          </w:rPr>
          <w:t>Equation 9</w:t>
        </w:r>
      </w:hyperlink>
      <w:r>
        <w:t>.</w:t>
      </w:r>
    </w:p>
    <w:bookmarkStart w:id="103" w:name="eq-linear-model"/>
    <w:p w14:paraId="0353AEFF" w14:textId="77777777" w:rsidR="007767A0" w:rsidRPr="00C95C39" w:rsidRDefault="00000000">
      <w:pPr>
        <w:pStyle w:val="BodyText"/>
        <w:rPr>
          <w:lang w:val="sv-SE"/>
        </w:rPr>
      </w:pPr>
      <m:oMathPara>
        <m:oMathParaPr>
          <m:jc m:val="center"/>
        </m:oMathParaPr>
        <m:oMath>
          <m:sSub>
            <m:sSubPr>
              <m:ctrlPr>
                <w:rPr>
                  <w:rFonts w:ascii="Cambria Math" w:hAnsi="Cambria Math"/>
                </w:rPr>
              </m:ctrlPr>
            </m:sSubPr>
            <m:e>
              <m:r>
                <m:rPr>
                  <m:nor/>
                </m:rPr>
                <w:rPr>
                  <w:lang w:val="sv-SE"/>
                </w:rPr>
                <m:t>VAS</m:t>
              </m:r>
            </m:e>
            <m:sub>
              <m:r>
                <w:rPr>
                  <w:rFonts w:ascii="Cambria Math" w:hAnsi="Cambria Math"/>
                </w:rPr>
                <m:t>bkti</m:t>
              </m:r>
            </m:sub>
          </m:sSub>
          <m:r>
            <m:rPr>
              <m:sty m:val="p"/>
            </m:rPr>
            <w:rPr>
              <w:rFonts w:ascii="Cambria Math" w:hAnsi="Cambria Math"/>
              <w:lang w:val="sv-SE"/>
            </w:rPr>
            <m:t>=</m:t>
          </m:r>
          <m:r>
            <w:rPr>
              <w:rFonts w:ascii="Cambria Math" w:hAnsi="Cambria Math"/>
            </w:rPr>
            <m:t>μ</m:t>
          </m:r>
          <m:r>
            <m:rPr>
              <m:sty m:val="p"/>
            </m:rPr>
            <w:rPr>
              <w:rFonts w:ascii="Cambria Math" w:hAnsi="Cambria Math"/>
              <w:lang w:val="sv-SE"/>
            </w:rPr>
            <m:t>+</m:t>
          </m:r>
          <m:sSub>
            <m:sSubPr>
              <m:ctrlPr>
                <w:rPr>
                  <w:rFonts w:ascii="Cambria Math" w:hAnsi="Cambria Math"/>
                </w:rPr>
              </m:ctrlPr>
            </m:sSubPr>
            <m:e>
              <m:r>
                <w:rPr>
                  <w:rFonts w:ascii="Cambria Math" w:hAnsi="Cambria Math"/>
                </w:rPr>
                <m:t>β</m:t>
              </m:r>
            </m:e>
            <m:sub>
              <m:r>
                <w:rPr>
                  <w:rFonts w:ascii="Cambria Math" w:hAnsi="Cambria Math"/>
                </w:rPr>
                <m:t>bt</m:t>
              </m:r>
            </m:sub>
          </m:sSub>
          <m:r>
            <m:rPr>
              <m:sty m:val="p"/>
            </m:rPr>
            <w:rPr>
              <w:rFonts w:ascii="Cambria Math" w:hAnsi="Cambria Math"/>
              <w:lang w:val="sv-SE"/>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bkt</m:t>
              </m:r>
            </m:sub>
          </m:sSub>
          <m:r>
            <m:rPr>
              <m:sty m:val="p"/>
            </m:rPr>
            <w:rPr>
              <w:rFonts w:ascii="Cambria Math" w:hAnsi="Cambria Math"/>
              <w:lang w:val="sv-SE"/>
            </w:rPr>
            <m:t>+</m:t>
          </m:r>
          <m:sSub>
            <m:sSubPr>
              <m:ctrlPr>
                <w:rPr>
                  <w:rFonts w:ascii="Cambria Math" w:hAnsi="Cambria Math"/>
                </w:rPr>
              </m:ctrlPr>
            </m:sSubPr>
            <m:e>
              <m:r>
                <w:rPr>
                  <w:rFonts w:ascii="Cambria Math" w:hAnsi="Cambria Math"/>
                </w:rPr>
                <m:t>α</m:t>
              </m:r>
            </m:e>
            <m:sub>
              <m:r>
                <w:rPr>
                  <w:rFonts w:ascii="Cambria Math" w:hAnsi="Cambria Math"/>
                </w:rPr>
                <m:t>bk</m:t>
              </m:r>
            </m:sub>
          </m:sSub>
          <m:r>
            <m:rPr>
              <m:sty m:val="p"/>
            </m:rPr>
            <w:rPr>
              <w:rFonts w:ascii="Cambria Math" w:hAnsi="Cambria Math"/>
              <w:lang w:val="sv-SE"/>
            </w:rPr>
            <m:t>+</m:t>
          </m:r>
          <m:sSub>
            <m:sSubPr>
              <m:ctrlPr>
                <w:rPr>
                  <w:rFonts w:ascii="Cambria Math" w:hAnsi="Cambria Math"/>
                </w:rPr>
              </m:ctrlPr>
            </m:sSubPr>
            <m:e>
              <m:r>
                <w:rPr>
                  <w:rFonts w:ascii="Cambria Math" w:hAnsi="Cambria Math"/>
                </w:rPr>
                <m:t>γ</m:t>
              </m:r>
            </m:e>
            <m:sub>
              <m:r>
                <w:rPr>
                  <w:rFonts w:ascii="Cambria Math" w:hAnsi="Cambria Math"/>
                </w:rPr>
                <m:t>bkt</m:t>
              </m:r>
            </m:sub>
          </m:sSub>
          <m:r>
            <m:rPr>
              <m:sty m:val="p"/>
            </m:rPr>
            <w:rPr>
              <w:rFonts w:ascii="Cambria Math" w:hAnsi="Cambria Math"/>
              <w:lang w:val="sv-SE"/>
            </w:rPr>
            <m:t>+</m:t>
          </m:r>
          <m:sSub>
            <m:sSubPr>
              <m:ctrlPr>
                <w:rPr>
                  <w:rFonts w:ascii="Cambria Math" w:hAnsi="Cambria Math"/>
                </w:rPr>
              </m:ctrlPr>
            </m:sSubPr>
            <m:e>
              <m:r>
                <w:rPr>
                  <w:rFonts w:ascii="Cambria Math" w:hAnsi="Cambria Math"/>
                </w:rPr>
                <m:t>ϵ</m:t>
              </m:r>
            </m:e>
            <m:sub>
              <m:r>
                <w:rPr>
                  <w:rFonts w:ascii="Cambria Math" w:hAnsi="Cambria Math"/>
                </w:rPr>
                <m:t>bkti</m:t>
              </m:r>
            </m:sub>
          </m:sSub>
          <m:r>
            <m:rPr>
              <m:sty m:val="p"/>
            </m:rPr>
            <w:rPr>
              <w:rFonts w:ascii="Cambria Math" w:hAnsi="Cambria Math"/>
              <w:lang w:val="sv-SE"/>
            </w:rPr>
            <m:t>,</m:t>
          </m:r>
          <m:r>
            <w:rPr>
              <w:rFonts w:ascii="Cambria Math" w:hAnsi="Cambria Math"/>
              <w:lang w:val="sv-SE"/>
            </w:rPr>
            <m:t> </m:t>
          </m:r>
          <m:sSub>
            <m:sSubPr>
              <m:ctrlPr>
                <w:rPr>
                  <w:rFonts w:ascii="Cambria Math" w:hAnsi="Cambria Math"/>
                </w:rPr>
              </m:ctrlPr>
            </m:sSubPr>
            <m:e>
              <m:r>
                <w:rPr>
                  <w:rFonts w:ascii="Cambria Math" w:hAnsi="Cambria Math"/>
                </w:rPr>
                <m:t>ϵ</m:t>
              </m:r>
            </m:e>
            <m:sub>
              <m:r>
                <w:rPr>
                  <w:rFonts w:ascii="Cambria Math" w:hAnsi="Cambria Math"/>
                </w:rPr>
                <m:t>bkti</m:t>
              </m:r>
            </m:sub>
          </m:sSub>
          <m:r>
            <m:rPr>
              <m:sty m:val="p"/>
            </m:rPr>
            <w:rPr>
              <w:rFonts w:ascii="Cambria Math" w:hAnsi="Cambria Math"/>
              <w:lang w:val="sv-SE"/>
            </w:rPr>
            <m:t>∼</m:t>
          </m:r>
          <m:r>
            <w:rPr>
              <w:rFonts w:ascii="Cambria Math" w:hAnsi="Cambria Math"/>
            </w:rPr>
            <m:t>N</m:t>
          </m:r>
          <m:d>
            <m:dPr>
              <m:ctrlPr>
                <w:rPr>
                  <w:rFonts w:ascii="Cambria Math" w:hAnsi="Cambria Math"/>
                </w:rPr>
              </m:ctrlPr>
            </m:dPr>
            <m:e>
              <m:r>
                <w:rPr>
                  <w:rFonts w:ascii="Cambria Math" w:hAnsi="Cambria Math"/>
                  <w:lang w:val="sv-SE"/>
                </w:rPr>
                <m:t>0</m:t>
              </m:r>
              <m:r>
                <m:rPr>
                  <m:sty m:val="p"/>
                </m:rPr>
                <w:rPr>
                  <w:rFonts w:ascii="Cambria Math" w:hAnsi="Cambria Math"/>
                  <w:lang w:val="sv-SE"/>
                </w:rPr>
                <m:t>,</m:t>
              </m:r>
              <m:sSup>
                <m:sSupPr>
                  <m:ctrlPr>
                    <w:rPr>
                      <w:rFonts w:ascii="Cambria Math" w:hAnsi="Cambria Math"/>
                    </w:rPr>
                  </m:ctrlPr>
                </m:sSupPr>
                <m:e>
                  <m:r>
                    <w:rPr>
                      <w:rFonts w:ascii="Cambria Math" w:hAnsi="Cambria Math"/>
                    </w:rPr>
                    <m:t>σ</m:t>
                  </m:r>
                </m:e>
                <m:sup>
                  <m:r>
                    <w:rPr>
                      <w:rFonts w:ascii="Cambria Math" w:hAnsi="Cambria Math"/>
                      <w:lang w:val="sv-SE"/>
                    </w:rPr>
                    <m:t>2</m:t>
                  </m:r>
                </m:sup>
              </m:sSup>
            </m:e>
          </m:d>
          <m:r>
            <w:rPr>
              <w:rFonts w:ascii="Cambria Math" w:hAnsi="Cambria Math"/>
              <w:lang w:val="sv-SE"/>
            </w:rPr>
            <m:t>  </m:t>
          </m:r>
          <m:d>
            <m:dPr>
              <m:ctrlPr>
                <w:rPr>
                  <w:rFonts w:ascii="Cambria Math" w:hAnsi="Cambria Math"/>
                </w:rPr>
              </m:ctrlPr>
            </m:dPr>
            <m:e>
              <m:r>
                <w:rPr>
                  <w:rFonts w:ascii="Cambria Math" w:hAnsi="Cambria Math"/>
                  <w:lang w:val="sv-SE"/>
                </w:rPr>
                <m:t>9</m:t>
              </m:r>
            </m:e>
          </m:d>
        </m:oMath>
      </m:oMathPara>
      <w:bookmarkEnd w:id="103"/>
    </w:p>
    <w:p w14:paraId="0353AF00" w14:textId="77777777" w:rsidR="007767A0" w:rsidRDefault="00213AE3">
      <w:pPr>
        <w:pStyle w:val="FirstParagraph"/>
      </w:pPr>
      <w:r>
        <w:t>Where:</w:t>
      </w:r>
    </w:p>
    <w:p w14:paraId="0353AF01" w14:textId="77777777" w:rsidR="007767A0" w:rsidRDefault="00000000">
      <w:pPr>
        <w:pStyle w:val="Compact"/>
        <w:numPr>
          <w:ilvl w:val="0"/>
          <w:numId w:val="14"/>
        </w:numPr>
      </w:pPr>
      <m:oMath>
        <m:sSub>
          <m:sSubPr>
            <m:ctrlPr>
              <w:rPr>
                <w:rFonts w:ascii="Cambria Math" w:hAnsi="Cambria Math"/>
              </w:rPr>
            </m:ctrlPr>
          </m:sSubPr>
          <m:e>
            <m:r>
              <w:rPr>
                <w:rFonts w:ascii="Cambria Math" w:hAnsi="Cambria Math"/>
              </w:rPr>
              <m:t>ϵ</m:t>
            </m:r>
          </m:e>
          <m:sub>
            <m:r>
              <w:rPr>
                <w:rFonts w:ascii="Cambria Math" w:hAnsi="Cambria Math"/>
              </w:rPr>
              <m:t>bkti</m:t>
            </m:r>
          </m:sub>
        </m:sSub>
      </m:oMath>
      <w:r w:rsidR="00213AE3">
        <w:t xml:space="preserve"> is the error term for patient </w:t>
      </w:r>
      <m:oMath>
        <m:r>
          <w:rPr>
            <w:rFonts w:ascii="Cambria Math" w:hAnsi="Cambria Math"/>
          </w:rPr>
          <m:t>i</m:t>
        </m:r>
      </m:oMath>
      <w:r w:rsidR="00213AE3">
        <w:t xml:space="preserve"> in cluster </w:t>
      </w:r>
      <m:oMath>
        <m:r>
          <w:rPr>
            <w:rFonts w:ascii="Cambria Math" w:hAnsi="Cambria Math"/>
          </w:rPr>
          <m:t>k</m:t>
        </m:r>
      </m:oMath>
      <w:r w:rsidR="00213AE3">
        <w:t xml:space="preserve"> in period </w:t>
      </w:r>
      <m:oMath>
        <m:r>
          <w:rPr>
            <w:rFonts w:ascii="Cambria Math" w:hAnsi="Cambria Math"/>
          </w:rPr>
          <m:t>t</m:t>
        </m:r>
      </m:oMath>
      <w:r w:rsidR="00213AE3">
        <w:t xml:space="preserve"> in batch </w:t>
      </w:r>
      <m:oMath>
        <m:r>
          <w:rPr>
            <w:rFonts w:ascii="Cambria Math" w:hAnsi="Cambria Math"/>
          </w:rPr>
          <m:t>b</m:t>
        </m:r>
      </m:oMath>
      <w:r w:rsidR="00213AE3">
        <w:t xml:space="preserve">, assumed to be normally distributed with mean 0 and variance </w:t>
      </w:r>
      <m:oMath>
        <m:sSup>
          <m:sSupPr>
            <m:ctrlPr>
              <w:rPr>
                <w:rFonts w:ascii="Cambria Math" w:hAnsi="Cambria Math"/>
              </w:rPr>
            </m:ctrlPr>
          </m:sSupPr>
          <m:e>
            <m:r>
              <w:rPr>
                <w:rFonts w:ascii="Cambria Math" w:hAnsi="Cambria Math"/>
              </w:rPr>
              <m:t>σ</m:t>
            </m:r>
          </m:e>
          <m:sup>
            <m:r>
              <w:rPr>
                <w:rFonts w:ascii="Cambria Math" w:hAnsi="Cambria Math"/>
              </w:rPr>
              <m:t>2</m:t>
            </m:r>
          </m:sup>
        </m:sSup>
      </m:oMath>
      <w:r w:rsidR="00213AE3">
        <w:t>.</w:t>
      </w:r>
    </w:p>
    <w:p w14:paraId="0353AF02" w14:textId="77777777" w:rsidR="007767A0" w:rsidRDefault="00213AE3">
      <w:pPr>
        <w:pStyle w:val="Heading3"/>
      </w:pPr>
      <w:bookmarkStart w:id="104" w:name="X0bcba944ddc1979254204023a08bf4a2ef66934"/>
      <w:bookmarkEnd w:id="101"/>
      <w:r>
        <w:t>4.7.3 Disability within seven days of discharge, and at 30 days and three months of arrival at the emergency department</w:t>
      </w:r>
    </w:p>
    <w:p w14:paraId="0353AF03" w14:textId="77777777" w:rsidR="007767A0" w:rsidRDefault="00213AE3">
      <w:pPr>
        <w:pStyle w:val="FirstParagraph"/>
      </w:pPr>
      <w:r>
        <w:t>We will measure disability using the WHO Disability Assessment Schedule 2.0 (WHODAS 2.0)</w:t>
      </w:r>
      <w:r>
        <w:rPr>
          <w:vertAlign w:val="superscript"/>
        </w:rPr>
        <w:t>7</w:t>
      </w:r>
      <w:r>
        <w:t xml:space="preserve">. This tool assesses six domains of functioning: cognition, mobility, self-care, getting along, life activities, and participation. Each domain is rated on a </w:t>
      </w:r>
      <w:proofErr w:type="spellStart"/>
      <w:r>
        <w:t>likert</w:t>
      </w:r>
      <w:proofErr w:type="spellEnd"/>
      <w:r>
        <w:t xml:space="preserve"> scale from 1 to 5, with 1 indicating no difficulties and 5 indicating extreme difficulties. We will </w:t>
      </w:r>
      <w:proofErr w:type="spellStart"/>
      <w:r>
        <w:t>analyse</w:t>
      </w:r>
      <w:proofErr w:type="spellEnd"/>
      <w:r>
        <w:t xml:space="preserve"> each domain separately using a mixed effects ordinal model as specified in </w:t>
      </w:r>
      <w:hyperlink w:anchor="eq-ordinal-model">
        <w:r>
          <w:rPr>
            <w:rStyle w:val="Hyperlink"/>
          </w:rPr>
          <w:t>Equation 8</w:t>
        </w:r>
      </w:hyperlink>
      <w:r>
        <w:t xml:space="preserve">. We will also calculate a WHODAS 2.0 summary score using the method referred to as the “complex scoring” method. This method involves summing the item scores within each of the six domains, then summing the scores of all domains, and finally transforming the total score to a 0-100 scale. We will </w:t>
      </w:r>
      <w:proofErr w:type="spellStart"/>
      <w:r>
        <w:t>analyse</w:t>
      </w:r>
      <w:proofErr w:type="spellEnd"/>
      <w:r>
        <w:t xml:space="preserve"> the summary score using a linear mixed effects model as specified in </w:t>
      </w:r>
      <w:hyperlink w:anchor="eq-linear-model">
        <w:r>
          <w:rPr>
            <w:rStyle w:val="Hyperlink"/>
          </w:rPr>
          <w:t>Equation 9</w:t>
        </w:r>
      </w:hyperlink>
      <w:r>
        <w:t>.</w:t>
      </w:r>
    </w:p>
    <w:p w14:paraId="0353AF04" w14:textId="77777777" w:rsidR="007767A0" w:rsidRDefault="00213AE3">
      <w:pPr>
        <w:pStyle w:val="Heading3"/>
      </w:pPr>
      <w:bookmarkStart w:id="105" w:name="X2a1569eaad9d2eee0f76ad0c198a1d7129f9ea3"/>
      <w:bookmarkEnd w:id="104"/>
      <w:r>
        <w:t>4.7.4 Return to work at 30 days and three months after arrival at the emergency department</w:t>
      </w:r>
    </w:p>
    <w:p w14:paraId="0353AF05" w14:textId="77777777" w:rsidR="007767A0" w:rsidRDefault="00213AE3">
      <w:pPr>
        <w:pStyle w:val="FirstParagraph"/>
      </w:pPr>
      <w:r>
        <w:t xml:space="preserve">We will </w:t>
      </w:r>
      <w:proofErr w:type="spellStart"/>
      <w:r>
        <w:t>analyse</w:t>
      </w:r>
      <w:proofErr w:type="spellEnd"/>
      <w:r>
        <w:t xml:space="preserve"> return to work as a dichotomous variable using a mixed effects binomial model with a logit link as specified in </w:t>
      </w:r>
      <w:hyperlink w:anchor="eq-logit-model">
        <w:r>
          <w:rPr>
            <w:rStyle w:val="Hyperlink"/>
          </w:rPr>
          <w:t>Equation 1</w:t>
        </w:r>
      </w:hyperlink>
      <w:r>
        <w:t>.</w:t>
      </w:r>
    </w:p>
    <w:p w14:paraId="0353AF06" w14:textId="77777777" w:rsidR="007767A0" w:rsidRDefault="00213AE3">
      <w:pPr>
        <w:pStyle w:val="Heading3"/>
      </w:pPr>
      <w:bookmarkStart w:id="106" w:name="length-of-emergency-department-stay"/>
      <w:bookmarkEnd w:id="105"/>
      <w:r>
        <w:t>4.7.5 Length of emergency department stay</w:t>
      </w:r>
    </w:p>
    <w:p w14:paraId="0353AF07" w14:textId="77777777" w:rsidR="007767A0" w:rsidRDefault="00213AE3">
      <w:pPr>
        <w:pStyle w:val="FirstParagraph"/>
      </w:pPr>
      <w:r>
        <w:t xml:space="preserve">We will </w:t>
      </w:r>
      <w:proofErr w:type="spellStart"/>
      <w:r>
        <w:t>analyse</w:t>
      </w:r>
      <w:proofErr w:type="spellEnd"/>
      <w:r>
        <w:t xml:space="preserve"> length of emergency department stay as a continuous variable using a linear mixed effects model as specified in </w:t>
      </w:r>
      <w:hyperlink w:anchor="eq-linear-model">
        <w:r>
          <w:rPr>
            <w:rStyle w:val="Hyperlink"/>
          </w:rPr>
          <w:t>Equation 9</w:t>
        </w:r>
      </w:hyperlink>
      <w:r>
        <w:t>.</w:t>
      </w:r>
    </w:p>
    <w:p w14:paraId="0353AF08" w14:textId="77777777" w:rsidR="007767A0" w:rsidRDefault="00213AE3">
      <w:pPr>
        <w:pStyle w:val="Heading3"/>
      </w:pPr>
      <w:bookmarkStart w:id="107" w:name="length-of-hospital-stay"/>
      <w:bookmarkEnd w:id="106"/>
      <w:r>
        <w:t>4.7.6 Length of hospital stay</w:t>
      </w:r>
    </w:p>
    <w:p w14:paraId="0353AF09" w14:textId="77777777" w:rsidR="007767A0" w:rsidRDefault="00213AE3">
      <w:pPr>
        <w:pStyle w:val="FirstParagraph"/>
      </w:pPr>
      <w:r>
        <w:t xml:space="preserve">We will </w:t>
      </w:r>
      <w:proofErr w:type="spellStart"/>
      <w:r>
        <w:t>analyse</w:t>
      </w:r>
      <w:proofErr w:type="spellEnd"/>
      <w:r>
        <w:t xml:space="preserve"> length of hospital stay as a continuous variable using a linear mixed effects model as specified in </w:t>
      </w:r>
      <w:hyperlink w:anchor="eq-linear-model">
        <w:r>
          <w:rPr>
            <w:rStyle w:val="Hyperlink"/>
          </w:rPr>
          <w:t>Equation 9</w:t>
        </w:r>
      </w:hyperlink>
      <w:r>
        <w:t>.</w:t>
      </w:r>
    </w:p>
    <w:p w14:paraId="0353AF0A" w14:textId="77777777" w:rsidR="007767A0" w:rsidRDefault="00213AE3">
      <w:pPr>
        <w:pStyle w:val="Heading3"/>
      </w:pPr>
      <w:bookmarkStart w:id="108" w:name="intensive-care-unit-admission"/>
      <w:bookmarkEnd w:id="107"/>
      <w:r>
        <w:t>4.7.7 Intensive care unit admission</w:t>
      </w:r>
    </w:p>
    <w:p w14:paraId="0353AF0B" w14:textId="77777777" w:rsidR="007767A0" w:rsidRDefault="00213AE3">
      <w:pPr>
        <w:pStyle w:val="FirstParagraph"/>
      </w:pPr>
      <w:r>
        <w:t xml:space="preserve">We will </w:t>
      </w:r>
      <w:proofErr w:type="spellStart"/>
      <w:r>
        <w:t>analyse</w:t>
      </w:r>
      <w:proofErr w:type="spellEnd"/>
      <w:r>
        <w:t xml:space="preserve"> intensive care unit admission as a dichotomous variable using a mixed effects binomial model with a logit link as specified in </w:t>
      </w:r>
      <w:hyperlink w:anchor="eq-logit-model">
        <w:r>
          <w:rPr>
            <w:rStyle w:val="Hyperlink"/>
          </w:rPr>
          <w:t>Equation 1</w:t>
        </w:r>
      </w:hyperlink>
      <w:r>
        <w:t>.</w:t>
      </w:r>
    </w:p>
    <w:p w14:paraId="0353AF0C" w14:textId="77777777" w:rsidR="007767A0" w:rsidRDefault="00213AE3">
      <w:pPr>
        <w:pStyle w:val="Heading3"/>
      </w:pPr>
      <w:bookmarkStart w:id="109" w:name="length-of-intensive-care-unit-stay"/>
      <w:bookmarkEnd w:id="108"/>
      <w:r>
        <w:t>4.7.8 Length of intensive care unit stay</w:t>
      </w:r>
    </w:p>
    <w:p w14:paraId="0353AF0D" w14:textId="77777777" w:rsidR="007767A0" w:rsidRDefault="00213AE3">
      <w:pPr>
        <w:pStyle w:val="FirstParagraph"/>
      </w:pPr>
      <w:r>
        <w:t xml:space="preserve">We will </w:t>
      </w:r>
      <w:proofErr w:type="spellStart"/>
      <w:r>
        <w:t>analyse</w:t>
      </w:r>
      <w:proofErr w:type="spellEnd"/>
      <w:r>
        <w:t xml:space="preserve"> length of intensive care unit stay as a continuous variable using a linear mixed effects model as specified in </w:t>
      </w:r>
      <w:hyperlink w:anchor="eq-linear-model">
        <w:r>
          <w:rPr>
            <w:rStyle w:val="Hyperlink"/>
          </w:rPr>
          <w:t>Equation 9</w:t>
        </w:r>
      </w:hyperlink>
      <w:r>
        <w:t>.</w:t>
      </w:r>
    </w:p>
    <w:p w14:paraId="0353AF0E" w14:textId="77777777" w:rsidR="007767A0" w:rsidRDefault="00213AE3">
      <w:pPr>
        <w:pStyle w:val="Heading1"/>
      </w:pPr>
      <w:bookmarkStart w:id="110" w:name="references"/>
      <w:bookmarkEnd w:id="30"/>
      <w:bookmarkEnd w:id="99"/>
      <w:bookmarkEnd w:id="109"/>
      <w:r>
        <w:t>5. References</w:t>
      </w:r>
    </w:p>
    <w:p w14:paraId="0353AF0F" w14:textId="77777777" w:rsidR="007767A0" w:rsidRDefault="00213AE3">
      <w:pPr>
        <w:pStyle w:val="Bibliography"/>
      </w:pPr>
      <w:bookmarkStart w:id="111" w:name="ref-Kasza2022"/>
      <w:bookmarkStart w:id="112" w:name="refs"/>
      <w:r>
        <w:t xml:space="preserve">1. </w:t>
      </w:r>
      <w:r>
        <w:tab/>
      </w:r>
      <w:proofErr w:type="spellStart"/>
      <w:r>
        <w:t>Kasza</w:t>
      </w:r>
      <w:proofErr w:type="spellEnd"/>
      <w:r>
        <w:t xml:space="preserve">, J. </w:t>
      </w:r>
      <w:r>
        <w:rPr>
          <w:i/>
          <w:iCs/>
        </w:rPr>
        <w:t>et al.</w:t>
      </w:r>
      <w:r>
        <w:t xml:space="preserve"> The batched stepped wedge design: A design robust to delays in cluster recruitment. </w:t>
      </w:r>
      <w:r>
        <w:rPr>
          <w:i/>
          <w:iCs/>
        </w:rPr>
        <w:t>Stat Med</w:t>
      </w:r>
      <w:r>
        <w:t xml:space="preserve"> </w:t>
      </w:r>
      <w:r>
        <w:rPr>
          <w:b/>
          <w:bCs/>
        </w:rPr>
        <w:t>41</w:t>
      </w:r>
      <w:r>
        <w:t>, 3627–3641 (2022).</w:t>
      </w:r>
    </w:p>
    <w:p w14:paraId="0353AF10" w14:textId="77777777" w:rsidR="007767A0" w:rsidRDefault="00213AE3">
      <w:pPr>
        <w:pStyle w:val="Bibliography"/>
      </w:pPr>
      <w:bookmarkStart w:id="113" w:name="ref-R"/>
      <w:bookmarkEnd w:id="111"/>
      <w:r>
        <w:t xml:space="preserve">2. </w:t>
      </w:r>
      <w:r>
        <w:tab/>
        <w:t xml:space="preserve">R Core Team. </w:t>
      </w:r>
      <w:r>
        <w:rPr>
          <w:i/>
          <w:iCs/>
        </w:rPr>
        <w:t>R: A language and environment for statistical computing</w:t>
      </w:r>
      <w:r>
        <w:t>. (R Foundation for Statistical Computing, 2023).</w:t>
      </w:r>
    </w:p>
    <w:p w14:paraId="0353AF11" w14:textId="77777777" w:rsidR="007767A0" w:rsidRDefault="00213AE3">
      <w:pPr>
        <w:pStyle w:val="Bibliography"/>
      </w:pPr>
      <w:bookmarkStart w:id="114" w:name="ref-Hemming2018"/>
      <w:bookmarkEnd w:id="113"/>
      <w:r>
        <w:lastRenderedPageBreak/>
        <w:t xml:space="preserve">3. </w:t>
      </w:r>
      <w:r>
        <w:tab/>
        <w:t xml:space="preserve">Hemming, K. </w:t>
      </w:r>
      <w:r>
        <w:rPr>
          <w:i/>
          <w:iCs/>
        </w:rPr>
        <w:t>et al.</w:t>
      </w:r>
      <w:r>
        <w:t xml:space="preserve"> Reporting of stepped wedge cluster </w:t>
      </w:r>
      <w:proofErr w:type="spellStart"/>
      <w:r>
        <w:t>randomised</w:t>
      </w:r>
      <w:proofErr w:type="spellEnd"/>
      <w:r>
        <w:t xml:space="preserve"> trials: Extension of the CONSORT 2010 statement with explanation and elaboration. </w:t>
      </w:r>
      <w:r>
        <w:rPr>
          <w:i/>
          <w:iCs/>
        </w:rPr>
        <w:t>BMJ</w:t>
      </w:r>
      <w:r>
        <w:t xml:space="preserve"> k1614 (2018).</w:t>
      </w:r>
    </w:p>
    <w:p w14:paraId="0353AF12" w14:textId="77777777" w:rsidR="007767A0" w:rsidRDefault="00213AE3">
      <w:pPr>
        <w:pStyle w:val="Bibliography"/>
      </w:pPr>
      <w:bookmarkStart w:id="115" w:name="ref-kenward_small_1997"/>
      <w:bookmarkEnd w:id="114"/>
      <w:r>
        <w:t xml:space="preserve">4. </w:t>
      </w:r>
      <w:r>
        <w:tab/>
        <w:t xml:space="preserve">Kenward, M. G. </w:t>
      </w:r>
      <w:r>
        <w:rPr>
          <w:i/>
          <w:iCs/>
        </w:rPr>
        <w:t>et al.</w:t>
      </w:r>
      <w:r>
        <w:t xml:space="preserve"> Small Sample Inference for Fixed Effects from Restricted Maximum Likelihood. </w:t>
      </w:r>
      <w:r>
        <w:rPr>
          <w:i/>
          <w:iCs/>
        </w:rPr>
        <w:t>Biometrics</w:t>
      </w:r>
      <w:r>
        <w:t xml:space="preserve"> </w:t>
      </w:r>
      <w:r>
        <w:rPr>
          <w:b/>
          <w:bCs/>
        </w:rPr>
        <w:t>53</w:t>
      </w:r>
      <w:r>
        <w:t>, 983–997 (1997).</w:t>
      </w:r>
    </w:p>
    <w:p w14:paraId="0353AF13" w14:textId="77777777" w:rsidR="007767A0" w:rsidRDefault="00213AE3">
      <w:pPr>
        <w:pStyle w:val="Bibliography"/>
      </w:pPr>
      <w:bookmarkStart w:id="116" w:name="ref-kenny_analysis_2022"/>
      <w:bookmarkEnd w:id="115"/>
      <w:r>
        <w:t xml:space="preserve">5. </w:t>
      </w:r>
      <w:r>
        <w:tab/>
        <w:t xml:space="preserve">Kenny, A. </w:t>
      </w:r>
      <w:r>
        <w:rPr>
          <w:i/>
          <w:iCs/>
        </w:rPr>
        <w:t>et al.</w:t>
      </w:r>
      <w:r>
        <w:t xml:space="preserve"> Analysis of stepped wedge cluster randomized trials in the presence of a time-varying treatment effect. </w:t>
      </w:r>
      <w:r>
        <w:rPr>
          <w:i/>
          <w:iCs/>
        </w:rPr>
        <w:t>Statistics in medicine</w:t>
      </w:r>
      <w:r>
        <w:t xml:space="preserve"> 10.1002/sim.9511 (2022).</w:t>
      </w:r>
    </w:p>
    <w:p w14:paraId="0353AF14" w14:textId="77777777" w:rsidR="007767A0" w:rsidRDefault="00213AE3">
      <w:pPr>
        <w:pStyle w:val="Bibliography"/>
      </w:pPr>
      <w:bookmarkStart w:id="117" w:name="ref-Diaz2021"/>
      <w:bookmarkEnd w:id="116"/>
      <w:r>
        <w:t xml:space="preserve">6. </w:t>
      </w:r>
      <w:r>
        <w:tab/>
        <w:t xml:space="preserve">Diaz, T. </w:t>
      </w:r>
      <w:r>
        <w:rPr>
          <w:i/>
          <w:iCs/>
        </w:rPr>
        <w:t>et al.</w:t>
      </w:r>
      <w:r>
        <w:t xml:space="preserve"> A call for </w:t>
      </w:r>
      <w:proofErr w:type="spellStart"/>
      <w:r>
        <w:t>standardised</w:t>
      </w:r>
      <w:proofErr w:type="spellEnd"/>
      <w:r>
        <w:t xml:space="preserve"> age-disaggregated health data. </w:t>
      </w:r>
      <w:r>
        <w:rPr>
          <w:i/>
          <w:iCs/>
        </w:rPr>
        <w:t>The Lancet Healthy Longevity</w:t>
      </w:r>
      <w:r>
        <w:t xml:space="preserve"> </w:t>
      </w:r>
      <w:r>
        <w:rPr>
          <w:b/>
          <w:bCs/>
        </w:rPr>
        <w:t>2</w:t>
      </w:r>
      <w:r>
        <w:t>, e436–e443 (2021).</w:t>
      </w:r>
    </w:p>
    <w:p w14:paraId="0353AF15" w14:textId="77777777" w:rsidR="007767A0" w:rsidRDefault="00213AE3">
      <w:pPr>
        <w:pStyle w:val="Bibliography"/>
      </w:pPr>
      <w:bookmarkStart w:id="118" w:name="ref-ustun_measuring_2010"/>
      <w:bookmarkEnd w:id="117"/>
      <w:r>
        <w:t xml:space="preserve">7. </w:t>
      </w:r>
      <w:r>
        <w:tab/>
      </w:r>
      <w:proofErr w:type="spellStart"/>
      <w:r>
        <w:t>Ustun</w:t>
      </w:r>
      <w:proofErr w:type="spellEnd"/>
      <w:r>
        <w:t xml:space="preserve">, T. B. </w:t>
      </w:r>
      <w:r>
        <w:rPr>
          <w:i/>
          <w:iCs/>
        </w:rPr>
        <w:t>et al.</w:t>
      </w:r>
      <w:r>
        <w:t xml:space="preserve"> </w:t>
      </w:r>
      <w:r>
        <w:rPr>
          <w:i/>
          <w:iCs/>
        </w:rPr>
        <w:t>Measuring Health and Disability: Manual for WHO Disability Assessment Schedule (WHODAS 2.0)</w:t>
      </w:r>
      <w:r>
        <w:t>. (World Health Organization, 2010).</w:t>
      </w:r>
      <w:bookmarkEnd w:id="110"/>
      <w:bookmarkEnd w:id="112"/>
      <w:bookmarkEnd w:id="118"/>
    </w:p>
    <w:sectPr w:rsidR="007767A0">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Stephen Nash" w:date="2024-05-14T12:35:00Z" w:initials="SN">
    <w:p w14:paraId="7227A1E7" w14:textId="77777777" w:rsidR="00BE5C3E" w:rsidRDefault="00BE5C3E" w:rsidP="00BE5C3E">
      <w:pPr>
        <w:pStyle w:val="CommentText"/>
      </w:pPr>
      <w:r>
        <w:rPr>
          <w:rStyle w:val="CommentReference"/>
        </w:rPr>
        <w:annotationRef/>
      </w:r>
      <w:r>
        <w:t>Implies an average of 12 patients per cluster-timepoint - this is a very small number. What proportion of these do you think will have an event?</w:t>
      </w:r>
    </w:p>
  </w:comment>
  <w:comment w:id="6" w:author="Stephen Nash" w:date="2024-05-14T12:05:00Z" w:initials="SN">
    <w:p w14:paraId="56006530" w14:textId="64738C28" w:rsidR="00C95C39" w:rsidRDefault="00C95C39" w:rsidP="00C95C39">
      <w:pPr>
        <w:pStyle w:val="CommentText"/>
      </w:pPr>
      <w:r>
        <w:rPr>
          <w:rStyle w:val="CommentReference"/>
        </w:rPr>
        <w:annotationRef/>
      </w:r>
      <w:r>
        <w:t>These read like definitions, rather than eligibility criteria. Maybe restructure a little, or include it later on.</w:t>
      </w:r>
    </w:p>
  </w:comment>
  <w:comment w:id="32" w:author="Stephen Nash" w:date="2024-05-14T12:03:00Z" w:initials="SN">
    <w:p w14:paraId="675654FD" w14:textId="77777777" w:rsidR="006343DF" w:rsidRDefault="00C95C39" w:rsidP="006343DF">
      <w:pPr>
        <w:pStyle w:val="CommentText"/>
      </w:pPr>
      <w:r>
        <w:rPr>
          <w:rStyle w:val="CommentReference"/>
        </w:rPr>
        <w:annotationRef/>
      </w:r>
      <w:r w:rsidR="006343DF">
        <w:t>This doesn’t actually say what the power will be if you get all 30 clusters, not what assumptions you made to decide on 30 clusters.</w:t>
      </w:r>
    </w:p>
    <w:p w14:paraId="76075B01" w14:textId="77777777" w:rsidR="006343DF" w:rsidRDefault="006343DF" w:rsidP="006343DF">
      <w:pPr>
        <w:pStyle w:val="CommentText"/>
      </w:pPr>
    </w:p>
    <w:p w14:paraId="2125CEB5" w14:textId="77777777" w:rsidR="006343DF" w:rsidRDefault="006343DF" w:rsidP="006343DF">
      <w:pPr>
        <w:pStyle w:val="CommentText"/>
      </w:pPr>
      <w:r>
        <w:t>I found this section quite confusing - suggest you explicitly state ”30 clusters” at the start.</w:t>
      </w:r>
    </w:p>
  </w:comment>
  <w:comment w:id="33" w:author="Martin Gerdin Wärnberg" w:date="2024-06-04T22:49:00Z" w:initials="MG">
    <w:p w14:paraId="636ED970" w14:textId="77777777" w:rsidR="00D71242" w:rsidRDefault="00D71242" w:rsidP="00D71242">
      <w:r>
        <w:rPr>
          <w:rStyle w:val="CommentReference"/>
        </w:rPr>
        <w:annotationRef/>
      </w:r>
      <w:r>
        <w:rPr>
          <w:sz w:val="20"/>
          <w:szCs w:val="20"/>
        </w:rPr>
        <w:t>I’ve added 30 clusters.</w:t>
      </w:r>
    </w:p>
  </w:comment>
  <w:comment w:id="35" w:author="Stephen Nash" w:date="2024-05-14T12:21:00Z" w:initials="SN">
    <w:p w14:paraId="39802FE6" w14:textId="68E8EA37" w:rsidR="006343DF" w:rsidRDefault="006343DF" w:rsidP="006343DF">
      <w:pPr>
        <w:pStyle w:val="CommentText"/>
      </w:pPr>
      <w:r>
        <w:rPr>
          <w:rStyle w:val="CommentReference"/>
        </w:rPr>
        <w:annotationRef/>
      </w:r>
      <w:r>
        <w:t>Somewhere you need to say what you think the proportion of events will be inthe control arm,and what you hope it will be reduced to in the intervention arm.</w:t>
      </w:r>
    </w:p>
  </w:comment>
  <w:comment w:id="36" w:author="Martin Gerdin Wärnberg" w:date="2024-06-04T22:50:00Z" w:initials="MG">
    <w:p w14:paraId="19CFA935" w14:textId="77777777" w:rsidR="00D71242" w:rsidRDefault="00D71242" w:rsidP="00D71242">
      <w:r>
        <w:rPr>
          <w:rStyle w:val="CommentReference"/>
        </w:rPr>
        <w:annotationRef/>
      </w:r>
      <w:r>
        <w:rPr>
          <w:sz w:val="20"/>
          <w:szCs w:val="20"/>
        </w:rPr>
        <w:t>I’ve added the sample size calculations section from the protocol.</w:t>
      </w:r>
    </w:p>
  </w:comment>
  <w:comment w:id="41" w:author="Stephen Nash" w:date="2024-05-14T12:04:00Z" w:initials="SN">
    <w:p w14:paraId="5884464C" w14:textId="085E7CCD" w:rsidR="00C95C39" w:rsidRDefault="00C95C39" w:rsidP="00C95C39">
      <w:pPr>
        <w:pStyle w:val="CommentText"/>
      </w:pPr>
      <w:r>
        <w:rPr>
          <w:rStyle w:val="CommentReference"/>
        </w:rPr>
        <w:annotationRef/>
      </w:r>
      <w:r>
        <w:t>In §2 you state that the clusters are ”one or more units of physicians” - this seems to suggest otherwise.</w:t>
      </w:r>
    </w:p>
  </w:comment>
  <w:comment w:id="42" w:author="Martin Gerdin Wärnberg" w:date="2024-06-04T22:50:00Z" w:initials="MG">
    <w:p w14:paraId="04776699" w14:textId="77777777" w:rsidR="00D71242" w:rsidRDefault="00D71242" w:rsidP="00D71242">
      <w:r>
        <w:rPr>
          <w:rStyle w:val="CommentReference"/>
        </w:rPr>
        <w:annotationRef/>
      </w:r>
      <w:r>
        <w:rPr>
          <w:sz w:val="20"/>
          <w:szCs w:val="20"/>
        </w:rPr>
        <w:t>I’ve tried to clarify that all units in the same hospital will be treated as one cluster.</w:t>
      </w:r>
    </w:p>
  </w:comment>
  <w:comment w:id="43" w:author="Stephen Nash" w:date="2024-05-14T12:09:00Z" w:initials="SN">
    <w:p w14:paraId="72D7C7C1" w14:textId="2DA98E4D" w:rsidR="00C95C39" w:rsidRDefault="00C95C39" w:rsidP="00C95C39">
      <w:pPr>
        <w:pStyle w:val="CommentText"/>
      </w:pPr>
      <w:r>
        <w:rPr>
          <w:rStyle w:val="CommentReference"/>
        </w:rPr>
        <w:annotationRef/>
      </w:r>
      <w:r>
        <w:t xml:space="preserve">Will there also be a safety or per protocol analysis? (Maybe not, just checking. </w:t>
      </w:r>
    </w:p>
    <w:p w14:paraId="5B173418" w14:textId="77777777" w:rsidR="00C95C39" w:rsidRDefault="00C95C39" w:rsidP="00C95C39">
      <w:pPr>
        <w:pStyle w:val="CommentText"/>
      </w:pPr>
    </w:p>
    <w:p w14:paraId="6F83223C" w14:textId="77777777" w:rsidR="00C95C39" w:rsidRDefault="00C95C39" w:rsidP="00C95C39">
      <w:pPr>
        <w:pStyle w:val="CommentText"/>
      </w:pPr>
      <w:r>
        <w:t>Will you do a cluster level comparison? It could be a neat way to summarise the data, change in % for each hospital (% after - % before)</w:t>
      </w:r>
    </w:p>
  </w:comment>
  <w:comment w:id="44" w:author="Martin Gerdin Wärnberg" w:date="2024-06-04T22:51:00Z" w:initials="MG">
    <w:p w14:paraId="5CBB8104" w14:textId="77777777" w:rsidR="00D71242" w:rsidRDefault="00D71242" w:rsidP="00D71242">
      <w:r>
        <w:rPr>
          <w:rStyle w:val="CommentReference"/>
        </w:rPr>
        <w:annotationRef/>
      </w:r>
      <w:r>
        <w:rPr>
          <w:sz w:val="20"/>
          <w:szCs w:val="20"/>
        </w:rPr>
        <w:t>No. And good idea, I’ve added cluster level summaries of the intervention effect.</w:t>
      </w:r>
    </w:p>
  </w:comment>
  <w:comment w:id="47" w:author="Stephen Nash" w:date="2024-05-14T12:10:00Z" w:initials="SN">
    <w:p w14:paraId="04FF78B2" w14:textId="10F3376F" w:rsidR="00C95C39" w:rsidRDefault="00C95C39" w:rsidP="00C95C39">
      <w:pPr>
        <w:pStyle w:val="CommentText"/>
      </w:pPr>
      <w:r>
        <w:rPr>
          <w:rStyle w:val="CommentReference"/>
        </w:rPr>
        <w:annotationRef/>
      </w:r>
      <w:r>
        <w:t>Clarify if baseline means ”all pre-intervention periods” or just ”the first month after inclusion” or ”something else”</w:t>
      </w:r>
    </w:p>
  </w:comment>
  <w:comment w:id="48" w:author="Martin Gerdin Wärnberg" w:date="2024-06-04T22:51:00Z" w:initials="MG">
    <w:p w14:paraId="1307DB4B" w14:textId="77777777" w:rsidR="00D71242" w:rsidRDefault="00D71242" w:rsidP="00D71242">
      <w:r>
        <w:rPr>
          <w:rStyle w:val="CommentReference"/>
        </w:rPr>
        <w:annotationRef/>
      </w:r>
      <w:r>
        <w:rPr>
          <w:sz w:val="20"/>
          <w:szCs w:val="20"/>
        </w:rPr>
        <w:t>Clarified, it means all pre-intervention periods.</w:t>
      </w:r>
    </w:p>
  </w:comment>
  <w:comment w:id="53" w:author="Stephen Nash" w:date="2024-05-14T12:14:00Z" w:initials="SN">
    <w:p w14:paraId="1999094B" w14:textId="40CCC27A" w:rsidR="006343DF" w:rsidRDefault="006343DF" w:rsidP="006343DF">
      <w:pPr>
        <w:pStyle w:val="CommentText"/>
      </w:pPr>
      <w:r>
        <w:rPr>
          <w:rStyle w:val="CommentReference"/>
        </w:rPr>
        <w:annotationRef/>
      </w:r>
      <w:r>
        <w:t>I think this is what you are doing - categorical time, not time as a linear slope?</w:t>
      </w:r>
    </w:p>
  </w:comment>
  <w:comment w:id="54" w:author="Stephen Nash" w:date="2024-05-14T12:39:00Z" w:initials="SN">
    <w:p w14:paraId="521996FB" w14:textId="77777777" w:rsidR="00BE5C3E" w:rsidRDefault="00BE5C3E" w:rsidP="00BE5C3E">
      <w:pPr>
        <w:pStyle w:val="CommentText"/>
      </w:pPr>
      <w:r>
        <w:rPr>
          <w:rStyle w:val="CommentReference"/>
        </w:rPr>
        <w:annotationRef/>
      </w:r>
      <w:r>
        <w:t>I think you are not adjusting for calendar time - the last batch will be 2 years after the first batch - it feels important to account for this?</w:t>
      </w:r>
    </w:p>
  </w:comment>
  <w:comment w:id="55" w:author="Martin Gerdin Wärnberg" w:date="2024-06-04T22:52:00Z" w:initials="MG">
    <w:p w14:paraId="47613D97" w14:textId="77777777" w:rsidR="00D71242" w:rsidRDefault="00D71242" w:rsidP="00D71242">
      <w:r>
        <w:rPr>
          <w:rStyle w:val="CommentReference"/>
        </w:rPr>
        <w:annotationRef/>
      </w:r>
      <w:r>
        <w:rPr>
          <w:sz w:val="20"/>
          <w:szCs w:val="20"/>
        </w:rPr>
        <w:t>Good question, will discuss with the team.</w:t>
      </w:r>
    </w:p>
  </w:comment>
  <w:comment w:id="57" w:author="Stephen Nash" w:date="2024-05-14T12:12:00Z" w:initials="SN">
    <w:p w14:paraId="4CF84E7F" w14:textId="678CC4D7" w:rsidR="006343DF" w:rsidRDefault="006343DF" w:rsidP="006343DF">
      <w:pPr>
        <w:pStyle w:val="CommentText"/>
      </w:pPr>
      <w:r>
        <w:rPr>
          <w:rStyle w:val="CommentReference"/>
        </w:rPr>
        <w:annotationRef/>
      </w:r>
      <w:r>
        <w:t>Not clear: do you mean a random effect for hospital and hospital-period?</w:t>
      </w:r>
    </w:p>
  </w:comment>
  <w:comment w:id="58" w:author="Stephen Nash" w:date="2024-05-14T12:15:00Z" w:initials="SN">
    <w:p w14:paraId="2D7060EC" w14:textId="77777777" w:rsidR="006343DF" w:rsidRDefault="006343DF" w:rsidP="006343DF">
      <w:pPr>
        <w:pStyle w:val="CommentText"/>
      </w:pPr>
      <w:r>
        <w:rPr>
          <w:rStyle w:val="CommentReference"/>
        </w:rPr>
        <w:annotationRef/>
      </w:r>
      <w:r>
        <w:t>You should also specify which distribution these effects will be from - I assume Normal?</w:t>
      </w:r>
    </w:p>
  </w:comment>
  <w:comment w:id="59" w:author="Martin Gerdin Wärnberg" w:date="2024-06-04T22:52:00Z" w:initials="MG">
    <w:p w14:paraId="45288B7A" w14:textId="77777777" w:rsidR="00D71242" w:rsidRDefault="00D71242" w:rsidP="00D71242">
      <w:r>
        <w:rPr>
          <w:rStyle w:val="CommentReference"/>
        </w:rPr>
        <w:annotationRef/>
      </w:r>
      <w:r>
        <w:rPr>
          <w:sz w:val="20"/>
          <w:szCs w:val="20"/>
        </w:rPr>
        <w:t>Yes and yes, added.</w:t>
      </w:r>
    </w:p>
  </w:comment>
  <w:comment w:id="65" w:author="Stephen Nash" w:date="2024-05-14T12:13:00Z" w:initials="SN">
    <w:p w14:paraId="0F217644" w14:textId="60090CCA" w:rsidR="006343DF" w:rsidRDefault="006343DF" w:rsidP="006343DF">
      <w:pPr>
        <w:pStyle w:val="CommentText"/>
      </w:pPr>
      <w:r>
        <w:rPr>
          <w:rStyle w:val="CommentReference"/>
        </w:rPr>
        <w:annotationRef/>
      </w:r>
      <w:r>
        <w:t>If you include clusters 1…30 do you need batch as well? Maybe simpler to include cluster as 1….5</w:t>
      </w:r>
    </w:p>
  </w:comment>
  <w:comment w:id="66" w:author="Martin Gerdin Wärnberg" w:date="2024-06-04T22:52:00Z" w:initials="MG">
    <w:p w14:paraId="6C584E8B" w14:textId="77777777" w:rsidR="00D71242" w:rsidRDefault="00D71242" w:rsidP="00D71242">
      <w:r>
        <w:rPr>
          <w:rStyle w:val="CommentReference"/>
        </w:rPr>
        <w:annotationRef/>
      </w:r>
      <w:r>
        <w:rPr>
          <w:sz w:val="20"/>
          <w:szCs w:val="20"/>
        </w:rPr>
        <w:t>Good point, will discuss.</w:t>
      </w:r>
    </w:p>
  </w:comment>
  <w:comment w:id="70" w:author="Stephen Nash" w:date="2024-05-14T12:14:00Z" w:initials="SN">
    <w:p w14:paraId="198E1B79" w14:textId="479DB53F" w:rsidR="006343DF" w:rsidRDefault="006343DF" w:rsidP="006343DF">
      <w:pPr>
        <w:pStyle w:val="CommentText"/>
      </w:pPr>
      <w:r>
        <w:rPr>
          <w:rStyle w:val="CommentReference"/>
        </w:rPr>
        <w:annotationRef/>
      </w:r>
      <w:r>
        <w:t>Not zero as you’ve specified the baseline values to be 1 (t=1, b=1, k=1)</w:t>
      </w:r>
    </w:p>
  </w:comment>
  <w:comment w:id="71" w:author="Martin Gerdin Wärnberg" w:date="2024-06-04T22:52:00Z" w:initials="MG">
    <w:p w14:paraId="20A4EC21" w14:textId="77777777" w:rsidR="00D71242" w:rsidRDefault="00D71242" w:rsidP="00D71242">
      <w:r>
        <w:rPr>
          <w:rStyle w:val="CommentReference"/>
        </w:rPr>
        <w:annotationRef/>
      </w:r>
      <w:r>
        <w:rPr>
          <w:sz w:val="20"/>
          <w:szCs w:val="20"/>
        </w:rPr>
        <w:t>Noted and updated.</w:t>
      </w:r>
    </w:p>
  </w:comment>
  <w:comment w:id="73" w:author="Stephen Nash" w:date="2024-05-14T12:20:00Z" w:initials="SN">
    <w:p w14:paraId="0354B5FB" w14:textId="7EDF1DCA" w:rsidR="00BE5C3E" w:rsidRDefault="006343DF" w:rsidP="00BE5C3E">
      <w:pPr>
        <w:pStyle w:val="CommentText"/>
      </w:pPr>
      <w:r>
        <w:rPr>
          <w:rStyle w:val="CommentReference"/>
        </w:rPr>
        <w:annotationRef/>
      </w:r>
      <w:r w:rsidR="00BE5C3E">
        <w:t>Your model will estimate 78 parameters - this feels a lot. Each cell will have an average of 45 patients (3240 / 72 cluster-periods), so there is a strong possibility of convergence issues. You don’t say anywhere how common the outcome is - if it is even slightly uncommon you may have cells with zero events</w:t>
      </w:r>
    </w:p>
  </w:comment>
  <w:comment w:id="74" w:author="Martin Gerdin Wärnberg" w:date="2024-06-04T22:54:00Z" w:initials="MG">
    <w:p w14:paraId="16C08707" w14:textId="77777777" w:rsidR="00D71242" w:rsidRDefault="00D71242" w:rsidP="00D71242">
      <w:r>
        <w:rPr>
          <w:rStyle w:val="CommentReference"/>
        </w:rPr>
        <w:annotationRef/>
      </w:r>
      <w:r>
        <w:rPr>
          <w:sz w:val="20"/>
          <w:szCs w:val="20"/>
        </w:rPr>
        <w:t>The proportion of events is expected to be 20% during standard care and 15% after training, so in every period there should be 6-9  participants with the outcome.</w:t>
      </w:r>
    </w:p>
  </w:comment>
  <w:comment w:id="75" w:author="Stephen Nash" w:date="2024-05-14T12:22:00Z" w:initials="SN">
    <w:p w14:paraId="4D3AFAEC" w14:textId="10DBEF37" w:rsidR="00213AE3" w:rsidRDefault="00213AE3" w:rsidP="00213AE3">
      <w:pPr>
        <w:pStyle w:val="CommentText"/>
      </w:pPr>
      <w:r>
        <w:rPr>
          <w:rStyle w:val="CommentReference"/>
        </w:rPr>
        <w:annotationRef/>
      </w:r>
      <w:r>
        <w:t>Is that true? If Karla is happy I’m happy, but I generally always include variables used in the randomisation in the final analysis.</w:t>
      </w:r>
    </w:p>
  </w:comment>
  <w:comment w:id="76" w:author="Martin Gerdin Wärnberg" w:date="2024-06-04T22:54:00Z" w:initials="MG">
    <w:p w14:paraId="13B045CB" w14:textId="77777777" w:rsidR="00D71242" w:rsidRDefault="00D71242" w:rsidP="00D71242">
      <w:r>
        <w:rPr>
          <w:rStyle w:val="CommentReference"/>
        </w:rPr>
        <w:annotationRef/>
      </w:r>
      <w:r>
        <w:rPr>
          <w:sz w:val="20"/>
          <w:szCs w:val="20"/>
        </w:rPr>
        <w:t>Then we’re happy :)</w:t>
      </w:r>
    </w:p>
  </w:comment>
  <w:comment w:id="78" w:author="Stephen Nash" w:date="2024-05-14T12:23:00Z" w:initials="SN">
    <w:p w14:paraId="526070F6" w14:textId="57C978A9" w:rsidR="00213AE3" w:rsidRDefault="00213AE3" w:rsidP="00213AE3">
      <w:pPr>
        <w:pStyle w:val="CommentText"/>
      </w:pPr>
      <w:r>
        <w:rPr>
          <w:rStyle w:val="CommentReference"/>
        </w:rPr>
        <w:annotationRef/>
      </w:r>
      <w:r>
        <w:t>I would recommend cluster level summaries, so that you can easily see if the effect was the same in all hospitals or varied greatly.</w:t>
      </w:r>
    </w:p>
  </w:comment>
  <w:comment w:id="79" w:author="Martin Gerdin Wärnberg" w:date="2024-06-04T22:54:00Z" w:initials="MG">
    <w:p w14:paraId="3D7C7686" w14:textId="77777777" w:rsidR="00D71242" w:rsidRDefault="00D71242" w:rsidP="00D71242">
      <w:r>
        <w:rPr>
          <w:rStyle w:val="CommentReference"/>
        </w:rPr>
        <w:annotationRef/>
      </w:r>
      <w:r>
        <w:rPr>
          <w:sz w:val="20"/>
          <w:szCs w:val="20"/>
        </w:rPr>
        <w:t>Added.</w:t>
      </w:r>
    </w:p>
  </w:comment>
  <w:comment w:id="80" w:author="Stephen Nash" w:date="2024-05-14T12:23:00Z" w:initials="SN">
    <w:p w14:paraId="3F042D96" w14:textId="78EA55D8" w:rsidR="00213AE3" w:rsidRDefault="00213AE3" w:rsidP="00213AE3">
      <w:pPr>
        <w:pStyle w:val="CommentText"/>
      </w:pPr>
      <w:r>
        <w:rPr>
          <w:rStyle w:val="CommentReference"/>
        </w:rPr>
        <w:annotationRef/>
      </w:r>
      <w:r>
        <w:t>I assume you will first explore time as a simple linear function</w:t>
      </w:r>
    </w:p>
  </w:comment>
  <w:comment w:id="89" w:author="Stephen Nash" w:date="2024-05-14T12:24:00Z" w:initials="SN">
    <w:p w14:paraId="376A52C2" w14:textId="77777777" w:rsidR="00213AE3" w:rsidRDefault="00213AE3" w:rsidP="00213AE3">
      <w:pPr>
        <w:pStyle w:val="CommentText"/>
      </w:pPr>
      <w:r>
        <w:rPr>
          <w:rStyle w:val="CommentReference"/>
        </w:rPr>
        <w:annotationRef/>
      </w:r>
      <w:r>
        <w:t>From this point on I struggle to understand the models. I’m assuming that the choices came from Karla and hence are sound - they are very complex.</w:t>
      </w:r>
    </w:p>
  </w:comment>
  <w:comment w:id="94" w:author="Stephen Nash" w:date="2024-05-14T12:27:00Z" w:initials="SN">
    <w:p w14:paraId="4FF70D82" w14:textId="77777777" w:rsidR="00213AE3" w:rsidRDefault="00213AE3" w:rsidP="00213AE3">
      <w:pPr>
        <w:pStyle w:val="CommentText"/>
      </w:pPr>
      <w:r>
        <w:rPr>
          <w:rStyle w:val="CommentReference"/>
        </w:rPr>
        <w:annotationRef/>
      </w:r>
      <w:r>
        <w:t>Again, I worry about empty cells and cells with no events.</w:t>
      </w:r>
    </w:p>
  </w:comment>
  <w:comment w:id="96" w:author="Stephen Nash" w:date="2024-05-14T12:25:00Z" w:initials="SN">
    <w:p w14:paraId="642BAD6E" w14:textId="2959F43C" w:rsidR="00213AE3" w:rsidRDefault="00213AE3" w:rsidP="00213AE3">
      <w:pPr>
        <w:pStyle w:val="CommentText"/>
      </w:pPr>
      <w:r>
        <w:rPr>
          <w:rStyle w:val="CommentReference"/>
        </w:rPr>
        <w:annotationRef/>
      </w:r>
      <w:r>
        <w:t>Five feels too many to me</w:t>
      </w:r>
    </w:p>
  </w:comment>
  <w:comment w:id="97" w:author="Stephen Nash" w:date="2024-05-14T12:26:00Z" w:initials="SN">
    <w:p w14:paraId="4A644B35" w14:textId="77777777" w:rsidR="00213AE3" w:rsidRDefault="00213AE3" w:rsidP="00213AE3">
      <w:pPr>
        <w:pStyle w:val="CommentText"/>
      </w:pPr>
      <w:r>
        <w:rPr>
          <w:rStyle w:val="CommentReference"/>
        </w:rPr>
        <w:annotationRef/>
      </w:r>
      <w:r>
        <w:t xml:space="preserve">See, for example: </w:t>
      </w:r>
      <w:hyperlink r:id="rId1" w:history="1">
        <w:r w:rsidRPr="00F60C3B">
          <w:rPr>
            <w:rStyle w:val="Hyperlink"/>
          </w:rPr>
          <w:t>https://www.bmj.com/content/351/bmj.h5651</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27A1E7" w15:done="0"/>
  <w15:commentEx w15:paraId="56006530" w15:done="0"/>
  <w15:commentEx w15:paraId="2125CEB5" w15:done="0"/>
  <w15:commentEx w15:paraId="636ED970" w15:paraIdParent="2125CEB5" w15:done="0"/>
  <w15:commentEx w15:paraId="39802FE6" w15:done="0"/>
  <w15:commentEx w15:paraId="19CFA935" w15:paraIdParent="39802FE6" w15:done="0"/>
  <w15:commentEx w15:paraId="5884464C" w15:done="0"/>
  <w15:commentEx w15:paraId="04776699" w15:paraIdParent="5884464C" w15:done="0"/>
  <w15:commentEx w15:paraId="6F83223C" w15:done="0"/>
  <w15:commentEx w15:paraId="5CBB8104" w15:paraIdParent="6F83223C" w15:done="0"/>
  <w15:commentEx w15:paraId="04FF78B2" w15:done="0"/>
  <w15:commentEx w15:paraId="1307DB4B" w15:paraIdParent="04FF78B2" w15:done="0"/>
  <w15:commentEx w15:paraId="1999094B" w15:done="0"/>
  <w15:commentEx w15:paraId="521996FB" w15:paraIdParent="1999094B" w15:done="0"/>
  <w15:commentEx w15:paraId="47613D97" w15:paraIdParent="1999094B" w15:done="0"/>
  <w15:commentEx w15:paraId="4CF84E7F" w15:done="0"/>
  <w15:commentEx w15:paraId="2D7060EC" w15:paraIdParent="4CF84E7F" w15:done="0"/>
  <w15:commentEx w15:paraId="45288B7A" w15:paraIdParent="4CF84E7F" w15:done="0"/>
  <w15:commentEx w15:paraId="0F217644" w15:done="0"/>
  <w15:commentEx w15:paraId="6C584E8B" w15:paraIdParent="0F217644" w15:done="0"/>
  <w15:commentEx w15:paraId="198E1B79" w15:done="0"/>
  <w15:commentEx w15:paraId="20A4EC21" w15:paraIdParent="198E1B79" w15:done="0"/>
  <w15:commentEx w15:paraId="0354B5FB" w15:done="0"/>
  <w15:commentEx w15:paraId="16C08707" w15:paraIdParent="0354B5FB" w15:done="0"/>
  <w15:commentEx w15:paraId="4D3AFAEC" w15:done="0"/>
  <w15:commentEx w15:paraId="13B045CB" w15:paraIdParent="4D3AFAEC" w15:done="0"/>
  <w15:commentEx w15:paraId="526070F6" w15:done="0"/>
  <w15:commentEx w15:paraId="3D7C7686" w15:paraIdParent="526070F6" w15:done="0"/>
  <w15:commentEx w15:paraId="3F042D96" w15:done="0"/>
  <w15:commentEx w15:paraId="376A52C2" w15:done="0"/>
  <w15:commentEx w15:paraId="4FF70D82" w15:done="0"/>
  <w15:commentEx w15:paraId="642BAD6E" w15:done="0"/>
  <w15:commentEx w15:paraId="4A644B35" w15:paraIdParent="642BAD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C399BC8" w16cex:dateUtc="2024-05-14T10:35:00Z"/>
  <w16cex:commentExtensible w16cex:durableId="7123952D" w16cex:dateUtc="2024-05-14T10:05:00Z"/>
  <w16cex:commentExtensible w16cex:durableId="35C0CC8E" w16cex:dateUtc="2024-05-14T10:03:00Z"/>
  <w16cex:commentExtensible w16cex:durableId="3B69AE72" w16cex:dateUtc="2024-06-04T20:49:00Z"/>
  <w16cex:commentExtensible w16cex:durableId="3F884065" w16cex:dateUtc="2024-05-14T10:21:00Z"/>
  <w16cex:commentExtensible w16cex:durableId="70D227F6" w16cex:dateUtc="2024-06-04T20:50:00Z"/>
  <w16cex:commentExtensible w16cex:durableId="4F08D01D" w16cex:dateUtc="2024-05-14T10:04:00Z"/>
  <w16cex:commentExtensible w16cex:durableId="212D6BE0" w16cex:dateUtc="2024-06-04T20:50:00Z"/>
  <w16cex:commentExtensible w16cex:durableId="248DDF73" w16cex:dateUtc="2024-05-14T10:09:00Z"/>
  <w16cex:commentExtensible w16cex:durableId="1686A74F" w16cex:dateUtc="2024-06-04T20:51:00Z"/>
  <w16cex:commentExtensible w16cex:durableId="42523612" w16cex:dateUtc="2024-05-14T10:10:00Z"/>
  <w16cex:commentExtensible w16cex:durableId="62B45568" w16cex:dateUtc="2024-06-04T20:51:00Z"/>
  <w16cex:commentExtensible w16cex:durableId="0F48BF1D" w16cex:dateUtc="2024-05-14T10:14:00Z"/>
  <w16cex:commentExtensible w16cex:durableId="4CD9FC0B" w16cex:dateUtc="2024-05-14T10:39:00Z"/>
  <w16cex:commentExtensible w16cex:durableId="5AF78F37" w16cex:dateUtc="2024-06-04T20:52:00Z"/>
  <w16cex:commentExtensible w16cex:durableId="614A9572" w16cex:dateUtc="2024-05-14T10:12:00Z"/>
  <w16cex:commentExtensible w16cex:durableId="793017FC" w16cex:dateUtc="2024-05-14T10:15:00Z"/>
  <w16cex:commentExtensible w16cex:durableId="6B8A0FAC" w16cex:dateUtc="2024-06-04T20:52:00Z"/>
  <w16cex:commentExtensible w16cex:durableId="17FE0B61" w16cex:dateUtc="2024-05-14T10:13:00Z"/>
  <w16cex:commentExtensible w16cex:durableId="2B2DC8F9" w16cex:dateUtc="2024-06-04T20:52:00Z"/>
  <w16cex:commentExtensible w16cex:durableId="19577B0D" w16cex:dateUtc="2024-05-14T10:14:00Z"/>
  <w16cex:commentExtensible w16cex:durableId="6BE051A2" w16cex:dateUtc="2024-06-04T20:52:00Z"/>
  <w16cex:commentExtensible w16cex:durableId="7063DFA5" w16cex:dateUtc="2024-05-14T10:20:00Z"/>
  <w16cex:commentExtensible w16cex:durableId="2EA06134" w16cex:dateUtc="2024-06-04T20:54:00Z"/>
  <w16cex:commentExtensible w16cex:durableId="453B9BD4" w16cex:dateUtc="2024-05-14T10:22:00Z"/>
  <w16cex:commentExtensible w16cex:durableId="3BB374B2" w16cex:dateUtc="2024-06-04T20:54:00Z"/>
  <w16cex:commentExtensible w16cex:durableId="45FB94A3" w16cex:dateUtc="2024-05-14T10:23:00Z"/>
  <w16cex:commentExtensible w16cex:durableId="223C95F0" w16cex:dateUtc="2024-06-04T20:54:00Z"/>
  <w16cex:commentExtensible w16cex:durableId="1C43DE36" w16cex:dateUtc="2024-05-14T10:23:00Z"/>
  <w16cex:commentExtensible w16cex:durableId="2D1A92DC" w16cex:dateUtc="2024-05-14T10:24:00Z"/>
  <w16cex:commentExtensible w16cex:durableId="71EA1F06" w16cex:dateUtc="2024-05-14T10:27:00Z"/>
  <w16cex:commentExtensible w16cex:durableId="249049F6" w16cex:dateUtc="2024-05-14T10:25:00Z"/>
  <w16cex:commentExtensible w16cex:durableId="5B24B2A2" w16cex:dateUtc="2024-05-14T1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27A1E7" w16cid:durableId="6C399BC8"/>
  <w16cid:commentId w16cid:paraId="56006530" w16cid:durableId="7123952D"/>
  <w16cid:commentId w16cid:paraId="2125CEB5" w16cid:durableId="35C0CC8E"/>
  <w16cid:commentId w16cid:paraId="636ED970" w16cid:durableId="3B69AE72"/>
  <w16cid:commentId w16cid:paraId="39802FE6" w16cid:durableId="3F884065"/>
  <w16cid:commentId w16cid:paraId="19CFA935" w16cid:durableId="70D227F6"/>
  <w16cid:commentId w16cid:paraId="5884464C" w16cid:durableId="4F08D01D"/>
  <w16cid:commentId w16cid:paraId="04776699" w16cid:durableId="212D6BE0"/>
  <w16cid:commentId w16cid:paraId="6F83223C" w16cid:durableId="248DDF73"/>
  <w16cid:commentId w16cid:paraId="5CBB8104" w16cid:durableId="1686A74F"/>
  <w16cid:commentId w16cid:paraId="04FF78B2" w16cid:durableId="42523612"/>
  <w16cid:commentId w16cid:paraId="1307DB4B" w16cid:durableId="62B45568"/>
  <w16cid:commentId w16cid:paraId="1999094B" w16cid:durableId="0F48BF1D"/>
  <w16cid:commentId w16cid:paraId="521996FB" w16cid:durableId="4CD9FC0B"/>
  <w16cid:commentId w16cid:paraId="47613D97" w16cid:durableId="5AF78F37"/>
  <w16cid:commentId w16cid:paraId="4CF84E7F" w16cid:durableId="614A9572"/>
  <w16cid:commentId w16cid:paraId="2D7060EC" w16cid:durableId="793017FC"/>
  <w16cid:commentId w16cid:paraId="45288B7A" w16cid:durableId="6B8A0FAC"/>
  <w16cid:commentId w16cid:paraId="0F217644" w16cid:durableId="17FE0B61"/>
  <w16cid:commentId w16cid:paraId="6C584E8B" w16cid:durableId="2B2DC8F9"/>
  <w16cid:commentId w16cid:paraId="198E1B79" w16cid:durableId="19577B0D"/>
  <w16cid:commentId w16cid:paraId="20A4EC21" w16cid:durableId="6BE051A2"/>
  <w16cid:commentId w16cid:paraId="0354B5FB" w16cid:durableId="7063DFA5"/>
  <w16cid:commentId w16cid:paraId="16C08707" w16cid:durableId="2EA06134"/>
  <w16cid:commentId w16cid:paraId="4D3AFAEC" w16cid:durableId="453B9BD4"/>
  <w16cid:commentId w16cid:paraId="13B045CB" w16cid:durableId="3BB374B2"/>
  <w16cid:commentId w16cid:paraId="526070F6" w16cid:durableId="45FB94A3"/>
  <w16cid:commentId w16cid:paraId="3D7C7686" w16cid:durableId="223C95F0"/>
  <w16cid:commentId w16cid:paraId="3F042D96" w16cid:durableId="1C43DE36"/>
  <w16cid:commentId w16cid:paraId="376A52C2" w16cid:durableId="2D1A92DC"/>
  <w16cid:commentId w16cid:paraId="4FF70D82" w16cid:durableId="71EA1F06"/>
  <w16cid:commentId w16cid:paraId="642BAD6E" w16cid:durableId="249049F6"/>
  <w16cid:commentId w16cid:paraId="4A644B35" w16cid:durableId="5B24B2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7C6B8" w14:textId="77777777" w:rsidR="0031104E" w:rsidRDefault="0031104E">
      <w:pPr>
        <w:spacing w:after="0"/>
      </w:pPr>
      <w:r>
        <w:separator/>
      </w:r>
    </w:p>
  </w:endnote>
  <w:endnote w:type="continuationSeparator" w:id="0">
    <w:p w14:paraId="38DD929A" w14:textId="77777777" w:rsidR="0031104E" w:rsidRDefault="003110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1787A" w14:textId="77777777" w:rsidR="0031104E" w:rsidRDefault="0031104E">
      <w:r>
        <w:separator/>
      </w:r>
    </w:p>
  </w:footnote>
  <w:footnote w:type="continuationSeparator" w:id="0">
    <w:p w14:paraId="0ED3DB65" w14:textId="77777777" w:rsidR="0031104E" w:rsidRDefault="00311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8AE1D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1488C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BB06370"/>
    <w:multiLevelType w:val="hybridMultilevel"/>
    <w:tmpl w:val="29226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610E86"/>
    <w:multiLevelType w:val="hybridMultilevel"/>
    <w:tmpl w:val="A53C5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696411">
    <w:abstractNumId w:val="0"/>
  </w:num>
  <w:num w:numId="2" w16cid:durableId="389354478">
    <w:abstractNumId w:val="1"/>
  </w:num>
  <w:num w:numId="3" w16cid:durableId="1260677667">
    <w:abstractNumId w:val="1"/>
  </w:num>
  <w:num w:numId="4" w16cid:durableId="1903325690">
    <w:abstractNumId w:val="1"/>
  </w:num>
  <w:num w:numId="5" w16cid:durableId="1304194035">
    <w:abstractNumId w:val="1"/>
  </w:num>
  <w:num w:numId="6" w16cid:durableId="1774979559">
    <w:abstractNumId w:val="1"/>
  </w:num>
  <w:num w:numId="7" w16cid:durableId="1899895283">
    <w:abstractNumId w:val="1"/>
  </w:num>
  <w:num w:numId="8" w16cid:durableId="460734344">
    <w:abstractNumId w:val="1"/>
  </w:num>
  <w:num w:numId="9" w16cid:durableId="702947858">
    <w:abstractNumId w:val="1"/>
  </w:num>
  <w:num w:numId="10" w16cid:durableId="1340811306">
    <w:abstractNumId w:val="1"/>
  </w:num>
  <w:num w:numId="11" w16cid:durableId="2092194614">
    <w:abstractNumId w:val="1"/>
  </w:num>
  <w:num w:numId="12" w16cid:durableId="1521696328">
    <w:abstractNumId w:val="1"/>
  </w:num>
  <w:num w:numId="13" w16cid:durableId="1707559702">
    <w:abstractNumId w:val="1"/>
  </w:num>
  <w:num w:numId="14" w16cid:durableId="1798449005">
    <w:abstractNumId w:val="1"/>
  </w:num>
  <w:num w:numId="15" w16cid:durableId="630330937">
    <w:abstractNumId w:val="3"/>
  </w:num>
  <w:num w:numId="16" w16cid:durableId="39709719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phen Nash">
    <w15:presenceInfo w15:providerId="AD" w15:userId="S::stephen.nash@ki.se::041b6a45-7cb5-4922-8f79-5e618ab1195f"/>
  </w15:person>
  <w15:person w15:author="Martin Gerdin Wärnberg">
    <w15:presenceInfo w15:providerId="AD" w15:userId="S::martin.gerdin@ki.se::77153f61-4c5f-462a-acd4-483a5c64ba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A0"/>
    <w:rsid w:val="00213AE3"/>
    <w:rsid w:val="002E333B"/>
    <w:rsid w:val="0031104E"/>
    <w:rsid w:val="004D662C"/>
    <w:rsid w:val="006343DF"/>
    <w:rsid w:val="007767A0"/>
    <w:rsid w:val="00932B59"/>
    <w:rsid w:val="00BE5C3E"/>
    <w:rsid w:val="00C95C39"/>
    <w:rsid w:val="00D7124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AE71"/>
  <w15:docId w15:val="{03F14C52-250D-4870-AFE0-7936DD07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C95C39"/>
    <w:rPr>
      <w:sz w:val="16"/>
      <w:szCs w:val="16"/>
    </w:rPr>
  </w:style>
  <w:style w:type="paragraph" w:styleId="CommentText">
    <w:name w:val="annotation text"/>
    <w:basedOn w:val="Normal"/>
    <w:link w:val="CommentTextChar"/>
    <w:rsid w:val="00C95C39"/>
    <w:rPr>
      <w:sz w:val="20"/>
      <w:szCs w:val="20"/>
    </w:rPr>
  </w:style>
  <w:style w:type="character" w:customStyle="1" w:styleId="CommentTextChar">
    <w:name w:val="Comment Text Char"/>
    <w:basedOn w:val="DefaultParagraphFont"/>
    <w:link w:val="CommentText"/>
    <w:rsid w:val="00C95C39"/>
    <w:rPr>
      <w:sz w:val="20"/>
      <w:szCs w:val="20"/>
    </w:rPr>
  </w:style>
  <w:style w:type="paragraph" w:styleId="CommentSubject">
    <w:name w:val="annotation subject"/>
    <w:basedOn w:val="CommentText"/>
    <w:next w:val="CommentText"/>
    <w:link w:val="CommentSubjectChar"/>
    <w:rsid w:val="00C95C39"/>
    <w:rPr>
      <w:b/>
      <w:bCs/>
    </w:rPr>
  </w:style>
  <w:style w:type="character" w:customStyle="1" w:styleId="CommentSubjectChar">
    <w:name w:val="Comment Subject Char"/>
    <w:basedOn w:val="CommentTextChar"/>
    <w:link w:val="CommentSubject"/>
    <w:rsid w:val="00C95C39"/>
    <w:rPr>
      <w:b/>
      <w:bCs/>
      <w:sz w:val="20"/>
      <w:szCs w:val="20"/>
    </w:rPr>
  </w:style>
  <w:style w:type="paragraph" w:styleId="Revision">
    <w:name w:val="Revision"/>
    <w:hidden/>
    <w:rsid w:val="00C95C39"/>
    <w:pPr>
      <w:spacing w:after="0"/>
    </w:pPr>
  </w:style>
  <w:style w:type="character" w:styleId="UnresolvedMention">
    <w:name w:val="Unresolved Mention"/>
    <w:basedOn w:val="DefaultParagraphFont"/>
    <w:uiPriority w:val="99"/>
    <w:semiHidden/>
    <w:unhideWhenUsed/>
    <w:rsid w:val="00213A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bmj.com/content/351/bmj.h5651"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rcid.org/0000-0001-6069-4794" TargetMode="Externa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3308</Words>
  <Characters>18858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Effects of Advanced Trauma Life Support® Training Compared to Standard Care on Adult Trauma Patient Outcomes: A Cluster Randomised Trial</vt:lpstr>
    </vt:vector>
  </TitlesOfParts>
  <Company>Karolinska Institutet</Company>
  <LinksUpToDate>false</LinksUpToDate>
  <CharactersWithSpaces>22122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Stephen Nash</dc:creator>
  <cp:keywords/>
  <cp:lastModifiedBy>Martin Gerdin Wärnberg</cp:lastModifiedBy>
  <cp:revision>6</cp:revision>
  <dcterms:created xsi:type="dcterms:W3CDTF">2024-05-14T10:01:00Z</dcterms:created>
  <dcterms:modified xsi:type="dcterms:W3CDTF">2024-06-04T20:57:00Z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nk-bibliography">
    <vt:lpwstr>False</vt:lpwstr>
  </property>
  <property fmtid="{D5CDD505-2E9C-101B-9397-08002B2CF9AE}" pid="12" name="number-depth">
    <vt:lpwstr>3</vt:lpwstr>
  </property>
  <property fmtid="{D5CDD505-2E9C-101B-9397-08002B2CF9AE}" pid="13" name="subtitle">
    <vt:lpwstr>Statistical Analysis Plan Version 0.1.0, 2024-05-13</vt:lpwstr>
  </property>
  <property fmtid="{D5CDD505-2E9C-101B-9397-08002B2CF9AE}" pid="14" name="titlepage-theme">
    <vt:lpwstr/>
  </property>
  <property fmtid="{D5CDD505-2E9C-101B-9397-08002B2CF9AE}" pid="15" name="toc-title">
    <vt:lpwstr>Table of contents</vt:lpwstr>
  </property>
</Properties>
</file>