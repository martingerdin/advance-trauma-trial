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8"/>
        <w:gridCol w:w="4706"/>
      </w:tblGrid>
      <w:tr w:rsidR="00CE0390" w14:paraId="0A2735D3" w14:textId="77777777" w:rsidTr="00AD0F58">
        <w:tc>
          <w:tcPr>
            <w:tcW w:w="9214" w:type="dxa"/>
            <w:gridSpan w:val="2"/>
            <w:shd w:val="clear" w:color="auto" w:fill="auto"/>
          </w:tcPr>
          <w:p w14:paraId="36482E5B" w14:textId="1F64CB0D" w:rsidR="00CE0390" w:rsidRDefault="00CE0390" w:rsidP="005237A1">
            <w:pPr>
              <w:pStyle w:val="SOPtext"/>
              <w:spacing w:before="0" w:after="0" w:line="240" w:lineRule="auto"/>
              <w:rPr>
                <w:b/>
              </w:rPr>
            </w:pPr>
            <w:r w:rsidRPr="009E6175">
              <w:rPr>
                <w:b/>
              </w:rPr>
              <w:t>Effects of Advanced Trauma Life Support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®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Training Compared to Standard Care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on Adult Trauma Patient Outcomes</w:t>
            </w:r>
            <w:r w:rsidR="002E00D4">
              <w:rPr>
                <w:b/>
              </w:rPr>
              <w:t xml:space="preserve"> (ADVANCE TRAUMA)</w:t>
            </w:r>
            <w:r w:rsidRPr="009E6175">
              <w:rPr>
                <w:b/>
              </w:rPr>
              <w:t>: A Cluster Randomised Trial</w:t>
            </w:r>
          </w:p>
        </w:tc>
      </w:tr>
      <w:tr w:rsidR="00536B60" w14:paraId="03837333" w14:textId="77777777" w:rsidTr="00AD0F58">
        <w:tc>
          <w:tcPr>
            <w:tcW w:w="9214" w:type="dxa"/>
            <w:gridSpan w:val="2"/>
            <w:shd w:val="clear" w:color="auto" w:fill="auto"/>
          </w:tcPr>
          <w:p w14:paraId="1D488E2F" w14:textId="59752E2A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Batch</w:t>
            </w:r>
            <w:r>
              <w:rPr>
                <w:rFonts w:asciiTheme="minorHAnsi" w:hAnsiTheme="minorHAnsi"/>
                <w:i/>
                <w:iCs/>
                <w:szCs w:val="22"/>
              </w:rPr>
              <w:t xml:space="preserve"> &amp; Site </w:t>
            </w:r>
            <w:r w:rsidRPr="009E6175">
              <w:rPr>
                <w:rFonts w:asciiTheme="minorHAnsi" w:hAnsiTheme="minorHAnsi"/>
                <w:i/>
                <w:iCs/>
                <w:szCs w:val="22"/>
              </w:rPr>
              <w:t>no.:</w:t>
            </w:r>
          </w:p>
        </w:tc>
      </w:tr>
      <w:tr w:rsidR="00536B60" w14:paraId="121035DD" w14:textId="77777777" w:rsidTr="00AD0F58">
        <w:tc>
          <w:tcPr>
            <w:tcW w:w="9214" w:type="dxa"/>
            <w:gridSpan w:val="2"/>
            <w:shd w:val="clear" w:color="auto" w:fill="auto"/>
          </w:tcPr>
          <w:p w14:paraId="64E72200" w14:textId="5B77145F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name/ hospital:</w:t>
            </w:r>
          </w:p>
        </w:tc>
      </w:tr>
      <w:tr w:rsidR="00536B60" w14:paraId="7CA926BA" w14:textId="77777777" w:rsidTr="00AD0F58">
        <w:tc>
          <w:tcPr>
            <w:tcW w:w="9214" w:type="dxa"/>
            <w:gridSpan w:val="2"/>
            <w:shd w:val="clear" w:color="auto" w:fill="auto"/>
          </w:tcPr>
          <w:p w14:paraId="12EF2D4A" w14:textId="22915CAD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Name of Site Investigator:</w:t>
            </w:r>
          </w:p>
        </w:tc>
      </w:tr>
      <w:tr w:rsidR="00536B60" w14:paraId="25C0D944" w14:textId="77777777" w:rsidTr="00AD0F58">
        <w:tc>
          <w:tcPr>
            <w:tcW w:w="9214" w:type="dxa"/>
            <w:gridSpan w:val="2"/>
            <w:shd w:val="clear" w:color="auto" w:fill="auto"/>
          </w:tcPr>
          <w:p w14:paraId="003FAC47" w14:textId="2490999D" w:rsidR="00536B60" w:rsidRDefault="00536B60" w:rsidP="00536B60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 xml:space="preserve">Date of </w:t>
            </w:r>
            <w:r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Close out</w:t>
            </w: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:</w:t>
            </w:r>
          </w:p>
        </w:tc>
      </w:tr>
      <w:tr w:rsidR="00CE0390" w:rsidRPr="001F1179" w14:paraId="38929D64" w14:textId="77777777" w:rsidTr="00AD0F58">
        <w:tc>
          <w:tcPr>
            <w:tcW w:w="9214" w:type="dxa"/>
            <w:gridSpan w:val="2"/>
            <w:shd w:val="clear" w:color="auto" w:fill="A6A6A6" w:themeFill="background1" w:themeFillShade="A6"/>
          </w:tcPr>
          <w:p w14:paraId="1163B139" w14:textId="77777777" w:rsidR="00CE0390" w:rsidRPr="001F1179" w:rsidRDefault="00CE0390" w:rsidP="005237A1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1F1179">
              <w:rPr>
                <w:b/>
                <w:color w:val="FFFFFF" w:themeColor="background1"/>
              </w:rPr>
              <w:t>Site Staff Present</w:t>
            </w:r>
          </w:p>
        </w:tc>
      </w:tr>
      <w:tr w:rsidR="00CE0390" w:rsidRPr="00F44539" w14:paraId="7AF3CCC9" w14:textId="77777777" w:rsidTr="00AD0F58"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6BACDC51" w14:textId="77777777" w:rsidR="00CE0390" w:rsidRPr="00F44539" w:rsidRDefault="00CE0390" w:rsidP="005237A1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618D0B35" w14:textId="77777777" w:rsidR="00CE0390" w:rsidRPr="00F44539" w:rsidRDefault="00CE0390" w:rsidP="005237A1">
            <w:pPr>
              <w:pStyle w:val="SOPtext"/>
              <w:spacing w:line="240" w:lineRule="auto"/>
            </w:pPr>
            <w:r w:rsidRPr="00F44539">
              <w:t>Position</w:t>
            </w:r>
          </w:p>
        </w:tc>
      </w:tr>
      <w:tr w:rsidR="00CE0390" w:rsidRPr="00F44539" w14:paraId="5B5BF52F" w14:textId="77777777" w:rsidTr="00AD0F58"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760447BB" w14:textId="77777777" w:rsidR="00CE0390" w:rsidRPr="00F44539" w:rsidRDefault="00CE0390" w:rsidP="005237A1">
            <w:pPr>
              <w:pStyle w:val="SOPtext"/>
              <w:spacing w:before="0" w:line="240" w:lineRule="auto"/>
              <w:jc w:val="left"/>
            </w:pP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1D40D5EF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3FC6492A" w14:textId="77777777" w:rsidTr="00AD0F58"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</w:tcPr>
          <w:p w14:paraId="71D9F13A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  <w:tc>
          <w:tcPr>
            <w:tcW w:w="4706" w:type="dxa"/>
            <w:tcBorders>
              <w:left w:val="single" w:sz="4" w:space="0" w:color="auto"/>
              <w:bottom w:val="single" w:sz="4" w:space="0" w:color="auto"/>
            </w:tcBorders>
          </w:tcPr>
          <w:p w14:paraId="51082027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1F1179" w14:paraId="381F9B59" w14:textId="77777777" w:rsidTr="00AD0F58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4F1B7A9" w14:textId="1E04D8B2" w:rsidR="00CE0390" w:rsidRPr="001F1179" w:rsidRDefault="00CE0390" w:rsidP="005237A1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CE0390">
              <w:rPr>
                <w:b/>
                <w:color w:val="FFFFFF" w:themeColor="background1"/>
              </w:rPr>
              <w:t>Attendees - Project Team/Sponsor &amp; Other</w:t>
            </w:r>
          </w:p>
        </w:tc>
      </w:tr>
      <w:tr w:rsidR="00CE0390" w:rsidRPr="00F44539" w14:paraId="6C6881E5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2F976DB7" w14:textId="77777777" w:rsidR="00CE0390" w:rsidRPr="00F44539" w:rsidRDefault="00CE0390" w:rsidP="005237A1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5F58CACA" w14:textId="77777777" w:rsidR="00CE0390" w:rsidRPr="00F44539" w:rsidRDefault="00CE0390" w:rsidP="005237A1">
            <w:pPr>
              <w:pStyle w:val="SOPtext"/>
              <w:spacing w:line="240" w:lineRule="auto"/>
            </w:pPr>
            <w:r w:rsidRPr="00F44539">
              <w:t>Role</w:t>
            </w:r>
          </w:p>
        </w:tc>
      </w:tr>
      <w:tr w:rsidR="00CE0390" w:rsidRPr="00F44539" w14:paraId="64D8FB69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004C1838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0249D0B9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4D675D87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49254B5B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36C8B8D4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27B7E2C2" w14:textId="77777777" w:rsidTr="00AD0F58">
        <w:tc>
          <w:tcPr>
            <w:tcW w:w="4508" w:type="dxa"/>
            <w:tcBorders>
              <w:right w:val="single" w:sz="4" w:space="0" w:color="auto"/>
            </w:tcBorders>
          </w:tcPr>
          <w:p w14:paraId="271D9D48" w14:textId="17D0583A" w:rsidR="00CE0390" w:rsidRPr="00CE0390" w:rsidRDefault="00CE0390" w:rsidP="005237A1">
            <w:pPr>
              <w:pStyle w:val="SOPtext"/>
              <w:spacing w:line="240" w:lineRule="auto"/>
              <w:rPr>
                <w:b/>
                <w:bCs/>
              </w:rPr>
            </w:pPr>
            <w:r w:rsidRPr="00CE0390">
              <w:rPr>
                <w:b/>
                <w:bCs/>
              </w:rPr>
              <w:t>Date of Final Visit</w:t>
            </w:r>
          </w:p>
        </w:tc>
        <w:tc>
          <w:tcPr>
            <w:tcW w:w="4706" w:type="dxa"/>
            <w:tcBorders>
              <w:left w:val="single" w:sz="4" w:space="0" w:color="auto"/>
            </w:tcBorders>
          </w:tcPr>
          <w:p w14:paraId="36279625" w14:textId="77777777" w:rsidR="00CE0390" w:rsidRPr="00F44539" w:rsidRDefault="00CE0390" w:rsidP="005237A1">
            <w:pPr>
              <w:pStyle w:val="SOPtext"/>
              <w:spacing w:line="240" w:lineRule="auto"/>
            </w:pPr>
          </w:p>
        </w:tc>
      </w:tr>
      <w:tr w:rsidR="00CE0390" w:rsidRPr="00F44539" w14:paraId="5FD30307" w14:textId="77777777" w:rsidTr="00AD0F58">
        <w:tc>
          <w:tcPr>
            <w:tcW w:w="9214" w:type="dxa"/>
            <w:gridSpan w:val="2"/>
          </w:tcPr>
          <w:p w14:paraId="70E016AE" w14:textId="11AAE14D" w:rsidR="00CE0390" w:rsidRPr="00CE0390" w:rsidRDefault="00CE0390" w:rsidP="00CE0390">
            <w:pPr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</w:pPr>
            <w:r w:rsidRPr="00CE0390">
              <w:rPr>
                <w:rFonts w:ascii="Calibri" w:eastAsiaTheme="majorEastAsia" w:hAnsi="Calibri" w:cstheme="minorHAnsi"/>
                <w:b/>
                <w:bCs/>
                <w:color w:val="000000" w:themeColor="text1"/>
                <w:sz w:val="22"/>
                <w:szCs w:val="23"/>
                <w:lang w:val="en-AU" w:eastAsia="en-US"/>
              </w:rPr>
              <w:t>Visit Type</w:t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  <w:t>On-Site</w:t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5"/>
            <w:r w:rsidRPr="00F44539">
              <w:instrText xml:space="preserve"> FORMCHECKBOX </w:instrText>
            </w:r>
            <w:r w:rsidRPr="00F44539">
              <w:fldChar w:fldCharType="separate"/>
            </w:r>
            <w:r w:rsidRPr="00F44539">
              <w:fldChar w:fldCharType="end"/>
            </w:r>
            <w:bookmarkEnd w:id="0"/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  <w:t>Phone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39">
              <w:instrText xml:space="preserve"> FORMCHECKBOX </w:instrText>
            </w:r>
            <w:r w:rsidRPr="00F44539">
              <w:fldChar w:fldCharType="separate"/>
            </w:r>
            <w:r w:rsidRPr="00F44539">
              <w:fldChar w:fldCharType="end"/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ab/>
              <w:t xml:space="preserve"> Via  email 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39">
              <w:instrText xml:space="preserve"> FORMCHECKBOX </w:instrText>
            </w:r>
            <w:r w:rsidRPr="00F44539">
              <w:fldChar w:fldCharType="separate"/>
            </w:r>
            <w:r w:rsidRPr="00F44539">
              <w:fldChar w:fldCharType="end"/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 xml:space="preserve">         Other 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39">
              <w:instrText xml:space="preserve"> FORMCHECKBOX </w:instrText>
            </w:r>
            <w:r w:rsidRPr="00F44539">
              <w:fldChar w:fldCharType="separate"/>
            </w:r>
            <w:r w:rsidRPr="00F44539">
              <w:fldChar w:fldCharType="end"/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 xml:space="preserve"> </w:t>
            </w:r>
            <w:r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 xml:space="preserve"> </w:t>
            </w:r>
            <w:r w:rsidRPr="00CE0390">
              <w:rPr>
                <w:rFonts w:ascii="Calibri" w:eastAsiaTheme="majorEastAsia" w:hAnsi="Calibri" w:cstheme="minorHAnsi"/>
                <w:color w:val="000000" w:themeColor="text1"/>
                <w:sz w:val="22"/>
                <w:szCs w:val="23"/>
                <w:lang w:val="en-AU" w:eastAsia="en-US"/>
              </w:rPr>
              <w:t>(specify)</w:t>
            </w:r>
          </w:p>
        </w:tc>
      </w:tr>
    </w:tbl>
    <w:p w14:paraId="29EEA4C8" w14:textId="77777777" w:rsidR="00CE0390" w:rsidRDefault="00CE0390" w:rsidP="005C0783">
      <w:pPr>
        <w:pStyle w:val="SOPtext"/>
        <w:rPr>
          <w:i/>
          <w:iCs/>
          <w:color w:val="4472C4" w:themeColor="accent5"/>
        </w:rPr>
      </w:pPr>
    </w:p>
    <w:p w14:paraId="3E143AA1" w14:textId="0DCCC159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Tick “Yes” if the review item is discussed/finalised with site staff.</w:t>
      </w:r>
    </w:p>
    <w:p w14:paraId="291A159F" w14:textId="7A7BDC72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Tick “No” if the item should have been reviewed but was not done during the visit. If “No” is ticked, comment is required.</w:t>
      </w:r>
    </w:p>
    <w:p w14:paraId="68BC3426" w14:textId="2E37AC6C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Tick “NA” if the item is not applicable to the study.</w:t>
      </w:r>
    </w:p>
    <w:p w14:paraId="17298946" w14:textId="7B987C17" w:rsidR="005C0783" w:rsidRPr="00F3698A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If there is comment related to the reviewed item, record the comment in the table below (Comments), and indicate the comment number (C1, C2, etc.) in the right-hand column. Departures from the project-specific site closure guidelines/agenda prepared by the Project Manager should be noted.</w:t>
      </w:r>
    </w:p>
    <w:p w14:paraId="05A59473" w14:textId="786E4CA9" w:rsidR="00B9325F" w:rsidRDefault="005C0783" w:rsidP="00CE0390">
      <w:pPr>
        <w:pStyle w:val="SOPtext"/>
        <w:spacing w:line="240" w:lineRule="auto"/>
        <w:rPr>
          <w:i/>
          <w:iCs/>
          <w:color w:val="4472C4" w:themeColor="accent5"/>
        </w:rPr>
      </w:pPr>
      <w:r w:rsidRPr="00F3698A">
        <w:rPr>
          <w:i/>
          <w:iCs/>
          <w:color w:val="4472C4" w:themeColor="accent5"/>
        </w:rPr>
        <w:t>If there is follow</w:t>
      </w:r>
      <w:r w:rsidR="00C65892" w:rsidRPr="00F3698A">
        <w:rPr>
          <w:i/>
          <w:iCs/>
          <w:color w:val="4472C4" w:themeColor="accent5"/>
        </w:rPr>
        <w:t>-</w:t>
      </w:r>
      <w:r w:rsidRPr="00F3698A">
        <w:rPr>
          <w:i/>
          <w:iCs/>
          <w:color w:val="4472C4" w:themeColor="accent5"/>
        </w:rPr>
        <w:t>up activity related to the review item or unresolved monitoring queries, record the issue in Monitoring Issues and Actions Log. Indicate the reference number from the spreadsheet in the comment column.</w:t>
      </w:r>
    </w:p>
    <w:p w14:paraId="16D3E50D" w14:textId="01851289" w:rsidR="00C65892" w:rsidRDefault="00C65892" w:rsidP="00CE0390">
      <w:pPr>
        <w:pStyle w:val="SOPtext"/>
        <w:spacing w:line="240" w:lineRule="auto"/>
      </w:pPr>
      <w:r w:rsidRPr="00F3698A">
        <w:br w:type="page"/>
      </w:r>
    </w:p>
    <w:p w14:paraId="46AB8732" w14:textId="423D93F8" w:rsidR="003B2D57" w:rsidRPr="00F3698A" w:rsidRDefault="003B2D57" w:rsidP="003B2D57">
      <w:pPr>
        <w:pStyle w:val="SOPtext"/>
      </w:pPr>
    </w:p>
    <w:tbl>
      <w:tblPr>
        <w:tblW w:w="5327" w:type="pct"/>
        <w:tblInd w:w="-147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698"/>
        <w:gridCol w:w="557"/>
        <w:gridCol w:w="4708"/>
      </w:tblGrid>
      <w:tr w:rsidR="003842E3" w:rsidRPr="000E615A" w14:paraId="7829CC1D" w14:textId="77777777" w:rsidTr="003842E3">
        <w:trPr>
          <w:tblHeader/>
        </w:trPr>
        <w:tc>
          <w:tcPr>
            <w:tcW w:w="1951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01580F4B" w14:textId="77777777" w:rsidR="003842E3" w:rsidRPr="000E615A" w:rsidRDefault="003842E3" w:rsidP="005C078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The following items were reviewed/discussed:</w:t>
            </w: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2A4F6CB7" w14:textId="77777777" w:rsidR="003842E3" w:rsidRPr="000E615A" w:rsidRDefault="003842E3" w:rsidP="00C65892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440A725C" w14:textId="77777777" w:rsidR="003842E3" w:rsidRPr="000E615A" w:rsidRDefault="003842E3" w:rsidP="00C65892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1A9C8ABC" w14:textId="77777777" w:rsidR="003842E3" w:rsidRPr="000E615A" w:rsidRDefault="003842E3" w:rsidP="005C078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02830A2B" w14:textId="159A056C" w:rsidR="003842E3" w:rsidRPr="000E615A" w:rsidRDefault="003842E3" w:rsidP="005C078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7CC18ED3" w14:textId="77777777" w:rsidTr="003842E3">
        <w:trPr>
          <w:tblHeader/>
        </w:trPr>
        <w:tc>
          <w:tcPr>
            <w:tcW w:w="1951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263DD0FC" w14:textId="0278AF6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1. IRB/IEC Notification</w:t>
            </w: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2C8728F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</w:p>
        </w:tc>
        <w:tc>
          <w:tcPr>
            <w:tcW w:w="285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583B684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</w:p>
        </w:tc>
        <w:tc>
          <w:tcPr>
            <w:tcW w:w="2407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1A48FA93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</w:p>
        </w:tc>
      </w:tr>
      <w:tr w:rsidR="003842E3" w:rsidRPr="000E615A" w14:paraId="48437F0F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6BFD3E6B" w14:textId="352E82AD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1.1 Central IEC notified of site/project closure</w:t>
            </w:r>
          </w:p>
        </w:tc>
        <w:tc>
          <w:tcPr>
            <w:tcW w:w="357" w:type="pct"/>
            <w:vAlign w:val="center"/>
          </w:tcPr>
          <w:p w14:paraId="6D50760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42CD88D8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59E88502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7E7CEE1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2A03A04D" w14:textId="3FE258D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1.2 Local IEC/Governance notified of site/project closure</w:t>
            </w:r>
          </w:p>
        </w:tc>
        <w:tc>
          <w:tcPr>
            <w:tcW w:w="357" w:type="pct"/>
            <w:vAlign w:val="center"/>
          </w:tcPr>
          <w:p w14:paraId="682967DC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1782647A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6436730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6188811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58C4E062" w14:textId="1982A6C0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2. Informed Consent</w:t>
            </w:r>
          </w:p>
        </w:tc>
        <w:tc>
          <w:tcPr>
            <w:tcW w:w="357" w:type="pct"/>
          </w:tcPr>
          <w:p w14:paraId="13E0F163" w14:textId="6CD5C0A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</w:tcPr>
          <w:p w14:paraId="37991804" w14:textId="5F4D5D8D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</w:tcPr>
          <w:p w14:paraId="5677E6D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01AE484E" w14:textId="50DF3180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490062D3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4BF4BE56" w14:textId="348C788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2.1 All participant consents 100% checked</w:t>
            </w:r>
          </w:p>
        </w:tc>
        <w:tc>
          <w:tcPr>
            <w:tcW w:w="357" w:type="pct"/>
            <w:vAlign w:val="center"/>
          </w:tcPr>
          <w:p w14:paraId="0736B9F2" w14:textId="55BA8E2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9881E14" w14:textId="70EBE5D9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6983A45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0CDA881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20C0319D" w14:textId="10C9EE9C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2.2 All participant consents on file (note where filed)</w:t>
            </w:r>
          </w:p>
        </w:tc>
        <w:tc>
          <w:tcPr>
            <w:tcW w:w="357" w:type="pct"/>
            <w:vAlign w:val="center"/>
          </w:tcPr>
          <w:p w14:paraId="083C1753" w14:textId="67AEB3AC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045782FA" w14:textId="342FCA0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216D3F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3A54134C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459A586B" w14:textId="4D3EB9A9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 xml:space="preserve">2.3 </w:t>
            </w:r>
            <w:r w:rsidRPr="000E615A">
              <w:rPr>
                <w:rFonts w:cs="Calibri"/>
                <w:szCs w:val="22"/>
                <w:lang w:val="en-US"/>
              </w:rPr>
              <w:t>All Audio consents are available/ maintained</w:t>
            </w:r>
          </w:p>
        </w:tc>
        <w:tc>
          <w:tcPr>
            <w:tcW w:w="357" w:type="pct"/>
            <w:vAlign w:val="center"/>
          </w:tcPr>
          <w:p w14:paraId="4D3EDC22" w14:textId="11BD44B1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7F8FE754" w14:textId="2500F69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DF1A50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023C90A1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72C0070A" w14:textId="10FF622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3. Data Collection</w:t>
            </w:r>
          </w:p>
        </w:tc>
        <w:tc>
          <w:tcPr>
            <w:tcW w:w="357" w:type="pct"/>
          </w:tcPr>
          <w:p w14:paraId="4BDAF7F4" w14:textId="5D1B6793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</w:tcPr>
          <w:p w14:paraId="2A672615" w14:textId="7F616CA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</w:tcPr>
          <w:p w14:paraId="4BDE4A49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17751893" w14:textId="29D4B07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52400AAA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20E4AE18" w14:textId="436336CE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3.1 All data entered on database or submitted</w:t>
            </w:r>
          </w:p>
        </w:tc>
        <w:tc>
          <w:tcPr>
            <w:tcW w:w="357" w:type="pct"/>
            <w:vAlign w:val="center"/>
          </w:tcPr>
          <w:p w14:paraId="7FF79CD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949DBC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1151E80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3628DF64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6DA563EF" w14:textId="686404CB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3.2 All patient follow-up complete</w:t>
            </w:r>
          </w:p>
        </w:tc>
        <w:tc>
          <w:tcPr>
            <w:tcW w:w="357" w:type="pct"/>
            <w:vAlign w:val="center"/>
          </w:tcPr>
          <w:p w14:paraId="7CF7B032" w14:textId="08B2289E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452F7AF4" w14:textId="35CCECC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38E7F82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545845EC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7DE5EC01" w14:textId="348B0801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3.3 All data queries closed</w:t>
            </w:r>
          </w:p>
        </w:tc>
        <w:tc>
          <w:tcPr>
            <w:tcW w:w="357" w:type="pct"/>
            <w:vAlign w:val="center"/>
          </w:tcPr>
          <w:p w14:paraId="789BD0C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0CA6652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52A6640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55D381CB" w14:textId="77777777" w:rsidTr="003842E3">
        <w:trPr>
          <w:trHeight w:val="391"/>
        </w:trPr>
        <w:tc>
          <w:tcPr>
            <w:tcW w:w="1951" w:type="pct"/>
            <w:shd w:val="clear" w:color="auto" w:fill="auto"/>
          </w:tcPr>
          <w:p w14:paraId="4C8159FA" w14:textId="380A852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3.4 Screening Data entered on database</w:t>
            </w:r>
          </w:p>
        </w:tc>
        <w:tc>
          <w:tcPr>
            <w:tcW w:w="357" w:type="pct"/>
            <w:vAlign w:val="center"/>
          </w:tcPr>
          <w:p w14:paraId="1965B625" w14:textId="628DCA5D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6E09799D" w14:textId="7499334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0A756C9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3142972C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1C312EBE" w14:textId="0C7D6D7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4.1 All open Safety reports reviewed and finalised</w:t>
            </w:r>
          </w:p>
        </w:tc>
        <w:tc>
          <w:tcPr>
            <w:tcW w:w="357" w:type="pct"/>
            <w:vAlign w:val="center"/>
          </w:tcPr>
          <w:p w14:paraId="25DAF589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C0A5053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48103809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09F236DA" w14:textId="77777777" w:rsidTr="003842E3">
        <w:trPr>
          <w:trHeight w:val="391"/>
        </w:trPr>
        <w:tc>
          <w:tcPr>
            <w:tcW w:w="1951" w:type="pct"/>
            <w:shd w:val="clear" w:color="auto" w:fill="auto"/>
            <w:vAlign w:val="center"/>
          </w:tcPr>
          <w:p w14:paraId="62AE4E05" w14:textId="70318154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 xml:space="preserve">4.2 All </w:t>
            </w:r>
            <w:r w:rsidRPr="000E615A">
              <w:rPr>
                <w:rFonts w:cs="Calibri"/>
                <w:szCs w:val="22"/>
                <w:lang w:val="en-US"/>
              </w:rPr>
              <w:t>Safety reports</w:t>
            </w:r>
            <w:r w:rsidRPr="000E615A">
              <w:rPr>
                <w:rFonts w:cs="Calibri"/>
                <w:szCs w:val="22"/>
              </w:rPr>
              <w:t xml:space="preserve"> have been reported to IEC/TMG (as per protocol/ local requirements)</w:t>
            </w:r>
          </w:p>
        </w:tc>
        <w:tc>
          <w:tcPr>
            <w:tcW w:w="357" w:type="pct"/>
            <w:vAlign w:val="center"/>
          </w:tcPr>
          <w:p w14:paraId="53F40A4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543A43C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077761D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DC65CF4" w14:textId="77777777" w:rsidTr="003842E3">
        <w:trPr>
          <w:trHeight w:val="391"/>
        </w:trPr>
        <w:tc>
          <w:tcPr>
            <w:tcW w:w="1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ED222" w14:textId="3DD7F2EA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4.4 Other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02F03CCB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14:paraId="5558F470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16AA492F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573F943F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648BB6B0" w14:textId="4511A1A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  <w:highlight w:val="yellow"/>
              </w:rPr>
            </w:pPr>
            <w:r w:rsidRPr="000E615A">
              <w:rPr>
                <w:rFonts w:cs="Calibri"/>
                <w:szCs w:val="22"/>
                <w:highlight w:val="yellow"/>
              </w:rPr>
              <w:t xml:space="preserve">8.1 </w:t>
            </w:r>
            <w:commentRangeStart w:id="1"/>
            <w:r w:rsidRPr="000E615A">
              <w:rPr>
                <w:rFonts w:cs="Calibri"/>
                <w:szCs w:val="22"/>
                <w:highlight w:val="yellow"/>
              </w:rPr>
              <w:t>Other</w:t>
            </w:r>
            <w:commentRangeEnd w:id="1"/>
            <w:r w:rsidR="000E615A">
              <w:rPr>
                <w:rStyle w:val="CommentReference"/>
                <w:rFonts w:ascii="Times New Roman" w:eastAsia="MS Mincho" w:hAnsi="Times New Roman" w:cs="Times New Roman"/>
                <w:color w:val="auto"/>
                <w:lang w:val="en-US" w:eastAsia="ja-JP"/>
              </w:rPr>
              <w:commentReference w:id="1"/>
            </w:r>
            <w:r w:rsidRPr="000E615A">
              <w:rPr>
                <w:rFonts w:cs="Calibri"/>
                <w:szCs w:val="22"/>
                <w:highlight w:val="yellow"/>
              </w:rPr>
              <w:t xml:space="preserve"> supplies </w:t>
            </w:r>
            <w:r w:rsidR="000E615A">
              <w:rPr>
                <w:rFonts w:cs="Calibri"/>
                <w:szCs w:val="22"/>
                <w:highlight w:val="yellow"/>
              </w:rPr>
              <w:t>returned</w:t>
            </w:r>
            <w:ins w:id="2" w:author="Prashant Kharat" w:date="2024-09-24T10:46:00Z" w16du:dateUtc="2024-09-24T05:16:00Z">
              <w:r w:rsidRPr="000E615A">
                <w:rPr>
                  <w:rFonts w:cs="Calibri"/>
                  <w:szCs w:val="22"/>
                  <w:highlight w:val="yellow"/>
                </w:rPr>
                <w:t xml:space="preserve"> </w:t>
              </w:r>
            </w:ins>
          </w:p>
        </w:tc>
        <w:tc>
          <w:tcPr>
            <w:tcW w:w="357" w:type="pct"/>
            <w:vAlign w:val="center"/>
          </w:tcPr>
          <w:p w14:paraId="5EEC6975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2E96A072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0CBD5A58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1C5F1556" w14:textId="77777777" w:rsidTr="003B046F">
        <w:trPr>
          <w:trHeight w:val="391"/>
        </w:trPr>
        <w:tc>
          <w:tcPr>
            <w:tcW w:w="1951" w:type="pct"/>
            <w:shd w:val="clear" w:color="auto" w:fill="DEEAF6" w:themeFill="accent1" w:themeFillTint="33"/>
            <w:vAlign w:val="center"/>
          </w:tcPr>
          <w:p w14:paraId="4086A1AF" w14:textId="1DB12098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  <w:highlight w:val="yellow"/>
              </w:rPr>
            </w:pPr>
            <w:r w:rsidRPr="000E615A">
              <w:rPr>
                <w:rFonts w:cs="Calibri"/>
                <w:b/>
                <w:szCs w:val="22"/>
              </w:rPr>
              <w:t>9. Investigator Site File (ISF)</w:t>
            </w:r>
          </w:p>
        </w:tc>
        <w:tc>
          <w:tcPr>
            <w:tcW w:w="357" w:type="pct"/>
            <w:shd w:val="clear" w:color="auto" w:fill="DEEAF6" w:themeFill="accent1" w:themeFillTint="33"/>
          </w:tcPr>
          <w:p w14:paraId="07F5A04D" w14:textId="42F25D5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Yes</w:t>
            </w:r>
          </w:p>
        </w:tc>
        <w:tc>
          <w:tcPr>
            <w:tcW w:w="285" w:type="pct"/>
            <w:shd w:val="clear" w:color="auto" w:fill="DEEAF6" w:themeFill="accent1" w:themeFillTint="33"/>
          </w:tcPr>
          <w:p w14:paraId="751368C2" w14:textId="2C387E0E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No</w:t>
            </w:r>
          </w:p>
        </w:tc>
        <w:tc>
          <w:tcPr>
            <w:tcW w:w="2407" w:type="pct"/>
            <w:shd w:val="clear" w:color="auto" w:fill="DEEAF6" w:themeFill="accent1" w:themeFillTint="33"/>
          </w:tcPr>
          <w:p w14:paraId="0E48988F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b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Comment or</w:t>
            </w:r>
          </w:p>
          <w:p w14:paraId="115C48BC" w14:textId="121165A4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/>
                <w:szCs w:val="22"/>
              </w:rPr>
              <w:t>Follow-up item #</w:t>
            </w:r>
          </w:p>
        </w:tc>
      </w:tr>
      <w:tr w:rsidR="003842E3" w:rsidRPr="000E615A" w14:paraId="52D943C8" w14:textId="77777777" w:rsidTr="003842E3">
        <w:trPr>
          <w:trHeight w:val="391"/>
        </w:trPr>
        <w:tc>
          <w:tcPr>
            <w:tcW w:w="1951" w:type="pct"/>
            <w:tcBorders>
              <w:bottom w:val="single" w:sz="4" w:space="0" w:color="auto"/>
            </w:tcBorders>
            <w:vAlign w:val="center"/>
          </w:tcPr>
          <w:p w14:paraId="2E8F35CF" w14:textId="4F0B656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 xml:space="preserve">9.1 </w:t>
            </w:r>
            <w:r w:rsidRPr="000E615A">
              <w:rPr>
                <w:rFonts w:cs="Calibri"/>
                <w:bCs/>
                <w:szCs w:val="22"/>
              </w:rPr>
              <w:t>All essential documents up-to-date and on file (at site and TGI)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47101C5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14:paraId="501D17A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112851DD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546FFD7" w14:textId="77777777" w:rsidTr="003842E3">
        <w:trPr>
          <w:trHeight w:val="391"/>
        </w:trPr>
        <w:tc>
          <w:tcPr>
            <w:tcW w:w="1951" w:type="pct"/>
            <w:tcBorders>
              <w:bottom w:val="single" w:sz="4" w:space="0" w:color="auto"/>
            </w:tcBorders>
            <w:vAlign w:val="center"/>
          </w:tcPr>
          <w:p w14:paraId="0E6CDAA0" w14:textId="2FBFF8A3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bCs/>
                <w:szCs w:val="22"/>
              </w:rPr>
              <w:t>9.2 All</w:t>
            </w:r>
            <w:r w:rsidRPr="000E615A">
              <w:rPr>
                <w:rFonts w:cs="Calibri"/>
                <w:szCs w:val="22"/>
              </w:rPr>
              <w:t xml:space="preserve"> IEC/Governance </w:t>
            </w:r>
            <w:r w:rsidRPr="000E615A">
              <w:rPr>
                <w:rFonts w:cs="Calibri"/>
                <w:bCs/>
                <w:szCs w:val="22"/>
              </w:rPr>
              <w:t>correspondence on file (at site and TGI)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010BECA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14:paraId="4182121D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  <w:tc>
          <w:tcPr>
            <w:tcW w:w="2407" w:type="pct"/>
            <w:tcBorders>
              <w:bottom w:val="single" w:sz="4" w:space="0" w:color="auto"/>
            </w:tcBorders>
          </w:tcPr>
          <w:p w14:paraId="63E5785A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BC5E3A2" w14:textId="77777777" w:rsidTr="003842E3">
        <w:trPr>
          <w:trHeight w:val="391"/>
        </w:trPr>
        <w:tc>
          <w:tcPr>
            <w:tcW w:w="1951" w:type="pct"/>
            <w:tcBorders>
              <w:top w:val="single" w:sz="4" w:space="0" w:color="auto"/>
            </w:tcBorders>
            <w:vAlign w:val="center"/>
          </w:tcPr>
          <w:p w14:paraId="740A27D8" w14:textId="56186BCF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9.2 Review and retain copies/originals of relevant logs and records.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center"/>
          </w:tcPr>
          <w:p w14:paraId="44A781A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14:paraId="6925CAFE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  <w:tcBorders>
              <w:top w:val="single" w:sz="4" w:space="0" w:color="auto"/>
            </w:tcBorders>
          </w:tcPr>
          <w:p w14:paraId="38DFC644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669FFA4C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71BAC23F" w14:textId="72D5F0B5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9.3 Review document storage – accessibility and retention requirements.</w:t>
            </w:r>
          </w:p>
        </w:tc>
        <w:tc>
          <w:tcPr>
            <w:tcW w:w="357" w:type="pct"/>
            <w:vAlign w:val="center"/>
          </w:tcPr>
          <w:p w14:paraId="24BAE998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31A025B1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19C2F0E3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74F5649F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22521A8A" w14:textId="16B6D338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t>9.4 Medical records – accessibility and retention requirements.</w:t>
            </w:r>
          </w:p>
        </w:tc>
        <w:tc>
          <w:tcPr>
            <w:tcW w:w="357" w:type="pct"/>
            <w:vAlign w:val="center"/>
          </w:tcPr>
          <w:p w14:paraId="42D0ED4F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642CCCFC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6E66B332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  <w:tr w:rsidR="003842E3" w:rsidRPr="000E615A" w14:paraId="4303A7FB" w14:textId="77777777" w:rsidTr="003842E3">
        <w:trPr>
          <w:trHeight w:val="391"/>
        </w:trPr>
        <w:tc>
          <w:tcPr>
            <w:tcW w:w="1951" w:type="pct"/>
            <w:vAlign w:val="center"/>
          </w:tcPr>
          <w:p w14:paraId="0522117D" w14:textId="4EF9F6D1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lastRenderedPageBreak/>
              <w:t>9.5 Other</w:t>
            </w:r>
          </w:p>
        </w:tc>
        <w:tc>
          <w:tcPr>
            <w:tcW w:w="357" w:type="pct"/>
            <w:vAlign w:val="center"/>
          </w:tcPr>
          <w:p w14:paraId="0705A747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85" w:type="pct"/>
            <w:vAlign w:val="center"/>
          </w:tcPr>
          <w:p w14:paraId="7EEF117A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  <w:r w:rsidRPr="000E615A">
              <w:rPr>
                <w:rFonts w:cs="Calibr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cs="Calibri"/>
                <w:szCs w:val="22"/>
              </w:rPr>
              <w:instrText xml:space="preserve"> FORMCHECKBOX </w:instrText>
            </w:r>
            <w:r w:rsidRPr="000E615A">
              <w:rPr>
                <w:rFonts w:cs="Calibri"/>
                <w:szCs w:val="22"/>
              </w:rPr>
            </w:r>
            <w:r w:rsidRPr="000E615A">
              <w:rPr>
                <w:rFonts w:cs="Calibri"/>
                <w:szCs w:val="22"/>
              </w:rPr>
              <w:fldChar w:fldCharType="separate"/>
            </w:r>
            <w:r w:rsidRPr="000E615A">
              <w:rPr>
                <w:rFonts w:cs="Calibri"/>
                <w:szCs w:val="22"/>
              </w:rPr>
              <w:fldChar w:fldCharType="end"/>
            </w:r>
          </w:p>
        </w:tc>
        <w:tc>
          <w:tcPr>
            <w:tcW w:w="2407" w:type="pct"/>
          </w:tcPr>
          <w:p w14:paraId="707B3DED" w14:textId="77777777" w:rsidR="003842E3" w:rsidRPr="000E615A" w:rsidRDefault="003842E3" w:rsidP="003F1F5A">
            <w:pPr>
              <w:pStyle w:val="SOPtext"/>
              <w:spacing w:before="0" w:after="0"/>
              <w:jc w:val="left"/>
              <w:rPr>
                <w:rFonts w:cs="Calibri"/>
                <w:szCs w:val="22"/>
              </w:rPr>
            </w:pPr>
          </w:p>
        </w:tc>
      </w:tr>
    </w:tbl>
    <w:p w14:paraId="4A650F02" w14:textId="61BA222D" w:rsidR="003F1F5A" w:rsidRDefault="003F1F5A"/>
    <w:p w14:paraId="6AADA1C5" w14:textId="77777777" w:rsidR="003842E3" w:rsidRDefault="003842E3"/>
    <w:tbl>
      <w:tblPr>
        <w:tblW w:w="5097" w:type="pct"/>
        <w:tblInd w:w="-147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6"/>
        <w:gridCol w:w="698"/>
        <w:gridCol w:w="558"/>
        <w:gridCol w:w="608"/>
        <w:gridCol w:w="3678"/>
      </w:tblGrid>
      <w:tr w:rsidR="003F1F5A" w:rsidRPr="000E615A" w14:paraId="0B4236C6" w14:textId="77777777" w:rsidTr="003F1F5A">
        <w:trPr>
          <w:trHeight w:val="391"/>
        </w:trPr>
        <w:tc>
          <w:tcPr>
            <w:tcW w:w="2039" w:type="pc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5E0887FF" w14:textId="02B53A8A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10. Protocol Deviations and Violations</w:t>
            </w:r>
          </w:p>
        </w:tc>
        <w:tc>
          <w:tcPr>
            <w:tcW w:w="373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08563973" w14:textId="0B7BBD6D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Yes</w:t>
            </w:r>
          </w:p>
        </w:tc>
        <w:tc>
          <w:tcPr>
            <w:tcW w:w="298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EE6B542" w14:textId="251EB33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No</w:t>
            </w:r>
          </w:p>
        </w:tc>
        <w:tc>
          <w:tcPr>
            <w:tcW w:w="325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23C4A5EE" w14:textId="25CD72A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NA</w:t>
            </w:r>
          </w:p>
        </w:tc>
        <w:tc>
          <w:tcPr>
            <w:tcW w:w="1965" w:type="pct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55B39927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b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Comment or</w:t>
            </w:r>
          </w:p>
          <w:p w14:paraId="4A1E662A" w14:textId="6607410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Follow-up item #</w:t>
            </w:r>
          </w:p>
        </w:tc>
      </w:tr>
      <w:tr w:rsidR="003F1F5A" w:rsidRPr="000E615A" w14:paraId="12D3FC78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0CF087DC" w14:textId="6B0573A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10.1 All protocol deviations and violations are recorded and reported as per protocol requirements.</w:t>
            </w:r>
          </w:p>
        </w:tc>
        <w:tc>
          <w:tcPr>
            <w:tcW w:w="373" w:type="pct"/>
            <w:vAlign w:val="center"/>
          </w:tcPr>
          <w:p w14:paraId="0298CA1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3A8E36B7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7CD5DA3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3320F7ED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58AF3CFD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69893200" w14:textId="1D30853C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10.2 All corrective and preventative actions and issues completed.</w:t>
            </w:r>
          </w:p>
        </w:tc>
        <w:tc>
          <w:tcPr>
            <w:tcW w:w="373" w:type="pct"/>
            <w:vAlign w:val="center"/>
          </w:tcPr>
          <w:p w14:paraId="4F5022D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0562B3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14C58A6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795BFABE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46883BE8" w14:textId="77777777" w:rsidTr="003F1F5A">
        <w:trPr>
          <w:trHeight w:val="391"/>
        </w:trPr>
        <w:tc>
          <w:tcPr>
            <w:tcW w:w="2039" w:type="pct"/>
            <w:shd w:val="clear" w:color="auto" w:fill="DEEAF6" w:themeFill="accent1" w:themeFillTint="33"/>
            <w:vAlign w:val="center"/>
          </w:tcPr>
          <w:p w14:paraId="4A598560" w14:textId="2B2AEEA2" w:rsidR="003F1F5A" w:rsidRPr="000E615A" w:rsidRDefault="003F1F5A" w:rsidP="003F1F5A">
            <w:pPr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</w:pPr>
            <w:r w:rsidRPr="000E615A"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  <w:t xml:space="preserve">11. </w:t>
            </w:r>
            <w:r w:rsidRPr="000E615A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sz w:val="22"/>
                <w:szCs w:val="22"/>
                <w:lang w:val="en-AU" w:eastAsia="en-US"/>
              </w:rPr>
              <w:t>Discussion with Investigator/Site Staff</w:t>
            </w:r>
          </w:p>
        </w:tc>
        <w:tc>
          <w:tcPr>
            <w:tcW w:w="373" w:type="pct"/>
            <w:shd w:val="clear" w:color="auto" w:fill="DEEAF6" w:themeFill="accent1" w:themeFillTint="33"/>
          </w:tcPr>
          <w:p w14:paraId="675E8219" w14:textId="7170C77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Yes</w:t>
            </w:r>
          </w:p>
        </w:tc>
        <w:tc>
          <w:tcPr>
            <w:tcW w:w="298" w:type="pct"/>
            <w:shd w:val="clear" w:color="auto" w:fill="DEEAF6" w:themeFill="accent1" w:themeFillTint="33"/>
          </w:tcPr>
          <w:p w14:paraId="2FB1EB33" w14:textId="0EA08A48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No</w:t>
            </w:r>
          </w:p>
        </w:tc>
        <w:tc>
          <w:tcPr>
            <w:tcW w:w="325" w:type="pct"/>
            <w:shd w:val="clear" w:color="auto" w:fill="DEEAF6" w:themeFill="accent1" w:themeFillTint="33"/>
          </w:tcPr>
          <w:p w14:paraId="5798CF81" w14:textId="3FE5973E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NA</w:t>
            </w:r>
          </w:p>
        </w:tc>
        <w:tc>
          <w:tcPr>
            <w:tcW w:w="1965" w:type="pct"/>
            <w:shd w:val="clear" w:color="auto" w:fill="DEEAF6" w:themeFill="accent1" w:themeFillTint="33"/>
          </w:tcPr>
          <w:p w14:paraId="65E7EA0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b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Comment or</w:t>
            </w:r>
          </w:p>
          <w:p w14:paraId="1C5D68C0" w14:textId="0D092951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Follow-up item #</w:t>
            </w:r>
          </w:p>
        </w:tc>
      </w:tr>
      <w:tr w:rsidR="003F1F5A" w:rsidRPr="000E615A" w14:paraId="7F09234F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38CFE719" w14:textId="265D1548" w:rsidR="003F1F5A" w:rsidRPr="000E615A" w:rsidRDefault="003F1F5A" w:rsidP="003F1F5A">
            <w:pPr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</w:pPr>
            <w:r w:rsidRPr="000E615A">
              <w:rPr>
                <w:rFonts w:asciiTheme="minorHAnsi" w:eastAsiaTheme="majorEastAsia" w:hAnsiTheme="minorHAnsi" w:cstheme="minorHAnsi"/>
                <w:color w:val="000000" w:themeColor="text1"/>
                <w:sz w:val="22"/>
                <w:szCs w:val="22"/>
                <w:lang w:val="en-AU" w:eastAsia="en-US"/>
              </w:rPr>
              <w:t>11.1 Record retention requirements and responsibilities (including paper and electronic medical records; retention of e(CRF) data).</w:t>
            </w:r>
          </w:p>
        </w:tc>
        <w:tc>
          <w:tcPr>
            <w:tcW w:w="373" w:type="pct"/>
            <w:vAlign w:val="center"/>
          </w:tcPr>
          <w:p w14:paraId="1AE18725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90A60D8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7E322677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64FAA7ED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1971CCCB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1C9C8357" w14:textId="48E27881" w:rsidR="003F1F5A" w:rsidRPr="000E615A" w:rsidRDefault="003F1F5A" w:rsidP="000E615A">
            <w:pPr>
              <w:pStyle w:val="SOPtext"/>
              <w:spacing w:before="0" w:after="0" w:line="240" w:lineRule="auto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11.2 Financial disclosure (FD) responsibilities, including any changes in FD status (if applicable).</w:t>
            </w:r>
          </w:p>
        </w:tc>
        <w:tc>
          <w:tcPr>
            <w:tcW w:w="373" w:type="pct"/>
            <w:vAlign w:val="center"/>
          </w:tcPr>
          <w:p w14:paraId="3B675AF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0719EF68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0902204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319E1AA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54C392E3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3DCA43D7" w14:textId="6A69DFF3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11.3 Adverse event follow-up.</w:t>
            </w:r>
          </w:p>
        </w:tc>
        <w:tc>
          <w:tcPr>
            <w:tcW w:w="373" w:type="pct"/>
            <w:vAlign w:val="center"/>
          </w:tcPr>
          <w:p w14:paraId="13995C8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7D7EB30D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00A7F309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462356BE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7F5F59F1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05B60D63" w14:textId="748A9E6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11.5 Data access and archiving at site/off-site, including the address of where the files will be stored.</w:t>
            </w:r>
          </w:p>
        </w:tc>
        <w:tc>
          <w:tcPr>
            <w:tcW w:w="373" w:type="pct"/>
            <w:vAlign w:val="center"/>
          </w:tcPr>
          <w:p w14:paraId="342C4F08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22E0A4F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1F26A23B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282A71E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46E7E5F4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080A5BE7" w14:textId="0B856586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11.6 Final payment/s.</w:t>
            </w:r>
          </w:p>
        </w:tc>
        <w:tc>
          <w:tcPr>
            <w:tcW w:w="373" w:type="pct"/>
            <w:vAlign w:val="center"/>
          </w:tcPr>
          <w:p w14:paraId="10746F6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DE1BA7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37BC874F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569FAE2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22F43C7E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496DA3CC" w14:textId="38B345C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11.7 Publication plans and/or policy.</w:t>
            </w:r>
          </w:p>
        </w:tc>
        <w:tc>
          <w:tcPr>
            <w:tcW w:w="373" w:type="pct"/>
            <w:vAlign w:val="center"/>
          </w:tcPr>
          <w:p w14:paraId="0E31A101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20FA595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3F412383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40FC1D13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color w:val="0000FF"/>
                <w:szCs w:val="22"/>
              </w:rPr>
            </w:pPr>
          </w:p>
        </w:tc>
      </w:tr>
      <w:tr w:rsidR="003F1F5A" w:rsidRPr="000E615A" w14:paraId="1B8208A4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52057739" w14:textId="2C540A6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  <w:lang w:val="en-US"/>
              </w:rPr>
              <w:t>11</w:t>
            </w:r>
            <w:r w:rsidRPr="000E615A">
              <w:rPr>
                <w:rFonts w:asciiTheme="minorHAnsi" w:hAnsiTheme="minorHAnsi"/>
                <w:szCs w:val="22"/>
              </w:rPr>
              <w:t>.9 Provision of final study report and site closure notification to IEC/ or to sponsor.</w:t>
            </w:r>
          </w:p>
        </w:tc>
        <w:tc>
          <w:tcPr>
            <w:tcW w:w="373" w:type="pct"/>
            <w:vAlign w:val="center"/>
          </w:tcPr>
          <w:p w14:paraId="36BBA0E5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57184D3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5A569FD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483E5CF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78C5E15E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66922DEE" w14:textId="5BAC4AE9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11.10 Relevant future care of study participants.</w:t>
            </w:r>
          </w:p>
        </w:tc>
        <w:tc>
          <w:tcPr>
            <w:tcW w:w="373" w:type="pct"/>
            <w:vAlign w:val="center"/>
          </w:tcPr>
          <w:p w14:paraId="10F8DFB3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36AAA082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4ADC63D5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03EEBC99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F1F5A" w:rsidRPr="000E615A" w14:paraId="18136673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5A63BE4B" w14:textId="71BF2ADE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11.11 Other.</w:t>
            </w:r>
          </w:p>
        </w:tc>
        <w:tc>
          <w:tcPr>
            <w:tcW w:w="373" w:type="pct"/>
            <w:vAlign w:val="center"/>
          </w:tcPr>
          <w:p w14:paraId="3F8839DC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68207500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4035772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5E294AE4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  <w:p w14:paraId="712AF55A" w14:textId="77777777" w:rsidR="003F1F5A" w:rsidRPr="000E615A" w:rsidRDefault="003F1F5A" w:rsidP="003F1F5A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3842E3" w:rsidRPr="000E615A" w14:paraId="3FE90EA0" w14:textId="77777777" w:rsidTr="0093636A">
        <w:trPr>
          <w:trHeight w:val="391"/>
        </w:trPr>
        <w:tc>
          <w:tcPr>
            <w:tcW w:w="2039" w:type="pct"/>
            <w:shd w:val="clear" w:color="auto" w:fill="DEEAF6" w:themeFill="accent1" w:themeFillTint="33"/>
            <w:vAlign w:val="center"/>
          </w:tcPr>
          <w:p w14:paraId="27B811D3" w14:textId="11D2B2E3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12. Site deactivation</w:t>
            </w:r>
          </w:p>
        </w:tc>
        <w:tc>
          <w:tcPr>
            <w:tcW w:w="373" w:type="pct"/>
            <w:shd w:val="clear" w:color="auto" w:fill="DEEAF6" w:themeFill="accent1" w:themeFillTint="33"/>
          </w:tcPr>
          <w:p w14:paraId="5B9083FF" w14:textId="16595DCA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Yes</w:t>
            </w:r>
          </w:p>
        </w:tc>
        <w:tc>
          <w:tcPr>
            <w:tcW w:w="298" w:type="pct"/>
            <w:shd w:val="clear" w:color="auto" w:fill="DEEAF6" w:themeFill="accent1" w:themeFillTint="33"/>
          </w:tcPr>
          <w:p w14:paraId="5224BE41" w14:textId="7D6FDF01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No</w:t>
            </w:r>
          </w:p>
        </w:tc>
        <w:tc>
          <w:tcPr>
            <w:tcW w:w="325" w:type="pct"/>
            <w:shd w:val="clear" w:color="auto" w:fill="DEEAF6" w:themeFill="accent1" w:themeFillTint="33"/>
          </w:tcPr>
          <w:p w14:paraId="66A39DAD" w14:textId="47CB1449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NA</w:t>
            </w:r>
          </w:p>
        </w:tc>
        <w:tc>
          <w:tcPr>
            <w:tcW w:w="1965" w:type="pct"/>
            <w:shd w:val="clear" w:color="auto" w:fill="DEEAF6" w:themeFill="accent1" w:themeFillTint="33"/>
          </w:tcPr>
          <w:p w14:paraId="54D61626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b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Comment or</w:t>
            </w:r>
          </w:p>
          <w:p w14:paraId="2DE4DC6D" w14:textId="341CA3A5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b/>
                <w:szCs w:val="22"/>
              </w:rPr>
              <w:t>Follow-up item #</w:t>
            </w:r>
          </w:p>
        </w:tc>
      </w:tr>
      <w:tr w:rsidR="003842E3" w:rsidRPr="000E615A" w14:paraId="700D24F0" w14:textId="77777777" w:rsidTr="003F1F5A">
        <w:trPr>
          <w:trHeight w:val="391"/>
        </w:trPr>
        <w:tc>
          <w:tcPr>
            <w:tcW w:w="2039" w:type="pct"/>
            <w:vAlign w:val="center"/>
          </w:tcPr>
          <w:p w14:paraId="69BB2568" w14:textId="3AC524B0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t>12.1 All access to electronic systems/database deactivated</w:t>
            </w:r>
          </w:p>
        </w:tc>
        <w:tc>
          <w:tcPr>
            <w:tcW w:w="373" w:type="pct"/>
            <w:vAlign w:val="center"/>
          </w:tcPr>
          <w:p w14:paraId="4B96EF61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298" w:type="pct"/>
            <w:vAlign w:val="center"/>
          </w:tcPr>
          <w:p w14:paraId="786A4BF4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20F0C92D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  <w:r w:rsidRPr="000E615A">
              <w:rPr>
                <w:rFonts w:asciiTheme="minorHAnsi" w:hAnsiTheme="minorHAnsi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15A">
              <w:rPr>
                <w:rFonts w:asciiTheme="minorHAnsi" w:hAnsiTheme="minorHAnsi"/>
                <w:szCs w:val="22"/>
              </w:rPr>
              <w:instrText xml:space="preserve"> FORMCHECKBOX </w:instrText>
            </w:r>
            <w:r w:rsidRPr="000E615A">
              <w:rPr>
                <w:rFonts w:asciiTheme="minorHAnsi" w:hAnsiTheme="minorHAnsi"/>
                <w:szCs w:val="22"/>
              </w:rPr>
            </w:r>
            <w:r w:rsidRPr="000E615A">
              <w:rPr>
                <w:rFonts w:asciiTheme="minorHAnsi" w:hAnsiTheme="minorHAnsi"/>
                <w:szCs w:val="22"/>
              </w:rPr>
              <w:fldChar w:fldCharType="separate"/>
            </w:r>
            <w:r w:rsidRPr="000E615A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1965" w:type="pct"/>
          </w:tcPr>
          <w:p w14:paraId="50628ECD" w14:textId="77777777" w:rsidR="003842E3" w:rsidRPr="000E615A" w:rsidRDefault="003842E3" w:rsidP="003842E3">
            <w:pPr>
              <w:pStyle w:val="SOPtext"/>
              <w:spacing w:before="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</w:tbl>
    <w:p w14:paraId="0AB5F3D6" w14:textId="7F5FCDF4" w:rsidR="005C0783" w:rsidRPr="00F0463A" w:rsidRDefault="005C0783" w:rsidP="005C0783">
      <w:pPr>
        <w:pStyle w:val="SOPtext"/>
        <w:spacing w:before="0" w:after="0"/>
        <w:jc w:val="left"/>
        <w:rPr>
          <w:color w:val="auto"/>
        </w:rPr>
      </w:pPr>
    </w:p>
    <w:p w14:paraId="0B358106" w14:textId="77777777" w:rsidR="00F0463A" w:rsidRPr="00F0463A" w:rsidRDefault="00F0463A" w:rsidP="00F0463A">
      <w:pPr>
        <w:spacing w:before="60" w:after="60"/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  <w:r w:rsidRPr="00F0463A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Documents collected during site closure: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t xml:space="preserve">  none 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instrText xml:space="preserve"> FORMCHECKBOX </w:instrTex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separate"/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end"/>
      </w:r>
    </w:p>
    <w:tbl>
      <w:tblPr>
        <w:tblW w:w="91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8"/>
        <w:gridCol w:w="2298"/>
        <w:gridCol w:w="2298"/>
        <w:gridCol w:w="2298"/>
      </w:tblGrid>
      <w:tr w:rsidR="00F0463A" w:rsidRPr="00F0463A" w14:paraId="0AAF68BC" w14:textId="77777777" w:rsidTr="00F0463A">
        <w:trPr>
          <w:trHeight w:val="358"/>
        </w:trPr>
        <w:tc>
          <w:tcPr>
            <w:tcW w:w="2298" w:type="dxa"/>
          </w:tcPr>
          <w:p w14:paraId="1EA37469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7FB5A094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75DE560F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6D9866DF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47F4E8E0" w14:textId="77777777" w:rsidTr="00F0463A">
        <w:trPr>
          <w:trHeight w:val="345"/>
        </w:trPr>
        <w:tc>
          <w:tcPr>
            <w:tcW w:w="2298" w:type="dxa"/>
          </w:tcPr>
          <w:p w14:paraId="0651A12F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04A133FC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37540EF5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2ECEA0A0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0C0E8686" w14:textId="77777777" w:rsidTr="00F0463A">
        <w:trPr>
          <w:trHeight w:val="345"/>
        </w:trPr>
        <w:tc>
          <w:tcPr>
            <w:tcW w:w="2298" w:type="dxa"/>
          </w:tcPr>
          <w:p w14:paraId="1996AF8C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44D93CFD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5D05996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298" w:type="dxa"/>
          </w:tcPr>
          <w:p w14:paraId="3ADB59BD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244B7482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p w14:paraId="7DC1710B" w14:textId="77777777" w:rsidR="00F0463A" w:rsidRPr="00F0463A" w:rsidRDefault="00F0463A" w:rsidP="00F0463A">
      <w:pPr>
        <w:spacing w:before="60" w:after="60"/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  <w:r w:rsidRPr="00F0463A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Document filed into ISF during site closure: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t xml:space="preserve">  none </w: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instrText xml:space="preserve"> FORMCHECKBOX </w:instrText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separate"/>
      </w:r>
      <w:r w:rsidRPr="00F0463A">
        <w:rPr>
          <w:rFonts w:ascii="Calibri" w:eastAsiaTheme="majorEastAsia" w:hAnsi="Calibri" w:cstheme="minorHAnsi"/>
          <w:sz w:val="22"/>
          <w:szCs w:val="23"/>
          <w:lang w:val="en-AU" w:eastAsia="en-US"/>
        </w:rPr>
        <w:fldChar w:fldCharType="end"/>
      </w:r>
    </w:p>
    <w:tbl>
      <w:tblPr>
        <w:tblW w:w="9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2301"/>
        <w:gridCol w:w="2301"/>
        <w:gridCol w:w="2301"/>
      </w:tblGrid>
      <w:tr w:rsidR="00F0463A" w:rsidRPr="00F0463A" w14:paraId="3B388B0A" w14:textId="77777777" w:rsidTr="00F0463A">
        <w:trPr>
          <w:trHeight w:val="336"/>
        </w:trPr>
        <w:tc>
          <w:tcPr>
            <w:tcW w:w="2301" w:type="dxa"/>
          </w:tcPr>
          <w:p w14:paraId="011AC0B1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7A5EE5FE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25AA3B1C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0EAA6D87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63D57C0F" w14:textId="77777777" w:rsidTr="00F0463A">
        <w:trPr>
          <w:trHeight w:val="324"/>
        </w:trPr>
        <w:tc>
          <w:tcPr>
            <w:tcW w:w="2301" w:type="dxa"/>
          </w:tcPr>
          <w:p w14:paraId="033AE4E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056C962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31C982BB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1AA9169E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3DC1EE56" w14:textId="77777777" w:rsidTr="00F0463A">
        <w:trPr>
          <w:trHeight w:val="324"/>
        </w:trPr>
        <w:tc>
          <w:tcPr>
            <w:tcW w:w="2301" w:type="dxa"/>
          </w:tcPr>
          <w:p w14:paraId="100526AD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30A98720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72B1AD04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2301" w:type="dxa"/>
          </w:tcPr>
          <w:p w14:paraId="25475CDA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0A5941B3" w14:textId="77777777" w:rsidR="00F0463A" w:rsidRDefault="00F0463A" w:rsidP="00F0463A">
      <w:pPr>
        <w:spacing w:before="240" w:after="60"/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</w:pPr>
    </w:p>
    <w:p w14:paraId="1924232A" w14:textId="77777777" w:rsidR="00685ADD" w:rsidRDefault="00685ADD" w:rsidP="00F0463A">
      <w:pPr>
        <w:spacing w:before="240" w:after="60"/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</w:pPr>
    </w:p>
    <w:p w14:paraId="53E13C99" w14:textId="69666B02" w:rsidR="00F0463A" w:rsidRPr="00F0463A" w:rsidRDefault="00F0463A" w:rsidP="00F0463A">
      <w:pPr>
        <w:spacing w:before="240" w:after="60"/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</w:pPr>
      <w:r w:rsidRPr="00F0463A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Comments</w:t>
      </w:r>
      <w:r w:rsidR="008950BE">
        <w:rPr>
          <w:rFonts w:ascii="Calibri" w:eastAsiaTheme="majorEastAsia" w:hAnsi="Calibri" w:cstheme="minorHAnsi"/>
          <w:b/>
          <w:sz w:val="22"/>
          <w:szCs w:val="23"/>
          <w:lang w:val="en-AU" w:eastAsia="en-US"/>
        </w:rPr>
        <w:t>/Follow-up Items</w:t>
      </w:r>
    </w:p>
    <w:tbl>
      <w:tblPr>
        <w:tblW w:w="92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"/>
        <w:gridCol w:w="8717"/>
      </w:tblGrid>
      <w:tr w:rsidR="00F0463A" w:rsidRPr="00F0463A" w14:paraId="22A66CC4" w14:textId="77777777" w:rsidTr="00F0463A">
        <w:trPr>
          <w:trHeight w:val="70"/>
        </w:trPr>
        <w:tc>
          <w:tcPr>
            <w:tcW w:w="520" w:type="dxa"/>
            <w:shd w:val="clear" w:color="auto" w:fill="D9D9D9" w:themeFill="background1" w:themeFillShade="D9"/>
          </w:tcPr>
          <w:p w14:paraId="02DE8DE1" w14:textId="366B60A6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 xml:space="preserve"> #</w:t>
            </w:r>
          </w:p>
        </w:tc>
        <w:tc>
          <w:tcPr>
            <w:tcW w:w="8717" w:type="dxa"/>
            <w:shd w:val="clear" w:color="auto" w:fill="D9D9D9" w:themeFill="background1" w:themeFillShade="D9"/>
          </w:tcPr>
          <w:p w14:paraId="2EF5B17A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Description</w:t>
            </w:r>
          </w:p>
        </w:tc>
      </w:tr>
      <w:tr w:rsidR="00F0463A" w:rsidRPr="00F0463A" w14:paraId="69F76558" w14:textId="77777777" w:rsidTr="00F0463A">
        <w:trPr>
          <w:trHeight w:val="712"/>
        </w:trPr>
        <w:tc>
          <w:tcPr>
            <w:tcW w:w="520" w:type="dxa"/>
          </w:tcPr>
          <w:p w14:paraId="65A764B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C1</w:t>
            </w:r>
          </w:p>
        </w:tc>
        <w:tc>
          <w:tcPr>
            <w:tcW w:w="8717" w:type="dxa"/>
          </w:tcPr>
          <w:p w14:paraId="61CF54DC" w14:textId="77777777" w:rsidR="00F0463A" w:rsidRPr="00F3698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i/>
                <w:iCs/>
                <w:sz w:val="22"/>
                <w:szCs w:val="23"/>
                <w:lang w:val="en-AU" w:eastAsia="en-US"/>
              </w:rPr>
            </w:pPr>
            <w:r w:rsidRPr="00F3698A">
              <w:rPr>
                <w:rFonts w:ascii="Calibri" w:eastAsiaTheme="majorEastAsia" w:hAnsi="Calibri" w:cstheme="minorHAnsi"/>
                <w:i/>
                <w:iCs/>
                <w:color w:val="4472C4" w:themeColor="accent5"/>
                <w:sz w:val="22"/>
                <w:szCs w:val="23"/>
                <w:lang w:val="en-AU" w:eastAsia="en-US"/>
              </w:rPr>
              <w:t>Add question number to which the comment refers, (e.g. Q 4.1 comment….)</w:t>
            </w:r>
          </w:p>
        </w:tc>
      </w:tr>
      <w:tr w:rsidR="00F0463A" w:rsidRPr="00F0463A" w14:paraId="24BC6A96" w14:textId="77777777" w:rsidTr="00F0463A">
        <w:trPr>
          <w:trHeight w:val="684"/>
        </w:trPr>
        <w:tc>
          <w:tcPr>
            <w:tcW w:w="520" w:type="dxa"/>
          </w:tcPr>
          <w:p w14:paraId="52F7D09C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C2</w:t>
            </w:r>
          </w:p>
        </w:tc>
        <w:tc>
          <w:tcPr>
            <w:tcW w:w="8717" w:type="dxa"/>
          </w:tcPr>
          <w:p w14:paraId="080AE33E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6DD3F890" w14:textId="77777777" w:rsidTr="00F0463A">
        <w:trPr>
          <w:trHeight w:val="712"/>
        </w:trPr>
        <w:tc>
          <w:tcPr>
            <w:tcW w:w="520" w:type="dxa"/>
          </w:tcPr>
          <w:p w14:paraId="6B51C4A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C3</w:t>
            </w:r>
          </w:p>
        </w:tc>
        <w:tc>
          <w:tcPr>
            <w:tcW w:w="8717" w:type="dxa"/>
          </w:tcPr>
          <w:p w14:paraId="3AF1EB13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5CA47FFF" w14:textId="77777777" w:rsidTr="00F0463A">
        <w:trPr>
          <w:trHeight w:val="684"/>
        </w:trPr>
        <w:tc>
          <w:tcPr>
            <w:tcW w:w="520" w:type="dxa"/>
          </w:tcPr>
          <w:p w14:paraId="77F3A32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C4</w:t>
            </w:r>
          </w:p>
        </w:tc>
        <w:tc>
          <w:tcPr>
            <w:tcW w:w="8717" w:type="dxa"/>
          </w:tcPr>
          <w:p w14:paraId="58C6C5F0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58FAEED8" w14:textId="77777777" w:rsidTr="00F0463A">
        <w:trPr>
          <w:trHeight w:val="712"/>
        </w:trPr>
        <w:tc>
          <w:tcPr>
            <w:tcW w:w="520" w:type="dxa"/>
          </w:tcPr>
          <w:p w14:paraId="2DCF447C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  <w:t>C5</w:t>
            </w:r>
          </w:p>
        </w:tc>
        <w:tc>
          <w:tcPr>
            <w:tcW w:w="8717" w:type="dxa"/>
          </w:tcPr>
          <w:p w14:paraId="038323A4" w14:textId="77777777" w:rsidR="00F0463A" w:rsidRPr="00F0463A" w:rsidRDefault="00F0463A" w:rsidP="00AF45EF">
            <w:pPr>
              <w:spacing w:before="60"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2DA9AB03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p w14:paraId="18AA9239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tbl>
      <w:tblPr>
        <w:tblW w:w="9267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6"/>
        <w:gridCol w:w="1134"/>
        <w:gridCol w:w="2410"/>
        <w:gridCol w:w="709"/>
        <w:gridCol w:w="1612"/>
      </w:tblGrid>
      <w:tr w:rsidR="00F0463A" w:rsidRPr="00F0463A" w14:paraId="5692D842" w14:textId="77777777" w:rsidTr="00F0463A">
        <w:trPr>
          <w:cantSplit/>
          <w:trHeight w:val="390"/>
        </w:trPr>
        <w:tc>
          <w:tcPr>
            <w:tcW w:w="9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B861F5" w14:textId="77777777" w:rsidR="00F0463A" w:rsidRPr="00F0463A" w:rsidRDefault="00F0463A" w:rsidP="00AF45EF">
            <w:pPr>
              <w:spacing w:before="60" w:after="60"/>
              <w:jc w:val="center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 OFF</w:t>
            </w:r>
            <w:r w:rsidRPr="00F0463A">
              <w:rPr>
                <w:rFonts w:ascii="Calibri" w:eastAsiaTheme="majorEastAsia" w:hAnsi="Calibri" w:cstheme="minorHAnsi"/>
                <w:b/>
                <w:color w:val="FF0000"/>
                <w:sz w:val="22"/>
                <w:szCs w:val="23"/>
                <w:lang w:val="en-AU" w:eastAsia="en-US"/>
              </w:rPr>
              <w:t>*</w:t>
            </w:r>
          </w:p>
        </w:tc>
      </w:tr>
      <w:tr w:rsidR="00F0463A" w:rsidRPr="00F0463A" w14:paraId="30953F2B" w14:textId="77777777" w:rsidTr="00F0463A">
        <w:trPr>
          <w:cantSplit/>
          <w:trHeight w:val="6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2245" w14:textId="0283DAA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 xml:space="preserve">Report </w:t>
            </w:r>
            <w:r w:rsidR="00942B39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Prepared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8D01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3455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79F8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F7CF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Date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9C71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19BE0AC6" w14:textId="77777777" w:rsidTr="00F0463A">
        <w:trPr>
          <w:cantSplit/>
          <w:trHeight w:val="6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1D39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Reviewer</w:t>
            </w:r>
          </w:p>
          <w:p w14:paraId="215F1449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02AB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4545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382B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83C5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Date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CE3F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  <w:tr w:rsidR="00F0463A" w:rsidRPr="00F0463A" w14:paraId="60B43823" w14:textId="77777777" w:rsidTr="00F0463A">
        <w:trPr>
          <w:cantSplit/>
          <w:trHeight w:val="5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1723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Other (if applicable)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5EF3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63D2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5D6E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59C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</w:pPr>
            <w:r w:rsidRPr="00F0463A">
              <w:rPr>
                <w:rFonts w:ascii="Calibri" w:eastAsiaTheme="majorEastAsia" w:hAnsi="Calibri" w:cstheme="minorHAnsi"/>
                <w:b/>
                <w:sz w:val="22"/>
                <w:szCs w:val="23"/>
                <w:lang w:val="en-AU" w:eastAsia="en-US"/>
              </w:rPr>
              <w:t>Date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6D3C" w14:textId="77777777" w:rsidR="00F0463A" w:rsidRPr="00F0463A" w:rsidRDefault="00F0463A" w:rsidP="00AF45EF">
            <w:pPr>
              <w:spacing w:after="60"/>
              <w:rPr>
                <w:rFonts w:ascii="Calibri" w:eastAsiaTheme="majorEastAsia" w:hAnsi="Calibri" w:cstheme="minorHAnsi"/>
                <w:sz w:val="22"/>
                <w:szCs w:val="23"/>
                <w:lang w:val="en-AU" w:eastAsia="en-US"/>
              </w:rPr>
            </w:pPr>
          </w:p>
        </w:tc>
      </w:tr>
    </w:tbl>
    <w:p w14:paraId="7CDA9065" w14:textId="77777777" w:rsidR="00F0463A" w:rsidRPr="00F0463A" w:rsidRDefault="00F0463A" w:rsidP="00F0463A">
      <w:pPr>
        <w:rPr>
          <w:rFonts w:ascii="Calibri" w:eastAsiaTheme="majorEastAsia" w:hAnsi="Calibri" w:cstheme="minorHAnsi"/>
          <w:sz w:val="22"/>
          <w:szCs w:val="23"/>
          <w:lang w:val="en-AU" w:eastAsia="en-US"/>
        </w:rPr>
      </w:pPr>
    </w:p>
    <w:p w14:paraId="76BEDD7A" w14:textId="7FA1F012" w:rsidR="00F0463A" w:rsidRPr="00F3698A" w:rsidRDefault="00F0463A" w:rsidP="00F0463A">
      <w:pPr>
        <w:rPr>
          <w:rFonts w:asciiTheme="minorHAnsi" w:hAnsiTheme="minorHAnsi" w:cs="Arial"/>
          <w:i/>
          <w:color w:val="4472C4" w:themeColor="accent5"/>
          <w:sz w:val="20"/>
          <w:szCs w:val="20"/>
        </w:rPr>
      </w:pPr>
      <w:r w:rsidRPr="00F3698A">
        <w:rPr>
          <w:rFonts w:ascii="Calibri" w:eastAsiaTheme="majorEastAsia" w:hAnsi="Calibri" w:cstheme="minorHAnsi"/>
          <w:i/>
          <w:color w:val="4472C4" w:themeColor="accent5"/>
          <w:sz w:val="22"/>
          <w:szCs w:val="23"/>
          <w:lang w:val="en-AU" w:eastAsia="en-US"/>
        </w:rPr>
        <w:t>*Site Closure Confirmation Letter</w:t>
      </w:r>
      <w:r w:rsidR="00A21847">
        <w:rPr>
          <w:rFonts w:ascii="Calibri" w:eastAsiaTheme="majorEastAsia" w:hAnsi="Calibri" w:cstheme="minorHAnsi"/>
          <w:i/>
          <w:color w:val="4472C4" w:themeColor="accent5"/>
          <w:sz w:val="22"/>
          <w:szCs w:val="23"/>
          <w:lang w:val="en-AU" w:eastAsia="en-US"/>
        </w:rPr>
        <w:t xml:space="preserve"> or email</w:t>
      </w:r>
      <w:r w:rsidRPr="00F3698A">
        <w:rPr>
          <w:rFonts w:ascii="Calibri" w:eastAsiaTheme="majorEastAsia" w:hAnsi="Calibri" w:cstheme="minorHAnsi"/>
          <w:i/>
          <w:color w:val="4472C4" w:themeColor="accent5"/>
          <w:sz w:val="22"/>
          <w:szCs w:val="23"/>
          <w:lang w:val="en-AU" w:eastAsia="en-US"/>
        </w:rPr>
        <w:t xml:space="preserve"> can be sent to site once Site Closure Report has been signed above.</w:t>
      </w:r>
    </w:p>
    <w:sectPr w:rsidR="00F0463A" w:rsidRPr="00F3698A" w:rsidSect="0026431B">
      <w:footerReference w:type="default" r:id="rId16"/>
      <w:headerReference w:type="first" r:id="rId17"/>
      <w:footerReference w:type="first" r:id="rId18"/>
      <w:pgSz w:w="11906" w:h="16838"/>
      <w:pgMar w:top="1134" w:right="1276" w:bottom="1276" w:left="1440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amriddhi Ranjan" w:date="2024-09-30T17:08:00Z" w:initials="SR">
    <w:p w14:paraId="5457FC0A" w14:textId="77777777" w:rsidR="000E615A" w:rsidRDefault="000E615A" w:rsidP="000E615A">
      <w:pPr>
        <w:pStyle w:val="CommentText"/>
      </w:pPr>
      <w:r>
        <w:rPr>
          <w:rStyle w:val="CommentReference"/>
        </w:rPr>
        <w:annotationRef/>
      </w:r>
      <w:r>
        <w:t>For tablets, if used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57F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04E242" w16cex:dateUtc="2024-09-30T1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57FC0A" w16cid:durableId="6A04E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20234" w14:textId="77777777" w:rsidR="008D47F5" w:rsidRDefault="008D47F5" w:rsidP="004853C9">
      <w:r>
        <w:separator/>
      </w:r>
    </w:p>
  </w:endnote>
  <w:endnote w:type="continuationSeparator" w:id="0">
    <w:p w14:paraId="0C39A273" w14:textId="77777777" w:rsidR="008D47F5" w:rsidRDefault="008D47F5" w:rsidP="004853C9">
      <w:r>
        <w:continuationSeparator/>
      </w:r>
    </w:p>
  </w:endnote>
  <w:endnote w:type="continuationNotice" w:id="1">
    <w:p w14:paraId="6CC2F7D5" w14:textId="77777777" w:rsidR="008D47F5" w:rsidRDefault="008D4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Yu Gothic UI"/>
    <w:panose1 w:val="020B0604020202020204"/>
    <w:charset w:val="80"/>
    <w:family w:val="auto"/>
    <w:notTrueType/>
    <w:pitch w:val="variable"/>
    <w:sig w:usb0="00000001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590"/>
    </w:tblGrid>
    <w:tr w:rsidR="005C0783" w14:paraId="0B8BAF40" w14:textId="77777777" w:rsidTr="005C0783">
      <w:tc>
        <w:tcPr>
          <w:tcW w:w="4590" w:type="dxa"/>
        </w:tcPr>
        <w:p w14:paraId="2D0107DA" w14:textId="6095476B" w:rsidR="005C0783" w:rsidRPr="003F1F5A" w:rsidRDefault="001B4304" w:rsidP="00A21DB6">
          <w:pPr>
            <w:pStyle w:val="Foo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3F1F5A">
            <w:rPr>
              <w:rFonts w:asciiTheme="minorHAnsi" w:hAnsiTheme="minorHAnsi" w:cstheme="minorHAnsi"/>
              <w:b/>
              <w:bCs/>
              <w:sz w:val="22"/>
              <w:szCs w:val="22"/>
            </w:rPr>
            <w:t>Site Closure Visit Report</w:t>
          </w:r>
          <w:r w:rsidR="003F1F5A" w:rsidRPr="003F1F5A">
            <w:rPr>
              <w:rFonts w:asciiTheme="minorHAnsi" w:hAnsiTheme="minorHAnsi" w:cstheme="minorHAnsi"/>
              <w:b/>
              <w:bCs/>
              <w:sz w:val="22"/>
              <w:szCs w:val="22"/>
            </w:rPr>
            <w:t>-ATLS</w:t>
          </w:r>
          <w:r w:rsidR="003F1F5A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 vs SOC</w:t>
          </w:r>
        </w:p>
      </w:tc>
      <w:tc>
        <w:tcPr>
          <w:tcW w:w="4590" w:type="dxa"/>
        </w:tcPr>
        <w:p w14:paraId="1B970446" w14:textId="11078CDB" w:rsidR="005C0783" w:rsidRPr="00DC2ADB" w:rsidRDefault="005C0783" w:rsidP="00A21DB6">
          <w:pPr>
            <w:pStyle w:val="Footer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DC2ADB">
            <w:rPr>
              <w:rFonts w:asciiTheme="minorHAnsi" w:hAnsiTheme="minorHAnsi" w:cstheme="minorHAnsi"/>
              <w:sz w:val="22"/>
              <w:szCs w:val="22"/>
            </w:rPr>
            <w:t>SEC-Private ©Copyright 202</w:t>
          </w:r>
          <w:r w:rsidR="0090261D">
            <w:rPr>
              <w:rFonts w:asciiTheme="minorHAnsi" w:hAnsiTheme="minorHAnsi" w:cstheme="minorHAnsi"/>
              <w:sz w:val="22"/>
              <w:szCs w:val="22"/>
            </w:rPr>
            <w:t>3</w:t>
          </w:r>
          <w:r w:rsidRPr="00DC2ADB">
            <w:rPr>
              <w:rFonts w:asciiTheme="minorHAnsi" w:hAnsiTheme="minorHAnsi" w:cstheme="minorHAnsi"/>
              <w:sz w:val="22"/>
              <w:szCs w:val="22"/>
            </w:rPr>
            <w:t xml:space="preserve"> TGI</w:t>
          </w:r>
        </w:p>
      </w:tc>
    </w:tr>
    <w:tr w:rsidR="005C0783" w14:paraId="3B17F01D" w14:textId="77777777" w:rsidTr="005C0783">
      <w:tc>
        <w:tcPr>
          <w:tcW w:w="4590" w:type="dxa"/>
        </w:tcPr>
        <w:p w14:paraId="08CED81C" w14:textId="67EFF729" w:rsidR="005C0783" w:rsidRPr="00DC2ADB" w:rsidRDefault="005C0783" w:rsidP="00A21DB6">
          <w:pPr>
            <w:pStyle w:val="Footer"/>
            <w:rPr>
              <w:rFonts w:asciiTheme="minorHAnsi" w:hAnsiTheme="minorHAnsi" w:cstheme="minorHAnsi"/>
              <w:sz w:val="22"/>
              <w:szCs w:val="22"/>
            </w:rPr>
          </w:pPr>
          <w:r w:rsidRPr="00DC2ADB">
            <w:rPr>
              <w:rFonts w:asciiTheme="minorHAnsi" w:hAnsiTheme="minorHAnsi" w:cstheme="minorHAnsi"/>
              <w:sz w:val="22"/>
              <w:szCs w:val="22"/>
            </w:rPr>
            <w:t>P</w:t>
          </w:r>
          <w:r w:rsidRPr="00DC2ADB">
            <w:rPr>
              <w:rFonts w:asciiTheme="minorHAnsi" w:hAnsiTheme="minorHAnsi"/>
              <w:sz w:val="22"/>
              <w:szCs w:val="22"/>
            </w:rPr>
            <w:t>O</w:t>
          </w:r>
          <w:r w:rsidRPr="00DC2ADB">
            <w:rPr>
              <w:rFonts w:asciiTheme="minorHAnsi" w:hAnsiTheme="minorHAnsi" w:cstheme="minorHAnsi"/>
              <w:sz w:val="22"/>
              <w:szCs w:val="22"/>
            </w:rPr>
            <w:t>-AD-10</w:t>
          </w:r>
          <w:r w:rsidR="001B4304" w:rsidRPr="00DC2ADB">
            <w:rPr>
              <w:rFonts w:asciiTheme="minorHAnsi" w:hAnsiTheme="minorHAnsi" w:cstheme="minorHAnsi"/>
              <w:sz w:val="22"/>
              <w:szCs w:val="22"/>
            </w:rPr>
            <w:t>b</w:t>
          </w:r>
          <w:r w:rsidR="000E551E" w:rsidRPr="00DC2ADB">
            <w:rPr>
              <w:rFonts w:asciiTheme="minorHAnsi" w:hAnsiTheme="minorHAnsi" w:cstheme="minorHAnsi"/>
              <w:sz w:val="22"/>
              <w:szCs w:val="22"/>
            </w:rPr>
            <w:t xml:space="preserve"> v</w:t>
          </w:r>
          <w:r w:rsidR="00F60933">
            <w:rPr>
              <w:rFonts w:asciiTheme="minorHAnsi" w:hAnsiTheme="minorHAnsi" w:cstheme="minorHAnsi"/>
              <w:sz w:val="22"/>
              <w:szCs w:val="22"/>
            </w:rPr>
            <w:t>2</w:t>
          </w:r>
          <w:r w:rsidR="000E551E" w:rsidRPr="00DC2ADB">
            <w:rPr>
              <w:rFonts w:asciiTheme="minorHAnsi" w:hAnsiTheme="minorHAnsi" w:cstheme="minorHAnsi"/>
              <w:sz w:val="22"/>
              <w:szCs w:val="22"/>
            </w:rPr>
            <w:t>.0</w:t>
          </w:r>
        </w:p>
      </w:tc>
      <w:tc>
        <w:tcPr>
          <w:tcW w:w="4590" w:type="dxa"/>
        </w:tcPr>
        <w:p w14:paraId="024563F2" w14:textId="7339739E" w:rsidR="005C0783" w:rsidRPr="00DC2ADB" w:rsidRDefault="005C0783" w:rsidP="00A21DB6">
          <w:pPr>
            <w:pStyle w:val="Footer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DC2ADB">
            <w:rPr>
              <w:rFonts w:asciiTheme="minorHAnsi" w:hAnsiTheme="minorHAnsi" w:cstheme="minorHAnsi"/>
              <w:sz w:val="22"/>
              <w:szCs w:val="22"/>
            </w:rPr>
            <w:t xml:space="preserve">Page 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begin"/>
          </w:r>
          <w:r w:rsidRPr="00DC2ADB">
            <w:rPr>
              <w:rFonts w:asciiTheme="minorHAnsi" w:hAnsiTheme="minorHAnsi" w:cstheme="minorHAnsi"/>
              <w:b/>
              <w:bCs/>
              <w:sz w:val="22"/>
              <w:szCs w:val="22"/>
            </w:rPr>
            <w:instrText xml:space="preserve"> PAGE </w:instrTex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separate"/>
          </w:r>
          <w:r w:rsidR="000E551E" w:rsidRPr="00DC2ADB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2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end"/>
          </w:r>
          <w:r w:rsidRPr="00DC2ADB">
            <w:rPr>
              <w:rFonts w:asciiTheme="minorHAnsi" w:hAnsiTheme="minorHAnsi" w:cstheme="minorHAnsi"/>
              <w:sz w:val="22"/>
              <w:szCs w:val="22"/>
            </w:rPr>
            <w:t xml:space="preserve"> of 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begin"/>
          </w:r>
          <w:r w:rsidRPr="00DC2ADB">
            <w:rPr>
              <w:rFonts w:asciiTheme="minorHAnsi" w:hAnsiTheme="minorHAnsi" w:cstheme="minorHAnsi"/>
              <w:b/>
              <w:bCs/>
              <w:sz w:val="22"/>
              <w:szCs w:val="22"/>
            </w:rPr>
            <w:instrText xml:space="preserve"> NUMPAGES  </w:instrTex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separate"/>
          </w:r>
          <w:r w:rsidR="000E551E" w:rsidRPr="00DC2ADB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4</w:t>
          </w:r>
          <w:r w:rsidRPr="00DC2ADB">
            <w:rPr>
              <w:rFonts w:cstheme="minorHAnsi"/>
              <w:b/>
              <w:bCs/>
              <w:sz w:val="22"/>
              <w:szCs w:val="22"/>
            </w:rPr>
            <w:fldChar w:fldCharType="end"/>
          </w:r>
        </w:p>
      </w:tc>
    </w:tr>
  </w:tbl>
  <w:p w14:paraId="082B2BC6" w14:textId="41D763A7" w:rsidR="005C0783" w:rsidRDefault="005C0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7CAB5" w14:textId="453CA592" w:rsidR="005C0783" w:rsidRPr="00FA3A75" w:rsidRDefault="001B4304" w:rsidP="008A75FA">
    <w:pPr>
      <w:pStyle w:val="Footer"/>
      <w:rPr>
        <w:rFonts w:asciiTheme="minorHAnsi" w:hAnsiTheme="minorHAnsi" w:cstheme="minorHAnsi"/>
        <w:sz w:val="22"/>
        <w:szCs w:val="22"/>
      </w:rPr>
    </w:pPr>
    <w:r w:rsidRPr="001B4304">
      <w:rPr>
        <w:rFonts w:asciiTheme="minorHAnsi" w:hAnsiTheme="minorHAnsi" w:cstheme="minorHAnsi"/>
        <w:sz w:val="22"/>
        <w:szCs w:val="22"/>
      </w:rPr>
      <w:t xml:space="preserve">Site Closure Visit Report </w:t>
    </w:r>
    <w:r w:rsidR="0090261D">
      <w:rPr>
        <w:rFonts w:asciiTheme="minorHAnsi" w:hAnsiTheme="minorHAnsi" w:cstheme="minorHAnsi"/>
        <w:sz w:val="22"/>
        <w:szCs w:val="22"/>
      </w:rPr>
      <w:t>T</w:t>
    </w:r>
    <w:r w:rsidRPr="001B4304">
      <w:rPr>
        <w:rFonts w:asciiTheme="minorHAnsi" w:hAnsiTheme="minorHAnsi" w:cstheme="minorHAnsi"/>
        <w:sz w:val="22"/>
        <w:szCs w:val="22"/>
      </w:rPr>
      <w:t>emplate</w:t>
    </w:r>
    <w:r w:rsidR="005C0783" w:rsidRPr="00FA3A75">
      <w:rPr>
        <w:rFonts w:asciiTheme="minorHAnsi" w:hAnsiTheme="minorHAnsi" w:cstheme="minorHAnsi"/>
        <w:sz w:val="22"/>
        <w:szCs w:val="22"/>
      </w:rPr>
      <w:tab/>
    </w:r>
    <w:r w:rsidR="005C0783" w:rsidRPr="00FA3A75">
      <w:rPr>
        <w:rFonts w:asciiTheme="minorHAnsi" w:hAnsiTheme="minorHAnsi" w:cstheme="minorHAnsi"/>
        <w:sz w:val="22"/>
        <w:szCs w:val="22"/>
      </w:rPr>
      <w:tab/>
      <w:t>SEC-Private ©Copyright 202</w:t>
    </w:r>
    <w:r w:rsidR="0090261D">
      <w:rPr>
        <w:rFonts w:asciiTheme="minorHAnsi" w:hAnsiTheme="minorHAnsi" w:cstheme="minorHAnsi"/>
        <w:sz w:val="22"/>
        <w:szCs w:val="22"/>
      </w:rPr>
      <w:t>3</w:t>
    </w:r>
    <w:r w:rsidR="005C0783" w:rsidRPr="00FA3A75">
      <w:rPr>
        <w:rFonts w:asciiTheme="minorHAnsi" w:hAnsiTheme="minorHAnsi" w:cstheme="minorHAnsi"/>
        <w:sz w:val="22"/>
        <w:szCs w:val="22"/>
      </w:rPr>
      <w:t xml:space="preserve"> TGI</w:t>
    </w:r>
  </w:p>
  <w:p w14:paraId="0C0695F7" w14:textId="3BD49463" w:rsidR="005C0783" w:rsidRPr="00FA3A75" w:rsidRDefault="005C0783">
    <w:pPr>
      <w:pStyle w:val="Footer"/>
      <w:rPr>
        <w:rFonts w:asciiTheme="minorHAnsi" w:hAnsiTheme="minorHAnsi" w:cstheme="minorHAnsi"/>
        <w:sz w:val="22"/>
        <w:szCs w:val="22"/>
      </w:rPr>
    </w:pPr>
    <w:r w:rsidRPr="00FA3A75">
      <w:rPr>
        <w:rFonts w:asciiTheme="minorHAnsi" w:hAnsiTheme="minorHAnsi" w:cstheme="minorHAnsi"/>
        <w:sz w:val="22"/>
        <w:szCs w:val="22"/>
      </w:rPr>
      <w:t>PO-</w:t>
    </w:r>
    <w:r>
      <w:rPr>
        <w:rFonts w:asciiTheme="minorHAnsi" w:hAnsiTheme="minorHAnsi" w:cstheme="minorHAnsi"/>
        <w:sz w:val="22"/>
        <w:szCs w:val="22"/>
      </w:rPr>
      <w:t>AD</w:t>
    </w:r>
    <w:r w:rsidRPr="00FA3A75">
      <w:rPr>
        <w:rFonts w:asciiTheme="minorHAnsi" w:hAnsiTheme="minorHAnsi" w:cstheme="minorHAnsi"/>
        <w:sz w:val="22"/>
        <w:szCs w:val="22"/>
      </w:rPr>
      <w:t>-10</w:t>
    </w:r>
    <w:r w:rsidR="00F53E4C">
      <w:rPr>
        <w:rFonts w:asciiTheme="minorHAnsi" w:hAnsiTheme="minorHAnsi" w:cstheme="minorHAnsi"/>
        <w:sz w:val="22"/>
        <w:szCs w:val="22"/>
      </w:rPr>
      <w:t>b</w:t>
    </w:r>
    <w:r w:rsidR="000E551E">
      <w:rPr>
        <w:rFonts w:asciiTheme="minorHAnsi" w:hAnsiTheme="minorHAnsi" w:cstheme="minorHAnsi"/>
        <w:sz w:val="22"/>
        <w:szCs w:val="22"/>
      </w:rPr>
      <w:t xml:space="preserve"> v</w:t>
    </w:r>
    <w:r w:rsidR="00DC2ADB">
      <w:rPr>
        <w:rFonts w:asciiTheme="minorHAnsi" w:hAnsiTheme="minorHAnsi" w:cstheme="minorHAnsi"/>
        <w:sz w:val="22"/>
        <w:szCs w:val="22"/>
      </w:rPr>
      <w:t>2</w:t>
    </w:r>
    <w:r w:rsidR="000E551E">
      <w:rPr>
        <w:rFonts w:asciiTheme="minorHAnsi" w:hAnsiTheme="minorHAnsi" w:cstheme="minorHAnsi"/>
        <w:sz w:val="22"/>
        <w:szCs w:val="22"/>
      </w:rPr>
      <w:t>.0</w:t>
    </w:r>
    <w:r w:rsidRPr="00FA3A75">
      <w:rPr>
        <w:rFonts w:asciiTheme="minorHAnsi" w:hAnsiTheme="minorHAnsi" w:cstheme="minorHAnsi"/>
        <w:sz w:val="22"/>
        <w:szCs w:val="22"/>
      </w:rPr>
      <w:tab/>
    </w:r>
    <w:r w:rsidRPr="00FA3A75">
      <w:rPr>
        <w:rFonts w:asciiTheme="minorHAnsi" w:hAnsiTheme="minorHAnsi" w:cstheme="minorHAnsi"/>
        <w:sz w:val="22"/>
        <w:szCs w:val="22"/>
      </w:rPr>
      <w:tab/>
      <w:t xml:space="preserve">Page 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A3A75">
      <w:rPr>
        <w:rFonts w:asciiTheme="minorHAnsi" w:hAnsiTheme="minorHAnsi" w:cstheme="minorHAnsi"/>
        <w:b/>
        <w:bCs/>
        <w:sz w:val="22"/>
        <w:szCs w:val="22"/>
      </w:rPr>
      <w:instrText xml:space="preserve"> PAGE  \* Arabic  \* MERGEFORMAT </w:instrTex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0E551E">
      <w:rPr>
        <w:rFonts w:asciiTheme="minorHAnsi" w:hAnsiTheme="minorHAnsi" w:cstheme="minorHAnsi"/>
        <w:b/>
        <w:bCs/>
        <w:noProof/>
        <w:sz w:val="22"/>
        <w:szCs w:val="22"/>
      </w:rPr>
      <w:t>1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end"/>
    </w:r>
    <w:r w:rsidRPr="00FA3A75">
      <w:rPr>
        <w:rFonts w:asciiTheme="minorHAnsi" w:hAnsiTheme="minorHAnsi" w:cstheme="minorHAnsi"/>
        <w:sz w:val="22"/>
        <w:szCs w:val="22"/>
      </w:rPr>
      <w:t xml:space="preserve"> of 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A3A75">
      <w:rPr>
        <w:rFonts w:asciiTheme="minorHAnsi" w:hAnsiTheme="minorHAnsi" w:cstheme="minorHAnsi"/>
        <w:b/>
        <w:bCs/>
        <w:sz w:val="22"/>
        <w:szCs w:val="22"/>
      </w:rPr>
      <w:instrText xml:space="preserve"> NUMPAGES  \* Arabic  \* MERGEFORMAT </w:instrTex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0E551E">
      <w:rPr>
        <w:rFonts w:asciiTheme="minorHAnsi" w:hAnsiTheme="minorHAnsi" w:cstheme="minorHAnsi"/>
        <w:b/>
        <w:bCs/>
        <w:noProof/>
        <w:sz w:val="22"/>
        <w:szCs w:val="22"/>
      </w:rPr>
      <w:t>4</w:t>
    </w:r>
    <w:r w:rsidRPr="00FA3A75">
      <w:rPr>
        <w:rFonts w:asciiTheme="minorHAnsi" w:hAnsiTheme="minorHAnsi" w:cstheme="minorHAnsi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6B32A" w14:textId="77777777" w:rsidR="008D47F5" w:rsidRDefault="008D47F5" w:rsidP="004853C9">
      <w:r>
        <w:separator/>
      </w:r>
    </w:p>
  </w:footnote>
  <w:footnote w:type="continuationSeparator" w:id="0">
    <w:p w14:paraId="19263BD5" w14:textId="77777777" w:rsidR="008D47F5" w:rsidRDefault="008D47F5" w:rsidP="004853C9">
      <w:r>
        <w:continuationSeparator/>
      </w:r>
    </w:p>
  </w:footnote>
  <w:footnote w:type="continuationNotice" w:id="1">
    <w:p w14:paraId="17EE9649" w14:textId="77777777" w:rsidR="008D47F5" w:rsidRDefault="008D47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1897B" w14:textId="099318F2" w:rsidR="005C0783" w:rsidRPr="00CE0390" w:rsidRDefault="00CE0390" w:rsidP="00AD0F58">
    <w:pPr>
      <w:pStyle w:val="Header"/>
      <w:shd w:val="clear" w:color="auto" w:fill="FBE4D5" w:themeFill="accent2" w:themeFillTint="33"/>
      <w:jc w:val="center"/>
      <w:rPr>
        <w:rFonts w:asciiTheme="minorHAnsi" w:hAnsiTheme="minorHAnsi" w:cstheme="minorHAnsi"/>
        <w:b/>
        <w:bCs/>
      </w:rPr>
    </w:pPr>
    <w:r w:rsidRPr="00CE0390">
      <w:rPr>
        <w:rFonts w:asciiTheme="minorHAnsi" w:hAnsiTheme="minorHAnsi" w:cstheme="minorHAnsi"/>
        <w:b/>
        <w:bCs/>
        <w:noProof/>
        <w:lang w:eastAsia="zh-CN"/>
      </w:rPr>
      <w:drawing>
        <wp:anchor distT="0" distB="0" distL="114300" distR="114300" simplePos="0" relativeHeight="251659264" behindDoc="0" locked="0" layoutInCell="1" allowOverlap="1" wp14:anchorId="70582871" wp14:editId="2CF090F3">
          <wp:simplePos x="0" y="0"/>
          <wp:positionH relativeFrom="column">
            <wp:posOffset>-295275</wp:posOffset>
          </wp:positionH>
          <wp:positionV relativeFrom="paragraph">
            <wp:posOffset>-226695</wp:posOffset>
          </wp:positionV>
          <wp:extent cx="1857375" cy="506388"/>
          <wp:effectExtent l="0" t="0" r="0" b="8255"/>
          <wp:wrapTopAndBottom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82" t="7658" r="3944"/>
                  <a:stretch/>
                </pic:blipFill>
                <pic:spPr bwMode="auto">
                  <a:xfrm>
                    <a:off x="0" y="0"/>
                    <a:ext cx="1857375" cy="5063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ADD" w:rsidRPr="00CE0390">
      <w:rPr>
        <w:rFonts w:asciiTheme="minorHAnsi" w:hAnsiTheme="minorHAnsi" w:cstheme="minorHAnsi"/>
        <w:b/>
        <w:bCs/>
      </w:rPr>
      <w:t>SITE CLOSURE VISIT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4"/>
    <w:multiLevelType w:val="multilevel"/>
    <w:tmpl w:val="894EE886"/>
    <w:lvl w:ilvl="0">
      <w:start w:val="4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1.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144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 w15:restartNumberingAfterBreak="0">
    <w:nsid w:val="023A2C42"/>
    <w:multiLevelType w:val="hybridMultilevel"/>
    <w:tmpl w:val="F6606D22"/>
    <w:lvl w:ilvl="0" w:tplc="89561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11F"/>
    <w:multiLevelType w:val="hybridMultilevel"/>
    <w:tmpl w:val="35BE3A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80EB8"/>
    <w:multiLevelType w:val="multilevel"/>
    <w:tmpl w:val="D0CEE55E"/>
    <w:lvl w:ilvl="0">
      <w:start w:val="1"/>
      <w:numFmt w:val="decimal"/>
      <w:lvlText w:val="6.%1"/>
      <w:lvlJc w:val="left"/>
      <w:pPr>
        <w:ind w:left="26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6871A5"/>
    <w:multiLevelType w:val="multilevel"/>
    <w:tmpl w:val="38382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1B182B"/>
    <w:multiLevelType w:val="hybridMultilevel"/>
    <w:tmpl w:val="B9F2EEDE"/>
    <w:lvl w:ilvl="0" w:tplc="56C2AC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2746C"/>
    <w:multiLevelType w:val="hybridMultilevel"/>
    <w:tmpl w:val="455A2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C3A20"/>
    <w:multiLevelType w:val="hybridMultilevel"/>
    <w:tmpl w:val="24F2B21E"/>
    <w:lvl w:ilvl="0" w:tplc="2F7ABA7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7644B"/>
    <w:multiLevelType w:val="hybridMultilevel"/>
    <w:tmpl w:val="DC7E575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C77D0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49EE1A"/>
    <w:multiLevelType w:val="hybridMultilevel"/>
    <w:tmpl w:val="B95A68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07E7F82"/>
    <w:multiLevelType w:val="hybridMultilevel"/>
    <w:tmpl w:val="9008140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56F35"/>
    <w:multiLevelType w:val="hybridMultilevel"/>
    <w:tmpl w:val="6AF0FC20"/>
    <w:lvl w:ilvl="0" w:tplc="CE36A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A6F75"/>
    <w:multiLevelType w:val="hybridMultilevel"/>
    <w:tmpl w:val="76540FA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240D99"/>
    <w:multiLevelType w:val="multilevel"/>
    <w:tmpl w:val="BF8030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01B7A4A"/>
    <w:multiLevelType w:val="hybridMultilevel"/>
    <w:tmpl w:val="53042268"/>
    <w:lvl w:ilvl="0" w:tplc="56C2AC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D360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1541FC"/>
    <w:multiLevelType w:val="multilevel"/>
    <w:tmpl w:val="2CDA29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9F3EAB"/>
    <w:multiLevelType w:val="hybridMultilevel"/>
    <w:tmpl w:val="AD3451B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7D4E4D"/>
    <w:multiLevelType w:val="hybridMultilevel"/>
    <w:tmpl w:val="A7A0287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52F417E2"/>
    <w:multiLevelType w:val="hybridMultilevel"/>
    <w:tmpl w:val="94866B8A"/>
    <w:lvl w:ilvl="0" w:tplc="374E3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F7515"/>
    <w:multiLevelType w:val="hybridMultilevel"/>
    <w:tmpl w:val="35509ADC"/>
    <w:lvl w:ilvl="0" w:tplc="0CAA3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27792"/>
    <w:multiLevelType w:val="hybridMultilevel"/>
    <w:tmpl w:val="422629A0"/>
    <w:lvl w:ilvl="0" w:tplc="9678F9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33F3A"/>
    <w:multiLevelType w:val="multilevel"/>
    <w:tmpl w:val="954AB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AFB296C"/>
    <w:multiLevelType w:val="hybridMultilevel"/>
    <w:tmpl w:val="1D6279BC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A558A"/>
    <w:multiLevelType w:val="hybridMultilevel"/>
    <w:tmpl w:val="1C985512"/>
    <w:lvl w:ilvl="0" w:tplc="66A07F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90B3F"/>
    <w:multiLevelType w:val="hybridMultilevel"/>
    <w:tmpl w:val="43B6F80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F9393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0355"/>
    <w:multiLevelType w:val="hybridMultilevel"/>
    <w:tmpl w:val="F6EA0E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60129"/>
    <w:multiLevelType w:val="hybridMultilevel"/>
    <w:tmpl w:val="745678FE"/>
    <w:lvl w:ilvl="0" w:tplc="2F7ABA7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C259E"/>
    <w:multiLevelType w:val="hybridMultilevel"/>
    <w:tmpl w:val="A520553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3E1794"/>
    <w:multiLevelType w:val="hybridMultilevel"/>
    <w:tmpl w:val="417EF3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EF2876C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659BC"/>
    <w:multiLevelType w:val="hybridMultilevel"/>
    <w:tmpl w:val="A11C510A"/>
    <w:lvl w:ilvl="0" w:tplc="55FABF56">
      <w:start w:val="6"/>
      <w:numFmt w:val="bullet"/>
      <w:pStyle w:val="SOPtextbullets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B167B"/>
    <w:multiLevelType w:val="hybridMultilevel"/>
    <w:tmpl w:val="BD68D044"/>
    <w:lvl w:ilvl="0" w:tplc="639CD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43790">
    <w:abstractNumId w:val="10"/>
  </w:num>
  <w:num w:numId="2" w16cid:durableId="1202745265">
    <w:abstractNumId w:val="18"/>
  </w:num>
  <w:num w:numId="3" w16cid:durableId="1824271014">
    <w:abstractNumId w:val="33"/>
  </w:num>
  <w:num w:numId="4" w16cid:durableId="827020881">
    <w:abstractNumId w:val="8"/>
  </w:num>
  <w:num w:numId="5" w16cid:durableId="945892551">
    <w:abstractNumId w:val="1"/>
  </w:num>
  <w:num w:numId="6" w16cid:durableId="697506167">
    <w:abstractNumId w:val="30"/>
  </w:num>
  <w:num w:numId="7" w16cid:durableId="944507171">
    <w:abstractNumId w:val="13"/>
  </w:num>
  <w:num w:numId="8" w16cid:durableId="897712266">
    <w:abstractNumId w:val="20"/>
  </w:num>
  <w:num w:numId="9" w16cid:durableId="993069312">
    <w:abstractNumId w:val="26"/>
  </w:num>
  <w:num w:numId="10" w16cid:durableId="265381206">
    <w:abstractNumId w:val="21"/>
  </w:num>
  <w:num w:numId="11" w16cid:durableId="1037269729">
    <w:abstractNumId w:val="0"/>
  </w:num>
  <w:num w:numId="12" w16cid:durableId="1340431253">
    <w:abstractNumId w:val="15"/>
  </w:num>
  <w:num w:numId="13" w16cid:durableId="1904411949">
    <w:abstractNumId w:val="5"/>
  </w:num>
  <w:num w:numId="14" w16cid:durableId="1184131608">
    <w:abstractNumId w:val="25"/>
  </w:num>
  <w:num w:numId="15" w16cid:durableId="1883907103">
    <w:abstractNumId w:val="23"/>
  </w:num>
  <w:num w:numId="16" w16cid:durableId="1961957598">
    <w:abstractNumId w:val="3"/>
  </w:num>
  <w:num w:numId="17" w16cid:durableId="1462992483">
    <w:abstractNumId w:val="14"/>
  </w:num>
  <w:num w:numId="18" w16cid:durableId="349524565">
    <w:abstractNumId w:val="17"/>
  </w:num>
  <w:num w:numId="19" w16cid:durableId="128136078">
    <w:abstractNumId w:val="24"/>
  </w:num>
  <w:num w:numId="20" w16cid:durableId="1098408264">
    <w:abstractNumId w:val="11"/>
  </w:num>
  <w:num w:numId="21" w16cid:durableId="1841775847">
    <w:abstractNumId w:val="32"/>
  </w:num>
  <w:num w:numId="22" w16cid:durableId="136260800">
    <w:abstractNumId w:val="32"/>
  </w:num>
  <w:num w:numId="23" w16cid:durableId="354115653">
    <w:abstractNumId w:val="31"/>
  </w:num>
  <w:num w:numId="24" w16cid:durableId="999501839">
    <w:abstractNumId w:val="6"/>
  </w:num>
  <w:num w:numId="25" w16cid:durableId="944772303">
    <w:abstractNumId w:val="27"/>
  </w:num>
  <w:num w:numId="26" w16cid:durableId="484395579">
    <w:abstractNumId w:val="9"/>
  </w:num>
  <w:num w:numId="27" w16cid:durableId="1673406912">
    <w:abstractNumId w:val="16"/>
  </w:num>
  <w:num w:numId="28" w16cid:durableId="983654456">
    <w:abstractNumId w:val="7"/>
  </w:num>
  <w:num w:numId="29" w16cid:durableId="1635059934">
    <w:abstractNumId w:val="4"/>
  </w:num>
  <w:num w:numId="30" w16cid:durableId="111436364">
    <w:abstractNumId w:val="29"/>
  </w:num>
  <w:num w:numId="31" w16cid:durableId="798573371">
    <w:abstractNumId w:val="12"/>
  </w:num>
  <w:num w:numId="32" w16cid:durableId="46757571">
    <w:abstractNumId w:val="2"/>
  </w:num>
  <w:num w:numId="33" w16cid:durableId="1628975354">
    <w:abstractNumId w:val="19"/>
  </w:num>
  <w:num w:numId="34" w16cid:durableId="370037953">
    <w:abstractNumId w:val="32"/>
  </w:num>
  <w:num w:numId="35" w16cid:durableId="141119185">
    <w:abstractNumId w:val="32"/>
  </w:num>
  <w:num w:numId="36" w16cid:durableId="123350827">
    <w:abstractNumId w:val="32"/>
  </w:num>
  <w:num w:numId="37" w16cid:durableId="422647115">
    <w:abstractNumId w:val="32"/>
  </w:num>
  <w:num w:numId="38" w16cid:durableId="607006610">
    <w:abstractNumId w:val="32"/>
  </w:num>
  <w:num w:numId="39" w16cid:durableId="2105877826">
    <w:abstractNumId w:val="32"/>
  </w:num>
  <w:num w:numId="40" w16cid:durableId="116028941">
    <w:abstractNumId w:val="22"/>
  </w:num>
  <w:num w:numId="41" w16cid:durableId="2082289710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mriddhi Ranjan">
    <w15:presenceInfo w15:providerId="AD" w15:userId="S::SRanjan@georgeinstitute.org.in::cc717036-8204-48fa-a99b-e521c594995d"/>
  </w15:person>
  <w15:person w15:author="Prashant Kharat">
    <w15:presenceInfo w15:providerId="AD" w15:userId="S::pkharat-gis@george-services.com::d45cbe0a-725f-4e80-811c-40cd720b0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26"/>
    <w:rsid w:val="0000143F"/>
    <w:rsid w:val="00005011"/>
    <w:rsid w:val="000066B9"/>
    <w:rsid w:val="0000774C"/>
    <w:rsid w:val="00011179"/>
    <w:rsid w:val="000231F3"/>
    <w:rsid w:val="00023A71"/>
    <w:rsid w:val="00025587"/>
    <w:rsid w:val="000275A1"/>
    <w:rsid w:val="00033605"/>
    <w:rsid w:val="00046B3F"/>
    <w:rsid w:val="000472CB"/>
    <w:rsid w:val="000500D9"/>
    <w:rsid w:val="0005061A"/>
    <w:rsid w:val="00054B08"/>
    <w:rsid w:val="000670A1"/>
    <w:rsid w:val="00070612"/>
    <w:rsid w:val="00071F5C"/>
    <w:rsid w:val="00073A6B"/>
    <w:rsid w:val="000760F9"/>
    <w:rsid w:val="000823BE"/>
    <w:rsid w:val="00094FA1"/>
    <w:rsid w:val="000A0085"/>
    <w:rsid w:val="000A6373"/>
    <w:rsid w:val="000A69EC"/>
    <w:rsid w:val="000B2493"/>
    <w:rsid w:val="000B298B"/>
    <w:rsid w:val="000C10C8"/>
    <w:rsid w:val="000C6B9D"/>
    <w:rsid w:val="000D2308"/>
    <w:rsid w:val="000E471B"/>
    <w:rsid w:val="000E4EE7"/>
    <w:rsid w:val="000E551E"/>
    <w:rsid w:val="000E615A"/>
    <w:rsid w:val="000F15FA"/>
    <w:rsid w:val="0010002D"/>
    <w:rsid w:val="001047AF"/>
    <w:rsid w:val="0011645C"/>
    <w:rsid w:val="0011648D"/>
    <w:rsid w:val="00117835"/>
    <w:rsid w:val="0012147A"/>
    <w:rsid w:val="001319E6"/>
    <w:rsid w:val="00131D9D"/>
    <w:rsid w:val="00135C17"/>
    <w:rsid w:val="00144B28"/>
    <w:rsid w:val="001476FF"/>
    <w:rsid w:val="00150879"/>
    <w:rsid w:val="001530C8"/>
    <w:rsid w:val="0015365F"/>
    <w:rsid w:val="001560D2"/>
    <w:rsid w:val="00156693"/>
    <w:rsid w:val="00156F18"/>
    <w:rsid w:val="00161964"/>
    <w:rsid w:val="00166B5B"/>
    <w:rsid w:val="00175CF0"/>
    <w:rsid w:val="0017638F"/>
    <w:rsid w:val="00183738"/>
    <w:rsid w:val="001844CC"/>
    <w:rsid w:val="00192718"/>
    <w:rsid w:val="00193A09"/>
    <w:rsid w:val="00195B63"/>
    <w:rsid w:val="00196CE7"/>
    <w:rsid w:val="001A3B58"/>
    <w:rsid w:val="001A7A05"/>
    <w:rsid w:val="001B022B"/>
    <w:rsid w:val="001B4304"/>
    <w:rsid w:val="001B48DC"/>
    <w:rsid w:val="001B7027"/>
    <w:rsid w:val="001C6058"/>
    <w:rsid w:val="001D15C9"/>
    <w:rsid w:val="001D1742"/>
    <w:rsid w:val="001D3245"/>
    <w:rsid w:val="001D3970"/>
    <w:rsid w:val="001D65F3"/>
    <w:rsid w:val="001E207A"/>
    <w:rsid w:val="001E72E6"/>
    <w:rsid w:val="002005ED"/>
    <w:rsid w:val="00205D32"/>
    <w:rsid w:val="002124C8"/>
    <w:rsid w:val="00213EA5"/>
    <w:rsid w:val="002140F3"/>
    <w:rsid w:val="00215737"/>
    <w:rsid w:val="00220665"/>
    <w:rsid w:val="002230BB"/>
    <w:rsid w:val="0023190C"/>
    <w:rsid w:val="00240377"/>
    <w:rsid w:val="002423F7"/>
    <w:rsid w:val="00244846"/>
    <w:rsid w:val="0024569E"/>
    <w:rsid w:val="0024570E"/>
    <w:rsid w:val="00245A14"/>
    <w:rsid w:val="00247187"/>
    <w:rsid w:val="0025019F"/>
    <w:rsid w:val="00250791"/>
    <w:rsid w:val="00251807"/>
    <w:rsid w:val="00252E51"/>
    <w:rsid w:val="00257181"/>
    <w:rsid w:val="00260FAC"/>
    <w:rsid w:val="002623CF"/>
    <w:rsid w:val="002632AE"/>
    <w:rsid w:val="0026431B"/>
    <w:rsid w:val="002648F6"/>
    <w:rsid w:val="00264ACA"/>
    <w:rsid w:val="00271B61"/>
    <w:rsid w:val="00272A6F"/>
    <w:rsid w:val="00273000"/>
    <w:rsid w:val="0027562B"/>
    <w:rsid w:val="00277745"/>
    <w:rsid w:val="002800C0"/>
    <w:rsid w:val="0028432D"/>
    <w:rsid w:val="002878EA"/>
    <w:rsid w:val="00297BA2"/>
    <w:rsid w:val="002A3278"/>
    <w:rsid w:val="002A5E94"/>
    <w:rsid w:val="002B1E78"/>
    <w:rsid w:val="002B564C"/>
    <w:rsid w:val="002C71EC"/>
    <w:rsid w:val="002D211E"/>
    <w:rsid w:val="002D226D"/>
    <w:rsid w:val="002D432A"/>
    <w:rsid w:val="002D6F9E"/>
    <w:rsid w:val="002D7B82"/>
    <w:rsid w:val="002E00D4"/>
    <w:rsid w:val="002F069E"/>
    <w:rsid w:val="002F3063"/>
    <w:rsid w:val="002F53AD"/>
    <w:rsid w:val="002F7428"/>
    <w:rsid w:val="00301FD9"/>
    <w:rsid w:val="00305E2C"/>
    <w:rsid w:val="00307EAD"/>
    <w:rsid w:val="00311665"/>
    <w:rsid w:val="00312B0E"/>
    <w:rsid w:val="00316F57"/>
    <w:rsid w:val="00335D44"/>
    <w:rsid w:val="00340A2D"/>
    <w:rsid w:val="00343B0D"/>
    <w:rsid w:val="00345C7C"/>
    <w:rsid w:val="003503CC"/>
    <w:rsid w:val="003635FB"/>
    <w:rsid w:val="00366A21"/>
    <w:rsid w:val="00370E70"/>
    <w:rsid w:val="00375CCE"/>
    <w:rsid w:val="00376A39"/>
    <w:rsid w:val="0038189C"/>
    <w:rsid w:val="003822BE"/>
    <w:rsid w:val="00382C68"/>
    <w:rsid w:val="003842E3"/>
    <w:rsid w:val="0038755B"/>
    <w:rsid w:val="00397D97"/>
    <w:rsid w:val="003A4CE2"/>
    <w:rsid w:val="003B1349"/>
    <w:rsid w:val="003B2D57"/>
    <w:rsid w:val="003B54B1"/>
    <w:rsid w:val="003C352D"/>
    <w:rsid w:val="003D126B"/>
    <w:rsid w:val="003D4E04"/>
    <w:rsid w:val="003E561B"/>
    <w:rsid w:val="003E7F73"/>
    <w:rsid w:val="003F1F5A"/>
    <w:rsid w:val="003F2B52"/>
    <w:rsid w:val="003F32EA"/>
    <w:rsid w:val="003F63B7"/>
    <w:rsid w:val="0040174E"/>
    <w:rsid w:val="00402793"/>
    <w:rsid w:val="00406B56"/>
    <w:rsid w:val="00413882"/>
    <w:rsid w:val="0041474A"/>
    <w:rsid w:val="004148AC"/>
    <w:rsid w:val="00421C3A"/>
    <w:rsid w:val="004243A3"/>
    <w:rsid w:val="00424C9C"/>
    <w:rsid w:val="00430BCB"/>
    <w:rsid w:val="00432F7A"/>
    <w:rsid w:val="00433BD0"/>
    <w:rsid w:val="00435B4E"/>
    <w:rsid w:val="0044487B"/>
    <w:rsid w:val="00445ED2"/>
    <w:rsid w:val="0045100D"/>
    <w:rsid w:val="00453558"/>
    <w:rsid w:val="00454343"/>
    <w:rsid w:val="00470E10"/>
    <w:rsid w:val="00473098"/>
    <w:rsid w:val="00484064"/>
    <w:rsid w:val="004853C9"/>
    <w:rsid w:val="00485ABC"/>
    <w:rsid w:val="00491E43"/>
    <w:rsid w:val="00493CE7"/>
    <w:rsid w:val="0049452A"/>
    <w:rsid w:val="004A0504"/>
    <w:rsid w:val="004A0635"/>
    <w:rsid w:val="004A1CDF"/>
    <w:rsid w:val="004A1CE5"/>
    <w:rsid w:val="004A61E9"/>
    <w:rsid w:val="004A7C49"/>
    <w:rsid w:val="004B14F9"/>
    <w:rsid w:val="004B4D39"/>
    <w:rsid w:val="004B747D"/>
    <w:rsid w:val="004C4F13"/>
    <w:rsid w:val="004C6327"/>
    <w:rsid w:val="004D4DB2"/>
    <w:rsid w:val="004F780B"/>
    <w:rsid w:val="005001E9"/>
    <w:rsid w:val="00503ECC"/>
    <w:rsid w:val="00516FF2"/>
    <w:rsid w:val="00522BF6"/>
    <w:rsid w:val="005269EC"/>
    <w:rsid w:val="0052777A"/>
    <w:rsid w:val="00531519"/>
    <w:rsid w:val="005316D2"/>
    <w:rsid w:val="005329EB"/>
    <w:rsid w:val="00532A39"/>
    <w:rsid w:val="00536B60"/>
    <w:rsid w:val="00543C71"/>
    <w:rsid w:val="00563DC7"/>
    <w:rsid w:val="00567E06"/>
    <w:rsid w:val="005705BC"/>
    <w:rsid w:val="0057084B"/>
    <w:rsid w:val="00570EAB"/>
    <w:rsid w:val="00571CE3"/>
    <w:rsid w:val="00572C9D"/>
    <w:rsid w:val="005745AA"/>
    <w:rsid w:val="00575D5C"/>
    <w:rsid w:val="005775FF"/>
    <w:rsid w:val="00591704"/>
    <w:rsid w:val="00592743"/>
    <w:rsid w:val="00596E92"/>
    <w:rsid w:val="00596FA1"/>
    <w:rsid w:val="005A2D3F"/>
    <w:rsid w:val="005A5EEA"/>
    <w:rsid w:val="005A5F7E"/>
    <w:rsid w:val="005A743F"/>
    <w:rsid w:val="005A7D27"/>
    <w:rsid w:val="005A7E5E"/>
    <w:rsid w:val="005B0A7F"/>
    <w:rsid w:val="005C0783"/>
    <w:rsid w:val="005C59AD"/>
    <w:rsid w:val="005D6FD0"/>
    <w:rsid w:val="005E5EF0"/>
    <w:rsid w:val="005F1C85"/>
    <w:rsid w:val="00601C94"/>
    <w:rsid w:val="006022B9"/>
    <w:rsid w:val="0061472F"/>
    <w:rsid w:val="00616EDD"/>
    <w:rsid w:val="00624AF4"/>
    <w:rsid w:val="00627CEC"/>
    <w:rsid w:val="00633EB6"/>
    <w:rsid w:val="00636F90"/>
    <w:rsid w:val="006415F5"/>
    <w:rsid w:val="006429B2"/>
    <w:rsid w:val="00642CEA"/>
    <w:rsid w:val="006432A0"/>
    <w:rsid w:val="00643FE7"/>
    <w:rsid w:val="00651ECD"/>
    <w:rsid w:val="006610BA"/>
    <w:rsid w:val="00675CD0"/>
    <w:rsid w:val="006768E6"/>
    <w:rsid w:val="00680574"/>
    <w:rsid w:val="0068218E"/>
    <w:rsid w:val="00685ADD"/>
    <w:rsid w:val="006867E3"/>
    <w:rsid w:val="00687542"/>
    <w:rsid w:val="00697587"/>
    <w:rsid w:val="006C2782"/>
    <w:rsid w:val="006C60CB"/>
    <w:rsid w:val="006D2412"/>
    <w:rsid w:val="006D2BDB"/>
    <w:rsid w:val="006D30F8"/>
    <w:rsid w:val="006E05BA"/>
    <w:rsid w:val="006E24F0"/>
    <w:rsid w:val="006E4D65"/>
    <w:rsid w:val="006F7B9D"/>
    <w:rsid w:val="007031A6"/>
    <w:rsid w:val="00706288"/>
    <w:rsid w:val="00711CB1"/>
    <w:rsid w:val="00717A95"/>
    <w:rsid w:val="007213BD"/>
    <w:rsid w:val="00722C0A"/>
    <w:rsid w:val="0072375E"/>
    <w:rsid w:val="00724A7D"/>
    <w:rsid w:val="00724C43"/>
    <w:rsid w:val="00733526"/>
    <w:rsid w:val="007456A9"/>
    <w:rsid w:val="0074629D"/>
    <w:rsid w:val="00746617"/>
    <w:rsid w:val="00750554"/>
    <w:rsid w:val="007556BA"/>
    <w:rsid w:val="00755BD3"/>
    <w:rsid w:val="00763681"/>
    <w:rsid w:val="00764BE6"/>
    <w:rsid w:val="00766217"/>
    <w:rsid w:val="00770CB8"/>
    <w:rsid w:val="00772B3F"/>
    <w:rsid w:val="00773ACD"/>
    <w:rsid w:val="00777F0C"/>
    <w:rsid w:val="007847B4"/>
    <w:rsid w:val="00785154"/>
    <w:rsid w:val="00792C34"/>
    <w:rsid w:val="00792F42"/>
    <w:rsid w:val="00795D66"/>
    <w:rsid w:val="00795E46"/>
    <w:rsid w:val="007B22C8"/>
    <w:rsid w:val="007B2DBE"/>
    <w:rsid w:val="007B50EA"/>
    <w:rsid w:val="007C02A6"/>
    <w:rsid w:val="007D006A"/>
    <w:rsid w:val="007D2E3B"/>
    <w:rsid w:val="007E0D4C"/>
    <w:rsid w:val="007E4A83"/>
    <w:rsid w:val="007F61B9"/>
    <w:rsid w:val="00810830"/>
    <w:rsid w:val="00811F1D"/>
    <w:rsid w:val="0081461A"/>
    <w:rsid w:val="0081622B"/>
    <w:rsid w:val="00822B54"/>
    <w:rsid w:val="00824940"/>
    <w:rsid w:val="00827A2A"/>
    <w:rsid w:val="00830B43"/>
    <w:rsid w:val="00831278"/>
    <w:rsid w:val="008314BE"/>
    <w:rsid w:val="00831C89"/>
    <w:rsid w:val="0083639F"/>
    <w:rsid w:val="00845BDB"/>
    <w:rsid w:val="00850CE9"/>
    <w:rsid w:val="0085283D"/>
    <w:rsid w:val="008570A7"/>
    <w:rsid w:val="008601F6"/>
    <w:rsid w:val="00862018"/>
    <w:rsid w:val="008627C2"/>
    <w:rsid w:val="00864739"/>
    <w:rsid w:val="00864B9E"/>
    <w:rsid w:val="00871B57"/>
    <w:rsid w:val="00880A61"/>
    <w:rsid w:val="00881F1E"/>
    <w:rsid w:val="00883251"/>
    <w:rsid w:val="0089326F"/>
    <w:rsid w:val="008950BE"/>
    <w:rsid w:val="008960B1"/>
    <w:rsid w:val="00897459"/>
    <w:rsid w:val="008A14D3"/>
    <w:rsid w:val="008A5DB5"/>
    <w:rsid w:val="008A75FA"/>
    <w:rsid w:val="008B4D5C"/>
    <w:rsid w:val="008C339B"/>
    <w:rsid w:val="008D171C"/>
    <w:rsid w:val="008D1B02"/>
    <w:rsid w:val="008D2C01"/>
    <w:rsid w:val="008D47F5"/>
    <w:rsid w:val="008D616D"/>
    <w:rsid w:val="008E4B96"/>
    <w:rsid w:val="008E634B"/>
    <w:rsid w:val="008E6CB5"/>
    <w:rsid w:val="00900422"/>
    <w:rsid w:val="00901AF3"/>
    <w:rsid w:val="0090261D"/>
    <w:rsid w:val="00910CCB"/>
    <w:rsid w:val="00913B7D"/>
    <w:rsid w:val="00914301"/>
    <w:rsid w:val="00914D28"/>
    <w:rsid w:val="009241C3"/>
    <w:rsid w:val="00926611"/>
    <w:rsid w:val="00927448"/>
    <w:rsid w:val="00931A5C"/>
    <w:rsid w:val="00931E31"/>
    <w:rsid w:val="0093709E"/>
    <w:rsid w:val="00940239"/>
    <w:rsid w:val="00941BEC"/>
    <w:rsid w:val="00942497"/>
    <w:rsid w:val="00942AFC"/>
    <w:rsid w:val="00942B39"/>
    <w:rsid w:val="00952EC5"/>
    <w:rsid w:val="009558D0"/>
    <w:rsid w:val="00957684"/>
    <w:rsid w:val="00960062"/>
    <w:rsid w:val="00962474"/>
    <w:rsid w:val="0096333A"/>
    <w:rsid w:val="009640A7"/>
    <w:rsid w:val="00975312"/>
    <w:rsid w:val="00980916"/>
    <w:rsid w:val="009836F6"/>
    <w:rsid w:val="00993974"/>
    <w:rsid w:val="00997174"/>
    <w:rsid w:val="009A22F3"/>
    <w:rsid w:val="009A4D5C"/>
    <w:rsid w:val="009A4D6C"/>
    <w:rsid w:val="009A54A6"/>
    <w:rsid w:val="009B5FB1"/>
    <w:rsid w:val="009B646C"/>
    <w:rsid w:val="009C6C54"/>
    <w:rsid w:val="009C7F8E"/>
    <w:rsid w:val="009D0BF7"/>
    <w:rsid w:val="009D5527"/>
    <w:rsid w:val="009E2322"/>
    <w:rsid w:val="009E309C"/>
    <w:rsid w:val="009E3640"/>
    <w:rsid w:val="009E4CBF"/>
    <w:rsid w:val="009F1E5A"/>
    <w:rsid w:val="009F280F"/>
    <w:rsid w:val="009F31AC"/>
    <w:rsid w:val="009F5B8F"/>
    <w:rsid w:val="009F6069"/>
    <w:rsid w:val="00A04B66"/>
    <w:rsid w:val="00A07416"/>
    <w:rsid w:val="00A21847"/>
    <w:rsid w:val="00A21DB6"/>
    <w:rsid w:val="00A35075"/>
    <w:rsid w:val="00A45B00"/>
    <w:rsid w:val="00A50C48"/>
    <w:rsid w:val="00A54018"/>
    <w:rsid w:val="00A57858"/>
    <w:rsid w:val="00A57D6C"/>
    <w:rsid w:val="00A71303"/>
    <w:rsid w:val="00A715E9"/>
    <w:rsid w:val="00A721AC"/>
    <w:rsid w:val="00A80CFD"/>
    <w:rsid w:val="00A82811"/>
    <w:rsid w:val="00A87A36"/>
    <w:rsid w:val="00A87BF6"/>
    <w:rsid w:val="00A904FD"/>
    <w:rsid w:val="00A916CE"/>
    <w:rsid w:val="00AB2FBE"/>
    <w:rsid w:val="00AC26FF"/>
    <w:rsid w:val="00AD0C4D"/>
    <w:rsid w:val="00AD0F58"/>
    <w:rsid w:val="00AD5CEB"/>
    <w:rsid w:val="00AE704B"/>
    <w:rsid w:val="00AF2101"/>
    <w:rsid w:val="00AF226E"/>
    <w:rsid w:val="00AF4EE2"/>
    <w:rsid w:val="00AF7A0B"/>
    <w:rsid w:val="00B13642"/>
    <w:rsid w:val="00B1438B"/>
    <w:rsid w:val="00B205D9"/>
    <w:rsid w:val="00B250AD"/>
    <w:rsid w:val="00B4028C"/>
    <w:rsid w:val="00B43F6D"/>
    <w:rsid w:val="00B46DBB"/>
    <w:rsid w:val="00B47A3C"/>
    <w:rsid w:val="00B504D0"/>
    <w:rsid w:val="00B612B0"/>
    <w:rsid w:val="00B710B7"/>
    <w:rsid w:val="00B72FB5"/>
    <w:rsid w:val="00B7483B"/>
    <w:rsid w:val="00B8381F"/>
    <w:rsid w:val="00B9193C"/>
    <w:rsid w:val="00B9325F"/>
    <w:rsid w:val="00B963A2"/>
    <w:rsid w:val="00B97A2D"/>
    <w:rsid w:val="00BA3D5B"/>
    <w:rsid w:val="00BB478C"/>
    <w:rsid w:val="00BB5CDF"/>
    <w:rsid w:val="00BC0901"/>
    <w:rsid w:val="00BC2340"/>
    <w:rsid w:val="00BC74D1"/>
    <w:rsid w:val="00BD0B50"/>
    <w:rsid w:val="00BE1CC6"/>
    <w:rsid w:val="00BF20FC"/>
    <w:rsid w:val="00BF673A"/>
    <w:rsid w:val="00C03738"/>
    <w:rsid w:val="00C115D9"/>
    <w:rsid w:val="00C151B8"/>
    <w:rsid w:val="00C20B38"/>
    <w:rsid w:val="00C24707"/>
    <w:rsid w:val="00C24876"/>
    <w:rsid w:val="00C31D74"/>
    <w:rsid w:val="00C32F53"/>
    <w:rsid w:val="00C34E22"/>
    <w:rsid w:val="00C450D5"/>
    <w:rsid w:val="00C45820"/>
    <w:rsid w:val="00C50FDC"/>
    <w:rsid w:val="00C52432"/>
    <w:rsid w:val="00C608C1"/>
    <w:rsid w:val="00C65892"/>
    <w:rsid w:val="00C6597B"/>
    <w:rsid w:val="00C71AFB"/>
    <w:rsid w:val="00C80006"/>
    <w:rsid w:val="00C80CBD"/>
    <w:rsid w:val="00C83512"/>
    <w:rsid w:val="00C86A49"/>
    <w:rsid w:val="00C935B8"/>
    <w:rsid w:val="00C96645"/>
    <w:rsid w:val="00CA1DE3"/>
    <w:rsid w:val="00CB0632"/>
    <w:rsid w:val="00CB4BDF"/>
    <w:rsid w:val="00CB7A56"/>
    <w:rsid w:val="00CC2C37"/>
    <w:rsid w:val="00CC70B9"/>
    <w:rsid w:val="00CD12A9"/>
    <w:rsid w:val="00CD18CB"/>
    <w:rsid w:val="00CD1C47"/>
    <w:rsid w:val="00CE0390"/>
    <w:rsid w:val="00CE2C4C"/>
    <w:rsid w:val="00CE6C45"/>
    <w:rsid w:val="00CF2992"/>
    <w:rsid w:val="00CF6576"/>
    <w:rsid w:val="00D045C9"/>
    <w:rsid w:val="00D04F94"/>
    <w:rsid w:val="00D11C51"/>
    <w:rsid w:val="00D16D2D"/>
    <w:rsid w:val="00D21482"/>
    <w:rsid w:val="00D21792"/>
    <w:rsid w:val="00D32F8A"/>
    <w:rsid w:val="00D34C67"/>
    <w:rsid w:val="00D3683E"/>
    <w:rsid w:val="00D37AB2"/>
    <w:rsid w:val="00D55870"/>
    <w:rsid w:val="00D614BA"/>
    <w:rsid w:val="00D674C0"/>
    <w:rsid w:val="00D7019A"/>
    <w:rsid w:val="00D84426"/>
    <w:rsid w:val="00DA6551"/>
    <w:rsid w:val="00DB47CE"/>
    <w:rsid w:val="00DB4F58"/>
    <w:rsid w:val="00DC0C75"/>
    <w:rsid w:val="00DC2ADB"/>
    <w:rsid w:val="00DC2B03"/>
    <w:rsid w:val="00DD0113"/>
    <w:rsid w:val="00DD68B0"/>
    <w:rsid w:val="00DE054E"/>
    <w:rsid w:val="00DE5E65"/>
    <w:rsid w:val="00DF6E00"/>
    <w:rsid w:val="00DF6FFF"/>
    <w:rsid w:val="00E174DD"/>
    <w:rsid w:val="00E1784E"/>
    <w:rsid w:val="00E26D23"/>
    <w:rsid w:val="00E270DE"/>
    <w:rsid w:val="00E27324"/>
    <w:rsid w:val="00E27DA0"/>
    <w:rsid w:val="00E345B4"/>
    <w:rsid w:val="00E408AD"/>
    <w:rsid w:val="00E509CD"/>
    <w:rsid w:val="00E50C82"/>
    <w:rsid w:val="00E516AF"/>
    <w:rsid w:val="00E54FCF"/>
    <w:rsid w:val="00E6065F"/>
    <w:rsid w:val="00E7223E"/>
    <w:rsid w:val="00E72E75"/>
    <w:rsid w:val="00E74425"/>
    <w:rsid w:val="00E816C1"/>
    <w:rsid w:val="00E82758"/>
    <w:rsid w:val="00E82DF1"/>
    <w:rsid w:val="00E86AF0"/>
    <w:rsid w:val="00E921D6"/>
    <w:rsid w:val="00E925CC"/>
    <w:rsid w:val="00E9281A"/>
    <w:rsid w:val="00E957F4"/>
    <w:rsid w:val="00E95E17"/>
    <w:rsid w:val="00EA1C26"/>
    <w:rsid w:val="00EB353A"/>
    <w:rsid w:val="00EB425D"/>
    <w:rsid w:val="00EC2690"/>
    <w:rsid w:val="00EC4249"/>
    <w:rsid w:val="00ED5519"/>
    <w:rsid w:val="00ED58A1"/>
    <w:rsid w:val="00EE42E1"/>
    <w:rsid w:val="00EE716F"/>
    <w:rsid w:val="00EF1B77"/>
    <w:rsid w:val="00EF2A85"/>
    <w:rsid w:val="00F0463A"/>
    <w:rsid w:val="00F0556B"/>
    <w:rsid w:val="00F0770F"/>
    <w:rsid w:val="00F20026"/>
    <w:rsid w:val="00F24ECA"/>
    <w:rsid w:val="00F30688"/>
    <w:rsid w:val="00F3331D"/>
    <w:rsid w:val="00F3605F"/>
    <w:rsid w:val="00F3611D"/>
    <w:rsid w:val="00F3698A"/>
    <w:rsid w:val="00F37C56"/>
    <w:rsid w:val="00F41D9A"/>
    <w:rsid w:val="00F45014"/>
    <w:rsid w:val="00F53E4C"/>
    <w:rsid w:val="00F60933"/>
    <w:rsid w:val="00F63278"/>
    <w:rsid w:val="00F63F29"/>
    <w:rsid w:val="00F66916"/>
    <w:rsid w:val="00F71916"/>
    <w:rsid w:val="00F761C9"/>
    <w:rsid w:val="00F84945"/>
    <w:rsid w:val="00F8588A"/>
    <w:rsid w:val="00F908E5"/>
    <w:rsid w:val="00F93626"/>
    <w:rsid w:val="00F93701"/>
    <w:rsid w:val="00F94281"/>
    <w:rsid w:val="00F946FA"/>
    <w:rsid w:val="00F96D1D"/>
    <w:rsid w:val="00FA3A75"/>
    <w:rsid w:val="00FA5E61"/>
    <w:rsid w:val="00FB175E"/>
    <w:rsid w:val="00FB24AD"/>
    <w:rsid w:val="00FB37EF"/>
    <w:rsid w:val="00FB483F"/>
    <w:rsid w:val="00FC1203"/>
    <w:rsid w:val="00FE6872"/>
    <w:rsid w:val="00FF20C7"/>
    <w:rsid w:val="00FF46DB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DE31E1"/>
  <w15:chartTrackingRefBased/>
  <w15:docId w15:val="{918A8A16-E88D-4E49-B5D6-E331313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5F"/>
    <w:pPr>
      <w:spacing w:before="0" w:after="0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EA1C26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3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3C9"/>
  </w:style>
  <w:style w:type="paragraph" w:styleId="Footer">
    <w:name w:val="footer"/>
    <w:basedOn w:val="Normal"/>
    <w:link w:val="FooterChar"/>
    <w:uiPriority w:val="99"/>
    <w:unhideWhenUsed/>
    <w:rsid w:val="00485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3C9"/>
  </w:style>
  <w:style w:type="paragraph" w:styleId="TOC1">
    <w:name w:val="toc 1"/>
    <w:autoRedefine/>
    <w:uiPriority w:val="39"/>
    <w:rsid w:val="00220665"/>
    <w:pPr>
      <w:tabs>
        <w:tab w:val="right" w:leader="dot" w:pos="9016"/>
      </w:tabs>
      <w:spacing w:before="0" w:after="0"/>
    </w:pPr>
    <w:rPr>
      <w:rFonts w:ascii="Times New Roman" w:eastAsia="Times New Roman" w:hAnsi="Times New Roman" w:cstheme="minorHAnsi"/>
      <w:b/>
      <w:sz w:val="24"/>
      <w:szCs w:val="24"/>
      <w:lang w:val="en-US"/>
    </w:rPr>
  </w:style>
  <w:style w:type="paragraph" w:styleId="TOC2">
    <w:name w:val="toc 2"/>
    <w:uiPriority w:val="39"/>
    <w:rsid w:val="003E7F73"/>
    <w:pPr>
      <w:spacing w:before="0" w:after="0"/>
      <w:ind w:left="240"/>
    </w:pPr>
    <w:rPr>
      <w:rFonts w:eastAsia="ヒラギノ角ゴ Pro W3" w:cs="Times New Roman"/>
      <w:b/>
      <w:color w:val="000000"/>
      <w:lang w:val="en-US"/>
    </w:rPr>
  </w:style>
  <w:style w:type="paragraph" w:styleId="TOC3">
    <w:name w:val="toc 3"/>
    <w:autoRedefine/>
    <w:uiPriority w:val="39"/>
    <w:rsid w:val="003E7F73"/>
    <w:pPr>
      <w:spacing w:before="0" w:after="0"/>
      <w:ind w:left="480"/>
    </w:pPr>
    <w:rPr>
      <w:rFonts w:eastAsia="ヒラギノ角ゴ Pro W3" w:cs="Times New Roman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7F73"/>
    <w:pPr>
      <w:spacing w:before="480"/>
      <w:outlineLvl w:val="9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7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6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F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9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7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reeForm">
    <w:name w:val="Free Form"/>
    <w:rsid w:val="00B97A2D"/>
    <w:pPr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97A2D"/>
    <w:pPr>
      <w:ind w:left="720"/>
      <w:contextualSpacing/>
    </w:pPr>
    <w:rPr>
      <w:rFonts w:eastAsia="ヒラギノ角ゴ Pro W3"/>
      <w:color w:val="000000"/>
    </w:rPr>
  </w:style>
  <w:style w:type="table" w:styleId="TableGrid">
    <w:name w:val="Table Grid"/>
    <w:basedOn w:val="TableNormal"/>
    <w:rsid w:val="00B97A2D"/>
    <w:pPr>
      <w:spacing w:before="0" w:after="0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oter1">
    <w:name w:val="Footer1"/>
    <w:rsid w:val="008D1B02"/>
    <w:pPr>
      <w:tabs>
        <w:tab w:val="center" w:pos="4320"/>
        <w:tab w:val="right" w:pos="8640"/>
      </w:tabs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SOPH1">
    <w:name w:val="SOP H1"/>
    <w:next w:val="SOPtext"/>
    <w:link w:val="SOPH1Char"/>
    <w:qFormat/>
    <w:rsid w:val="00BC2340"/>
    <w:pPr>
      <w:spacing w:line="360" w:lineRule="auto"/>
      <w:outlineLvl w:val="0"/>
    </w:pPr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character" w:customStyle="1" w:styleId="SOPH1Char">
    <w:name w:val="SOP H1 Char"/>
    <w:basedOn w:val="Heading1Char"/>
    <w:link w:val="SOPH1"/>
    <w:rsid w:val="00BC2340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H2">
    <w:name w:val="SOP H2"/>
    <w:basedOn w:val="SOPH1"/>
    <w:next w:val="SOPtext"/>
    <w:link w:val="SOPH2Char"/>
    <w:qFormat/>
    <w:rsid w:val="00BC2340"/>
    <w:pPr>
      <w:outlineLvl w:val="1"/>
    </w:pPr>
    <w:rPr>
      <w:sz w:val="24"/>
      <w:szCs w:val="24"/>
    </w:rPr>
  </w:style>
  <w:style w:type="character" w:customStyle="1" w:styleId="SOPH2Char">
    <w:name w:val="SOP H2 Char"/>
    <w:basedOn w:val="Heading2Char"/>
    <w:link w:val="SOPH2"/>
    <w:rsid w:val="00BC2340"/>
    <w:rPr>
      <w:rFonts w:ascii="Calibri" w:eastAsiaTheme="majorEastAsia" w:hAnsi="Calibri" w:cstheme="minorHAnsi"/>
      <w:b/>
      <w:color w:val="000000" w:themeColor="text1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C71AFB"/>
    <w:rPr>
      <w:rFonts w:ascii="Calibri" w:hAnsi="Calibri" w:cs="Calibri"/>
      <w:color w:val="000000"/>
      <w:sz w:val="24"/>
      <w:szCs w:val="24"/>
    </w:rPr>
  </w:style>
  <w:style w:type="paragraph" w:customStyle="1" w:styleId="SOPH3">
    <w:name w:val="SOP H3"/>
    <w:basedOn w:val="SOPH1"/>
    <w:next w:val="SOPtext"/>
    <w:link w:val="SOPH3Char"/>
    <w:qFormat/>
    <w:rsid w:val="00430BCB"/>
    <w:pPr>
      <w:outlineLvl w:val="2"/>
    </w:pPr>
    <w:rPr>
      <w:sz w:val="22"/>
    </w:rPr>
  </w:style>
  <w:style w:type="character" w:customStyle="1" w:styleId="SOPH3Char">
    <w:name w:val="SOP H3 Char"/>
    <w:basedOn w:val="SOPH1Char"/>
    <w:link w:val="SOPH3"/>
    <w:rsid w:val="00430BCB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text">
    <w:name w:val="SOP text"/>
    <w:basedOn w:val="SOPH1"/>
    <w:link w:val="SOPtextChar"/>
    <w:qFormat/>
    <w:rsid w:val="008314BE"/>
    <w:pPr>
      <w:spacing w:line="276" w:lineRule="auto"/>
      <w:contextualSpacing/>
      <w:jc w:val="both"/>
      <w:outlineLvl w:val="9"/>
    </w:pPr>
    <w:rPr>
      <w:b w:val="0"/>
      <w:sz w:val="22"/>
      <w:szCs w:val="23"/>
    </w:rPr>
  </w:style>
  <w:style w:type="character" w:customStyle="1" w:styleId="SOPtextChar">
    <w:name w:val="SOP text Char"/>
    <w:basedOn w:val="DefaultParagraphFont"/>
    <w:link w:val="SOPtext"/>
    <w:rsid w:val="008314BE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textbullets">
    <w:name w:val="SOP text bullets"/>
    <w:basedOn w:val="SOPtext"/>
    <w:link w:val="SOPtextbulletsChar"/>
    <w:qFormat/>
    <w:rsid w:val="00BC2340"/>
    <w:pPr>
      <w:numPr>
        <w:numId w:val="22"/>
      </w:numPr>
    </w:pPr>
  </w:style>
  <w:style w:type="character" w:customStyle="1" w:styleId="SOPtextbulletsChar">
    <w:name w:val="SOP text bullets Char"/>
    <w:basedOn w:val="SOPtextChar"/>
    <w:link w:val="SOPtextbullets"/>
    <w:rsid w:val="00BC2340"/>
    <w:rPr>
      <w:rFonts w:ascii="Calibri" w:eastAsiaTheme="majorEastAsia" w:hAnsi="Calibri" w:cstheme="minorHAnsi"/>
      <w:color w:val="000000" w:themeColor="text1"/>
      <w:szCs w:val="23"/>
    </w:rPr>
  </w:style>
  <w:style w:type="character" w:styleId="PageNumber">
    <w:name w:val="page number"/>
    <w:basedOn w:val="DefaultParagraphFont"/>
    <w:uiPriority w:val="99"/>
    <w:rsid w:val="00E26D23"/>
    <w:rPr>
      <w:rFonts w:cs="Times New Roman"/>
    </w:rPr>
  </w:style>
  <w:style w:type="table" w:styleId="GridTable2-Accent4">
    <w:name w:val="Grid Table 2 Accent 4"/>
    <w:basedOn w:val="TableNormal"/>
    <w:uiPriority w:val="47"/>
    <w:rsid w:val="00402793"/>
    <w:pPr>
      <w:spacing w:before="0" w:after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0279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11">
    <w:name w:val="List Table 1 Light - Accent 11"/>
    <w:basedOn w:val="TableNormal"/>
    <w:next w:val="ListTable1Light-Accent1"/>
    <w:uiPriority w:val="46"/>
    <w:rsid w:val="00CB4BD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F60933"/>
    <w:pPr>
      <w:spacing w:before="0" w:after="0"/>
    </w:pPr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F9728FF9DFC42815EB540C4B11AF4" ma:contentTypeVersion="64" ma:contentTypeDescription="Create a new document." ma:contentTypeScope="" ma:versionID="2c4b6ecd1f0bd6940940c0b5395d9cd9">
  <xsd:schema xmlns:xsd="http://www.w3.org/2001/XMLSchema" xmlns:xs="http://www.w3.org/2001/XMLSchema" xmlns:p="http://schemas.microsoft.com/office/2006/metadata/properties" xmlns:ns2="68d95c0b-49b1-4f9a-906c-02c27c42378a" xmlns:ns3="907cafc7-4333-4d3a-8958-23caddadfdaa" targetNamespace="http://schemas.microsoft.com/office/2006/metadata/properties" ma:root="true" ma:fieldsID="c5e0e3acfde33b6921afd3c7f8198080" ns2:_="" ns3:_="">
    <xsd:import namespace="68d95c0b-49b1-4f9a-906c-02c27c42378a"/>
    <xsd:import namespace="907cafc7-4333-4d3a-8958-23caddadfdaa"/>
    <xsd:element name="properties">
      <xsd:complexType>
        <xsd:sequence>
          <xsd:element name="documentManagement">
            <xsd:complexType>
              <xsd:all>
                <xsd:element ref="ns2:ReviewDate"/>
                <xsd:element ref="ns2:Owner" minOccurs="0"/>
                <xsd:element ref="ns2:bdcb4001be6b467ca027fe719e25da6d" minOccurs="0"/>
                <xsd:element ref="ns3:TaxCatchAll" minOccurs="0"/>
                <xsd:element ref="ns2:a7bee574d05c4bf199d1f62a2cd12c85" minOccurs="0"/>
                <xsd:element ref="ns2:i65649ce5ad94ae0a23bde3b149afb80" minOccurs="0"/>
                <xsd:element ref="ns2:o7d2376ccf02464a887642473c0314e5" minOccurs="0"/>
                <xsd:element ref="ns2:f04d4a8950da4f8885f75774ed8e4308" minOccurs="0"/>
                <xsd:element ref="ns2:h004606fe45c40bab8bc5616e1b80e0b" minOccurs="0"/>
                <xsd:element ref="ns2:Priority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95c0b-49b1-4f9a-906c-02c27c42378a" elementFormDefault="qualified">
    <xsd:import namespace="http://schemas.microsoft.com/office/2006/documentManagement/types"/>
    <xsd:import namespace="http://schemas.microsoft.com/office/infopath/2007/PartnerControls"/>
    <xsd:element name="ReviewDate" ma:index="8" ma:displayName="Review Date" ma:format="DateOnly" ma:internalName="ReviewDate" ma:readOnly="false">
      <xsd:simpleType>
        <xsd:restriction base="dms:DateTime"/>
      </xsd:simpleType>
    </xsd:element>
    <xsd:element name="Owner" ma:index="9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dcb4001be6b467ca027fe719e25da6d" ma:index="12" ma:taxonomy="true" ma:internalName="bdcb4001be6b467ca027fe719e25da6d" ma:taxonomyFieldName="DocumentType" ma:displayName="Document Type" ma:readOnly="false" ma:fieldId="{bdcb4001-be6b-467c-a027-fe719e25da6d}" ma:sspId="6ea089ac-4479-432e-86be-81533324897b" ma:termSetId="b64de3be-2627-4f3d-a3a1-75ea298440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bee574d05c4bf199d1f62a2cd12c85" ma:index="14" ma:taxonomy="true" ma:internalName="a7bee574d05c4bf199d1f62a2cd12c85" ma:taxonomyFieldName="DocumentStatus" ma:displayName="Document Status" ma:readOnly="false" ma:fieldId="{a7bee574-d05c-4bf1-99d1-f62a2cd12c85}" ma:sspId="6ea089ac-4479-432e-86be-81533324897b" ma:termSetId="e42fc8ec-62b4-418a-93c3-e7f8c7bd46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5649ce5ad94ae0a23bde3b149afb80" ma:index="15" ma:taxonomy="true" ma:internalName="i65649ce5ad94ae0a23bde3b149afb80" ma:taxonomyFieldName="Country" ma:displayName="Country" ma:readOnly="false" ma:fieldId="{265649ce-5ad9-4ae0-a23b-de3b149afb80}" ma:sspId="6ea089ac-4479-432e-86be-81533324897b" ma:termSetId="5d6e29e4-9db0-43ad-bdda-83d74f62d0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d2376ccf02464a887642473c0314e5" ma:index="16" nillable="true" ma:displayName="TGISOP_0" ma:hidden="true" ma:internalName="o7d2376ccf02464a887642473c0314e5" ma:readOnly="false">
      <xsd:simpleType>
        <xsd:restriction base="dms:Note"/>
      </xsd:simpleType>
    </xsd:element>
    <xsd:element name="f04d4a8950da4f8885f75774ed8e4308" ma:index="17" nillable="true" ma:displayName="GC SOP_0" ma:hidden="true" ma:internalName="f04d4a8950da4f8885f75774ed8e4308" ma:readOnly="false">
      <xsd:simpleType>
        <xsd:restriction base="dms:Note"/>
      </xsd:simpleType>
    </xsd:element>
    <xsd:element name="h004606fe45c40bab8bc5616e1b80e0b" ma:index="18" ma:taxonomy="true" ma:internalName="h004606fe45c40bab8bc5616e1b80e0b" ma:taxonomyFieldName="TGI_x0020_Category" ma:displayName="Category" ma:readOnly="false" ma:fieldId="{1004606f-e45c-40ba-b8bc-5616e1b80e0b}" ma:sspId="6ea089ac-4479-432e-86be-81533324897b" ma:termSetId="b03676b8-1c59-40a8-b548-868192a13e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ority" ma:index="19" nillable="true" ma:displayName="Priority" ma:default="0" ma:internalName="Priority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cafc7-4333-4d3a-8958-23caddadfda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d5759a-e573-4542-8775-b8bc63064424}" ma:internalName="TaxCatchAll" ma:showField="CatchAllData" ma:web="907cafc7-4333-4d3a-8958-23caddad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ority xmlns="68d95c0b-49b1-4f9a-906c-02c27c42378a">3</Priority>
    <TaxCatchAll xmlns="907cafc7-4333-4d3a-8958-23caddadfdaa">
      <Value>415</Value>
      <Value>123</Value>
      <Value>2</Value>
      <Value>127</Value>
      <Value>163</Value>
    </TaxCatchAll>
    <Owner xmlns="68d95c0b-49b1-4f9a-906c-02c27c42378a">
      <UserInfo>
        <DisplayName>Stacey Schaulat</DisplayName>
        <AccountId>1302</AccountId>
        <AccountType/>
      </UserInfo>
    </Owner>
    <ReviewDate xmlns="68d95c0b-49b1-4f9a-906c-02c27c42378a">2026-11-21T13:00:00+00:00</ReviewDate>
    <bdcb4001be6b467ca027fe719e25da6d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Associated Document</TermName>
          <TermId xmlns="http://schemas.microsoft.com/office/infopath/2007/PartnerControls">b985bd44-3aeb-4711-8d19-6914dfc5169f</TermId>
        </TermInfo>
      </Terms>
    </bdcb4001be6b467ca027fe719e25da6d>
    <o7d2376ccf02464a887642473c0314e5 xmlns="68d95c0b-49b1-4f9a-906c-02c27c42378a">PO-SOP-10 Project Closure|d95f7719-4cde-4117-8790-cb2ddebf562a</o7d2376ccf02464a887642473c0314e5>
    <h004606fe45c40bab8bc5616e1b80e0b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PO-Project Operations</TermName>
          <TermId xmlns="http://schemas.microsoft.com/office/infopath/2007/PartnerControls">ae2cb925-6a93-4041-a4e5-fb5cc9bfb665</TermId>
        </TermInfo>
      </Terms>
    </h004606fe45c40bab8bc5616e1b80e0b>
    <i65649ce5ad94ae0a23bde3b149afb80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6158915b-436a-44dd-bffa-dee9ed4d63e2</TermId>
        </TermInfo>
      </Terms>
    </i65649ce5ad94ae0a23bde3b149afb80>
    <a7bee574d05c4bf199d1f62a2cd12c85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Effective</TermName>
          <TermId xmlns="http://schemas.microsoft.com/office/infopath/2007/PartnerControls">93da097e-2894-43e2-9609-def5444f39f4</TermId>
        </TermInfo>
      </Terms>
    </a7bee574d05c4bf199d1f62a2cd12c85>
    <f04d4a8950da4f8885f75774ed8e4308 xmlns="68d95c0b-49b1-4f9a-906c-02c27c42378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07D089E7-AC44-4843-A4CB-89CC1FFD5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95c0b-49b1-4f9a-906c-02c27c42378a"/>
    <ds:schemaRef ds:uri="907cafc7-4333-4d3a-8958-23caddad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0F32F2-76FD-43EE-B5D6-FCC279891DBC}">
  <ds:schemaRefs>
    <ds:schemaRef ds:uri="http://schemas.microsoft.com/office/2006/metadata/properties"/>
    <ds:schemaRef ds:uri="http://schemas.microsoft.com/office/infopath/2007/PartnerControls"/>
    <ds:schemaRef ds:uri="68d95c0b-49b1-4f9a-906c-02c27c42378a"/>
    <ds:schemaRef ds:uri="907cafc7-4333-4d3a-8958-23caddadfdaa"/>
  </ds:schemaRefs>
</ds:datastoreItem>
</file>

<file path=customXml/itemProps3.xml><?xml version="1.0" encoding="utf-8"?>
<ds:datastoreItem xmlns:ds="http://schemas.openxmlformats.org/officeDocument/2006/customXml" ds:itemID="{3BC33E20-7277-4D61-900B-AD0A063B90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BA562E-2955-40E7-BCB5-2C430C304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A8D886-9107-4E55-B776-8CF75CE8DE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PO-AD-10b Site Closure Visit Report Template v2.0</vt:lpstr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PO-AD-10b Site Closure Visit Report Template v2.0</dc:title>
  <dc:subject/>
  <dc:creator>Helen Monaghan</dc:creator>
  <cp:keywords/>
  <dc:description/>
  <cp:lastModifiedBy>Martin Gerdin Wärnberg</cp:lastModifiedBy>
  <cp:revision>10</cp:revision>
  <cp:lastPrinted>2020-02-04T22:01:00Z</cp:lastPrinted>
  <dcterms:created xsi:type="dcterms:W3CDTF">2024-09-24T05:19:00Z</dcterms:created>
  <dcterms:modified xsi:type="dcterms:W3CDTF">2024-10-07T13:13:00Z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0x010100240F9728FF9DFC42815EB540C4B11AF4</vt:lpwstr>
  </property>
  <property fmtid="{D5CDD505-2E9C-101B-9397-08002B2CF9AE}" pid="3" name="DocumentStatus">
    <vt:lpwstr>2;#Effective|93da097e-2894-43e2-9609-def5444f39f4</vt:lpwstr>
  </property>
  <property fmtid="{D5CDD505-2E9C-101B-9397-08002B2CF9AE}" pid="4" name="TGISOP">
    <vt:lpwstr>415;#PO-SOP-10 Project Closure|d95f7719-4cde-4117-8790-cb2ddebf562a</vt:lpwstr>
  </property>
  <property fmtid="{D5CDD505-2E9C-101B-9397-08002B2CF9AE}" pid="5" name="TGI Category">
    <vt:lpwstr>163;#PO-Project Operations|ae2cb925-6a93-4041-a4e5-fb5cc9bfb665</vt:lpwstr>
  </property>
  <property fmtid="{D5CDD505-2E9C-101B-9397-08002B2CF9AE}" pid="6" name="GC SOP">
    <vt:lpwstr/>
  </property>
  <property fmtid="{D5CDD505-2E9C-101B-9397-08002B2CF9AE}" pid="7" name="Country">
    <vt:lpwstr>123;#Global|6158915b-436a-44dd-bffa-dee9ed4d63e2</vt:lpwstr>
  </property>
  <property fmtid="{D5CDD505-2E9C-101B-9397-08002B2CF9AE}" pid="8" name="DocumentType">
    <vt:lpwstr>127;#Associated Document|b985bd44-3aeb-4711-8d19-6914dfc5169f</vt:lpwstr>
  </property>
</Properties>
</file>