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4564"/>
      </w:tblGrid>
      <w:tr w:rsidR="009E6175" w:rsidRPr="00F44539" w14:paraId="77CC4BD0" w14:textId="77777777" w:rsidTr="009E6175">
        <w:tc>
          <w:tcPr>
            <w:tcW w:w="9067" w:type="dxa"/>
            <w:gridSpan w:val="2"/>
            <w:shd w:val="clear" w:color="auto" w:fill="auto"/>
          </w:tcPr>
          <w:p w14:paraId="33E1C842" w14:textId="27DAACDB" w:rsidR="009E6175" w:rsidRDefault="009E6175" w:rsidP="009E6175">
            <w:pPr>
              <w:pStyle w:val="SOPtext"/>
              <w:spacing w:before="0" w:after="0" w:line="240" w:lineRule="auto"/>
              <w:rPr>
                <w:b/>
              </w:rPr>
            </w:pPr>
            <w:r w:rsidRPr="009E6175">
              <w:rPr>
                <w:b/>
              </w:rPr>
              <w:t>Effects of Advanced Trauma Life Support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®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Training Compared to Standard Care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on Adult Trauma Patient Outcomes: A Cluster Randomised Trial</w:t>
            </w:r>
          </w:p>
        </w:tc>
      </w:tr>
      <w:tr w:rsidR="009E6175" w:rsidRPr="00F44539" w14:paraId="124950A5" w14:textId="77777777" w:rsidTr="009E6175">
        <w:tc>
          <w:tcPr>
            <w:tcW w:w="9067" w:type="dxa"/>
            <w:gridSpan w:val="2"/>
            <w:shd w:val="clear" w:color="auto" w:fill="auto"/>
          </w:tcPr>
          <w:p w14:paraId="2506D5EB" w14:textId="48D10B94" w:rsidR="009E6175" w:rsidRDefault="009E6175" w:rsidP="00662AD3">
            <w:pPr>
              <w:pStyle w:val="SOPtext"/>
              <w:spacing w:before="0" w:line="240" w:lineRule="auto"/>
              <w:rPr>
                <w:b/>
              </w:rPr>
            </w:pPr>
            <w:r w:rsidRPr="009E6175">
              <w:rPr>
                <w:rFonts w:asciiTheme="minorHAnsi" w:hAnsiTheme="minorHAnsi"/>
                <w:i/>
                <w:iCs/>
                <w:szCs w:val="22"/>
              </w:rPr>
              <w:t>Batch</w:t>
            </w:r>
            <w:r w:rsidR="009E2ACE">
              <w:rPr>
                <w:rFonts w:asciiTheme="minorHAnsi" w:hAnsiTheme="minorHAnsi"/>
                <w:i/>
                <w:iCs/>
                <w:szCs w:val="22"/>
              </w:rPr>
              <w:t xml:space="preserve"> &amp; </w:t>
            </w:r>
            <w:r w:rsidR="0045696A">
              <w:rPr>
                <w:rFonts w:asciiTheme="minorHAnsi" w:hAnsiTheme="minorHAnsi"/>
                <w:i/>
                <w:iCs/>
                <w:szCs w:val="22"/>
              </w:rPr>
              <w:t xml:space="preserve">Site </w:t>
            </w:r>
            <w:r w:rsidRPr="009E6175">
              <w:rPr>
                <w:rFonts w:asciiTheme="minorHAnsi" w:hAnsiTheme="minorHAnsi"/>
                <w:i/>
                <w:iCs/>
                <w:szCs w:val="22"/>
              </w:rPr>
              <w:t>no.:</w:t>
            </w:r>
          </w:p>
        </w:tc>
      </w:tr>
      <w:tr w:rsidR="009E6175" w:rsidRPr="00F44539" w14:paraId="1F19147E" w14:textId="77777777" w:rsidTr="009E6175">
        <w:tc>
          <w:tcPr>
            <w:tcW w:w="9067" w:type="dxa"/>
            <w:gridSpan w:val="2"/>
            <w:shd w:val="clear" w:color="auto" w:fill="auto"/>
          </w:tcPr>
          <w:p w14:paraId="6F4E04BF" w14:textId="008C89AF" w:rsidR="009E6175" w:rsidRDefault="0045696A" w:rsidP="00662AD3">
            <w:pPr>
              <w:pStyle w:val="SOPtext"/>
              <w:spacing w:before="0" w:line="240" w:lineRule="auto"/>
              <w:rPr>
                <w:b/>
              </w:rPr>
            </w:pPr>
            <w:r w:rsidRPr="00732117">
              <w:rPr>
                <w:rFonts w:asciiTheme="minorHAnsi" w:hAnsiTheme="minorHAnsi"/>
                <w:i/>
                <w:noProof/>
                <w:lang w:eastAsia="en-AU"/>
              </w:rPr>
              <w:t>Site name/ hospital:</w:t>
            </w:r>
          </w:p>
        </w:tc>
      </w:tr>
      <w:tr w:rsidR="009E6175" w:rsidRPr="00F44539" w14:paraId="3A9D7101" w14:textId="77777777" w:rsidTr="009E6175">
        <w:tc>
          <w:tcPr>
            <w:tcW w:w="9067" w:type="dxa"/>
            <w:gridSpan w:val="2"/>
            <w:shd w:val="clear" w:color="auto" w:fill="auto"/>
          </w:tcPr>
          <w:p w14:paraId="55F1DC4E" w14:textId="5EB57208" w:rsidR="009E6175" w:rsidRDefault="009E6175" w:rsidP="00662AD3">
            <w:pPr>
              <w:pStyle w:val="SOPtext"/>
              <w:spacing w:before="0" w:line="240" w:lineRule="auto"/>
              <w:rPr>
                <w:b/>
              </w:rPr>
            </w:pPr>
            <w:r w:rsidRPr="009E6175">
              <w:rPr>
                <w:rFonts w:asciiTheme="minorHAnsi" w:hAnsiTheme="minorHAnsi"/>
                <w:i/>
                <w:iCs/>
                <w:szCs w:val="22"/>
              </w:rPr>
              <w:t>Name of Site Investigator:</w:t>
            </w:r>
          </w:p>
        </w:tc>
      </w:tr>
      <w:tr w:rsidR="009E6175" w:rsidRPr="00F44539" w14:paraId="57B178B6" w14:textId="77777777" w:rsidTr="009E6175">
        <w:tc>
          <w:tcPr>
            <w:tcW w:w="9067" w:type="dxa"/>
            <w:gridSpan w:val="2"/>
            <w:shd w:val="clear" w:color="auto" w:fill="auto"/>
          </w:tcPr>
          <w:p w14:paraId="62E3C961" w14:textId="71E4873A" w:rsidR="009E6175" w:rsidRDefault="009E6175" w:rsidP="00662AD3">
            <w:pPr>
              <w:pStyle w:val="SOPtext"/>
              <w:spacing w:before="0" w:line="240" w:lineRule="auto"/>
              <w:rPr>
                <w:b/>
              </w:rPr>
            </w:pPr>
            <w:r w:rsidRPr="009E6175">
              <w:rPr>
                <w:rFonts w:asciiTheme="minorHAnsi" w:hAnsiTheme="minorHAnsi"/>
                <w:i/>
                <w:iCs/>
                <w:noProof/>
                <w:szCs w:val="22"/>
                <w:lang w:eastAsia="en-AU"/>
              </w:rPr>
              <w:t>Date of monitoring:</w:t>
            </w:r>
          </w:p>
        </w:tc>
      </w:tr>
      <w:tr w:rsidR="009E6175" w:rsidRPr="00F44539" w14:paraId="0EAFD819" w14:textId="77777777" w:rsidTr="009E6175">
        <w:tc>
          <w:tcPr>
            <w:tcW w:w="9067" w:type="dxa"/>
            <w:gridSpan w:val="2"/>
            <w:shd w:val="clear" w:color="auto" w:fill="auto"/>
          </w:tcPr>
          <w:p w14:paraId="7A57A05C" w14:textId="6724B29B" w:rsidR="009E6175" w:rsidRDefault="009E6175" w:rsidP="00662AD3">
            <w:pPr>
              <w:pStyle w:val="SOPtext"/>
              <w:spacing w:before="0" w:line="240" w:lineRule="auto"/>
              <w:rPr>
                <w:b/>
              </w:rPr>
            </w:pPr>
            <w:r w:rsidRPr="009E6175">
              <w:rPr>
                <w:rFonts w:asciiTheme="minorHAnsi" w:hAnsiTheme="minorHAnsi"/>
                <w:i/>
                <w:iCs/>
                <w:noProof/>
                <w:szCs w:val="22"/>
                <w:lang w:eastAsia="en-AU"/>
              </w:rPr>
              <w:t>Monitoring number:</w:t>
            </w:r>
          </w:p>
        </w:tc>
      </w:tr>
      <w:tr w:rsidR="004144D4" w:rsidRPr="00F44539" w14:paraId="4E4EB91B" w14:textId="77777777" w:rsidTr="001F1179">
        <w:tc>
          <w:tcPr>
            <w:tcW w:w="9067" w:type="dxa"/>
            <w:gridSpan w:val="2"/>
            <w:shd w:val="clear" w:color="auto" w:fill="A6A6A6" w:themeFill="background1" w:themeFillShade="A6"/>
          </w:tcPr>
          <w:p w14:paraId="6BF26D0F" w14:textId="77777777" w:rsidR="004144D4" w:rsidRPr="001F1179" w:rsidRDefault="004144D4" w:rsidP="00A24785">
            <w:pPr>
              <w:pStyle w:val="SOPtext"/>
              <w:spacing w:line="240" w:lineRule="auto"/>
              <w:rPr>
                <w:b/>
                <w:color w:val="FFFFFF" w:themeColor="background1"/>
              </w:rPr>
            </w:pPr>
            <w:r w:rsidRPr="001F1179">
              <w:rPr>
                <w:b/>
                <w:color w:val="FFFFFF" w:themeColor="background1"/>
              </w:rPr>
              <w:t>Site Staff Present</w:t>
            </w:r>
          </w:p>
        </w:tc>
      </w:tr>
      <w:tr w:rsidR="004144D4" w:rsidRPr="00F44539" w14:paraId="4CABDD47" w14:textId="77777777" w:rsidTr="00C908A2">
        <w:tc>
          <w:tcPr>
            <w:tcW w:w="4503" w:type="dxa"/>
            <w:tcBorders>
              <w:right w:val="single" w:sz="4" w:space="0" w:color="auto"/>
            </w:tcBorders>
            <w:vAlign w:val="center"/>
          </w:tcPr>
          <w:p w14:paraId="3D2026F0" w14:textId="77777777" w:rsidR="004144D4" w:rsidRPr="00F44539" w:rsidRDefault="004144D4" w:rsidP="000A53C6">
            <w:pPr>
              <w:pStyle w:val="SOPtext"/>
              <w:spacing w:before="0" w:line="240" w:lineRule="auto"/>
              <w:jc w:val="left"/>
            </w:pPr>
            <w:r w:rsidRPr="00F44539">
              <w:t>Name</w:t>
            </w:r>
          </w:p>
        </w:tc>
        <w:tc>
          <w:tcPr>
            <w:tcW w:w="4564" w:type="dxa"/>
            <w:tcBorders>
              <w:left w:val="single" w:sz="4" w:space="0" w:color="auto"/>
            </w:tcBorders>
          </w:tcPr>
          <w:p w14:paraId="15828EC5" w14:textId="77777777" w:rsidR="004144D4" w:rsidRPr="00F44539" w:rsidRDefault="004144D4" w:rsidP="000A53C6">
            <w:pPr>
              <w:pStyle w:val="SOPtext"/>
              <w:spacing w:line="240" w:lineRule="auto"/>
            </w:pPr>
            <w:r w:rsidRPr="00F44539">
              <w:t>Position</w:t>
            </w:r>
          </w:p>
        </w:tc>
      </w:tr>
      <w:tr w:rsidR="009E6175" w:rsidRPr="00F44539" w14:paraId="708E92A4" w14:textId="77777777" w:rsidTr="00C908A2">
        <w:tc>
          <w:tcPr>
            <w:tcW w:w="4503" w:type="dxa"/>
            <w:tcBorders>
              <w:right w:val="single" w:sz="4" w:space="0" w:color="auto"/>
            </w:tcBorders>
            <w:vAlign w:val="center"/>
          </w:tcPr>
          <w:p w14:paraId="154E851F" w14:textId="77777777" w:rsidR="009E6175" w:rsidRPr="00F44539" w:rsidRDefault="009E6175" w:rsidP="000A53C6">
            <w:pPr>
              <w:pStyle w:val="SOPtext"/>
              <w:spacing w:before="0" w:line="240" w:lineRule="auto"/>
              <w:jc w:val="left"/>
            </w:pPr>
          </w:p>
        </w:tc>
        <w:tc>
          <w:tcPr>
            <w:tcW w:w="4564" w:type="dxa"/>
            <w:tcBorders>
              <w:left w:val="single" w:sz="4" w:space="0" w:color="auto"/>
            </w:tcBorders>
          </w:tcPr>
          <w:p w14:paraId="0055A459" w14:textId="77777777" w:rsidR="009E6175" w:rsidRPr="00F44539" w:rsidRDefault="009E6175" w:rsidP="000A53C6">
            <w:pPr>
              <w:pStyle w:val="SOPtext"/>
              <w:spacing w:line="240" w:lineRule="auto"/>
            </w:pPr>
          </w:p>
        </w:tc>
      </w:tr>
      <w:tr w:rsidR="004144D4" w:rsidRPr="00F44539" w14:paraId="2BFD656B" w14:textId="77777777" w:rsidTr="002D48EB">
        <w:tc>
          <w:tcPr>
            <w:tcW w:w="4503" w:type="dxa"/>
            <w:tcBorders>
              <w:bottom w:val="single" w:sz="4" w:space="0" w:color="auto"/>
              <w:right w:val="single" w:sz="4" w:space="0" w:color="auto"/>
            </w:tcBorders>
          </w:tcPr>
          <w:p w14:paraId="7854D218" w14:textId="77777777" w:rsidR="004144D4" w:rsidRPr="00F44539" w:rsidRDefault="004144D4" w:rsidP="00A24785">
            <w:pPr>
              <w:pStyle w:val="SOPtext"/>
              <w:spacing w:line="240" w:lineRule="auto"/>
            </w:pPr>
          </w:p>
        </w:tc>
        <w:tc>
          <w:tcPr>
            <w:tcW w:w="4564" w:type="dxa"/>
            <w:tcBorders>
              <w:left w:val="single" w:sz="4" w:space="0" w:color="auto"/>
              <w:bottom w:val="single" w:sz="4" w:space="0" w:color="auto"/>
            </w:tcBorders>
          </w:tcPr>
          <w:p w14:paraId="690CD2BC" w14:textId="77777777" w:rsidR="004144D4" w:rsidRPr="00F44539" w:rsidRDefault="004144D4" w:rsidP="00A24785">
            <w:pPr>
              <w:pStyle w:val="SOPtext"/>
              <w:spacing w:line="240" w:lineRule="auto"/>
            </w:pPr>
          </w:p>
        </w:tc>
      </w:tr>
      <w:tr w:rsidR="004144D4" w:rsidRPr="00F44539" w14:paraId="331CC84E" w14:textId="77777777" w:rsidTr="001F1179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3287BA9" w14:textId="77777777" w:rsidR="004144D4" w:rsidRPr="001F1179" w:rsidRDefault="004144D4" w:rsidP="00A24785">
            <w:pPr>
              <w:pStyle w:val="SOPtext"/>
              <w:spacing w:line="240" w:lineRule="auto"/>
              <w:rPr>
                <w:b/>
                <w:color w:val="FFFFFF" w:themeColor="background1"/>
              </w:rPr>
            </w:pPr>
            <w:r w:rsidRPr="001F1179">
              <w:rPr>
                <w:b/>
                <w:color w:val="FFFFFF" w:themeColor="background1"/>
              </w:rPr>
              <w:t>Project Team/ Sponsor/ Other Representatives Present</w:t>
            </w:r>
          </w:p>
        </w:tc>
      </w:tr>
      <w:tr w:rsidR="004144D4" w:rsidRPr="00F44539" w14:paraId="49F512E9" w14:textId="77777777" w:rsidTr="002D48EB">
        <w:tc>
          <w:tcPr>
            <w:tcW w:w="4503" w:type="dxa"/>
            <w:tcBorders>
              <w:right w:val="single" w:sz="4" w:space="0" w:color="auto"/>
            </w:tcBorders>
          </w:tcPr>
          <w:p w14:paraId="723D1DDE" w14:textId="77777777" w:rsidR="004144D4" w:rsidRPr="00F44539" w:rsidRDefault="004144D4" w:rsidP="007E49AC">
            <w:pPr>
              <w:pStyle w:val="SOPtext"/>
              <w:spacing w:before="0" w:line="240" w:lineRule="auto"/>
              <w:jc w:val="left"/>
            </w:pPr>
            <w:r w:rsidRPr="00F44539">
              <w:t>Name</w:t>
            </w:r>
          </w:p>
        </w:tc>
        <w:tc>
          <w:tcPr>
            <w:tcW w:w="4564" w:type="dxa"/>
            <w:tcBorders>
              <w:left w:val="single" w:sz="4" w:space="0" w:color="auto"/>
            </w:tcBorders>
          </w:tcPr>
          <w:p w14:paraId="2DAFBD11" w14:textId="77777777" w:rsidR="004144D4" w:rsidRPr="00F44539" w:rsidRDefault="004144D4" w:rsidP="00A24785">
            <w:pPr>
              <w:pStyle w:val="SOPtext"/>
              <w:spacing w:line="240" w:lineRule="auto"/>
            </w:pPr>
            <w:r w:rsidRPr="00F44539">
              <w:t>Role</w:t>
            </w:r>
          </w:p>
        </w:tc>
      </w:tr>
      <w:tr w:rsidR="004144D4" w:rsidRPr="00F44539" w14:paraId="777DF138" w14:textId="77777777" w:rsidTr="002D48EB">
        <w:tc>
          <w:tcPr>
            <w:tcW w:w="4503" w:type="dxa"/>
            <w:tcBorders>
              <w:right w:val="single" w:sz="4" w:space="0" w:color="auto"/>
            </w:tcBorders>
          </w:tcPr>
          <w:p w14:paraId="59E35766" w14:textId="77777777" w:rsidR="004144D4" w:rsidRPr="00F44539" w:rsidRDefault="004144D4" w:rsidP="00A24785">
            <w:pPr>
              <w:pStyle w:val="SOPtext"/>
              <w:spacing w:line="240" w:lineRule="auto"/>
            </w:pPr>
          </w:p>
        </w:tc>
        <w:tc>
          <w:tcPr>
            <w:tcW w:w="4564" w:type="dxa"/>
            <w:tcBorders>
              <w:left w:val="single" w:sz="4" w:space="0" w:color="auto"/>
            </w:tcBorders>
          </w:tcPr>
          <w:p w14:paraId="019CCD55" w14:textId="77777777" w:rsidR="004144D4" w:rsidRPr="00F44539" w:rsidRDefault="004144D4" w:rsidP="00A24785">
            <w:pPr>
              <w:pStyle w:val="SOPtext"/>
              <w:spacing w:line="240" w:lineRule="auto"/>
            </w:pPr>
          </w:p>
        </w:tc>
      </w:tr>
      <w:tr w:rsidR="004144D4" w:rsidRPr="00F44539" w14:paraId="28AE5D8C" w14:textId="77777777" w:rsidTr="002D48EB">
        <w:tc>
          <w:tcPr>
            <w:tcW w:w="9067" w:type="dxa"/>
            <w:gridSpan w:val="2"/>
            <w:tcBorders>
              <w:bottom w:val="single" w:sz="4" w:space="0" w:color="auto"/>
            </w:tcBorders>
          </w:tcPr>
          <w:p w14:paraId="401C9F88" w14:textId="33AD7172" w:rsidR="000A53C6" w:rsidRDefault="004144D4" w:rsidP="00A24785">
            <w:pPr>
              <w:pStyle w:val="SOPtext"/>
              <w:spacing w:line="240" w:lineRule="auto"/>
            </w:pPr>
            <w:r w:rsidRPr="007B47D4">
              <w:rPr>
                <w:b/>
              </w:rPr>
              <w:t>Type of monitoring (select all that apply):</w:t>
            </w:r>
            <w:r w:rsidR="00A24785">
              <w:rPr>
                <w:b/>
              </w:rPr>
              <w:t xml:space="preserve"> </w:t>
            </w:r>
            <w:r w:rsidRPr="00F44539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45"/>
            <w:r w:rsidRPr="00F44539">
              <w:instrText xml:space="preserve"> FORMCHECKBOX </w:instrText>
            </w:r>
            <w:r w:rsidR="002E45B5">
              <w:fldChar w:fldCharType="separate"/>
            </w:r>
            <w:r w:rsidRPr="00F44539">
              <w:fldChar w:fldCharType="end"/>
            </w:r>
            <w:bookmarkEnd w:id="0"/>
            <w:r w:rsidR="00A24785">
              <w:t xml:space="preserve"> </w:t>
            </w:r>
            <w:r w:rsidR="00A24785" w:rsidRPr="00F44539">
              <w:t>On-site Monitoring</w:t>
            </w:r>
            <w:r w:rsidR="00A24785">
              <w:t xml:space="preserve">    </w:t>
            </w:r>
            <w:r w:rsidR="000A53C6">
              <w:t xml:space="preserve">    </w:t>
            </w:r>
            <w:r w:rsidR="009E2ACE" w:rsidRPr="00F44539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7"/>
            <w:r w:rsidR="009E2ACE" w:rsidRPr="00F44539">
              <w:instrText xml:space="preserve"> FORMCHECKBOX </w:instrText>
            </w:r>
            <w:r w:rsidR="002E45B5">
              <w:fldChar w:fldCharType="separate"/>
            </w:r>
            <w:r w:rsidR="009E2ACE" w:rsidRPr="00F44539">
              <w:fldChar w:fldCharType="end"/>
            </w:r>
            <w:bookmarkEnd w:id="1"/>
            <w:r w:rsidR="009E2ACE" w:rsidRPr="00F44539">
              <w:t xml:space="preserve"> Site Training</w:t>
            </w:r>
            <w:r w:rsidR="009E2ACE">
              <w:t xml:space="preserve">                     </w:t>
            </w:r>
            <w:r w:rsidR="000A53C6">
              <w:t xml:space="preserve">  </w:t>
            </w:r>
          </w:p>
          <w:p w14:paraId="28F47EA7" w14:textId="2DEE8D3F" w:rsidR="000A53C6" w:rsidRDefault="000A53C6" w:rsidP="00A24785">
            <w:pPr>
              <w:pStyle w:val="SOPtext"/>
              <w:spacing w:line="240" w:lineRule="auto"/>
            </w:pPr>
            <w:r>
              <w:t xml:space="preserve"> </w:t>
            </w:r>
          </w:p>
          <w:p w14:paraId="254D7C82" w14:textId="7B33CC32" w:rsidR="004144D4" w:rsidRPr="00F44539" w:rsidRDefault="000A53C6" w:rsidP="00A24785">
            <w:pPr>
              <w:pStyle w:val="SOPtext"/>
              <w:spacing w:line="240" w:lineRule="auto"/>
            </w:pPr>
            <w:r>
              <w:t xml:space="preserve"> </w:t>
            </w:r>
            <w:r w:rsidR="00A24785" w:rsidRPr="00F44539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4785" w:rsidRPr="00F44539">
              <w:instrText xml:space="preserve"> FORMCHECKBOX </w:instrText>
            </w:r>
            <w:r w:rsidR="002E45B5">
              <w:fldChar w:fldCharType="separate"/>
            </w:r>
            <w:r w:rsidR="00A24785" w:rsidRPr="00F44539">
              <w:fldChar w:fldCharType="end"/>
            </w:r>
            <w:r w:rsidR="00A24785" w:rsidRPr="00F44539">
              <w:t xml:space="preserve"> </w:t>
            </w:r>
            <w:r w:rsidR="004144D4" w:rsidRPr="00F44539">
              <w:t>Other (specify) _________________</w:t>
            </w:r>
          </w:p>
        </w:tc>
      </w:tr>
    </w:tbl>
    <w:p w14:paraId="2817EEFD" w14:textId="3A9CA31C" w:rsidR="0045083B" w:rsidRDefault="004144D4" w:rsidP="00A24785">
      <w:pPr>
        <w:pStyle w:val="SOPtext"/>
        <w:spacing w:line="240" w:lineRule="auto"/>
      </w:pPr>
      <w:r w:rsidRPr="00F44539">
        <w:t xml:space="preserve">Site </w:t>
      </w:r>
      <w:r w:rsidR="007B47D4">
        <w:t>s</w:t>
      </w:r>
      <w:r w:rsidRPr="00F44539">
        <w:t>tatus at time of monitoring</w:t>
      </w:r>
      <w:r w:rsidR="00A24785">
        <w:t>:</w:t>
      </w:r>
    </w:p>
    <w:p w14:paraId="5C3E9BA4" w14:textId="77777777" w:rsidR="0045083B" w:rsidRDefault="0045083B" w:rsidP="00A24785">
      <w:pPr>
        <w:pStyle w:val="SOPtext"/>
        <w:spacing w:line="240" w:lineRule="auto"/>
      </w:pPr>
    </w:p>
    <w:p w14:paraId="4BB6A007" w14:textId="77FD97B6" w:rsidR="0045083B" w:rsidRDefault="00A24785" w:rsidP="00A24785">
      <w:pPr>
        <w:pStyle w:val="SOPtext"/>
        <w:spacing w:line="240" w:lineRule="auto"/>
      </w:pPr>
      <w:r w:rsidRPr="00F44539"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Pr="00F44539">
        <w:instrText xml:space="preserve"> FORMCHECKBOX </w:instrText>
      </w:r>
      <w:r w:rsidR="002E45B5">
        <w:fldChar w:fldCharType="separate"/>
      </w:r>
      <w:r w:rsidRPr="00F44539">
        <w:fldChar w:fldCharType="end"/>
      </w:r>
      <w:r>
        <w:t xml:space="preserve"> </w:t>
      </w:r>
      <w:r w:rsidR="004144D4" w:rsidRPr="00F44539">
        <w:t xml:space="preserve">Activated, no </w:t>
      </w:r>
      <w:r>
        <w:t>participants</w:t>
      </w:r>
      <w:r w:rsidR="004144D4" w:rsidRPr="00F44539">
        <w:t xml:space="preserve"> </w:t>
      </w:r>
      <w:r w:rsidR="009E6175" w:rsidRPr="00F44539">
        <w:t xml:space="preserve">recruited </w:t>
      </w:r>
      <w:r w:rsidR="009E6175" w:rsidRPr="00F44539">
        <w:tab/>
      </w:r>
      <w:r>
        <w:tab/>
      </w:r>
      <w:r>
        <w:tab/>
      </w:r>
      <w:r w:rsidRPr="00F44539"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Pr="00F44539">
        <w:instrText xml:space="preserve"> FORMCHECKBOX </w:instrText>
      </w:r>
      <w:r w:rsidR="002E45B5">
        <w:fldChar w:fldCharType="separate"/>
      </w:r>
      <w:r w:rsidRPr="00F44539">
        <w:fldChar w:fldCharType="end"/>
      </w:r>
      <w:r>
        <w:t xml:space="preserve"> </w:t>
      </w:r>
      <w:r w:rsidR="004144D4" w:rsidRPr="00F44539">
        <w:t>Recruitment ongoing</w:t>
      </w:r>
    </w:p>
    <w:p w14:paraId="15DC0525" w14:textId="2D0FA195" w:rsidR="004144D4" w:rsidRPr="00F44539" w:rsidRDefault="004144D4" w:rsidP="00A24785">
      <w:pPr>
        <w:pStyle w:val="SOPtext"/>
        <w:spacing w:line="240" w:lineRule="auto"/>
      </w:pPr>
      <w:r w:rsidRPr="00F44539">
        <w:tab/>
      </w:r>
    </w:p>
    <w:p w14:paraId="79D1A369" w14:textId="228D3FE6" w:rsidR="004144D4" w:rsidRDefault="00A24785" w:rsidP="00504149">
      <w:pPr>
        <w:pStyle w:val="SOPtext"/>
        <w:spacing w:line="240" w:lineRule="auto"/>
        <w:ind w:left="5040" w:hanging="5040"/>
      </w:pPr>
      <w:r w:rsidRPr="00F44539"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Pr="00F44539">
        <w:instrText xml:space="preserve"> FORMCHECKBOX </w:instrText>
      </w:r>
      <w:r w:rsidR="002E45B5">
        <w:fldChar w:fldCharType="separate"/>
      </w:r>
      <w:r w:rsidRPr="00F44539">
        <w:fldChar w:fldCharType="end"/>
      </w:r>
      <w:r w:rsidRPr="00F44539">
        <w:t xml:space="preserve"> </w:t>
      </w:r>
      <w:r w:rsidR="004144D4" w:rsidRPr="00F44539">
        <w:t xml:space="preserve">Recruitment </w:t>
      </w:r>
      <w:r w:rsidR="009E6175" w:rsidRPr="00F44539">
        <w:t>completed;</w:t>
      </w:r>
      <w:r w:rsidR="004144D4" w:rsidRPr="00F44539">
        <w:t xml:space="preserve"> </w:t>
      </w:r>
      <w:r w:rsidR="009E6175">
        <w:t xml:space="preserve">Follow-up </w:t>
      </w:r>
      <w:r w:rsidR="004144D4" w:rsidRPr="00F44539">
        <w:t>ongoing</w:t>
      </w:r>
      <w:r w:rsidR="009E6175">
        <w:t xml:space="preserve">           </w:t>
      </w:r>
      <w:r w:rsidR="004144D4" w:rsidRPr="00F44539">
        <w:tab/>
      </w:r>
      <w:r w:rsidRPr="00F44539"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Pr="00F44539">
        <w:instrText xml:space="preserve"> FORMCHECKBOX </w:instrText>
      </w:r>
      <w:r w:rsidR="002E45B5">
        <w:fldChar w:fldCharType="separate"/>
      </w:r>
      <w:r w:rsidRPr="00F44539">
        <w:fldChar w:fldCharType="end"/>
      </w:r>
      <w:r w:rsidR="00DD149F">
        <w:t xml:space="preserve"> </w:t>
      </w:r>
      <w:r w:rsidR="00504149">
        <w:t>P</w:t>
      </w:r>
      <w:r>
        <w:t xml:space="preserve">articipants </w:t>
      </w:r>
      <w:r w:rsidR="00504149">
        <w:t xml:space="preserve">recruitment and follow-up </w:t>
      </w:r>
      <w:r>
        <w:t>completed</w:t>
      </w:r>
    </w:p>
    <w:p w14:paraId="66FBFB08" w14:textId="77777777" w:rsidR="0045083B" w:rsidRPr="00F44539" w:rsidRDefault="0045083B" w:rsidP="00A24785">
      <w:pPr>
        <w:pStyle w:val="SOPtext"/>
        <w:spacing w:line="240" w:lineRule="auto"/>
      </w:pP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6945"/>
      </w:tblGrid>
      <w:tr w:rsidR="004144D4" w:rsidRPr="00F44539" w14:paraId="28F6E699" w14:textId="77777777" w:rsidTr="00653283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6F79D" w14:textId="77777777" w:rsidR="004144D4" w:rsidRPr="00A24785" w:rsidRDefault="004144D4" w:rsidP="0085092E">
            <w:pPr>
              <w:pStyle w:val="SOPtext"/>
              <w:spacing w:before="0" w:after="0" w:line="240" w:lineRule="auto"/>
              <w:rPr>
                <w:b/>
              </w:rPr>
            </w:pPr>
            <w:r w:rsidRPr="00A24785">
              <w:rPr>
                <w:b/>
              </w:rPr>
              <w:t>Participants</w:t>
            </w:r>
          </w:p>
        </w:tc>
        <w:tc>
          <w:tcPr>
            <w:tcW w:w="6945" w:type="dxa"/>
            <w:tcBorders>
              <w:left w:val="single" w:sz="4" w:space="0" w:color="auto"/>
            </w:tcBorders>
            <w:shd w:val="clear" w:color="auto" w:fill="auto"/>
          </w:tcPr>
          <w:p w14:paraId="410647A2" w14:textId="77777777" w:rsidR="004144D4" w:rsidRPr="00A24785" w:rsidRDefault="004144D4" w:rsidP="0085092E">
            <w:pPr>
              <w:pStyle w:val="SOPtext"/>
              <w:spacing w:before="0" w:after="0" w:line="240" w:lineRule="auto"/>
              <w:rPr>
                <w:b/>
              </w:rPr>
            </w:pPr>
            <w:r w:rsidRPr="00A24785">
              <w:rPr>
                <w:b/>
              </w:rPr>
              <w:t>Number</w:t>
            </w:r>
          </w:p>
        </w:tc>
      </w:tr>
      <w:tr w:rsidR="004144D4" w:rsidRPr="00F44539" w14:paraId="39BFD045" w14:textId="77777777" w:rsidTr="00653283">
        <w:tc>
          <w:tcPr>
            <w:tcW w:w="2836" w:type="dxa"/>
            <w:tcBorders>
              <w:top w:val="single" w:sz="4" w:space="0" w:color="auto"/>
            </w:tcBorders>
            <w:shd w:val="clear" w:color="auto" w:fill="auto"/>
          </w:tcPr>
          <w:p w14:paraId="22F93FC5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  <w:r w:rsidRPr="00F44539">
              <w:t xml:space="preserve">Planned </w:t>
            </w:r>
          </w:p>
        </w:tc>
        <w:tc>
          <w:tcPr>
            <w:tcW w:w="6945" w:type="dxa"/>
            <w:shd w:val="clear" w:color="auto" w:fill="auto"/>
          </w:tcPr>
          <w:p w14:paraId="4F102748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</w:p>
        </w:tc>
      </w:tr>
      <w:tr w:rsidR="004144D4" w:rsidRPr="00F44539" w14:paraId="18E1D208" w14:textId="77777777" w:rsidTr="00653283">
        <w:tc>
          <w:tcPr>
            <w:tcW w:w="2836" w:type="dxa"/>
            <w:shd w:val="clear" w:color="auto" w:fill="auto"/>
          </w:tcPr>
          <w:p w14:paraId="0EA5BC1D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  <w:r w:rsidRPr="00F44539">
              <w:t>Screened</w:t>
            </w:r>
          </w:p>
        </w:tc>
        <w:tc>
          <w:tcPr>
            <w:tcW w:w="6945" w:type="dxa"/>
            <w:shd w:val="clear" w:color="auto" w:fill="auto"/>
          </w:tcPr>
          <w:p w14:paraId="072E5E3C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</w:p>
        </w:tc>
      </w:tr>
      <w:tr w:rsidR="004144D4" w:rsidRPr="00F44539" w14:paraId="6D08370C" w14:textId="77777777" w:rsidTr="00653283">
        <w:tc>
          <w:tcPr>
            <w:tcW w:w="2836" w:type="dxa"/>
            <w:shd w:val="clear" w:color="auto" w:fill="auto"/>
          </w:tcPr>
          <w:p w14:paraId="1A17552B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  <w:r w:rsidRPr="00F44539">
              <w:t xml:space="preserve">Ineligible </w:t>
            </w:r>
          </w:p>
        </w:tc>
        <w:tc>
          <w:tcPr>
            <w:tcW w:w="6945" w:type="dxa"/>
            <w:shd w:val="clear" w:color="auto" w:fill="auto"/>
          </w:tcPr>
          <w:p w14:paraId="0C2B1D1A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</w:p>
        </w:tc>
      </w:tr>
      <w:tr w:rsidR="004144D4" w:rsidRPr="00F44539" w14:paraId="796A9E76" w14:textId="77777777" w:rsidTr="00653283">
        <w:tc>
          <w:tcPr>
            <w:tcW w:w="2836" w:type="dxa"/>
            <w:shd w:val="clear" w:color="auto" w:fill="auto"/>
          </w:tcPr>
          <w:p w14:paraId="6F34C7EF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  <w:r w:rsidRPr="00F44539">
              <w:t>Completed</w:t>
            </w:r>
          </w:p>
        </w:tc>
        <w:tc>
          <w:tcPr>
            <w:tcW w:w="6945" w:type="dxa"/>
            <w:shd w:val="clear" w:color="auto" w:fill="auto"/>
          </w:tcPr>
          <w:p w14:paraId="56E71056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</w:p>
        </w:tc>
      </w:tr>
      <w:tr w:rsidR="004144D4" w:rsidRPr="00F44539" w14:paraId="34F7D3CB" w14:textId="77777777" w:rsidTr="00653283">
        <w:tc>
          <w:tcPr>
            <w:tcW w:w="2836" w:type="dxa"/>
            <w:shd w:val="clear" w:color="auto" w:fill="auto"/>
          </w:tcPr>
          <w:p w14:paraId="0A4E124D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  <w:r w:rsidRPr="00F44539">
              <w:t>Ongoing</w:t>
            </w:r>
          </w:p>
        </w:tc>
        <w:tc>
          <w:tcPr>
            <w:tcW w:w="6945" w:type="dxa"/>
            <w:shd w:val="clear" w:color="auto" w:fill="auto"/>
          </w:tcPr>
          <w:p w14:paraId="7020CA25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</w:p>
        </w:tc>
      </w:tr>
      <w:tr w:rsidR="004144D4" w:rsidRPr="00F44539" w14:paraId="166185A7" w14:textId="77777777" w:rsidTr="00653283">
        <w:tc>
          <w:tcPr>
            <w:tcW w:w="2836" w:type="dxa"/>
            <w:shd w:val="clear" w:color="auto" w:fill="auto"/>
          </w:tcPr>
          <w:p w14:paraId="2284F162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  <w:r w:rsidRPr="00F44539">
              <w:t xml:space="preserve">Total Withdrawn </w:t>
            </w:r>
          </w:p>
        </w:tc>
        <w:tc>
          <w:tcPr>
            <w:tcW w:w="6945" w:type="dxa"/>
            <w:shd w:val="clear" w:color="auto" w:fill="auto"/>
          </w:tcPr>
          <w:p w14:paraId="612CFFE3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</w:p>
        </w:tc>
      </w:tr>
      <w:tr w:rsidR="004144D4" w:rsidRPr="00F44539" w14:paraId="4CA471B1" w14:textId="77777777" w:rsidTr="00653283">
        <w:tc>
          <w:tcPr>
            <w:tcW w:w="2836" w:type="dxa"/>
            <w:tcBorders>
              <w:bottom w:val="single" w:sz="4" w:space="0" w:color="auto"/>
            </w:tcBorders>
            <w:shd w:val="clear" w:color="auto" w:fill="auto"/>
          </w:tcPr>
          <w:p w14:paraId="42260CC8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  <w:r w:rsidRPr="00F44539">
              <w:t xml:space="preserve">Lost to Follow Up 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shd w:val="clear" w:color="auto" w:fill="auto"/>
          </w:tcPr>
          <w:p w14:paraId="48C51ADD" w14:textId="77777777" w:rsidR="004144D4" w:rsidRPr="00F44539" w:rsidRDefault="004144D4" w:rsidP="0085092E">
            <w:pPr>
              <w:pStyle w:val="SOPtext"/>
              <w:spacing w:before="0" w:after="0" w:line="240" w:lineRule="auto"/>
            </w:pPr>
          </w:p>
        </w:tc>
      </w:tr>
    </w:tbl>
    <w:p w14:paraId="53C7A2B1" w14:textId="77777777" w:rsidR="00653283" w:rsidRDefault="00653283" w:rsidP="00E25FF1">
      <w:pPr>
        <w:pStyle w:val="SOPtext"/>
        <w:spacing w:line="276" w:lineRule="auto"/>
        <w:contextualSpacing w:val="0"/>
        <w:rPr>
          <w:i/>
          <w:iCs/>
          <w:color w:val="4472C4" w:themeColor="accent5"/>
        </w:rPr>
      </w:pPr>
    </w:p>
    <w:p w14:paraId="591DBE12" w14:textId="77777777" w:rsidR="00653283" w:rsidRDefault="00653283">
      <w:pPr>
        <w:rPr>
          <w:rFonts w:ascii="Calibri" w:eastAsiaTheme="majorEastAsia" w:hAnsi="Calibri" w:cstheme="minorHAnsi"/>
          <w:i/>
          <w:iCs/>
          <w:color w:val="4472C4" w:themeColor="accent5"/>
          <w:szCs w:val="23"/>
        </w:rPr>
      </w:pPr>
      <w:r>
        <w:rPr>
          <w:i/>
          <w:iCs/>
          <w:color w:val="4472C4" w:themeColor="accent5"/>
        </w:rPr>
        <w:br w:type="page"/>
      </w:r>
    </w:p>
    <w:p w14:paraId="2D5BFB44" w14:textId="2CB93B1E" w:rsidR="004144D4" w:rsidRPr="00504149" w:rsidRDefault="004144D4" w:rsidP="00E25FF1">
      <w:pPr>
        <w:pStyle w:val="SOPtext"/>
        <w:spacing w:line="276" w:lineRule="auto"/>
        <w:contextualSpacing w:val="0"/>
        <w:rPr>
          <w:i/>
          <w:iCs/>
          <w:color w:val="4472C4" w:themeColor="accent5"/>
        </w:rPr>
      </w:pPr>
      <w:r w:rsidRPr="00504149">
        <w:rPr>
          <w:i/>
          <w:iCs/>
          <w:color w:val="4472C4" w:themeColor="accent5"/>
        </w:rPr>
        <w:lastRenderedPageBreak/>
        <w:t>On the table below, please tick</w:t>
      </w:r>
      <w:r w:rsidR="00A24785" w:rsidRPr="00504149">
        <w:rPr>
          <w:i/>
          <w:iCs/>
          <w:color w:val="4472C4" w:themeColor="accent5"/>
        </w:rPr>
        <w:t xml:space="preserve"> the appropriate box for each item</w:t>
      </w:r>
      <w:r w:rsidR="00162088" w:rsidRPr="00504149">
        <w:rPr>
          <w:i/>
          <w:iCs/>
          <w:color w:val="4472C4" w:themeColor="accent5"/>
        </w:rPr>
        <w:t>. Also i</w:t>
      </w:r>
      <w:r w:rsidRPr="00504149">
        <w:rPr>
          <w:i/>
          <w:iCs/>
          <w:color w:val="4472C4" w:themeColor="accent5"/>
        </w:rPr>
        <w:t xml:space="preserve">nsert </w:t>
      </w:r>
      <w:r w:rsidR="00162088" w:rsidRPr="00504149">
        <w:rPr>
          <w:i/>
          <w:iCs/>
          <w:color w:val="4472C4" w:themeColor="accent5"/>
        </w:rPr>
        <w:t xml:space="preserve">comments, </w:t>
      </w:r>
      <w:r w:rsidRPr="00504149">
        <w:rPr>
          <w:i/>
          <w:iCs/>
          <w:color w:val="4472C4" w:themeColor="accent5"/>
        </w:rPr>
        <w:t xml:space="preserve">providing </w:t>
      </w:r>
      <w:r w:rsidR="00162088" w:rsidRPr="00504149">
        <w:rPr>
          <w:i/>
          <w:iCs/>
          <w:color w:val="4472C4" w:themeColor="accent5"/>
        </w:rPr>
        <w:t xml:space="preserve">specific information, </w:t>
      </w:r>
      <w:r w:rsidR="00E25FF1" w:rsidRPr="00504149">
        <w:rPr>
          <w:i/>
          <w:iCs/>
          <w:color w:val="4472C4" w:themeColor="accent5"/>
        </w:rPr>
        <w:t>issues,</w:t>
      </w:r>
      <w:r w:rsidRPr="00504149">
        <w:rPr>
          <w:i/>
          <w:iCs/>
          <w:color w:val="4472C4" w:themeColor="accent5"/>
        </w:rPr>
        <w:t xml:space="preserve"> and actions for follow-up. Please </w:t>
      </w:r>
      <w:r w:rsidR="00162088" w:rsidRPr="00504149">
        <w:rPr>
          <w:i/>
          <w:iCs/>
          <w:color w:val="4472C4" w:themeColor="accent5"/>
        </w:rPr>
        <w:t>number any actions/</w:t>
      </w:r>
      <w:r w:rsidRPr="00504149">
        <w:rPr>
          <w:i/>
          <w:iCs/>
          <w:color w:val="4472C4" w:themeColor="accent5"/>
        </w:rPr>
        <w:t xml:space="preserve">follow-up </w:t>
      </w:r>
      <w:r w:rsidR="00162088" w:rsidRPr="00504149">
        <w:rPr>
          <w:i/>
          <w:iCs/>
          <w:color w:val="4472C4" w:themeColor="accent5"/>
        </w:rPr>
        <w:t xml:space="preserve">and match the </w:t>
      </w:r>
      <w:r w:rsidRPr="00504149">
        <w:rPr>
          <w:i/>
          <w:iCs/>
          <w:color w:val="4472C4" w:themeColor="accent5"/>
        </w:rPr>
        <w:t>item number (1,</w:t>
      </w:r>
      <w:r w:rsidR="00162088" w:rsidRPr="00504149">
        <w:rPr>
          <w:i/>
          <w:iCs/>
          <w:color w:val="4472C4" w:themeColor="accent5"/>
        </w:rPr>
        <w:t xml:space="preserve"> </w:t>
      </w:r>
      <w:r w:rsidRPr="00504149">
        <w:rPr>
          <w:i/>
          <w:iCs/>
          <w:color w:val="4472C4" w:themeColor="accent5"/>
        </w:rPr>
        <w:t>2 etc</w:t>
      </w:r>
      <w:r w:rsidR="00162088" w:rsidRPr="00504149">
        <w:rPr>
          <w:i/>
          <w:iCs/>
          <w:color w:val="4472C4" w:themeColor="accent5"/>
        </w:rPr>
        <w:t>.</w:t>
      </w:r>
      <w:r w:rsidRPr="00504149">
        <w:rPr>
          <w:i/>
          <w:iCs/>
          <w:color w:val="4472C4" w:themeColor="accent5"/>
        </w:rPr>
        <w:t>) in the Ac</w:t>
      </w:r>
      <w:r w:rsidR="00162088" w:rsidRPr="00504149">
        <w:rPr>
          <w:i/>
          <w:iCs/>
          <w:color w:val="4472C4" w:themeColor="accent5"/>
        </w:rPr>
        <w:t>tions and Follow-up table below.</w:t>
      </w:r>
    </w:p>
    <w:tbl>
      <w:tblPr>
        <w:tblpPr w:leftFromText="180" w:rightFromText="180" w:vertAnchor="text" w:tblpX="-157" w:tblpY="1"/>
        <w:tblOverlap w:val="never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3"/>
        <w:gridCol w:w="533"/>
        <w:gridCol w:w="533"/>
        <w:gridCol w:w="5457"/>
      </w:tblGrid>
      <w:tr w:rsidR="00EC2424" w:rsidRPr="00F44539" w14:paraId="6C4F8E7E" w14:textId="77777777" w:rsidTr="00EC2424">
        <w:trPr>
          <w:tblHeader/>
        </w:trPr>
        <w:tc>
          <w:tcPr>
            <w:tcW w:w="3253" w:type="dxa"/>
            <w:shd w:val="clear" w:color="auto" w:fill="auto"/>
            <w:vAlign w:val="center"/>
          </w:tcPr>
          <w:p w14:paraId="3CC32C35" w14:textId="77777777" w:rsidR="00EC2424" w:rsidRPr="00162088" w:rsidRDefault="00EC2424" w:rsidP="0045083B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  <w:r w:rsidRPr="00162088">
              <w:rPr>
                <w:b/>
                <w:szCs w:val="22"/>
              </w:rPr>
              <w:br w:type="page"/>
              <w:t>Item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683B231" w14:textId="4F90A25D" w:rsidR="00EC2424" w:rsidRPr="00162088" w:rsidRDefault="00EC2424" w:rsidP="0045083B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2557B979" w14:textId="35D1E024" w:rsidR="00EC2424" w:rsidRPr="00162088" w:rsidRDefault="00EC2424" w:rsidP="0045083B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</w:p>
        </w:tc>
        <w:tc>
          <w:tcPr>
            <w:tcW w:w="5457" w:type="dxa"/>
            <w:shd w:val="clear" w:color="auto" w:fill="auto"/>
            <w:vAlign w:val="center"/>
          </w:tcPr>
          <w:p w14:paraId="4E6DFB53" w14:textId="00116164" w:rsidR="00EC2424" w:rsidRPr="00162088" w:rsidRDefault="00EC2424" w:rsidP="0045083B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</w:p>
        </w:tc>
      </w:tr>
      <w:tr w:rsidR="00662AD3" w:rsidRPr="00F44539" w14:paraId="7C4FEC0B" w14:textId="77777777" w:rsidTr="00653283">
        <w:trPr>
          <w:tblHeader/>
        </w:trPr>
        <w:tc>
          <w:tcPr>
            <w:tcW w:w="3253" w:type="dxa"/>
            <w:shd w:val="clear" w:color="auto" w:fill="A6A6A6" w:themeFill="background1" w:themeFillShade="A6"/>
          </w:tcPr>
          <w:p w14:paraId="215471D0" w14:textId="3AF306AE" w:rsidR="00662AD3" w:rsidRPr="00653283" w:rsidRDefault="00662AD3" w:rsidP="00653283">
            <w:pPr>
              <w:pStyle w:val="SOPtext"/>
              <w:tabs>
                <w:tab w:val="left" w:pos="2655"/>
              </w:tabs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Screening &amp; Enrolment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3F9EFB8C" w14:textId="5FE2E579" w:rsidR="00662AD3" w:rsidRPr="00653283" w:rsidRDefault="00662AD3" w:rsidP="00653283">
            <w:pPr>
              <w:pStyle w:val="SOPtext"/>
              <w:tabs>
                <w:tab w:val="left" w:pos="2655"/>
              </w:tabs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51251289" w14:textId="1E8A41A1" w:rsidR="00662AD3" w:rsidRPr="00653283" w:rsidRDefault="00662AD3" w:rsidP="00653283">
            <w:pPr>
              <w:pStyle w:val="SOPtext"/>
              <w:tabs>
                <w:tab w:val="left" w:pos="2655"/>
              </w:tabs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5457" w:type="dxa"/>
            <w:shd w:val="clear" w:color="auto" w:fill="A6A6A6" w:themeFill="background1" w:themeFillShade="A6"/>
          </w:tcPr>
          <w:p w14:paraId="54592E3E" w14:textId="39047BD4" w:rsidR="00662AD3" w:rsidRPr="00653283" w:rsidRDefault="00662AD3" w:rsidP="00653283">
            <w:pPr>
              <w:pStyle w:val="SOPtext"/>
              <w:tabs>
                <w:tab w:val="left" w:pos="2655"/>
              </w:tabs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Comments/ observations or follow up item #</w:t>
            </w:r>
          </w:p>
        </w:tc>
      </w:tr>
      <w:tr w:rsidR="00662AD3" w:rsidRPr="00F44539" w14:paraId="5D654E78" w14:textId="77777777" w:rsidTr="00EC2424">
        <w:tc>
          <w:tcPr>
            <w:tcW w:w="3253" w:type="dxa"/>
            <w:shd w:val="clear" w:color="auto" w:fill="auto"/>
          </w:tcPr>
          <w:p w14:paraId="53FB84DA" w14:textId="29344632" w:rsidR="00662AD3" w:rsidRPr="00162088" w:rsidRDefault="00662AD3" w:rsidP="00662AD3">
            <w:pPr>
              <w:pStyle w:val="SOPtext"/>
              <w:spacing w:before="0" w:line="240" w:lineRule="auto"/>
              <w:jc w:val="left"/>
            </w:pPr>
            <w:r w:rsidRPr="00162088">
              <w:rPr>
                <w:szCs w:val="22"/>
              </w:rPr>
              <w:t>Ha</w:t>
            </w:r>
            <w:r>
              <w:rPr>
                <w:szCs w:val="22"/>
              </w:rPr>
              <w:t>ve</w:t>
            </w:r>
            <w:r w:rsidRPr="00162088">
              <w:rPr>
                <w:szCs w:val="22"/>
              </w:rPr>
              <w:t xml:space="preserve"> the screening and </w:t>
            </w:r>
            <w:r>
              <w:rPr>
                <w:szCs w:val="22"/>
              </w:rPr>
              <w:t xml:space="preserve">eligibility has been properly </w:t>
            </w:r>
            <w:r w:rsidRPr="0085092E">
              <w:rPr>
                <w:szCs w:val="22"/>
              </w:rPr>
              <w:t>done</w:t>
            </w:r>
            <w:r>
              <w:rPr>
                <w:szCs w:val="22"/>
              </w:rPr>
              <w:t>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3247D27" w14:textId="5575AF86" w:rsidR="00662AD3" w:rsidRPr="00162088" w:rsidRDefault="00662AD3" w:rsidP="00662AD3">
            <w:pPr>
              <w:pStyle w:val="SOPtext"/>
              <w:spacing w:before="0" w:line="240" w:lineRule="auto"/>
              <w:jc w:val="left"/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9E238D4" w14:textId="1EDB8CD6" w:rsidR="00662AD3" w:rsidRPr="00162088" w:rsidRDefault="00662AD3" w:rsidP="00662AD3">
            <w:pPr>
              <w:pStyle w:val="SOPtext"/>
              <w:spacing w:before="0" w:line="240" w:lineRule="auto"/>
              <w:jc w:val="left"/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26426D3C" w14:textId="5C48F9D0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</w:rPr>
            </w:pPr>
            <w:r>
              <w:rPr>
                <w:i/>
                <w:color w:val="4472C4" w:themeColor="accent5"/>
                <w:szCs w:val="22"/>
              </w:rPr>
              <w:t>Ensure the site has correctly identified participants</w:t>
            </w:r>
          </w:p>
        </w:tc>
      </w:tr>
      <w:tr w:rsidR="00662AD3" w:rsidRPr="00F44539" w14:paraId="479742C7" w14:textId="77777777" w:rsidTr="00EC2424">
        <w:tc>
          <w:tcPr>
            <w:tcW w:w="3253" w:type="dxa"/>
            <w:shd w:val="clear" w:color="auto" w:fill="auto"/>
          </w:tcPr>
          <w:p w14:paraId="2CD2B394" w14:textId="404D2ED3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t>Are the required number of participants being r</w:t>
            </w:r>
            <w:r>
              <w:t>ecruited is as per the set timelines?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A400098" w14:textId="4E3353BF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instrText xml:space="preserve"> FORMCHECKBOX </w:instrText>
            </w:r>
            <w:r w:rsidR="002E45B5">
              <w:fldChar w:fldCharType="separate"/>
            </w:r>
            <w:r w:rsidRPr="00162088"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4639A29" w14:textId="22209EF4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instrText xml:space="preserve"> FORMCHECKBOX </w:instrText>
            </w:r>
            <w:r w:rsidR="002E45B5">
              <w:fldChar w:fldCharType="separate"/>
            </w:r>
            <w:r w:rsidRPr="00162088"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35E905FB" w14:textId="0DBA594A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</w:rPr>
              <w:t>List rea</w:t>
            </w:r>
            <w:r>
              <w:rPr>
                <w:i/>
                <w:color w:val="4472C4" w:themeColor="accent5"/>
              </w:rPr>
              <w:t>sons for premature withdrawals. R</w:t>
            </w:r>
            <w:r w:rsidRPr="00545FD6">
              <w:rPr>
                <w:i/>
                <w:color w:val="4472C4" w:themeColor="accent5"/>
              </w:rPr>
              <w:t>efer to screening and enrolment logs.</w:t>
            </w:r>
          </w:p>
        </w:tc>
      </w:tr>
      <w:tr w:rsidR="00662AD3" w:rsidRPr="00F44539" w14:paraId="73DCCDFA" w14:textId="77777777" w:rsidTr="00EC2424">
        <w:tc>
          <w:tcPr>
            <w:tcW w:w="3253" w:type="dxa"/>
            <w:shd w:val="clear" w:color="auto" w:fill="auto"/>
          </w:tcPr>
          <w:p w14:paraId="357BEB35" w14:textId="6194D7BD" w:rsidR="00662AD3" w:rsidRPr="00162088" w:rsidRDefault="00662AD3" w:rsidP="00662AD3">
            <w:pPr>
              <w:pStyle w:val="SOPtext"/>
              <w:spacing w:before="0" w:line="240" w:lineRule="auto"/>
              <w:jc w:val="left"/>
            </w:pPr>
            <w:r>
              <w:t>Did all the participants enrolled is as per the resident’s duty roster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DFB14A9" w14:textId="3A743B89" w:rsidR="00662AD3" w:rsidRPr="00162088" w:rsidRDefault="00662AD3" w:rsidP="00662AD3">
            <w:pPr>
              <w:pStyle w:val="SOPtext"/>
              <w:spacing w:before="0" w:line="240" w:lineRule="auto"/>
              <w:jc w:val="left"/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4549160" w14:textId="181CC260" w:rsidR="00662AD3" w:rsidRPr="00162088" w:rsidRDefault="00662AD3" w:rsidP="00662AD3">
            <w:pPr>
              <w:pStyle w:val="SOPtext"/>
              <w:spacing w:before="0" w:line="240" w:lineRule="auto"/>
              <w:jc w:val="left"/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1FA0B8C3" w14:textId="5DCF7945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</w:rPr>
            </w:pPr>
            <w:r>
              <w:rPr>
                <w:i/>
                <w:color w:val="4472C4" w:themeColor="accent5"/>
              </w:rPr>
              <w:t>Check the duty roster shared by the sites and the days of data collection</w:t>
            </w:r>
          </w:p>
        </w:tc>
      </w:tr>
      <w:tr w:rsidR="00662AD3" w:rsidRPr="00F44539" w14:paraId="197DF5E7" w14:textId="77777777" w:rsidTr="00653283">
        <w:tc>
          <w:tcPr>
            <w:tcW w:w="3253" w:type="dxa"/>
            <w:shd w:val="clear" w:color="auto" w:fill="A6A6A6" w:themeFill="background1" w:themeFillShade="A6"/>
          </w:tcPr>
          <w:p w14:paraId="1243665B" w14:textId="77777777" w:rsidR="00662AD3" w:rsidRPr="00653283" w:rsidRDefault="00662AD3" w:rsidP="00653283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653283">
              <w:rPr>
                <w:b/>
                <w:bCs/>
                <w:color w:val="FFFFFF" w:themeColor="background1"/>
                <w:szCs w:val="22"/>
              </w:rPr>
              <w:t>Informed Consent</w:t>
            </w:r>
            <w:r w:rsidRPr="00653283">
              <w:rPr>
                <w:b/>
                <w:bCs/>
                <w:color w:val="FFFFFF" w:themeColor="background1"/>
                <w:szCs w:val="22"/>
              </w:rPr>
              <w:tab/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3EBA5A92" w14:textId="5FF5BCE1" w:rsidR="00662AD3" w:rsidRPr="00653283" w:rsidRDefault="00662AD3" w:rsidP="00653283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653283">
              <w:rPr>
                <w:b/>
                <w:bCs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0E315EA5" w14:textId="715BF913" w:rsidR="00662AD3" w:rsidRPr="00653283" w:rsidRDefault="00662AD3" w:rsidP="00653283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653283">
              <w:rPr>
                <w:b/>
                <w:bCs/>
                <w:color w:val="FFFFFF" w:themeColor="background1"/>
                <w:szCs w:val="22"/>
              </w:rPr>
              <w:t>No</w:t>
            </w:r>
          </w:p>
        </w:tc>
        <w:tc>
          <w:tcPr>
            <w:tcW w:w="5457" w:type="dxa"/>
            <w:shd w:val="clear" w:color="auto" w:fill="A6A6A6" w:themeFill="background1" w:themeFillShade="A6"/>
          </w:tcPr>
          <w:p w14:paraId="40E7D909" w14:textId="1D7A09DB" w:rsidR="00662AD3" w:rsidRPr="00653283" w:rsidRDefault="00662AD3" w:rsidP="00653283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653283">
              <w:rPr>
                <w:b/>
                <w:bCs/>
                <w:color w:val="FFFFFF" w:themeColor="background1"/>
                <w:szCs w:val="22"/>
              </w:rPr>
              <w:t>Comment or follow up item #</w:t>
            </w:r>
          </w:p>
        </w:tc>
      </w:tr>
      <w:tr w:rsidR="00662AD3" w:rsidRPr="00F44539" w14:paraId="1FE6578A" w14:textId="77777777" w:rsidTr="00EC2424">
        <w:tc>
          <w:tcPr>
            <w:tcW w:w="3253" w:type="dxa"/>
            <w:shd w:val="clear" w:color="auto" w:fill="auto"/>
          </w:tcPr>
          <w:p w14:paraId="104F6B46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Were all participants consented correctly? 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1D3136D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99D22E0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41922D72" w14:textId="682EED28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 xml:space="preserve">Participants </w:t>
            </w:r>
            <w:r>
              <w:rPr>
                <w:i/>
                <w:color w:val="4472C4" w:themeColor="accent5"/>
                <w:szCs w:val="22"/>
              </w:rPr>
              <w:t>must be</w:t>
            </w:r>
            <w:r w:rsidRPr="00545FD6">
              <w:rPr>
                <w:i/>
                <w:color w:val="4472C4" w:themeColor="accent5"/>
                <w:szCs w:val="22"/>
              </w:rPr>
              <w:t xml:space="preserve"> consented according to GCP guidelines</w:t>
            </w:r>
            <w:r>
              <w:rPr>
                <w:i/>
                <w:color w:val="4472C4" w:themeColor="accent5"/>
                <w:szCs w:val="22"/>
              </w:rPr>
              <w:t>.</w:t>
            </w:r>
            <w:r w:rsidRPr="00545FD6">
              <w:rPr>
                <w:i/>
                <w:color w:val="4472C4" w:themeColor="accent5"/>
                <w:szCs w:val="22"/>
              </w:rPr>
              <w:t xml:space="preserve"> Lis</w:t>
            </w:r>
            <w:r>
              <w:rPr>
                <w:i/>
                <w:color w:val="4472C4" w:themeColor="accent5"/>
                <w:szCs w:val="22"/>
              </w:rPr>
              <w:t>t all errors and</w:t>
            </w:r>
            <w:r w:rsidRPr="00545FD6">
              <w:rPr>
                <w:i/>
                <w:color w:val="4472C4" w:themeColor="accent5"/>
                <w:szCs w:val="22"/>
              </w:rPr>
              <w:t xml:space="preserve"> highlight any Protocol Violations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662AD3" w:rsidRPr="00F44539" w14:paraId="621DF60D" w14:textId="77777777" w:rsidTr="00EC2424">
        <w:tc>
          <w:tcPr>
            <w:tcW w:w="3253" w:type="dxa"/>
            <w:shd w:val="clear" w:color="auto" w:fill="auto"/>
          </w:tcPr>
          <w:p w14:paraId="62B91CE7" w14:textId="277A0536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Is the current IEC approved informed consent document </w:t>
            </w:r>
            <w:r>
              <w:rPr>
                <w:szCs w:val="22"/>
              </w:rPr>
              <w:t xml:space="preserve">being </w:t>
            </w:r>
            <w:r w:rsidRPr="00162088">
              <w:rPr>
                <w:szCs w:val="22"/>
              </w:rPr>
              <w:t>used?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296A69A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882563D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4E53061A" w14:textId="25FF311A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813DD6">
              <w:rPr>
                <w:i/>
                <w:color w:val="4472C4" w:themeColor="accent5"/>
                <w:szCs w:val="22"/>
              </w:rPr>
              <w:t xml:space="preserve">Ensure consent form version and date of consent </w:t>
            </w:r>
            <w:r>
              <w:rPr>
                <w:i/>
                <w:color w:val="4472C4" w:themeColor="accent5"/>
                <w:szCs w:val="22"/>
              </w:rPr>
              <w:t>matches</w:t>
            </w:r>
            <w:r w:rsidRPr="00813DD6">
              <w:rPr>
                <w:i/>
                <w:color w:val="4472C4" w:themeColor="accent5"/>
                <w:szCs w:val="22"/>
              </w:rPr>
              <w:t xml:space="preserve"> the current approved version and note any incorrect version used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662AD3" w:rsidRPr="00F44539" w14:paraId="248D1C19" w14:textId="77777777" w:rsidTr="00EC2424">
        <w:tc>
          <w:tcPr>
            <w:tcW w:w="3253" w:type="dxa"/>
            <w:shd w:val="clear" w:color="auto" w:fill="auto"/>
          </w:tcPr>
          <w:p w14:paraId="7E55B64A" w14:textId="5731E0A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>
              <w:t>Are there any enrolled participants who were not consent?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93F432C" w14:textId="282A535E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4B00C66D" w14:textId="7ACD0740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6A74F94E" w14:textId="45F73D04" w:rsidR="00662AD3" w:rsidRPr="00813D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>
              <w:rPr>
                <w:i/>
                <w:color w:val="4472C4" w:themeColor="accent5"/>
                <w:szCs w:val="22"/>
              </w:rPr>
              <w:t>Ensure all the participants are consented as per the ICH-GCP and Indian applicable guidelines.</w:t>
            </w:r>
          </w:p>
        </w:tc>
      </w:tr>
      <w:tr w:rsidR="00662AD3" w:rsidRPr="00F44539" w14:paraId="52E8FAD4" w14:textId="77777777" w:rsidTr="00EC2424">
        <w:tc>
          <w:tcPr>
            <w:tcW w:w="3253" w:type="dxa"/>
            <w:shd w:val="clear" w:color="auto" w:fill="auto"/>
          </w:tcPr>
          <w:p w14:paraId="5474C457" w14:textId="2437C7AD" w:rsidR="00662AD3" w:rsidRDefault="00662AD3" w:rsidP="00662AD3">
            <w:pPr>
              <w:pStyle w:val="SOPtext"/>
              <w:spacing w:before="0" w:line="240" w:lineRule="auto"/>
              <w:jc w:val="left"/>
            </w:pPr>
            <w:r>
              <w:t>Is the ICF stored in a locked cabinet?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E9D30D9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14:paraId="0F67B63F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</w:p>
        </w:tc>
        <w:tc>
          <w:tcPr>
            <w:tcW w:w="5457" w:type="dxa"/>
            <w:shd w:val="clear" w:color="auto" w:fill="auto"/>
          </w:tcPr>
          <w:p w14:paraId="714082DB" w14:textId="24A1033B" w:rsidR="00662AD3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>
              <w:rPr>
                <w:i/>
                <w:color w:val="4472C4" w:themeColor="accent5"/>
                <w:szCs w:val="22"/>
              </w:rPr>
              <w:t>Ensure the ICF are stored securely in a locked cabinet</w:t>
            </w:r>
          </w:p>
        </w:tc>
      </w:tr>
      <w:tr w:rsidR="00662AD3" w:rsidRPr="00F44539" w14:paraId="70818268" w14:textId="77777777" w:rsidTr="00653283">
        <w:tc>
          <w:tcPr>
            <w:tcW w:w="3253" w:type="dxa"/>
            <w:shd w:val="clear" w:color="auto" w:fill="A6A6A6" w:themeFill="background1" w:themeFillShade="A6"/>
          </w:tcPr>
          <w:p w14:paraId="694238B6" w14:textId="01506B2A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653283">
              <w:rPr>
                <w:b/>
                <w:bCs/>
                <w:color w:val="FFFFFF" w:themeColor="background1"/>
                <w:szCs w:val="22"/>
              </w:rPr>
              <w:t>Randomization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2C868DE9" w14:textId="3F7A3437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40FEFDC9" w14:textId="4E320B54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5457" w:type="dxa"/>
            <w:shd w:val="clear" w:color="auto" w:fill="A6A6A6" w:themeFill="background1" w:themeFillShade="A6"/>
          </w:tcPr>
          <w:p w14:paraId="1B964FD6" w14:textId="7AAE10AC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662AD3" w:rsidRPr="00F44539" w14:paraId="42399D08" w14:textId="77777777" w:rsidTr="00EC2424">
        <w:tc>
          <w:tcPr>
            <w:tcW w:w="3253" w:type="dxa"/>
            <w:shd w:val="clear" w:color="auto" w:fill="auto"/>
          </w:tcPr>
          <w:p w14:paraId="3EFDE695" w14:textId="514BE67F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  <w:r>
              <w:t>Adherence to randomisation schedule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D83AD35" w14:textId="14035CF1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F98A43E" w14:textId="60114CFC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  <w:vAlign w:val="center"/>
          </w:tcPr>
          <w:p w14:paraId="6ABBD079" w14:textId="097138EB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  <w:r>
              <w:rPr>
                <w:i/>
                <w:color w:val="4472C4" w:themeColor="accent5"/>
                <w:szCs w:val="22"/>
              </w:rPr>
              <w:t xml:space="preserve">Ensure the hospital adhere to the randomized schedule </w:t>
            </w:r>
          </w:p>
        </w:tc>
      </w:tr>
      <w:tr w:rsidR="00662AD3" w:rsidRPr="00F44539" w14:paraId="6F0E5B0F" w14:textId="77777777" w:rsidTr="00EC2424">
        <w:tc>
          <w:tcPr>
            <w:tcW w:w="3253" w:type="dxa"/>
            <w:shd w:val="clear" w:color="auto" w:fill="auto"/>
          </w:tcPr>
          <w:p w14:paraId="14A5BA29" w14:textId="0734AF74" w:rsidR="00662AD3" w:rsidRDefault="00662AD3" w:rsidP="00662AD3">
            <w:pPr>
              <w:pStyle w:val="SOPtext"/>
              <w:spacing w:before="0" w:line="240" w:lineRule="auto"/>
              <w:jc w:val="left"/>
            </w:pPr>
            <w:r>
              <w:t>Report the non-adherence reason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4E37BE8" w14:textId="0D749FEE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61531ED" w14:textId="4E282402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  <w:vAlign w:val="center"/>
          </w:tcPr>
          <w:p w14:paraId="402F3B9A" w14:textId="65C5AE47" w:rsidR="00662AD3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>
              <w:rPr>
                <w:i/>
                <w:color w:val="4472C4" w:themeColor="accent5"/>
                <w:szCs w:val="22"/>
              </w:rPr>
              <w:t>Report the cause of non-adherence</w:t>
            </w:r>
          </w:p>
        </w:tc>
      </w:tr>
      <w:tr w:rsidR="00662AD3" w:rsidRPr="00F44539" w14:paraId="09A76BDE" w14:textId="77777777" w:rsidTr="00653283">
        <w:tc>
          <w:tcPr>
            <w:tcW w:w="3253" w:type="dxa"/>
            <w:shd w:val="clear" w:color="auto" w:fill="A6A6A6" w:themeFill="background1" w:themeFillShade="A6"/>
          </w:tcPr>
          <w:p w14:paraId="2D4905B0" w14:textId="2BA261DF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</w:rPr>
            </w:pPr>
            <w:r w:rsidRPr="00653283">
              <w:rPr>
                <w:b/>
                <w:bCs/>
                <w:color w:val="FFFFFF" w:themeColor="background1"/>
              </w:rPr>
              <w:t>Data Collection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656BF9EA" w14:textId="6CBBD622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653283">
              <w:rPr>
                <w:b/>
                <w:bCs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7A5F830F" w14:textId="7D12C34B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653283">
              <w:rPr>
                <w:b/>
                <w:bCs/>
                <w:color w:val="FFFFFF" w:themeColor="background1"/>
                <w:szCs w:val="22"/>
              </w:rPr>
              <w:t>No</w:t>
            </w:r>
          </w:p>
        </w:tc>
        <w:tc>
          <w:tcPr>
            <w:tcW w:w="5457" w:type="dxa"/>
            <w:shd w:val="clear" w:color="auto" w:fill="A6A6A6" w:themeFill="background1" w:themeFillShade="A6"/>
          </w:tcPr>
          <w:p w14:paraId="3D33DCB9" w14:textId="53DB18A5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662AD3" w:rsidRPr="00F44539" w14:paraId="1F8F8C4E" w14:textId="77777777" w:rsidTr="0097010D">
        <w:tc>
          <w:tcPr>
            <w:tcW w:w="3253" w:type="dxa"/>
            <w:shd w:val="clear" w:color="auto" w:fill="auto"/>
          </w:tcPr>
          <w:p w14:paraId="162B67EA" w14:textId="54BBC834" w:rsidR="00662AD3" w:rsidRDefault="00662AD3" w:rsidP="00662AD3">
            <w:pPr>
              <w:pStyle w:val="SOPtext"/>
              <w:spacing w:before="0" w:line="240" w:lineRule="auto"/>
              <w:jc w:val="left"/>
            </w:pPr>
            <w:r>
              <w:t>Is the Data collection is done as per the residents’ duty roster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A3E3C86" w14:textId="7ADB916C" w:rsidR="00662AD3" w:rsidRPr="004945EC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0A4A337" w14:textId="5466DF95" w:rsidR="00662AD3" w:rsidRPr="004945EC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27165A36" w14:textId="4AAFCD08" w:rsidR="00662AD3" w:rsidRPr="0097010D" w:rsidRDefault="00662AD3" w:rsidP="00662AD3">
            <w:pPr>
              <w:pStyle w:val="SOPtext"/>
              <w:spacing w:before="0" w:line="240" w:lineRule="auto"/>
              <w:jc w:val="left"/>
              <w:rPr>
                <w:bCs/>
                <w:i/>
                <w:iCs/>
                <w:color w:val="auto"/>
                <w:szCs w:val="22"/>
              </w:rPr>
            </w:pPr>
            <w:r w:rsidRPr="0097010D">
              <w:rPr>
                <w:bCs/>
                <w:i/>
                <w:iCs/>
                <w:color w:val="auto"/>
                <w:szCs w:val="22"/>
              </w:rPr>
              <w:t>Ensure the site is doing data collection on specified days as per the resident’s roster.</w:t>
            </w:r>
          </w:p>
        </w:tc>
      </w:tr>
      <w:tr w:rsidR="00662AD3" w:rsidRPr="00F44539" w14:paraId="1BCCE020" w14:textId="77777777" w:rsidTr="0097010D">
        <w:tc>
          <w:tcPr>
            <w:tcW w:w="3253" w:type="dxa"/>
            <w:shd w:val="clear" w:color="auto" w:fill="auto"/>
          </w:tcPr>
          <w:p w14:paraId="26154069" w14:textId="4ECAAC43" w:rsidR="00662AD3" w:rsidRDefault="00662AD3" w:rsidP="00662AD3">
            <w:pPr>
              <w:pStyle w:val="SOPtext"/>
              <w:spacing w:before="0" w:line="240" w:lineRule="auto"/>
              <w:jc w:val="left"/>
            </w:pPr>
            <w:r>
              <w:t>Report if any data collected besides the residents’ duty roster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854BADD" w14:textId="099C4102" w:rsidR="00662AD3" w:rsidRPr="004945EC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0591650A" w14:textId="4A769017" w:rsidR="00662AD3" w:rsidRPr="004945EC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35DDDF50" w14:textId="05296BA2" w:rsidR="00662AD3" w:rsidRPr="004945EC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97010D">
              <w:rPr>
                <w:bCs/>
                <w:i/>
                <w:iCs/>
                <w:color w:val="auto"/>
                <w:szCs w:val="22"/>
              </w:rPr>
              <w:t>Report if any of the data collection was done besides resident’s roster.</w:t>
            </w:r>
          </w:p>
        </w:tc>
      </w:tr>
      <w:tr w:rsidR="00662AD3" w:rsidRPr="00F44539" w14:paraId="06966DDF" w14:textId="77777777" w:rsidTr="00653283">
        <w:tc>
          <w:tcPr>
            <w:tcW w:w="3253" w:type="dxa"/>
            <w:shd w:val="clear" w:color="auto" w:fill="A6A6A6" w:themeFill="background1" w:themeFillShade="A6"/>
          </w:tcPr>
          <w:p w14:paraId="1B8806E0" w14:textId="77777777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CRF Review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4C7C7BFE" w14:textId="2DF53329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5EAD9716" w14:textId="32B86E6F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5457" w:type="dxa"/>
            <w:shd w:val="clear" w:color="auto" w:fill="A6A6A6" w:themeFill="background1" w:themeFillShade="A6"/>
          </w:tcPr>
          <w:p w14:paraId="2C424D26" w14:textId="04814937" w:rsidR="00662AD3" w:rsidRPr="00653283" w:rsidRDefault="00662AD3" w:rsidP="00662AD3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662AD3" w:rsidRPr="00F44539" w14:paraId="741AA151" w14:textId="77777777" w:rsidTr="00EC2424">
        <w:tc>
          <w:tcPr>
            <w:tcW w:w="3253" w:type="dxa"/>
            <w:shd w:val="clear" w:color="auto" w:fill="auto"/>
          </w:tcPr>
          <w:p w14:paraId="5401A6ED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Were CRFs available for review?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E6DC4A9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41E7D2F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5960DD67" w14:textId="71C72F14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Are the CRFs or so</w:t>
            </w:r>
            <w:r>
              <w:rPr>
                <w:i/>
                <w:color w:val="4472C4" w:themeColor="accent5"/>
                <w:szCs w:val="22"/>
              </w:rPr>
              <w:t>urce data available for review?</w:t>
            </w:r>
          </w:p>
        </w:tc>
      </w:tr>
      <w:tr w:rsidR="00662AD3" w:rsidRPr="00F44539" w14:paraId="7DF59344" w14:textId="77777777" w:rsidTr="00EC2424">
        <w:tc>
          <w:tcPr>
            <w:tcW w:w="3253" w:type="dxa"/>
            <w:shd w:val="clear" w:color="auto" w:fill="auto"/>
          </w:tcPr>
          <w:p w14:paraId="3CAB85A8" w14:textId="55C5DCF8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Which CRFs were reviewed at this </w:t>
            </w:r>
            <w:r>
              <w:rPr>
                <w:szCs w:val="22"/>
              </w:rPr>
              <w:t>visit?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B3340CC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8497F85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5776A71B" w14:textId="6C04709E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List the items reviewed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662AD3" w:rsidRPr="00F44539" w14:paraId="6B432C3C" w14:textId="77777777" w:rsidTr="00EC2424">
        <w:tc>
          <w:tcPr>
            <w:tcW w:w="3253" w:type="dxa"/>
            <w:shd w:val="clear" w:color="auto" w:fill="auto"/>
          </w:tcPr>
          <w:p w14:paraId="511F9D73" w14:textId="3C0D48AC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Is CRF </w:t>
            </w:r>
            <w:r>
              <w:rPr>
                <w:szCs w:val="22"/>
              </w:rPr>
              <w:t>reviewed for correctness, completeness.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44E82775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93E95D0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470A253B" w14:textId="623475C7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>
              <w:rPr>
                <w:i/>
                <w:color w:val="4472C4" w:themeColor="accent5"/>
                <w:szCs w:val="22"/>
              </w:rPr>
              <w:t xml:space="preserve">Check the data filled in the CRF is appropriately entered. </w:t>
            </w:r>
          </w:p>
        </w:tc>
      </w:tr>
      <w:tr w:rsidR="00662AD3" w:rsidRPr="00F44539" w14:paraId="7E90B0D3" w14:textId="77777777" w:rsidTr="00EC2424">
        <w:tc>
          <w:tcPr>
            <w:tcW w:w="3253" w:type="dxa"/>
            <w:shd w:val="clear" w:color="auto" w:fill="auto"/>
          </w:tcPr>
          <w:p w14:paraId="0B04F7E8" w14:textId="65B9B641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Pending </w:t>
            </w:r>
            <w:r w:rsidRPr="00162088">
              <w:rPr>
                <w:szCs w:val="22"/>
              </w:rPr>
              <w:t>CRF data queries reviewed at site?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8A7275E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F9E21CF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4000ECFE" w14:textId="20680E9F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proofErr w:type="gramStart"/>
            <w:r>
              <w:rPr>
                <w:i/>
                <w:color w:val="4472C4" w:themeColor="accent5"/>
                <w:szCs w:val="22"/>
              </w:rPr>
              <w:t>Note</w:t>
            </w:r>
            <w:r w:rsidRPr="00545FD6">
              <w:rPr>
                <w:i/>
                <w:color w:val="4472C4" w:themeColor="accent5"/>
                <w:szCs w:val="22"/>
              </w:rPr>
              <w:t xml:space="preserve"> </w:t>
            </w:r>
            <w:r>
              <w:rPr>
                <w:i/>
                <w:color w:val="4472C4" w:themeColor="accent5"/>
                <w:szCs w:val="22"/>
              </w:rPr>
              <w:t xml:space="preserve"> remote</w:t>
            </w:r>
            <w:proofErr w:type="gramEnd"/>
            <w:r>
              <w:rPr>
                <w:i/>
                <w:color w:val="4472C4" w:themeColor="accent5"/>
                <w:szCs w:val="22"/>
              </w:rPr>
              <w:t xml:space="preserve"> monitoring/</w:t>
            </w:r>
            <w:r w:rsidRPr="00545FD6">
              <w:rPr>
                <w:i/>
                <w:color w:val="4472C4" w:themeColor="accent5"/>
                <w:szCs w:val="22"/>
              </w:rPr>
              <w:t>data queries</w:t>
            </w:r>
            <w:r>
              <w:rPr>
                <w:i/>
                <w:color w:val="4472C4" w:themeColor="accent5"/>
                <w:szCs w:val="22"/>
              </w:rPr>
              <w:t xml:space="preserve"> which were pending.</w:t>
            </w:r>
          </w:p>
        </w:tc>
      </w:tr>
      <w:tr w:rsidR="00662AD3" w:rsidRPr="00F44539" w14:paraId="36FF05BD" w14:textId="77777777" w:rsidTr="00EC2424">
        <w:tc>
          <w:tcPr>
            <w:tcW w:w="3253" w:type="dxa"/>
            <w:shd w:val="clear" w:color="auto" w:fill="auto"/>
          </w:tcPr>
          <w:p w14:paraId="0FDC85B7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Are </w:t>
            </w:r>
            <w:r w:rsidRPr="009E2ACE">
              <w:rPr>
                <w:szCs w:val="22"/>
                <w:highlight w:val="yellow"/>
              </w:rPr>
              <w:t>CRFs securely stored?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A028916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E51CF08" w14:textId="77777777" w:rsidR="00662AD3" w:rsidRPr="00162088" w:rsidRDefault="00662AD3" w:rsidP="00662AD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457" w:type="dxa"/>
            <w:shd w:val="clear" w:color="auto" w:fill="auto"/>
          </w:tcPr>
          <w:p w14:paraId="3F36DE68" w14:textId="6F50488C" w:rsidR="00662AD3" w:rsidRPr="00545FD6" w:rsidRDefault="00662AD3" w:rsidP="00662AD3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>
              <w:rPr>
                <w:i/>
                <w:color w:val="4472C4" w:themeColor="accent5"/>
                <w:szCs w:val="22"/>
              </w:rPr>
              <w:t>Check the location of the CRFs.</w:t>
            </w:r>
            <w:ins w:id="2" w:author="Samriddhi Ranjan" w:date="2024-09-23T12:11:00Z" w16du:dateUtc="2024-09-23T06:41:00Z">
              <w:r>
                <w:rPr>
                  <w:i/>
                  <w:color w:val="4472C4" w:themeColor="accent5"/>
                  <w:szCs w:val="22"/>
                </w:rPr>
                <w:t xml:space="preserve"> Remove if tablet</w:t>
              </w:r>
            </w:ins>
          </w:p>
        </w:tc>
      </w:tr>
    </w:tbl>
    <w:p w14:paraId="6B1444EC" w14:textId="71F1CED3" w:rsidR="00EC2424" w:rsidRDefault="00EC2424"/>
    <w:tbl>
      <w:tblPr>
        <w:tblpPr w:leftFromText="180" w:rightFromText="180" w:vertAnchor="text" w:tblpX="-157" w:tblpY="1"/>
        <w:tblOverlap w:val="never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3"/>
        <w:gridCol w:w="533"/>
        <w:gridCol w:w="533"/>
        <w:gridCol w:w="4890"/>
      </w:tblGrid>
      <w:tr w:rsidR="00EC2424" w:rsidRPr="00F44539" w14:paraId="416438E5" w14:textId="77777777" w:rsidTr="001F1179">
        <w:tc>
          <w:tcPr>
            <w:tcW w:w="3253" w:type="dxa"/>
            <w:shd w:val="clear" w:color="auto" w:fill="A6A6A6" w:themeFill="background1" w:themeFillShade="A6"/>
          </w:tcPr>
          <w:p w14:paraId="132FA629" w14:textId="03A1C6B9" w:rsidR="00EC2424" w:rsidRPr="004945EC" w:rsidRDefault="00EC2424" w:rsidP="004945EC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lastRenderedPageBreak/>
              <w:t>Source Documents and Source Data Verification (SDV)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26062180" w14:textId="3763D36D" w:rsidR="00EC2424" w:rsidRPr="00653283" w:rsidRDefault="00EC2424" w:rsidP="004945EC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54400497" w14:textId="0BB2C8CE" w:rsidR="00EC2424" w:rsidRPr="00653283" w:rsidRDefault="00EC2424" w:rsidP="004945EC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4890" w:type="dxa"/>
            <w:shd w:val="clear" w:color="auto" w:fill="A6A6A6" w:themeFill="background1" w:themeFillShade="A6"/>
          </w:tcPr>
          <w:p w14:paraId="708BE1D9" w14:textId="6E41E6E2" w:rsidR="00EC2424" w:rsidRPr="00653283" w:rsidRDefault="00EC2424" w:rsidP="004945EC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EC2424" w:rsidRPr="00F44539" w14:paraId="52A6B6AE" w14:textId="77777777" w:rsidTr="001F1179">
        <w:tc>
          <w:tcPr>
            <w:tcW w:w="3253" w:type="dxa"/>
            <w:shd w:val="clear" w:color="auto" w:fill="auto"/>
          </w:tcPr>
          <w:p w14:paraId="3CE774CB" w14:textId="67B930AB" w:rsidR="00EC2424" w:rsidRPr="00162088" w:rsidRDefault="00EC2424" w:rsidP="00C874E5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Were all required source documents available for all screened </w:t>
            </w:r>
            <w:r>
              <w:rPr>
                <w:szCs w:val="22"/>
              </w:rPr>
              <w:t xml:space="preserve">and enrolled </w:t>
            </w:r>
            <w:r w:rsidRPr="00162088">
              <w:rPr>
                <w:szCs w:val="22"/>
              </w:rPr>
              <w:t>pa</w:t>
            </w:r>
            <w:r>
              <w:rPr>
                <w:szCs w:val="22"/>
              </w:rPr>
              <w:t>rticipants</w:t>
            </w:r>
            <w:r w:rsidRPr="00162088">
              <w:rPr>
                <w:szCs w:val="22"/>
              </w:rPr>
              <w:t>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6787427" w14:textId="77777777" w:rsidR="00EC2424" w:rsidRPr="00162088" w:rsidRDefault="00EC2424" w:rsidP="00C874E5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60CBEEE" w14:textId="77777777" w:rsidR="00EC2424" w:rsidRPr="00162088" w:rsidRDefault="00EC2424" w:rsidP="00C874E5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1F747B31" w14:textId="1B35877F" w:rsidR="00EC2424" w:rsidRPr="00545FD6" w:rsidRDefault="00EC2424" w:rsidP="00C874E5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Were the medical records or other source</w:t>
            </w:r>
            <w:r>
              <w:rPr>
                <w:i/>
                <w:color w:val="4472C4" w:themeColor="accent5"/>
                <w:szCs w:val="22"/>
              </w:rPr>
              <w:t xml:space="preserve"> document available for review? Note </w:t>
            </w:r>
            <w:r w:rsidRPr="00545FD6">
              <w:rPr>
                <w:i/>
                <w:color w:val="4472C4" w:themeColor="accent5"/>
                <w:szCs w:val="22"/>
              </w:rPr>
              <w:t>what was missing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EC2424" w:rsidRPr="00F44539" w14:paraId="2E1D894F" w14:textId="77777777" w:rsidTr="001F1179">
        <w:tc>
          <w:tcPr>
            <w:tcW w:w="3253" w:type="dxa"/>
            <w:shd w:val="clear" w:color="auto" w:fill="auto"/>
          </w:tcPr>
          <w:p w14:paraId="19D25367" w14:textId="2E0E8577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Has SDV been performed according to Monitoring Plan?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4D65DAD" w14:textId="7E22E8C3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ED485B9" w14:textId="1C488C6F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77FFDF11" w14:textId="4C0F6187" w:rsidR="00EC2424" w:rsidRPr="00545FD6" w:rsidRDefault="00EC2424" w:rsidP="00EC2424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 xml:space="preserve">Perform SDV as per Monitoring Plan </w:t>
            </w:r>
            <w:r>
              <w:rPr>
                <w:i/>
                <w:color w:val="4472C4" w:themeColor="accent5"/>
                <w:szCs w:val="22"/>
              </w:rPr>
              <w:t>and note any discrepancies.</w:t>
            </w:r>
          </w:p>
        </w:tc>
      </w:tr>
      <w:tr w:rsidR="00EC2424" w:rsidRPr="00F44539" w14:paraId="16473C1A" w14:textId="77777777" w:rsidTr="001F1179">
        <w:tc>
          <w:tcPr>
            <w:tcW w:w="3253" w:type="dxa"/>
            <w:shd w:val="clear" w:color="auto" w:fill="A6A6A6" w:themeFill="background1" w:themeFillShade="A6"/>
          </w:tcPr>
          <w:p w14:paraId="3B216842" w14:textId="77777777" w:rsidR="00EC2424" w:rsidRPr="00653283" w:rsidRDefault="00EC2424" w:rsidP="00EC2424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Safety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0BA97EDA" w14:textId="56494D1C" w:rsidR="00EC2424" w:rsidRPr="00653283" w:rsidRDefault="00EC2424" w:rsidP="00EC2424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007437A2" w14:textId="5520017D" w:rsidR="00EC2424" w:rsidRPr="00653283" w:rsidRDefault="00EC2424" w:rsidP="00EC2424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4890" w:type="dxa"/>
            <w:shd w:val="clear" w:color="auto" w:fill="A6A6A6" w:themeFill="background1" w:themeFillShade="A6"/>
          </w:tcPr>
          <w:p w14:paraId="5C67D445" w14:textId="2E2DF321" w:rsidR="00EC2424" w:rsidRPr="00653283" w:rsidRDefault="00EC2424" w:rsidP="00EC2424">
            <w:pPr>
              <w:pStyle w:val="SOPtext"/>
              <w:spacing w:before="0" w:line="240" w:lineRule="auto"/>
              <w:jc w:val="left"/>
              <w:rPr>
                <w:b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EC2424" w:rsidRPr="00F44539" w14:paraId="68FBF50E" w14:textId="77777777" w:rsidTr="001F1179">
        <w:tc>
          <w:tcPr>
            <w:tcW w:w="3253" w:type="dxa"/>
            <w:shd w:val="clear" w:color="auto" w:fill="auto"/>
          </w:tcPr>
          <w:p w14:paraId="45D96D8A" w14:textId="6D601094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Have all new </w:t>
            </w:r>
            <w:r>
              <w:rPr>
                <w:szCs w:val="22"/>
              </w:rPr>
              <w:t xml:space="preserve">safety reports </w:t>
            </w:r>
            <w:r w:rsidR="00C21478">
              <w:rPr>
                <w:szCs w:val="22"/>
              </w:rPr>
              <w:t xml:space="preserve">have </w:t>
            </w:r>
            <w:r w:rsidRPr="00162088">
              <w:rPr>
                <w:szCs w:val="22"/>
              </w:rPr>
              <w:t>been properly reviewed, reported</w:t>
            </w:r>
            <w:r>
              <w:rPr>
                <w:szCs w:val="22"/>
              </w:rPr>
              <w:t>,</w:t>
            </w:r>
            <w:r w:rsidRPr="00162088">
              <w:rPr>
                <w:szCs w:val="22"/>
              </w:rPr>
              <w:t xml:space="preserve"> and documented?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414C1489" w14:textId="77777777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EBC9799" w14:textId="77777777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3813C1BB" w14:textId="42E512DD" w:rsidR="00EC2424" w:rsidRPr="00545FD6" w:rsidRDefault="00EC2424" w:rsidP="00EC2424">
            <w:pPr>
              <w:pStyle w:val="SOPtext"/>
              <w:spacing w:before="0" w:line="240" w:lineRule="auto"/>
              <w:jc w:val="left"/>
              <w:rPr>
                <w:i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 xml:space="preserve">Review that all </w:t>
            </w:r>
            <w:r w:rsidRPr="007A68F5">
              <w:rPr>
                <w:i/>
                <w:color w:val="4472C4" w:themeColor="accent5"/>
                <w:szCs w:val="22"/>
              </w:rPr>
              <w:t xml:space="preserve">safety reports </w:t>
            </w:r>
            <w:r w:rsidRPr="00545FD6">
              <w:rPr>
                <w:i/>
                <w:color w:val="4472C4" w:themeColor="accent5"/>
                <w:szCs w:val="22"/>
              </w:rPr>
              <w:t xml:space="preserve">are accurately reported and check for any </w:t>
            </w:r>
            <w:r w:rsidRPr="007A68F5">
              <w:rPr>
                <w:i/>
                <w:color w:val="4472C4" w:themeColor="accent5"/>
                <w:szCs w:val="22"/>
              </w:rPr>
              <w:t>safety reports</w:t>
            </w:r>
            <w:r w:rsidRPr="00545FD6">
              <w:rPr>
                <w:i/>
                <w:color w:val="4472C4" w:themeColor="accent5"/>
                <w:szCs w:val="22"/>
              </w:rPr>
              <w:t xml:space="preserve"> not reported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EC2424" w:rsidRPr="00F44539" w14:paraId="1F4E7092" w14:textId="77777777" w:rsidTr="001F1179">
        <w:tc>
          <w:tcPr>
            <w:tcW w:w="3253" w:type="dxa"/>
            <w:shd w:val="clear" w:color="auto" w:fill="auto"/>
          </w:tcPr>
          <w:p w14:paraId="24F4F6ED" w14:textId="7189525D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Have all </w:t>
            </w:r>
            <w:r>
              <w:rPr>
                <w:szCs w:val="22"/>
              </w:rPr>
              <w:t>safety reports been reported to project team</w:t>
            </w:r>
            <w:r w:rsidRPr="00162088">
              <w:rPr>
                <w:szCs w:val="22"/>
              </w:rPr>
              <w:t>/Sponsor</w:t>
            </w:r>
            <w:r w:rsidR="00C21478">
              <w:rPr>
                <w:szCs w:val="22"/>
              </w:rPr>
              <w:t>/ TMG</w:t>
            </w:r>
            <w:r w:rsidRPr="00162088">
              <w:rPr>
                <w:szCs w:val="22"/>
              </w:rPr>
              <w:t xml:space="preserve"> and IEC within required timelines?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4B19798" w14:textId="77777777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0C119696" w14:textId="77777777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3F5447AC" w14:textId="0F2282EE" w:rsidR="00EC2424" w:rsidRPr="00DF3402" w:rsidRDefault="00EC2424" w:rsidP="00EC2424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  <w:highlight w:val="yellow"/>
              </w:rPr>
            </w:pPr>
            <w:r w:rsidRPr="00DF3402">
              <w:rPr>
                <w:i/>
                <w:color w:val="4472C4" w:themeColor="accent5"/>
                <w:szCs w:val="22"/>
                <w:highlight w:val="yellow"/>
              </w:rPr>
              <w:t>If safety reports reporting deadlines to the IEC were not met, a protocol violation has occurred and must be reported.</w:t>
            </w:r>
          </w:p>
        </w:tc>
      </w:tr>
      <w:tr w:rsidR="00EC2424" w:rsidRPr="00F44539" w14:paraId="078D4ABA" w14:textId="77777777" w:rsidTr="001F1179">
        <w:tc>
          <w:tcPr>
            <w:tcW w:w="3253" w:type="dxa"/>
            <w:shd w:val="clear" w:color="auto" w:fill="auto"/>
          </w:tcPr>
          <w:p w14:paraId="1F4157C6" w14:textId="5A47062B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commentRangeStart w:id="3"/>
            <w:r w:rsidRPr="00162088">
              <w:rPr>
                <w:szCs w:val="22"/>
              </w:rPr>
              <w:t xml:space="preserve">Is follow-up of all </w:t>
            </w:r>
            <w:r>
              <w:rPr>
                <w:szCs w:val="22"/>
              </w:rPr>
              <w:t xml:space="preserve">safety reports </w:t>
            </w:r>
            <w:r w:rsidRPr="00162088">
              <w:rPr>
                <w:szCs w:val="22"/>
              </w:rPr>
              <w:t xml:space="preserve">being addressed, including </w:t>
            </w:r>
            <w:commentRangeEnd w:id="3"/>
            <w:r w:rsidR="00A22C6C">
              <w:rPr>
                <w:rStyle w:val="CommentReference"/>
                <w:rFonts w:asciiTheme="minorHAnsi" w:eastAsiaTheme="minorHAnsi" w:hAnsiTheme="minorHAnsi" w:cstheme="minorBidi"/>
                <w:color w:val="auto"/>
              </w:rPr>
              <w:commentReference w:id="3"/>
            </w:r>
            <w:r w:rsidRPr="00162088">
              <w:rPr>
                <w:szCs w:val="22"/>
              </w:rPr>
              <w:t>processing/</w:t>
            </w:r>
            <w:r>
              <w:rPr>
                <w:szCs w:val="22"/>
              </w:rPr>
              <w:t xml:space="preserve"> </w:t>
            </w:r>
            <w:r w:rsidRPr="00162088">
              <w:rPr>
                <w:szCs w:val="22"/>
              </w:rPr>
              <w:t>reporting of any new information?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8D10C64" w14:textId="77777777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6D51A69" w14:textId="77777777" w:rsidR="00EC2424" w:rsidRPr="00162088" w:rsidRDefault="00EC2424" w:rsidP="00EC2424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7F7D5E08" w14:textId="3DAF1EC3" w:rsidR="00EC2424" w:rsidRPr="00DF3402" w:rsidRDefault="00EC2424" w:rsidP="00EC2424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  <w:highlight w:val="yellow"/>
              </w:rPr>
            </w:pPr>
            <w:r w:rsidRPr="00DF3402">
              <w:rPr>
                <w:i/>
                <w:color w:val="4472C4" w:themeColor="accent5"/>
                <w:szCs w:val="22"/>
                <w:highlight w:val="yellow"/>
              </w:rPr>
              <w:t xml:space="preserve">Check </w:t>
            </w:r>
            <w:r w:rsidRPr="00DF3402">
              <w:rPr>
                <w:i/>
                <w:color w:val="0070C0"/>
                <w:szCs w:val="22"/>
                <w:highlight w:val="yellow"/>
              </w:rPr>
              <w:t xml:space="preserve">all </w:t>
            </w:r>
            <w:r w:rsidRPr="00DF3402">
              <w:rPr>
                <w:color w:val="0070C0"/>
                <w:highlight w:val="yellow"/>
              </w:rPr>
              <w:t>safety</w:t>
            </w:r>
            <w:r w:rsidRPr="00DF3402">
              <w:rPr>
                <w:i/>
                <w:color w:val="0070C0"/>
                <w:szCs w:val="22"/>
                <w:highlight w:val="yellow"/>
              </w:rPr>
              <w:t xml:space="preserve"> reports have been followed up to resolution</w:t>
            </w:r>
            <w:r w:rsidRPr="00DF3402">
              <w:rPr>
                <w:i/>
                <w:color w:val="4472C4" w:themeColor="accent5"/>
                <w:szCs w:val="22"/>
                <w:highlight w:val="yellow"/>
              </w:rPr>
              <w:t>.</w:t>
            </w:r>
          </w:p>
        </w:tc>
      </w:tr>
      <w:tr w:rsidR="00C21478" w:rsidRPr="00F44539" w14:paraId="419F1438" w14:textId="77777777" w:rsidTr="001F1179">
        <w:tc>
          <w:tcPr>
            <w:tcW w:w="3253" w:type="dxa"/>
            <w:shd w:val="clear" w:color="auto" w:fill="A6A6A6" w:themeFill="background1" w:themeFillShade="A6"/>
          </w:tcPr>
          <w:p w14:paraId="2C91855C" w14:textId="6056C629" w:rsidR="00C21478" w:rsidRPr="00653283" w:rsidRDefault="00C21478" w:rsidP="00C21478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Protocol Deviations &amp; Violations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65B5E74C" w14:textId="10C015AB" w:rsidR="00C21478" w:rsidRPr="00653283" w:rsidRDefault="00C21478" w:rsidP="00C21478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0E773663" w14:textId="340BF2CD" w:rsidR="00C21478" w:rsidRPr="00653283" w:rsidRDefault="00C21478" w:rsidP="00C21478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4890" w:type="dxa"/>
            <w:shd w:val="clear" w:color="auto" w:fill="A6A6A6" w:themeFill="background1" w:themeFillShade="A6"/>
          </w:tcPr>
          <w:p w14:paraId="5656238F" w14:textId="496E665C" w:rsidR="00C21478" w:rsidRPr="00653283" w:rsidRDefault="00C21478" w:rsidP="00C21478">
            <w:pPr>
              <w:pStyle w:val="SOPtext"/>
              <w:spacing w:before="0" w:line="240" w:lineRule="auto"/>
              <w:jc w:val="left"/>
              <w:rPr>
                <w:i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C21478" w:rsidRPr="00F44539" w14:paraId="7B23B64D" w14:textId="77777777" w:rsidTr="001F1179">
        <w:tc>
          <w:tcPr>
            <w:tcW w:w="3253" w:type="dxa"/>
            <w:shd w:val="clear" w:color="auto" w:fill="auto"/>
          </w:tcPr>
          <w:p w14:paraId="464036C6" w14:textId="458988C9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Were there any protocol deviations or violations?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882116A" w14:textId="77777777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0E2CDED" w14:textId="77777777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0A29A821" w14:textId="6D899AD3" w:rsidR="00C21478" w:rsidRPr="00545FD6" w:rsidRDefault="00C21478" w:rsidP="00C21478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>
              <w:rPr>
                <w:i/>
                <w:color w:val="4472C4" w:themeColor="accent5"/>
                <w:szCs w:val="22"/>
              </w:rPr>
              <w:t>Record</w:t>
            </w:r>
            <w:r w:rsidRPr="00545FD6">
              <w:rPr>
                <w:i/>
                <w:color w:val="4472C4" w:themeColor="accent5"/>
                <w:szCs w:val="22"/>
              </w:rPr>
              <w:t xml:space="preserve"> </w:t>
            </w:r>
            <w:r>
              <w:rPr>
                <w:i/>
                <w:color w:val="4472C4" w:themeColor="accent5"/>
                <w:szCs w:val="22"/>
              </w:rPr>
              <w:t>p</w:t>
            </w:r>
            <w:r w:rsidRPr="00545FD6">
              <w:rPr>
                <w:i/>
                <w:color w:val="4472C4" w:themeColor="accent5"/>
                <w:szCs w:val="22"/>
              </w:rPr>
              <w:t>rotocol deviations</w:t>
            </w:r>
            <w:r w:rsidR="00A22C6C">
              <w:rPr>
                <w:i/>
                <w:color w:val="4472C4" w:themeColor="accent5"/>
                <w:szCs w:val="22"/>
              </w:rPr>
              <w:t xml:space="preserve"> or violations</w:t>
            </w:r>
            <w:r w:rsidRPr="00545FD6">
              <w:rPr>
                <w:i/>
                <w:color w:val="4472C4" w:themeColor="accent5"/>
                <w:szCs w:val="22"/>
              </w:rPr>
              <w:t xml:space="preserve"> identified at this </w:t>
            </w:r>
            <w:r>
              <w:rPr>
                <w:i/>
                <w:color w:val="4472C4" w:themeColor="accent5"/>
                <w:szCs w:val="22"/>
              </w:rPr>
              <w:t>visit</w:t>
            </w:r>
            <w:r w:rsidRPr="00545FD6">
              <w:rPr>
                <w:i/>
                <w:color w:val="4472C4" w:themeColor="accent5"/>
                <w:szCs w:val="22"/>
              </w:rPr>
              <w:t xml:space="preserve"> as </w:t>
            </w:r>
            <w:proofErr w:type="gramStart"/>
            <w:r w:rsidRPr="00545FD6">
              <w:rPr>
                <w:i/>
                <w:color w:val="4472C4" w:themeColor="accent5"/>
                <w:szCs w:val="22"/>
              </w:rPr>
              <w:t xml:space="preserve">per </w:t>
            </w:r>
            <w:r>
              <w:rPr>
                <w:color w:val="4472C4" w:themeColor="accent5"/>
                <w:szCs w:val="22"/>
              </w:rPr>
              <w:t xml:space="preserve"> </w:t>
            </w:r>
            <w:r w:rsidRPr="00C21478">
              <w:rPr>
                <w:i/>
                <w:iCs/>
                <w:color w:val="4472C4" w:themeColor="accent5"/>
                <w:szCs w:val="22"/>
              </w:rPr>
              <w:t>the</w:t>
            </w:r>
            <w:proofErr w:type="gramEnd"/>
            <w:r w:rsidRPr="00C21478">
              <w:rPr>
                <w:i/>
                <w:iCs/>
                <w:color w:val="4472C4" w:themeColor="accent5"/>
                <w:szCs w:val="22"/>
              </w:rPr>
              <w:t xml:space="preserve"> protocol and monitoring plan</w:t>
            </w:r>
          </w:p>
        </w:tc>
      </w:tr>
      <w:tr w:rsidR="00C21478" w:rsidRPr="00F44539" w14:paraId="4E5A5199" w14:textId="77777777" w:rsidTr="001F1179">
        <w:tc>
          <w:tcPr>
            <w:tcW w:w="3253" w:type="dxa"/>
            <w:shd w:val="clear" w:color="auto" w:fill="auto"/>
          </w:tcPr>
          <w:p w14:paraId="2D355EDD" w14:textId="217E9B6B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>
              <w:rPr>
                <w:szCs w:val="22"/>
              </w:rPr>
              <w:t>Are protocol deviations are well identified and documented?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3850060" w14:textId="319FF5B7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06C56A3" w14:textId="60A246CB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67449D7A" w14:textId="5307798B" w:rsidR="00C21478" w:rsidRDefault="00C21478" w:rsidP="00C21478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>
              <w:rPr>
                <w:i/>
                <w:color w:val="4472C4" w:themeColor="accent5"/>
                <w:szCs w:val="22"/>
              </w:rPr>
              <w:t>Ensure the PD/PV log is updated</w:t>
            </w:r>
          </w:p>
        </w:tc>
      </w:tr>
      <w:tr w:rsidR="00C21478" w:rsidRPr="00F44539" w14:paraId="7E7B7A58" w14:textId="77777777" w:rsidTr="001F1179">
        <w:tc>
          <w:tcPr>
            <w:tcW w:w="3253" w:type="dxa"/>
            <w:shd w:val="clear" w:color="auto" w:fill="auto"/>
          </w:tcPr>
          <w:p w14:paraId="41A01896" w14:textId="3EB89407" w:rsidR="00C2147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Were all required source documents available for </w:t>
            </w:r>
            <w:r>
              <w:rPr>
                <w:szCs w:val="22"/>
              </w:rPr>
              <w:t>protocol deviations and violations?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5DC03DE" w14:textId="4C82C75E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48D192A" w14:textId="50273105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440B3EF8" w14:textId="77777777" w:rsidR="00C21478" w:rsidRDefault="00C21478" w:rsidP="00C21478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</w:p>
        </w:tc>
      </w:tr>
      <w:tr w:rsidR="00C21478" w:rsidRPr="00F44539" w14:paraId="60B7767F" w14:textId="77777777" w:rsidTr="001F1179">
        <w:tc>
          <w:tcPr>
            <w:tcW w:w="3253" w:type="dxa"/>
            <w:shd w:val="clear" w:color="auto" w:fill="auto"/>
          </w:tcPr>
          <w:p w14:paraId="2415B0A5" w14:textId="2A24B56E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Were protocol </w:t>
            </w:r>
            <w:r>
              <w:rPr>
                <w:szCs w:val="22"/>
              </w:rPr>
              <w:t xml:space="preserve">violations reported to the TMG or IEC </w:t>
            </w:r>
            <w:r w:rsidRPr="00162088">
              <w:rPr>
                <w:szCs w:val="22"/>
              </w:rPr>
              <w:t>as required?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F266967" w14:textId="77777777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FA68EDA" w14:textId="77777777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3A300EE0" w14:textId="1153790E" w:rsidR="00C21478" w:rsidRPr="00545FD6" w:rsidRDefault="00C21478" w:rsidP="00C21478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 xml:space="preserve">According to the </w:t>
            </w:r>
            <w:r>
              <w:rPr>
                <w:i/>
                <w:color w:val="4472C4" w:themeColor="accent5"/>
                <w:szCs w:val="22"/>
              </w:rPr>
              <w:t>I</w:t>
            </w:r>
            <w:r w:rsidRPr="00545FD6">
              <w:rPr>
                <w:i/>
                <w:color w:val="4472C4" w:themeColor="accent5"/>
                <w:szCs w:val="22"/>
              </w:rPr>
              <w:t>EC condition of reporting and timelines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C21478" w:rsidRPr="00F44539" w14:paraId="29809F73" w14:textId="77777777" w:rsidTr="001F1179">
        <w:tc>
          <w:tcPr>
            <w:tcW w:w="3253" w:type="dxa"/>
            <w:shd w:val="clear" w:color="auto" w:fill="auto"/>
          </w:tcPr>
          <w:p w14:paraId="1CA4629D" w14:textId="636E83A6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>
              <w:rPr>
                <w:szCs w:val="22"/>
              </w:rPr>
              <w:t>Were all the protocol violations reported on time?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967DC60" w14:textId="4EC6F250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07E49AF" w14:textId="414ACB77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17DD8D40" w14:textId="77777777" w:rsidR="00C21478" w:rsidRPr="00545FD6" w:rsidRDefault="00C21478" w:rsidP="00C21478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</w:p>
        </w:tc>
      </w:tr>
      <w:tr w:rsidR="00C21478" w:rsidRPr="00F44539" w14:paraId="3EA1E9E7" w14:textId="77777777" w:rsidTr="001F1179">
        <w:tc>
          <w:tcPr>
            <w:tcW w:w="3253" w:type="dxa"/>
            <w:shd w:val="clear" w:color="auto" w:fill="auto"/>
          </w:tcPr>
          <w:p w14:paraId="133EF430" w14:textId="4F704E03" w:rsidR="00C2147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>
              <w:rPr>
                <w:szCs w:val="22"/>
              </w:rPr>
              <w:t>Are there any protocol violations identified which were not reported?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12A956C" w14:textId="6D6C7D5A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09B35516" w14:textId="7611DFD3" w:rsidR="00C21478" w:rsidRPr="00162088" w:rsidRDefault="00C21478" w:rsidP="00C21478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3FD3E26B" w14:textId="77777777" w:rsidR="00C21478" w:rsidRPr="00545FD6" w:rsidRDefault="00C21478" w:rsidP="00C21478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</w:p>
        </w:tc>
      </w:tr>
      <w:tr w:rsidR="00F47E82" w:rsidRPr="00F44539" w14:paraId="22B6F057" w14:textId="77777777" w:rsidTr="001F1179">
        <w:tc>
          <w:tcPr>
            <w:tcW w:w="3253" w:type="dxa"/>
            <w:shd w:val="clear" w:color="auto" w:fill="A6A6A6" w:themeFill="background1" w:themeFillShade="A6"/>
          </w:tcPr>
          <w:p w14:paraId="0AD0B179" w14:textId="6CE303C6" w:rsidR="00F47E82" w:rsidRPr="00653283" w:rsidRDefault="00F47E82" w:rsidP="00F47E82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Investigator Site File (ISF) Review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033531CC" w14:textId="4B5D6A6F" w:rsidR="00F47E82" w:rsidRPr="00653283" w:rsidRDefault="00F47E82" w:rsidP="00F47E82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2AC4137C" w14:textId="59C905E1" w:rsidR="00F47E82" w:rsidRPr="00653283" w:rsidRDefault="00F47E82" w:rsidP="00F47E82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4890" w:type="dxa"/>
            <w:shd w:val="clear" w:color="auto" w:fill="A6A6A6" w:themeFill="background1" w:themeFillShade="A6"/>
          </w:tcPr>
          <w:p w14:paraId="3F2C549D" w14:textId="0FF3759D" w:rsidR="00F47E82" w:rsidRPr="00653283" w:rsidRDefault="00F47E82" w:rsidP="00F47E82">
            <w:pPr>
              <w:pStyle w:val="SOPtext"/>
              <w:spacing w:before="0" w:line="240" w:lineRule="auto"/>
              <w:jc w:val="left"/>
              <w:rPr>
                <w:i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F47E82" w:rsidRPr="00F44539" w14:paraId="781B277F" w14:textId="77777777" w:rsidTr="001F1179">
        <w:tc>
          <w:tcPr>
            <w:tcW w:w="3253" w:type="dxa"/>
            <w:shd w:val="clear" w:color="auto" w:fill="auto"/>
          </w:tcPr>
          <w:p w14:paraId="1A7416C5" w14:textId="1FF60C7F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Is the ISF complete and up to date?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29A5563" w14:textId="77777777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5CA9E4B" w14:textId="77777777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15FBCE04" w14:textId="404038E8" w:rsidR="00F47E82" w:rsidRPr="00545FD6" w:rsidRDefault="00F47E82" w:rsidP="00F47E82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Inclu</w:t>
            </w:r>
            <w:r>
              <w:rPr>
                <w:i/>
                <w:color w:val="4472C4" w:themeColor="accent5"/>
                <w:szCs w:val="22"/>
              </w:rPr>
              <w:t>de details of any missing items.</w:t>
            </w:r>
          </w:p>
        </w:tc>
      </w:tr>
      <w:tr w:rsidR="00F47E82" w:rsidRPr="00F44539" w14:paraId="5413F438" w14:textId="77777777" w:rsidTr="001F1179">
        <w:tc>
          <w:tcPr>
            <w:tcW w:w="3253" w:type="dxa"/>
            <w:shd w:val="clear" w:color="auto" w:fill="auto"/>
          </w:tcPr>
          <w:p w14:paraId="44C72E3E" w14:textId="0A466F43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Have all reports been submitted to </w:t>
            </w:r>
            <w:r>
              <w:rPr>
                <w:szCs w:val="22"/>
              </w:rPr>
              <w:t>I</w:t>
            </w:r>
            <w:r w:rsidRPr="00162088">
              <w:rPr>
                <w:szCs w:val="22"/>
              </w:rPr>
              <w:t xml:space="preserve">EC as required (including annual progress report) and is </w:t>
            </w:r>
            <w:r>
              <w:rPr>
                <w:szCs w:val="22"/>
              </w:rPr>
              <w:t>IEC acknowledgement/</w:t>
            </w:r>
            <w:r w:rsidRPr="00162088">
              <w:rPr>
                <w:szCs w:val="22"/>
              </w:rPr>
              <w:t xml:space="preserve">approval on file? 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845EB26" w14:textId="77777777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D5AD67E" w14:textId="77777777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1B137248" w14:textId="7AF71B8C" w:rsidR="00F47E82" w:rsidRPr="00545FD6" w:rsidRDefault="00F47E82" w:rsidP="00F47E82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Include</w:t>
            </w:r>
            <w:r>
              <w:rPr>
                <w:i/>
                <w:color w:val="4472C4" w:themeColor="accent5"/>
                <w:szCs w:val="22"/>
              </w:rPr>
              <w:t xml:space="preserve"> details of any missing reports, </w:t>
            </w:r>
            <w:r w:rsidRPr="00545FD6">
              <w:rPr>
                <w:i/>
                <w:color w:val="4472C4" w:themeColor="accent5"/>
                <w:szCs w:val="22"/>
              </w:rPr>
              <w:t>acknowledgment</w:t>
            </w:r>
            <w:r>
              <w:rPr>
                <w:i/>
                <w:color w:val="4472C4" w:themeColor="accent5"/>
                <w:szCs w:val="22"/>
              </w:rPr>
              <w:t>s, or approval documents.</w:t>
            </w:r>
          </w:p>
        </w:tc>
      </w:tr>
      <w:tr w:rsidR="00F47E82" w:rsidRPr="00F44539" w14:paraId="6956A6C6" w14:textId="77777777" w:rsidTr="001F1179">
        <w:tc>
          <w:tcPr>
            <w:tcW w:w="3253" w:type="dxa"/>
            <w:shd w:val="clear" w:color="auto" w:fill="auto"/>
          </w:tcPr>
          <w:p w14:paraId="1C8CEDCD" w14:textId="7891DE01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Have all required essential documents been submitted to </w:t>
            </w:r>
            <w:r>
              <w:rPr>
                <w:szCs w:val="22"/>
              </w:rPr>
              <w:t>project t</w:t>
            </w:r>
            <w:r w:rsidRPr="00162088">
              <w:rPr>
                <w:szCs w:val="22"/>
              </w:rPr>
              <w:t>eam/Sponsor?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58B82B3" w14:textId="77777777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421F3D4" w14:textId="77777777" w:rsidR="00F47E82" w:rsidRPr="00162088" w:rsidRDefault="00F47E82" w:rsidP="00F47E82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42C06104" w14:textId="26B56BB7" w:rsidR="00F47E82" w:rsidRPr="00545FD6" w:rsidRDefault="00F47E82" w:rsidP="00F47E82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Check versions and missing documents and list for follow-up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E46CA9" w:rsidRPr="00F44539" w14:paraId="00BCE9E6" w14:textId="77777777" w:rsidTr="001F1179">
        <w:tc>
          <w:tcPr>
            <w:tcW w:w="3253" w:type="dxa"/>
            <w:shd w:val="clear" w:color="auto" w:fill="A6A6A6" w:themeFill="background1" w:themeFillShade="A6"/>
          </w:tcPr>
          <w:p w14:paraId="5772F741" w14:textId="2DE7B960" w:rsidR="00E46CA9" w:rsidRPr="00653283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653283">
              <w:rPr>
                <w:b/>
                <w:bCs/>
                <w:color w:val="FFFFFF" w:themeColor="background1"/>
                <w:szCs w:val="22"/>
              </w:rPr>
              <w:t>Process Monitoring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70846508" w14:textId="27E4EA43" w:rsidR="00E46CA9" w:rsidRPr="00653283" w:rsidRDefault="00E46CA9" w:rsidP="00E46CA9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2224DDBE" w14:textId="13FBD2A0" w:rsidR="00E46CA9" w:rsidRPr="00653283" w:rsidRDefault="00E46CA9" w:rsidP="00E46CA9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4890" w:type="dxa"/>
            <w:shd w:val="clear" w:color="auto" w:fill="A6A6A6" w:themeFill="background1" w:themeFillShade="A6"/>
          </w:tcPr>
          <w:p w14:paraId="7B5B82FC" w14:textId="3ECC0623" w:rsidR="00E46CA9" w:rsidRPr="00653283" w:rsidRDefault="00E46CA9" w:rsidP="00E46CA9">
            <w:pPr>
              <w:pStyle w:val="SOPtext"/>
              <w:spacing w:before="0" w:line="240" w:lineRule="auto"/>
              <w:jc w:val="left"/>
              <w:rPr>
                <w:i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E46CA9" w:rsidRPr="00F44539" w14:paraId="51C76E98" w14:textId="77777777" w:rsidTr="001F1179">
        <w:tc>
          <w:tcPr>
            <w:tcW w:w="3253" w:type="dxa"/>
            <w:shd w:val="clear" w:color="auto" w:fill="auto"/>
          </w:tcPr>
          <w:p w14:paraId="45CED3C1" w14:textId="2B5B0CF3" w:rsidR="00E46CA9" w:rsidRDefault="00E46CA9" w:rsidP="00653283">
            <w:pPr>
              <w:pStyle w:val="SOPtext"/>
              <w:numPr>
                <w:ilvl w:val="0"/>
                <w:numId w:val="8"/>
              </w:numPr>
              <w:spacing w:before="0" w:line="240" w:lineRule="auto"/>
              <w:jc w:val="left"/>
              <w:rPr>
                <w:szCs w:val="22"/>
              </w:rPr>
            </w:pPr>
            <w:r w:rsidRPr="00B87F7F">
              <w:rPr>
                <w:sz w:val="24"/>
                <w:szCs w:val="24"/>
              </w:rPr>
              <w:lastRenderedPageBreak/>
              <w:t>Screening procedure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A9E6DC7" w14:textId="5696FF52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AE63CE4" w14:textId="79CDCAF9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0DBAC941" w14:textId="6AB2D5AA" w:rsidR="00E46CA9" w:rsidRPr="00E46CA9" w:rsidRDefault="00E46CA9" w:rsidP="00E46CA9">
            <w:pPr>
              <w:pStyle w:val="SOPtext"/>
              <w:spacing w:before="0" w:line="240" w:lineRule="auto"/>
              <w:jc w:val="left"/>
              <w:rPr>
                <w:bCs/>
                <w:i/>
                <w:iCs/>
                <w:color w:val="auto"/>
                <w:szCs w:val="22"/>
              </w:rPr>
            </w:pPr>
            <w:r w:rsidRPr="00E46CA9">
              <w:rPr>
                <w:bCs/>
                <w:i/>
                <w:iCs/>
                <w:color w:val="auto"/>
                <w:szCs w:val="22"/>
              </w:rPr>
              <w:t>Ensure to monitor the process listed under process monitoring, write in detail if any of the process needs improvement and what must be improved</w:t>
            </w:r>
          </w:p>
        </w:tc>
      </w:tr>
      <w:tr w:rsidR="00E46CA9" w:rsidRPr="00F44539" w14:paraId="75C7F2D4" w14:textId="77777777" w:rsidTr="001F1179">
        <w:tc>
          <w:tcPr>
            <w:tcW w:w="3253" w:type="dxa"/>
            <w:shd w:val="clear" w:color="auto" w:fill="auto"/>
          </w:tcPr>
          <w:p w14:paraId="75382F7A" w14:textId="5F0C9C4B" w:rsidR="00E46CA9" w:rsidRDefault="00E46CA9" w:rsidP="00653283">
            <w:pPr>
              <w:pStyle w:val="SOPtext"/>
              <w:numPr>
                <w:ilvl w:val="0"/>
                <w:numId w:val="8"/>
              </w:numPr>
              <w:spacing w:before="0" w:line="240" w:lineRule="auto"/>
              <w:jc w:val="left"/>
              <w:rPr>
                <w:szCs w:val="22"/>
              </w:rPr>
            </w:pPr>
            <w:r w:rsidRPr="00B87F7F">
              <w:rPr>
                <w:sz w:val="24"/>
                <w:szCs w:val="24"/>
              </w:rPr>
              <w:t>Consenting procedure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078241D4" w14:textId="66F0A64B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B240D40" w14:textId="3928848E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211D22AC" w14:textId="77777777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</w:p>
        </w:tc>
      </w:tr>
      <w:tr w:rsidR="00E46CA9" w:rsidRPr="00F44539" w14:paraId="5B100D5E" w14:textId="77777777" w:rsidTr="001F1179">
        <w:tc>
          <w:tcPr>
            <w:tcW w:w="3253" w:type="dxa"/>
            <w:shd w:val="clear" w:color="auto" w:fill="auto"/>
          </w:tcPr>
          <w:p w14:paraId="3CF0F493" w14:textId="34249A74" w:rsidR="00E46CA9" w:rsidRDefault="00A22C6C" w:rsidP="00653283">
            <w:pPr>
              <w:pStyle w:val="SOPtext"/>
              <w:numPr>
                <w:ilvl w:val="0"/>
                <w:numId w:val="8"/>
              </w:numPr>
              <w:spacing w:before="0" w:line="240" w:lineRule="auto"/>
              <w:jc w:val="left"/>
              <w:rPr>
                <w:szCs w:val="22"/>
              </w:rPr>
            </w:pPr>
            <w:r w:rsidRPr="00B87F7F">
              <w:rPr>
                <w:sz w:val="24"/>
                <w:szCs w:val="24"/>
              </w:rPr>
              <w:t>Enrolment</w:t>
            </w:r>
            <w:r w:rsidR="00E46CA9" w:rsidRPr="00B87F7F">
              <w:rPr>
                <w:sz w:val="24"/>
                <w:szCs w:val="24"/>
              </w:rPr>
              <w:t xml:space="preserve"> procedure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02E373B6" w14:textId="62721858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ADACB75" w14:textId="4E1CE33A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66BC2623" w14:textId="77777777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</w:p>
        </w:tc>
      </w:tr>
      <w:tr w:rsidR="00E46CA9" w:rsidRPr="00F44539" w14:paraId="2E3E3482" w14:textId="77777777" w:rsidTr="001F1179">
        <w:tc>
          <w:tcPr>
            <w:tcW w:w="3253" w:type="dxa"/>
            <w:shd w:val="clear" w:color="auto" w:fill="auto"/>
          </w:tcPr>
          <w:p w14:paraId="4A377E5C" w14:textId="5D4F5201" w:rsidR="00E46CA9" w:rsidRDefault="00E46CA9" w:rsidP="00653283">
            <w:pPr>
              <w:pStyle w:val="SOPtext"/>
              <w:numPr>
                <w:ilvl w:val="0"/>
                <w:numId w:val="8"/>
              </w:numPr>
              <w:spacing w:before="0" w:line="240" w:lineRule="auto"/>
              <w:jc w:val="left"/>
              <w:rPr>
                <w:szCs w:val="22"/>
              </w:rPr>
            </w:pPr>
            <w:r w:rsidRPr="00B87F7F">
              <w:rPr>
                <w:sz w:val="24"/>
                <w:szCs w:val="24"/>
              </w:rPr>
              <w:t>eCRF entry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4DF75E65" w14:textId="4545FA31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5ED33C4" w14:textId="289C06A4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17E7AF56" w14:textId="77777777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</w:p>
        </w:tc>
      </w:tr>
      <w:tr w:rsidR="00E46CA9" w:rsidRPr="00F44539" w14:paraId="5825D8A7" w14:textId="77777777" w:rsidTr="001F1179">
        <w:tc>
          <w:tcPr>
            <w:tcW w:w="3253" w:type="dxa"/>
            <w:shd w:val="clear" w:color="auto" w:fill="auto"/>
          </w:tcPr>
          <w:p w14:paraId="7F29FFDA" w14:textId="4709D1D9" w:rsidR="00E46CA9" w:rsidRDefault="00E46CA9" w:rsidP="00653283">
            <w:pPr>
              <w:pStyle w:val="SOPtext"/>
              <w:numPr>
                <w:ilvl w:val="0"/>
                <w:numId w:val="8"/>
              </w:numPr>
              <w:spacing w:before="0" w:line="240" w:lineRule="auto"/>
              <w:jc w:val="left"/>
              <w:rPr>
                <w:szCs w:val="22"/>
              </w:rPr>
            </w:pPr>
            <w:r w:rsidRPr="00B87F7F">
              <w:rPr>
                <w:sz w:val="24"/>
                <w:szCs w:val="24"/>
              </w:rPr>
              <w:t>Follow-up procedure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09495871" w14:textId="04B77715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5DD29F78" w14:textId="0D600845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743CB62D" w14:textId="77777777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</w:p>
        </w:tc>
      </w:tr>
      <w:tr w:rsidR="00E46CA9" w:rsidRPr="00F44539" w14:paraId="16EEB084" w14:textId="77777777" w:rsidTr="001F1179">
        <w:tc>
          <w:tcPr>
            <w:tcW w:w="3253" w:type="dxa"/>
            <w:shd w:val="clear" w:color="auto" w:fill="auto"/>
          </w:tcPr>
          <w:p w14:paraId="37D817C2" w14:textId="5EC4485F" w:rsidR="00E46CA9" w:rsidRDefault="00E46CA9" w:rsidP="00653283">
            <w:pPr>
              <w:pStyle w:val="SOPtext"/>
              <w:numPr>
                <w:ilvl w:val="0"/>
                <w:numId w:val="8"/>
              </w:numPr>
              <w:spacing w:before="0" w:line="240" w:lineRule="auto"/>
              <w:jc w:val="left"/>
              <w:rPr>
                <w:szCs w:val="22"/>
              </w:rPr>
            </w:pPr>
            <w:r w:rsidRPr="00B87F7F">
              <w:rPr>
                <w:sz w:val="24"/>
                <w:szCs w:val="24"/>
              </w:rPr>
              <w:t>Review of collection of study procedures like Quality of Life, Disability (WHODAS 2.0), Return to Work, End of Study, Adherence form (if applicable)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81438B4" w14:textId="3829F5EA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3AD03951" w14:textId="3CCBEA59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6133AFDE" w14:textId="77777777" w:rsidR="00E46CA9" w:rsidRPr="004945EC" w:rsidRDefault="00E46CA9" w:rsidP="00E46CA9">
            <w:pPr>
              <w:pStyle w:val="SOPtext"/>
              <w:spacing w:before="0" w:line="240" w:lineRule="auto"/>
              <w:jc w:val="left"/>
              <w:rPr>
                <w:b/>
                <w:color w:val="auto"/>
                <w:szCs w:val="22"/>
              </w:rPr>
            </w:pPr>
          </w:p>
        </w:tc>
      </w:tr>
      <w:tr w:rsidR="00E46CA9" w:rsidRPr="00F44539" w14:paraId="01B8B2F0" w14:textId="77777777" w:rsidTr="001F1179">
        <w:tc>
          <w:tcPr>
            <w:tcW w:w="3253" w:type="dxa"/>
            <w:shd w:val="clear" w:color="auto" w:fill="A6A6A6" w:themeFill="background1" w:themeFillShade="A6"/>
          </w:tcPr>
          <w:p w14:paraId="6DF240AA" w14:textId="60C3E5C1" w:rsidR="00E46CA9" w:rsidRPr="00653283" w:rsidRDefault="00E46CA9" w:rsidP="00E46CA9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Investigator and Site Staff Contact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01A7B0AC" w14:textId="0BC0E30B" w:rsidR="00E46CA9" w:rsidRPr="00653283" w:rsidRDefault="00E46CA9" w:rsidP="00E46CA9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19317427" w14:textId="01D2D186" w:rsidR="00E46CA9" w:rsidRPr="00653283" w:rsidRDefault="00E46CA9" w:rsidP="00E46CA9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4890" w:type="dxa"/>
            <w:shd w:val="clear" w:color="auto" w:fill="A6A6A6" w:themeFill="background1" w:themeFillShade="A6"/>
          </w:tcPr>
          <w:p w14:paraId="0EF25522" w14:textId="0FBCC1D2" w:rsidR="00E46CA9" w:rsidRPr="00653283" w:rsidRDefault="00E46CA9" w:rsidP="00E46CA9">
            <w:pPr>
              <w:pStyle w:val="SOPtext"/>
              <w:spacing w:before="0" w:line="240" w:lineRule="auto"/>
              <w:jc w:val="left"/>
              <w:rPr>
                <w:i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E46CA9" w:rsidRPr="00F44539" w14:paraId="3C203B04" w14:textId="77777777" w:rsidTr="001F1179">
        <w:tc>
          <w:tcPr>
            <w:tcW w:w="3253" w:type="dxa"/>
            <w:shd w:val="clear" w:color="auto" w:fill="auto"/>
          </w:tcPr>
          <w:p w14:paraId="4D8E7B50" w14:textId="1B25CEEB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Have all significant issues and findings been discussed with the Princ</w:t>
            </w:r>
            <w:r>
              <w:rPr>
                <w:szCs w:val="22"/>
              </w:rPr>
              <w:t>ipal Investigator? (Specify in c</w:t>
            </w:r>
            <w:r w:rsidRPr="00162088">
              <w:rPr>
                <w:szCs w:val="22"/>
              </w:rPr>
              <w:t>omments</w:t>
            </w:r>
            <w:r>
              <w:rPr>
                <w:szCs w:val="22"/>
              </w:rPr>
              <w:t>.</w:t>
            </w:r>
            <w:r w:rsidRPr="00162088">
              <w:rPr>
                <w:szCs w:val="22"/>
              </w:rPr>
              <w:t>)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E1D9110" w14:textId="77777777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F530D51" w14:textId="77777777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09953508" w14:textId="118BC778" w:rsidR="00E46CA9" w:rsidRPr="00545FD6" w:rsidRDefault="00E46CA9" w:rsidP="00E46CA9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 xml:space="preserve">Ensure any concerns about PI oversight are documented and, if required, escalated according to </w:t>
            </w:r>
            <w:r w:rsidRPr="005D13E3">
              <w:rPr>
                <w:color w:val="4472C4" w:themeColor="accent5"/>
                <w:szCs w:val="22"/>
              </w:rPr>
              <w:t>PO-SOP-13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E46CA9" w:rsidRPr="00F44539" w14:paraId="0DE60753" w14:textId="77777777" w:rsidTr="001F1179">
        <w:tc>
          <w:tcPr>
            <w:tcW w:w="3253" w:type="dxa"/>
            <w:shd w:val="clear" w:color="auto" w:fill="auto"/>
          </w:tcPr>
          <w:p w14:paraId="3B84CA64" w14:textId="0FEAC0CB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Were new or unresolved issues discussed?</w:t>
            </w:r>
            <w:r>
              <w:rPr>
                <w:szCs w:val="22"/>
              </w:rPr>
              <w:t xml:space="preserve"> </w:t>
            </w:r>
          </w:p>
          <w:p w14:paraId="7055322C" w14:textId="77777777" w:rsidR="00E46CA9" w:rsidRPr="00162088" w:rsidRDefault="00E46CA9" w:rsidP="00E46CA9">
            <w:pPr>
              <w:pStyle w:val="SOPtext"/>
              <w:numPr>
                <w:ilvl w:val="0"/>
                <w:numId w:val="7"/>
              </w:numPr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Recruitment, retention</w:t>
            </w:r>
          </w:p>
          <w:p w14:paraId="0F72A5A4" w14:textId="77777777" w:rsidR="00E46CA9" w:rsidRPr="00162088" w:rsidRDefault="00E46CA9" w:rsidP="00E46CA9">
            <w:pPr>
              <w:pStyle w:val="SOPtext"/>
              <w:numPr>
                <w:ilvl w:val="0"/>
                <w:numId w:val="7"/>
              </w:numPr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Data queries</w:t>
            </w:r>
          </w:p>
          <w:p w14:paraId="3C494E88" w14:textId="77777777" w:rsidR="00E46CA9" w:rsidRPr="00162088" w:rsidRDefault="00E46CA9" w:rsidP="00E46CA9">
            <w:pPr>
              <w:pStyle w:val="SOPtext"/>
              <w:numPr>
                <w:ilvl w:val="0"/>
                <w:numId w:val="7"/>
              </w:numPr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AE follow-up</w:t>
            </w:r>
          </w:p>
          <w:p w14:paraId="63569BF5" w14:textId="77777777" w:rsidR="00E46CA9" w:rsidRPr="00162088" w:rsidRDefault="00E46CA9" w:rsidP="00E46CA9">
            <w:pPr>
              <w:pStyle w:val="SOPtext"/>
              <w:numPr>
                <w:ilvl w:val="0"/>
                <w:numId w:val="7"/>
              </w:numPr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Other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0CA9FD12" w14:textId="77777777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05E40B3" w14:textId="77777777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101EEFE6" w14:textId="0FF63792" w:rsidR="00E46CA9" w:rsidRPr="00545FD6" w:rsidRDefault="00E46CA9" w:rsidP="00E46CA9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 xml:space="preserve">Note what was discussed and </w:t>
            </w:r>
            <w:r>
              <w:rPr>
                <w:i/>
                <w:color w:val="4472C4" w:themeColor="accent5"/>
                <w:szCs w:val="22"/>
              </w:rPr>
              <w:t xml:space="preserve">any </w:t>
            </w:r>
            <w:r w:rsidRPr="00545FD6">
              <w:rPr>
                <w:i/>
                <w:color w:val="4472C4" w:themeColor="accent5"/>
                <w:szCs w:val="22"/>
              </w:rPr>
              <w:t>follow-up actions</w:t>
            </w:r>
            <w:r>
              <w:rPr>
                <w:i/>
                <w:color w:val="4472C4" w:themeColor="accent5"/>
                <w:szCs w:val="22"/>
              </w:rPr>
              <w:t xml:space="preserve"> required.</w:t>
            </w:r>
          </w:p>
        </w:tc>
      </w:tr>
      <w:tr w:rsidR="00E46CA9" w:rsidRPr="00F44539" w14:paraId="1ECA3E87" w14:textId="77777777" w:rsidTr="001F1179">
        <w:tc>
          <w:tcPr>
            <w:tcW w:w="3253" w:type="dxa"/>
            <w:shd w:val="clear" w:color="auto" w:fill="auto"/>
          </w:tcPr>
          <w:p w14:paraId="4CB3BA8B" w14:textId="127C785E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Were meetings conducted with other site staff?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6083399" w14:textId="77777777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23B04AE7" w14:textId="77777777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5DE46A2E" w14:textId="2BCCF73F" w:rsidR="00E46CA9" w:rsidRPr="00545FD6" w:rsidRDefault="00E46CA9" w:rsidP="00E46CA9">
            <w:pPr>
              <w:pStyle w:val="SOPtext"/>
              <w:spacing w:before="0" w:line="240" w:lineRule="auto"/>
              <w:jc w:val="left"/>
              <w:rPr>
                <w:i/>
                <w:color w:val="4472C4" w:themeColor="accent5"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List staff present at the discussion</w:t>
            </w:r>
            <w:r>
              <w:rPr>
                <w:i/>
                <w:color w:val="4472C4" w:themeColor="accent5"/>
                <w:szCs w:val="22"/>
              </w:rPr>
              <w:t>.</w:t>
            </w:r>
          </w:p>
        </w:tc>
      </w:tr>
      <w:tr w:rsidR="00E46CA9" w:rsidRPr="00F44539" w14:paraId="3B4BCA97" w14:textId="77777777" w:rsidTr="001F1179">
        <w:tc>
          <w:tcPr>
            <w:tcW w:w="3253" w:type="dxa"/>
            <w:shd w:val="clear" w:color="auto" w:fill="auto"/>
          </w:tcPr>
          <w:p w14:paraId="4FCD9663" w14:textId="0F55CA2D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>Are staff and facilities still adequate?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D0F2989" w14:textId="77777777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69B930E1" w14:textId="77777777" w:rsidR="00E46CA9" w:rsidRPr="00162088" w:rsidRDefault="00E46CA9" w:rsidP="00E46CA9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6C16A1D8" w14:textId="1F3BF944" w:rsidR="00E46CA9" w:rsidRPr="00545FD6" w:rsidRDefault="00E46CA9" w:rsidP="00E46CA9">
            <w:pPr>
              <w:pStyle w:val="SOPtext"/>
              <w:spacing w:before="0" w:line="240" w:lineRule="auto"/>
              <w:jc w:val="left"/>
              <w:rPr>
                <w:i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List new staff and training needs. Comment on staff resourc</w:t>
            </w:r>
            <w:r>
              <w:rPr>
                <w:i/>
                <w:color w:val="4472C4" w:themeColor="accent5"/>
                <w:szCs w:val="22"/>
              </w:rPr>
              <w:t>ing and instrument calibration certificate for the project.</w:t>
            </w:r>
          </w:p>
        </w:tc>
      </w:tr>
      <w:tr w:rsidR="00653283" w:rsidRPr="00F44539" w14:paraId="5944ADA1" w14:textId="77777777" w:rsidTr="001F1179">
        <w:tc>
          <w:tcPr>
            <w:tcW w:w="3253" w:type="dxa"/>
            <w:shd w:val="clear" w:color="auto" w:fill="A6A6A6" w:themeFill="background1" w:themeFillShade="A6"/>
          </w:tcPr>
          <w:p w14:paraId="44D8A720" w14:textId="3418FDC8" w:rsidR="00653283" w:rsidRPr="00653283" w:rsidRDefault="00653283" w:rsidP="00653283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Other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46905350" w14:textId="2651A1E3" w:rsidR="00653283" w:rsidRPr="00653283" w:rsidRDefault="00653283" w:rsidP="00653283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Yes</w:t>
            </w:r>
          </w:p>
        </w:tc>
        <w:tc>
          <w:tcPr>
            <w:tcW w:w="533" w:type="dxa"/>
            <w:shd w:val="clear" w:color="auto" w:fill="A6A6A6" w:themeFill="background1" w:themeFillShade="A6"/>
          </w:tcPr>
          <w:p w14:paraId="29D8F1FD" w14:textId="24BC5B75" w:rsidR="00653283" w:rsidRPr="00653283" w:rsidRDefault="00653283" w:rsidP="00653283">
            <w:pPr>
              <w:pStyle w:val="SOPtext"/>
              <w:spacing w:before="0" w:line="240" w:lineRule="auto"/>
              <w:jc w:val="left"/>
              <w:rPr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No</w:t>
            </w:r>
          </w:p>
        </w:tc>
        <w:tc>
          <w:tcPr>
            <w:tcW w:w="4890" w:type="dxa"/>
            <w:shd w:val="clear" w:color="auto" w:fill="A6A6A6" w:themeFill="background1" w:themeFillShade="A6"/>
          </w:tcPr>
          <w:p w14:paraId="02C84D28" w14:textId="690D50BF" w:rsidR="00653283" w:rsidRPr="00653283" w:rsidRDefault="00653283" w:rsidP="00653283">
            <w:pPr>
              <w:pStyle w:val="SOPtext"/>
              <w:spacing w:before="0" w:line="240" w:lineRule="auto"/>
              <w:jc w:val="left"/>
              <w:rPr>
                <w:i/>
                <w:color w:val="FFFFFF" w:themeColor="background1"/>
                <w:szCs w:val="22"/>
              </w:rPr>
            </w:pPr>
            <w:r w:rsidRPr="00653283">
              <w:rPr>
                <w:b/>
                <w:color w:val="FFFFFF" w:themeColor="background1"/>
                <w:szCs w:val="22"/>
              </w:rPr>
              <w:t>Comment or follow up item #</w:t>
            </w:r>
          </w:p>
        </w:tc>
      </w:tr>
      <w:tr w:rsidR="00653283" w:rsidRPr="00F44539" w14:paraId="09422DDD" w14:textId="77777777" w:rsidTr="001F1179">
        <w:tc>
          <w:tcPr>
            <w:tcW w:w="3253" w:type="dxa"/>
            <w:shd w:val="clear" w:color="auto" w:fill="auto"/>
          </w:tcPr>
          <w:p w14:paraId="5F59E19E" w14:textId="7B4744F3" w:rsidR="00653283" w:rsidRPr="00162088" w:rsidRDefault="00653283" w:rsidP="0065328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t xml:space="preserve">Specify: </w:t>
            </w:r>
            <w:r w:rsidRPr="005D13E3">
              <w:rPr>
                <w:i/>
                <w:color w:val="4472C4" w:themeColor="accent5"/>
                <w:szCs w:val="22"/>
              </w:rPr>
              <w:t xml:space="preserve">(e.g., if IEC requires </w:t>
            </w:r>
            <w:r>
              <w:rPr>
                <w:i/>
                <w:color w:val="4472C4" w:themeColor="accent5"/>
                <w:szCs w:val="22"/>
              </w:rPr>
              <w:t>requirements/ other areas identified during the monitoring visit.</w:t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16315A45" w14:textId="77777777" w:rsidR="00653283" w:rsidRPr="00162088" w:rsidRDefault="00653283" w:rsidP="0065328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533" w:type="dxa"/>
            <w:shd w:val="clear" w:color="auto" w:fill="auto"/>
            <w:vAlign w:val="center"/>
          </w:tcPr>
          <w:p w14:paraId="7E60C3CF" w14:textId="77777777" w:rsidR="00653283" w:rsidRPr="00162088" w:rsidRDefault="00653283" w:rsidP="00653283">
            <w:pPr>
              <w:pStyle w:val="SOPtext"/>
              <w:spacing w:before="0" w:line="240" w:lineRule="auto"/>
              <w:jc w:val="left"/>
              <w:rPr>
                <w:szCs w:val="22"/>
              </w:rPr>
            </w:pPr>
            <w:r w:rsidRPr="00162088">
              <w:rPr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2088">
              <w:rPr>
                <w:szCs w:val="22"/>
              </w:rPr>
              <w:instrText xml:space="preserve"> FORMCHECKBOX </w:instrText>
            </w:r>
            <w:r w:rsidR="002E45B5">
              <w:rPr>
                <w:szCs w:val="22"/>
              </w:rPr>
            </w:r>
            <w:r w:rsidR="002E45B5">
              <w:rPr>
                <w:szCs w:val="22"/>
              </w:rPr>
              <w:fldChar w:fldCharType="separate"/>
            </w:r>
            <w:r w:rsidRPr="00162088">
              <w:rPr>
                <w:szCs w:val="22"/>
              </w:rPr>
              <w:fldChar w:fldCharType="end"/>
            </w:r>
          </w:p>
        </w:tc>
        <w:tc>
          <w:tcPr>
            <w:tcW w:w="4890" w:type="dxa"/>
            <w:shd w:val="clear" w:color="auto" w:fill="auto"/>
          </w:tcPr>
          <w:p w14:paraId="0BDBC5DC" w14:textId="401DF5BA" w:rsidR="00653283" w:rsidRPr="00545FD6" w:rsidRDefault="00653283" w:rsidP="00653283">
            <w:pPr>
              <w:pStyle w:val="SOPtext"/>
              <w:spacing w:before="0" w:line="240" w:lineRule="auto"/>
              <w:jc w:val="left"/>
              <w:rPr>
                <w:i/>
                <w:szCs w:val="22"/>
              </w:rPr>
            </w:pPr>
            <w:r w:rsidRPr="00545FD6">
              <w:rPr>
                <w:i/>
                <w:color w:val="4472C4" w:themeColor="accent5"/>
                <w:szCs w:val="22"/>
              </w:rPr>
              <w:t>L</w:t>
            </w:r>
            <w:r>
              <w:rPr>
                <w:i/>
                <w:color w:val="4472C4" w:themeColor="accent5"/>
                <w:szCs w:val="22"/>
              </w:rPr>
              <w:t>ist here any other category and</w:t>
            </w:r>
            <w:r w:rsidRPr="00545FD6">
              <w:rPr>
                <w:i/>
                <w:color w:val="4472C4" w:themeColor="accent5"/>
                <w:szCs w:val="22"/>
              </w:rPr>
              <w:t xml:space="preserve"> items not mention</w:t>
            </w:r>
            <w:r>
              <w:rPr>
                <w:i/>
                <w:color w:val="4472C4" w:themeColor="accent5"/>
                <w:szCs w:val="22"/>
              </w:rPr>
              <w:t>ed above.</w:t>
            </w:r>
          </w:p>
        </w:tc>
      </w:tr>
    </w:tbl>
    <w:p w14:paraId="53E55241" w14:textId="5FDDB3DB" w:rsidR="004144D4" w:rsidRPr="00653283" w:rsidRDefault="004144D4" w:rsidP="00653283">
      <w:pPr>
        <w:pStyle w:val="SOPtext"/>
        <w:shd w:val="clear" w:color="auto" w:fill="A6A6A6" w:themeFill="background1" w:themeFillShade="A6"/>
        <w:spacing w:before="240" w:line="276" w:lineRule="auto"/>
        <w:jc w:val="left"/>
        <w:rPr>
          <w:color w:val="FFFFFF" w:themeColor="background1"/>
        </w:rPr>
      </w:pPr>
      <w:r w:rsidRPr="00653283">
        <w:rPr>
          <w:color w:val="FFFFFF" w:themeColor="background1"/>
        </w:rPr>
        <w:t xml:space="preserve">Documents collected during this </w:t>
      </w:r>
      <w:r w:rsidR="0000579B" w:rsidRPr="00653283">
        <w:rPr>
          <w:color w:val="FFFFFF" w:themeColor="background1"/>
        </w:rPr>
        <w:t xml:space="preserve">visit: </w:t>
      </w:r>
      <w:r w:rsidR="0000579B" w:rsidRPr="00653283">
        <w:rPr>
          <w:color w:val="FFFFFF" w:themeColor="background1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="0000579B" w:rsidRPr="00653283">
        <w:rPr>
          <w:color w:val="FFFFFF" w:themeColor="background1"/>
        </w:rPr>
        <w:instrText xml:space="preserve"> FORMCHECKBOX </w:instrText>
      </w:r>
      <w:r w:rsidR="002E45B5">
        <w:rPr>
          <w:color w:val="FFFFFF" w:themeColor="background1"/>
        </w:rPr>
      </w:r>
      <w:r w:rsidR="002E45B5">
        <w:rPr>
          <w:color w:val="FFFFFF" w:themeColor="background1"/>
        </w:rPr>
        <w:fldChar w:fldCharType="separate"/>
      </w:r>
      <w:r w:rsidR="0000579B" w:rsidRPr="00653283">
        <w:rPr>
          <w:color w:val="FFFFFF" w:themeColor="background1"/>
        </w:rPr>
        <w:fldChar w:fldCharType="end"/>
      </w:r>
      <w:r w:rsidR="0000579B" w:rsidRPr="00653283">
        <w:rPr>
          <w:color w:val="FFFFFF" w:themeColor="background1"/>
        </w:rPr>
        <w:t xml:space="preserve"> </w:t>
      </w:r>
      <w:r w:rsidRPr="00653283">
        <w:rPr>
          <w:color w:val="FFFFFF" w:themeColor="background1"/>
        </w:rPr>
        <w:t>none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3"/>
        <w:gridCol w:w="2104"/>
        <w:gridCol w:w="2104"/>
        <w:gridCol w:w="2705"/>
      </w:tblGrid>
      <w:tr w:rsidR="004144D4" w:rsidRPr="00F44539" w14:paraId="13FA5A89" w14:textId="77777777" w:rsidTr="001F1179">
        <w:tc>
          <w:tcPr>
            <w:tcW w:w="2103" w:type="dxa"/>
          </w:tcPr>
          <w:p w14:paraId="1F91728A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29E3D354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242F0406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705" w:type="dxa"/>
          </w:tcPr>
          <w:p w14:paraId="3ABA3119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74B5E6C8" w14:textId="77777777" w:rsidTr="001F1179">
        <w:tc>
          <w:tcPr>
            <w:tcW w:w="2103" w:type="dxa"/>
          </w:tcPr>
          <w:p w14:paraId="066FF411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0FF2EFCB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75E5FA63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705" w:type="dxa"/>
          </w:tcPr>
          <w:p w14:paraId="12C39849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7F6FF339" w14:textId="77777777" w:rsidTr="001F1179">
        <w:tc>
          <w:tcPr>
            <w:tcW w:w="2103" w:type="dxa"/>
          </w:tcPr>
          <w:p w14:paraId="016384B1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61E61B7E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53B99C85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705" w:type="dxa"/>
          </w:tcPr>
          <w:p w14:paraId="12B68744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1078478B" w14:textId="77777777" w:rsidTr="001F1179">
        <w:tc>
          <w:tcPr>
            <w:tcW w:w="2103" w:type="dxa"/>
          </w:tcPr>
          <w:p w14:paraId="04D2C267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2478A417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433BC273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705" w:type="dxa"/>
          </w:tcPr>
          <w:p w14:paraId="669F832D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</w:tbl>
    <w:p w14:paraId="715D4C13" w14:textId="77777777" w:rsidR="004144D4" w:rsidRPr="00F44539" w:rsidRDefault="004144D4" w:rsidP="0000579B">
      <w:pPr>
        <w:pStyle w:val="SOPtext"/>
        <w:spacing w:line="240" w:lineRule="auto"/>
        <w:jc w:val="left"/>
      </w:pPr>
    </w:p>
    <w:p w14:paraId="233C7807" w14:textId="270A830F" w:rsidR="004144D4" w:rsidRPr="00653283" w:rsidRDefault="004144D4" w:rsidP="00653283">
      <w:pPr>
        <w:pStyle w:val="SOPtext"/>
        <w:shd w:val="clear" w:color="auto" w:fill="A6A6A6" w:themeFill="background1" w:themeFillShade="A6"/>
        <w:spacing w:line="276" w:lineRule="auto"/>
        <w:jc w:val="left"/>
        <w:rPr>
          <w:color w:val="FFFFFF" w:themeColor="background1"/>
        </w:rPr>
      </w:pPr>
      <w:r w:rsidRPr="00653283">
        <w:rPr>
          <w:color w:val="FFFFFF" w:themeColor="background1"/>
        </w:rPr>
        <w:t xml:space="preserve">Documents filed in ISF during this monitoring: </w:t>
      </w:r>
      <w:r w:rsidR="0000579B" w:rsidRPr="00653283">
        <w:rPr>
          <w:color w:val="FFFFFF" w:themeColor="background1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="0000579B" w:rsidRPr="00653283">
        <w:rPr>
          <w:color w:val="FFFFFF" w:themeColor="background1"/>
        </w:rPr>
        <w:instrText xml:space="preserve"> FORMCHECKBOX </w:instrText>
      </w:r>
      <w:r w:rsidR="002E45B5">
        <w:rPr>
          <w:color w:val="FFFFFF" w:themeColor="background1"/>
        </w:rPr>
      </w:r>
      <w:r w:rsidR="002E45B5">
        <w:rPr>
          <w:color w:val="FFFFFF" w:themeColor="background1"/>
        </w:rPr>
        <w:fldChar w:fldCharType="separate"/>
      </w:r>
      <w:r w:rsidR="0000579B" w:rsidRPr="00653283">
        <w:rPr>
          <w:color w:val="FFFFFF" w:themeColor="background1"/>
        </w:rPr>
        <w:fldChar w:fldCharType="end"/>
      </w:r>
      <w:r w:rsidRPr="00653283">
        <w:rPr>
          <w:color w:val="FFFFFF" w:themeColor="background1"/>
        </w:rPr>
        <w:t xml:space="preserve"> </w:t>
      </w:r>
      <w:r w:rsidR="0000579B" w:rsidRPr="00653283">
        <w:rPr>
          <w:color w:val="FFFFFF" w:themeColor="background1"/>
        </w:rPr>
        <w:t>none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3"/>
        <w:gridCol w:w="2104"/>
        <w:gridCol w:w="2104"/>
        <w:gridCol w:w="2705"/>
      </w:tblGrid>
      <w:tr w:rsidR="004144D4" w:rsidRPr="00F44539" w14:paraId="6A841316" w14:textId="77777777" w:rsidTr="00844AE8">
        <w:tc>
          <w:tcPr>
            <w:tcW w:w="2103" w:type="dxa"/>
          </w:tcPr>
          <w:p w14:paraId="61D57996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55A64F8D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6846A8D1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705" w:type="dxa"/>
          </w:tcPr>
          <w:p w14:paraId="79C73689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4FCAF378" w14:textId="77777777" w:rsidTr="00844AE8">
        <w:tc>
          <w:tcPr>
            <w:tcW w:w="2103" w:type="dxa"/>
          </w:tcPr>
          <w:p w14:paraId="67DD33CB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2C18D5CE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4FCEF842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705" w:type="dxa"/>
          </w:tcPr>
          <w:p w14:paraId="5216CD33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150A67E5" w14:textId="77777777" w:rsidTr="00844AE8">
        <w:tc>
          <w:tcPr>
            <w:tcW w:w="2103" w:type="dxa"/>
          </w:tcPr>
          <w:p w14:paraId="37EB298C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53A5A95D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155F35E5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705" w:type="dxa"/>
          </w:tcPr>
          <w:p w14:paraId="00A35542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5E31C840" w14:textId="77777777" w:rsidTr="00844AE8">
        <w:tc>
          <w:tcPr>
            <w:tcW w:w="2103" w:type="dxa"/>
          </w:tcPr>
          <w:p w14:paraId="4B408865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05BD659F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104" w:type="dxa"/>
          </w:tcPr>
          <w:p w14:paraId="4DF0352A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705" w:type="dxa"/>
          </w:tcPr>
          <w:p w14:paraId="13347323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</w:tbl>
    <w:p w14:paraId="0ED5C420" w14:textId="77777777" w:rsidR="00844AE8" w:rsidRDefault="00844AE8" w:rsidP="00844AE8">
      <w:pPr>
        <w:spacing w:before="60" w:after="60"/>
        <w:rPr>
          <w:b/>
          <w:szCs w:val="20"/>
        </w:rPr>
      </w:pPr>
    </w:p>
    <w:p w14:paraId="5408CB16" w14:textId="2FBD5E42" w:rsidR="00844AE8" w:rsidRPr="00653283" w:rsidRDefault="00844AE8" w:rsidP="00653283">
      <w:pPr>
        <w:shd w:val="clear" w:color="auto" w:fill="A6A6A6" w:themeFill="background1" w:themeFillShade="A6"/>
        <w:spacing w:before="60" w:after="60" w:line="276" w:lineRule="auto"/>
        <w:rPr>
          <w:b/>
          <w:color w:val="FFFFFF" w:themeColor="background1"/>
          <w:szCs w:val="20"/>
        </w:rPr>
      </w:pPr>
      <w:r w:rsidRPr="00653283">
        <w:rPr>
          <w:rFonts w:ascii="Calibri" w:eastAsiaTheme="majorEastAsia" w:hAnsi="Calibri" w:cstheme="minorHAnsi"/>
          <w:color w:val="FFFFFF" w:themeColor="background1"/>
          <w:szCs w:val="23"/>
        </w:rPr>
        <w:t>Attachments to this report: none</w:t>
      </w:r>
      <w:r w:rsidRPr="00653283">
        <w:rPr>
          <w:b/>
          <w:color w:val="FFFFFF" w:themeColor="background1"/>
          <w:szCs w:val="20"/>
        </w:rPr>
        <w:t xml:space="preserve"> </w:t>
      </w:r>
      <w:r w:rsidRPr="00653283">
        <w:rPr>
          <w:b/>
          <w:color w:val="FFFFFF" w:themeColor="background1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53283">
        <w:rPr>
          <w:b/>
          <w:color w:val="FFFFFF" w:themeColor="background1"/>
          <w:szCs w:val="20"/>
        </w:rPr>
        <w:instrText xml:space="preserve"> FORMCHECKBOX </w:instrText>
      </w:r>
      <w:r w:rsidR="002E45B5">
        <w:rPr>
          <w:b/>
          <w:color w:val="FFFFFF" w:themeColor="background1"/>
          <w:szCs w:val="20"/>
        </w:rPr>
      </w:r>
      <w:r w:rsidR="002E45B5">
        <w:rPr>
          <w:b/>
          <w:color w:val="FFFFFF" w:themeColor="background1"/>
          <w:szCs w:val="20"/>
        </w:rPr>
        <w:fldChar w:fldCharType="separate"/>
      </w:r>
      <w:r w:rsidRPr="00653283">
        <w:rPr>
          <w:b/>
          <w:color w:val="FFFFFF" w:themeColor="background1"/>
          <w:szCs w:val="20"/>
        </w:rPr>
        <w:fldChar w:fldCharType="end"/>
      </w:r>
    </w:p>
    <w:p w14:paraId="25129488" w14:textId="77777777" w:rsidR="00653283" w:rsidRDefault="00653283" w:rsidP="00DF3402">
      <w:pPr>
        <w:pStyle w:val="SOPtext"/>
        <w:spacing w:before="0" w:line="240" w:lineRule="auto"/>
        <w:jc w:val="left"/>
        <w:rPr>
          <w:i/>
          <w:color w:val="4472C4" w:themeColor="accent5"/>
          <w:szCs w:val="22"/>
        </w:rPr>
      </w:pPr>
    </w:p>
    <w:p w14:paraId="1D3FAEA8" w14:textId="3EDFA6E6" w:rsidR="00DF3402" w:rsidRDefault="00DF3402" w:rsidP="00DF3402">
      <w:pPr>
        <w:pStyle w:val="SOPtext"/>
        <w:spacing w:before="0" w:line="240" w:lineRule="auto"/>
        <w:jc w:val="left"/>
        <w:rPr>
          <w:i/>
          <w:color w:val="4472C4" w:themeColor="accent5"/>
          <w:szCs w:val="22"/>
        </w:rPr>
      </w:pPr>
      <w:r>
        <w:rPr>
          <w:i/>
          <w:color w:val="4472C4" w:themeColor="accent5"/>
          <w:szCs w:val="22"/>
        </w:rPr>
        <w:t>List out all the enlisted observation</w:t>
      </w:r>
    </w:p>
    <w:tbl>
      <w:tblPr>
        <w:tblStyle w:val="TableGrid"/>
        <w:tblW w:w="9067" w:type="dxa"/>
        <w:tblLook w:val="01E0" w:firstRow="1" w:lastRow="1" w:firstColumn="1" w:lastColumn="1" w:noHBand="0" w:noVBand="0"/>
      </w:tblPr>
      <w:tblGrid>
        <w:gridCol w:w="846"/>
        <w:gridCol w:w="2715"/>
        <w:gridCol w:w="3245"/>
        <w:gridCol w:w="2261"/>
      </w:tblGrid>
      <w:tr w:rsidR="00844AE8" w:rsidRPr="00B44C63" w14:paraId="307A66A8" w14:textId="77777777" w:rsidTr="00E25FF1">
        <w:tc>
          <w:tcPr>
            <w:tcW w:w="846" w:type="dxa"/>
          </w:tcPr>
          <w:p w14:paraId="7063F3AA" w14:textId="73827C81" w:rsidR="00844AE8" w:rsidRPr="00E25FF1" w:rsidRDefault="00E25FF1" w:rsidP="00E25FF1">
            <w:pPr>
              <w:pStyle w:val="SOPtext"/>
              <w:spacing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Item </w:t>
            </w:r>
            <w:r w:rsidR="00844AE8" w:rsidRPr="00E25FF1">
              <w:rPr>
                <w:b/>
                <w:lang w:val="en-AU"/>
              </w:rPr>
              <w:t>#</w:t>
            </w:r>
          </w:p>
        </w:tc>
        <w:tc>
          <w:tcPr>
            <w:tcW w:w="2715" w:type="dxa"/>
          </w:tcPr>
          <w:p w14:paraId="4587B772" w14:textId="77777777" w:rsidR="00844AE8" w:rsidRPr="00E25FF1" w:rsidRDefault="00844AE8" w:rsidP="00E25FF1">
            <w:pPr>
              <w:pStyle w:val="SOPtext"/>
              <w:spacing w:line="240" w:lineRule="auto"/>
              <w:rPr>
                <w:b/>
                <w:lang w:val="en-AU"/>
              </w:rPr>
            </w:pPr>
            <w:r w:rsidRPr="00E25FF1">
              <w:rPr>
                <w:b/>
                <w:lang w:val="en-AU"/>
              </w:rPr>
              <w:t>Description</w:t>
            </w:r>
          </w:p>
        </w:tc>
        <w:tc>
          <w:tcPr>
            <w:tcW w:w="3245" w:type="dxa"/>
          </w:tcPr>
          <w:p w14:paraId="02955F78" w14:textId="77777777" w:rsidR="00844AE8" w:rsidRPr="00E25FF1" w:rsidRDefault="00844AE8" w:rsidP="00E25FF1">
            <w:pPr>
              <w:pStyle w:val="SOPtext"/>
              <w:spacing w:line="240" w:lineRule="auto"/>
              <w:rPr>
                <w:b/>
                <w:lang w:val="en-AU"/>
              </w:rPr>
            </w:pPr>
            <w:r w:rsidRPr="00E25FF1">
              <w:rPr>
                <w:b/>
                <w:lang w:val="en-AU"/>
              </w:rPr>
              <w:t>Action Required</w:t>
            </w:r>
          </w:p>
        </w:tc>
        <w:tc>
          <w:tcPr>
            <w:tcW w:w="2261" w:type="dxa"/>
          </w:tcPr>
          <w:p w14:paraId="377C23E9" w14:textId="77777777" w:rsidR="00844AE8" w:rsidRPr="00E25FF1" w:rsidRDefault="00844AE8" w:rsidP="00E25FF1">
            <w:pPr>
              <w:pStyle w:val="SOPtext"/>
              <w:spacing w:line="240" w:lineRule="auto"/>
              <w:rPr>
                <w:b/>
                <w:lang w:val="en-AU"/>
              </w:rPr>
            </w:pPr>
            <w:r w:rsidRPr="00E25FF1">
              <w:rPr>
                <w:b/>
                <w:lang w:val="en-AU"/>
              </w:rPr>
              <w:t>Due by / responsible</w:t>
            </w:r>
          </w:p>
        </w:tc>
      </w:tr>
      <w:tr w:rsidR="00844AE8" w:rsidRPr="00B44C63" w14:paraId="6F8CF517" w14:textId="77777777" w:rsidTr="00E25FF1">
        <w:tc>
          <w:tcPr>
            <w:tcW w:w="846" w:type="dxa"/>
          </w:tcPr>
          <w:p w14:paraId="62C110AC" w14:textId="3C8BC139" w:rsidR="00844AE8" w:rsidRPr="00B44C63" w:rsidRDefault="00844AE8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  <w:tc>
          <w:tcPr>
            <w:tcW w:w="2715" w:type="dxa"/>
          </w:tcPr>
          <w:p w14:paraId="23A987EE" w14:textId="77777777" w:rsidR="00844AE8" w:rsidRPr="00B44C63" w:rsidRDefault="00844AE8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  <w:tc>
          <w:tcPr>
            <w:tcW w:w="3245" w:type="dxa"/>
          </w:tcPr>
          <w:p w14:paraId="39D06916" w14:textId="77777777" w:rsidR="00844AE8" w:rsidRPr="00B44C63" w:rsidRDefault="00844AE8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  <w:tc>
          <w:tcPr>
            <w:tcW w:w="2261" w:type="dxa"/>
          </w:tcPr>
          <w:p w14:paraId="0B5C509B" w14:textId="77777777" w:rsidR="00844AE8" w:rsidRPr="00B44C63" w:rsidRDefault="00844AE8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</w:tr>
      <w:tr w:rsidR="00844AE8" w:rsidRPr="00B44C63" w14:paraId="6D22D358" w14:textId="77777777" w:rsidTr="00E25FF1">
        <w:tc>
          <w:tcPr>
            <w:tcW w:w="846" w:type="dxa"/>
          </w:tcPr>
          <w:p w14:paraId="0DA368B2" w14:textId="5278863E" w:rsidR="00844AE8" w:rsidRPr="00B44C63" w:rsidRDefault="00844AE8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  <w:tc>
          <w:tcPr>
            <w:tcW w:w="2715" w:type="dxa"/>
          </w:tcPr>
          <w:p w14:paraId="50F43986" w14:textId="77777777" w:rsidR="00844AE8" w:rsidRPr="00B44C63" w:rsidRDefault="00844AE8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  <w:tc>
          <w:tcPr>
            <w:tcW w:w="3245" w:type="dxa"/>
          </w:tcPr>
          <w:p w14:paraId="444FA0BF" w14:textId="77777777" w:rsidR="00844AE8" w:rsidRPr="00B44C63" w:rsidRDefault="00844AE8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  <w:tc>
          <w:tcPr>
            <w:tcW w:w="2261" w:type="dxa"/>
          </w:tcPr>
          <w:p w14:paraId="3DD69BC6" w14:textId="77777777" w:rsidR="00844AE8" w:rsidRPr="00B44C63" w:rsidRDefault="00844AE8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</w:tr>
    </w:tbl>
    <w:p w14:paraId="36DC247B" w14:textId="6E6CD969" w:rsidR="00844AE8" w:rsidRDefault="00844AE8" w:rsidP="0000579B">
      <w:pPr>
        <w:pStyle w:val="SOPtext"/>
        <w:spacing w:line="240" w:lineRule="auto"/>
        <w:jc w:val="left"/>
      </w:pPr>
    </w:p>
    <w:p w14:paraId="60DD7B64" w14:textId="77777777" w:rsidR="00844AE8" w:rsidRDefault="00844AE8">
      <w:pPr>
        <w:rPr>
          <w:rFonts w:ascii="Calibri" w:eastAsiaTheme="majorEastAsia" w:hAnsi="Calibri" w:cstheme="minorHAnsi"/>
          <w:color w:val="000000" w:themeColor="text1"/>
          <w:szCs w:val="23"/>
        </w:rPr>
      </w:pPr>
      <w:r>
        <w:br w:type="page"/>
      </w:r>
    </w:p>
    <w:p w14:paraId="0CFD48D4" w14:textId="77777777" w:rsidR="002F778D" w:rsidRPr="0000579B" w:rsidRDefault="004144D4" w:rsidP="00E25FF1">
      <w:pPr>
        <w:pStyle w:val="SOPtext"/>
        <w:spacing w:line="276" w:lineRule="auto"/>
        <w:jc w:val="left"/>
        <w:rPr>
          <w:i/>
          <w:color w:val="4472C4" w:themeColor="accent5"/>
        </w:rPr>
      </w:pPr>
      <w:r w:rsidRPr="0045083B">
        <w:rPr>
          <w:b/>
        </w:rPr>
        <w:lastRenderedPageBreak/>
        <w:t xml:space="preserve">Actions and </w:t>
      </w:r>
      <w:r w:rsidR="0000579B" w:rsidRPr="0045083B">
        <w:rPr>
          <w:b/>
        </w:rPr>
        <w:t>f</w:t>
      </w:r>
      <w:r w:rsidRPr="0045083B">
        <w:rPr>
          <w:b/>
        </w:rPr>
        <w:t>ollow-up</w:t>
      </w:r>
      <w:r w:rsidR="002F778D">
        <w:rPr>
          <w:b/>
        </w:rPr>
        <w:t xml:space="preserve"> </w:t>
      </w:r>
      <w:r w:rsidR="002F778D" w:rsidRPr="0000579B">
        <w:rPr>
          <w:i/>
          <w:color w:val="4472C4" w:themeColor="accent5"/>
        </w:rPr>
        <w:t>Add follow</w:t>
      </w:r>
      <w:r w:rsidR="002F778D">
        <w:rPr>
          <w:i/>
          <w:color w:val="4472C4" w:themeColor="accent5"/>
        </w:rPr>
        <w:t>-</w:t>
      </w:r>
      <w:r w:rsidR="002F778D" w:rsidRPr="0000579B">
        <w:rPr>
          <w:i/>
          <w:color w:val="4472C4" w:themeColor="accent5"/>
        </w:rPr>
        <w:t xml:space="preserve">up items to the Monitoring </w:t>
      </w:r>
      <w:r w:rsidR="002F778D">
        <w:rPr>
          <w:i/>
          <w:color w:val="4472C4" w:themeColor="accent5"/>
        </w:rPr>
        <w:t>i</w:t>
      </w:r>
      <w:r w:rsidR="002F778D" w:rsidRPr="0000579B">
        <w:rPr>
          <w:i/>
          <w:color w:val="4472C4" w:themeColor="accent5"/>
        </w:rPr>
        <w:t xml:space="preserve">ssues and </w:t>
      </w:r>
      <w:r w:rsidR="002F778D">
        <w:rPr>
          <w:i/>
          <w:color w:val="4472C4" w:themeColor="accent5"/>
        </w:rPr>
        <w:t>a</w:t>
      </w:r>
      <w:r w:rsidR="002F778D" w:rsidRPr="0000579B">
        <w:rPr>
          <w:i/>
          <w:color w:val="4472C4" w:themeColor="accent5"/>
        </w:rPr>
        <w:t xml:space="preserve">ctions </w:t>
      </w:r>
      <w:r w:rsidR="002F778D">
        <w:rPr>
          <w:i/>
          <w:color w:val="4472C4" w:themeColor="accent5"/>
        </w:rPr>
        <w:t>log (PO-AD-04c</w:t>
      </w:r>
      <w:r w:rsidR="002F778D" w:rsidRPr="0000579B">
        <w:rPr>
          <w:i/>
          <w:color w:val="4472C4" w:themeColor="accent5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2524"/>
        <w:gridCol w:w="2548"/>
        <w:gridCol w:w="2968"/>
      </w:tblGrid>
      <w:tr w:rsidR="004144D4" w:rsidRPr="00F44539" w14:paraId="118B019B" w14:textId="77777777" w:rsidTr="0000579B">
        <w:tc>
          <w:tcPr>
            <w:tcW w:w="976" w:type="dxa"/>
          </w:tcPr>
          <w:p w14:paraId="13584FDF" w14:textId="6C7536F2" w:rsidR="004144D4" w:rsidRPr="0000579B" w:rsidRDefault="004144D4" w:rsidP="0000579B">
            <w:pPr>
              <w:pStyle w:val="SOPtext"/>
              <w:spacing w:line="240" w:lineRule="auto"/>
              <w:rPr>
                <w:b/>
              </w:rPr>
            </w:pPr>
            <w:r w:rsidRPr="0000579B">
              <w:rPr>
                <w:b/>
              </w:rPr>
              <w:t xml:space="preserve"> Item #</w:t>
            </w:r>
          </w:p>
        </w:tc>
        <w:tc>
          <w:tcPr>
            <w:tcW w:w="2524" w:type="dxa"/>
          </w:tcPr>
          <w:p w14:paraId="3DFCEB90" w14:textId="038F4405" w:rsidR="004144D4" w:rsidRPr="0000579B" w:rsidRDefault="004144D4" w:rsidP="0000579B">
            <w:pPr>
              <w:pStyle w:val="SOPtext"/>
              <w:spacing w:line="240" w:lineRule="auto"/>
              <w:rPr>
                <w:b/>
              </w:rPr>
            </w:pPr>
            <w:r w:rsidRPr="0000579B">
              <w:rPr>
                <w:b/>
              </w:rPr>
              <w:t>Issue and action required</w:t>
            </w:r>
          </w:p>
        </w:tc>
        <w:tc>
          <w:tcPr>
            <w:tcW w:w="2548" w:type="dxa"/>
          </w:tcPr>
          <w:p w14:paraId="2AE5CD14" w14:textId="77777777" w:rsidR="004144D4" w:rsidRPr="0000579B" w:rsidRDefault="004144D4" w:rsidP="0000579B">
            <w:pPr>
              <w:pStyle w:val="SOPtext"/>
              <w:spacing w:line="240" w:lineRule="auto"/>
              <w:rPr>
                <w:b/>
              </w:rPr>
            </w:pPr>
            <w:r w:rsidRPr="0000579B">
              <w:rPr>
                <w:b/>
              </w:rPr>
              <w:t>Person responsible</w:t>
            </w:r>
          </w:p>
        </w:tc>
        <w:tc>
          <w:tcPr>
            <w:tcW w:w="2968" w:type="dxa"/>
          </w:tcPr>
          <w:p w14:paraId="4CF942F8" w14:textId="4B3FCE43" w:rsidR="004144D4" w:rsidRPr="0000579B" w:rsidRDefault="004144D4" w:rsidP="0000579B">
            <w:pPr>
              <w:pStyle w:val="SOPtext"/>
              <w:spacing w:line="240" w:lineRule="auto"/>
              <w:rPr>
                <w:b/>
              </w:rPr>
            </w:pPr>
            <w:r w:rsidRPr="0000579B">
              <w:rPr>
                <w:b/>
              </w:rPr>
              <w:t>Status</w:t>
            </w:r>
            <w:r w:rsidR="00844AE8">
              <w:rPr>
                <w:b/>
              </w:rPr>
              <w:t xml:space="preserve"> and outcome</w:t>
            </w:r>
          </w:p>
        </w:tc>
      </w:tr>
      <w:tr w:rsidR="004144D4" w:rsidRPr="00F44539" w14:paraId="508C3D8D" w14:textId="77777777" w:rsidTr="0000579B">
        <w:tc>
          <w:tcPr>
            <w:tcW w:w="976" w:type="dxa"/>
          </w:tcPr>
          <w:p w14:paraId="00FC12B8" w14:textId="77777777" w:rsidR="004144D4" w:rsidRDefault="004144D4" w:rsidP="00A622CA">
            <w:pPr>
              <w:pStyle w:val="SOPtext"/>
              <w:spacing w:line="240" w:lineRule="auto"/>
              <w:jc w:val="left"/>
            </w:pPr>
          </w:p>
          <w:p w14:paraId="1CC96529" w14:textId="5654743C" w:rsidR="00A622CA" w:rsidRPr="00F44539" w:rsidRDefault="00A622CA" w:rsidP="00A622CA">
            <w:pPr>
              <w:pStyle w:val="SOPtext"/>
              <w:spacing w:line="240" w:lineRule="auto"/>
              <w:jc w:val="left"/>
            </w:pPr>
          </w:p>
        </w:tc>
        <w:tc>
          <w:tcPr>
            <w:tcW w:w="2524" w:type="dxa"/>
          </w:tcPr>
          <w:p w14:paraId="753AA52A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548" w:type="dxa"/>
          </w:tcPr>
          <w:p w14:paraId="65DF4334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968" w:type="dxa"/>
          </w:tcPr>
          <w:p w14:paraId="412200FA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18801852" w14:textId="77777777" w:rsidTr="0000579B">
        <w:tc>
          <w:tcPr>
            <w:tcW w:w="976" w:type="dxa"/>
          </w:tcPr>
          <w:p w14:paraId="710E6F98" w14:textId="77777777" w:rsidR="004144D4" w:rsidRDefault="004144D4" w:rsidP="00A622CA">
            <w:pPr>
              <w:pStyle w:val="SOPtext"/>
              <w:spacing w:line="240" w:lineRule="auto"/>
              <w:jc w:val="left"/>
            </w:pPr>
          </w:p>
          <w:p w14:paraId="2F22360C" w14:textId="5C598349" w:rsidR="00A622CA" w:rsidRPr="00F44539" w:rsidRDefault="00A622CA" w:rsidP="00A622CA">
            <w:pPr>
              <w:pStyle w:val="SOPtext"/>
              <w:spacing w:line="240" w:lineRule="auto"/>
              <w:jc w:val="left"/>
            </w:pPr>
          </w:p>
        </w:tc>
        <w:tc>
          <w:tcPr>
            <w:tcW w:w="2524" w:type="dxa"/>
          </w:tcPr>
          <w:p w14:paraId="4E802C72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548" w:type="dxa"/>
          </w:tcPr>
          <w:p w14:paraId="2635F333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968" w:type="dxa"/>
          </w:tcPr>
          <w:p w14:paraId="7EBFA093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4493F9F5" w14:textId="77777777" w:rsidTr="0000579B">
        <w:tc>
          <w:tcPr>
            <w:tcW w:w="976" w:type="dxa"/>
          </w:tcPr>
          <w:p w14:paraId="5EBDE8C8" w14:textId="77777777" w:rsidR="004144D4" w:rsidRDefault="004144D4" w:rsidP="00A622CA">
            <w:pPr>
              <w:pStyle w:val="SOPtext"/>
              <w:spacing w:line="240" w:lineRule="auto"/>
              <w:jc w:val="left"/>
            </w:pPr>
          </w:p>
          <w:p w14:paraId="0531D171" w14:textId="221A1C57" w:rsidR="00A622CA" w:rsidRPr="00F44539" w:rsidRDefault="00A622CA" w:rsidP="00A622CA">
            <w:pPr>
              <w:pStyle w:val="SOPtext"/>
              <w:spacing w:line="240" w:lineRule="auto"/>
              <w:jc w:val="left"/>
            </w:pPr>
          </w:p>
        </w:tc>
        <w:tc>
          <w:tcPr>
            <w:tcW w:w="2524" w:type="dxa"/>
          </w:tcPr>
          <w:p w14:paraId="633C92BF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548" w:type="dxa"/>
          </w:tcPr>
          <w:p w14:paraId="25D69A28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968" w:type="dxa"/>
          </w:tcPr>
          <w:p w14:paraId="34E4B22B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4144D4" w:rsidRPr="00F44539" w14:paraId="350AF386" w14:textId="77777777" w:rsidTr="0000579B">
        <w:tc>
          <w:tcPr>
            <w:tcW w:w="976" w:type="dxa"/>
          </w:tcPr>
          <w:p w14:paraId="0441E6BB" w14:textId="77777777" w:rsidR="004144D4" w:rsidRDefault="004144D4" w:rsidP="00A622CA">
            <w:pPr>
              <w:pStyle w:val="SOPtext"/>
              <w:spacing w:line="240" w:lineRule="auto"/>
              <w:jc w:val="left"/>
            </w:pPr>
          </w:p>
          <w:p w14:paraId="7BE8F9C7" w14:textId="3B7B4CE6" w:rsidR="00A622CA" w:rsidRPr="00F44539" w:rsidRDefault="00A622CA" w:rsidP="00A622CA">
            <w:pPr>
              <w:pStyle w:val="SOPtext"/>
              <w:spacing w:line="240" w:lineRule="auto"/>
              <w:jc w:val="left"/>
            </w:pPr>
          </w:p>
        </w:tc>
        <w:tc>
          <w:tcPr>
            <w:tcW w:w="2524" w:type="dxa"/>
          </w:tcPr>
          <w:p w14:paraId="33C335F7" w14:textId="77777777" w:rsidR="004144D4" w:rsidRPr="00F44539" w:rsidRDefault="004144D4" w:rsidP="00A622CA">
            <w:pPr>
              <w:pStyle w:val="SOPtext"/>
              <w:spacing w:line="240" w:lineRule="auto"/>
              <w:jc w:val="left"/>
            </w:pPr>
          </w:p>
        </w:tc>
        <w:tc>
          <w:tcPr>
            <w:tcW w:w="2548" w:type="dxa"/>
          </w:tcPr>
          <w:p w14:paraId="62FA0325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968" w:type="dxa"/>
          </w:tcPr>
          <w:p w14:paraId="2C57880C" w14:textId="77777777" w:rsidR="004144D4" w:rsidRPr="00F44539" w:rsidRDefault="004144D4" w:rsidP="0000579B">
            <w:pPr>
              <w:pStyle w:val="SOPtext"/>
              <w:spacing w:line="240" w:lineRule="auto"/>
              <w:jc w:val="left"/>
            </w:pPr>
          </w:p>
        </w:tc>
      </w:tr>
      <w:tr w:rsidR="00A622CA" w:rsidRPr="00F44539" w14:paraId="5C25204D" w14:textId="77777777" w:rsidTr="0000579B">
        <w:tc>
          <w:tcPr>
            <w:tcW w:w="976" w:type="dxa"/>
          </w:tcPr>
          <w:p w14:paraId="274748A5" w14:textId="77777777" w:rsidR="00A622CA" w:rsidRDefault="00A622CA" w:rsidP="00A622CA">
            <w:pPr>
              <w:pStyle w:val="SOPtext"/>
              <w:spacing w:line="240" w:lineRule="auto"/>
              <w:jc w:val="left"/>
            </w:pPr>
          </w:p>
          <w:p w14:paraId="4DB02864" w14:textId="29DD3BAE" w:rsidR="00A622CA" w:rsidRDefault="00A622CA" w:rsidP="00A622CA">
            <w:pPr>
              <w:pStyle w:val="SOPtext"/>
              <w:spacing w:line="240" w:lineRule="auto"/>
              <w:jc w:val="left"/>
            </w:pPr>
          </w:p>
        </w:tc>
        <w:tc>
          <w:tcPr>
            <w:tcW w:w="2524" w:type="dxa"/>
          </w:tcPr>
          <w:p w14:paraId="7A0A6C2D" w14:textId="77777777" w:rsidR="00A622CA" w:rsidRPr="00F44539" w:rsidRDefault="00A622CA" w:rsidP="00A622CA">
            <w:pPr>
              <w:pStyle w:val="SOPtext"/>
              <w:spacing w:line="240" w:lineRule="auto"/>
              <w:jc w:val="left"/>
            </w:pPr>
          </w:p>
        </w:tc>
        <w:tc>
          <w:tcPr>
            <w:tcW w:w="2548" w:type="dxa"/>
          </w:tcPr>
          <w:p w14:paraId="7CE4F11B" w14:textId="77777777" w:rsidR="00A622CA" w:rsidRPr="00F44539" w:rsidRDefault="00A622CA" w:rsidP="0000579B">
            <w:pPr>
              <w:pStyle w:val="SOPtext"/>
              <w:spacing w:line="240" w:lineRule="auto"/>
              <w:jc w:val="left"/>
            </w:pPr>
          </w:p>
        </w:tc>
        <w:tc>
          <w:tcPr>
            <w:tcW w:w="2968" w:type="dxa"/>
          </w:tcPr>
          <w:p w14:paraId="76029543" w14:textId="77777777" w:rsidR="00A622CA" w:rsidRPr="00F44539" w:rsidRDefault="00A622CA" w:rsidP="0000579B">
            <w:pPr>
              <w:pStyle w:val="SOPtext"/>
              <w:spacing w:line="240" w:lineRule="auto"/>
              <w:jc w:val="left"/>
            </w:pPr>
          </w:p>
        </w:tc>
      </w:tr>
    </w:tbl>
    <w:p w14:paraId="71D88210" w14:textId="77777777" w:rsidR="002F778D" w:rsidRDefault="002F778D" w:rsidP="002F778D">
      <w:pPr>
        <w:rPr>
          <w:b/>
          <w:szCs w:val="20"/>
        </w:rPr>
      </w:pPr>
    </w:p>
    <w:p w14:paraId="36D33330" w14:textId="6DE7D4B8" w:rsidR="002F778D" w:rsidRPr="00E25FF1" w:rsidRDefault="002F778D" w:rsidP="00E25FF1">
      <w:pPr>
        <w:spacing w:line="276" w:lineRule="auto"/>
        <w:rPr>
          <w:rFonts w:ascii="Calibri" w:eastAsiaTheme="majorEastAsia" w:hAnsi="Calibri" w:cstheme="minorHAnsi"/>
          <w:b/>
          <w:color w:val="000000" w:themeColor="text1"/>
          <w:szCs w:val="23"/>
        </w:rPr>
      </w:pPr>
      <w:r w:rsidRPr="00E25FF1">
        <w:rPr>
          <w:rFonts w:ascii="Calibri" w:eastAsiaTheme="majorEastAsia" w:hAnsi="Calibri" w:cstheme="minorHAnsi"/>
          <w:b/>
          <w:color w:val="000000" w:themeColor="text1"/>
          <w:szCs w:val="23"/>
        </w:rPr>
        <w:t>Overall Comments</w:t>
      </w:r>
    </w:p>
    <w:tbl>
      <w:tblPr>
        <w:tblStyle w:val="TableGrid"/>
        <w:tblW w:w="9747" w:type="dxa"/>
        <w:tblLook w:val="01E0" w:firstRow="1" w:lastRow="1" w:firstColumn="1" w:lastColumn="1" w:noHBand="0" w:noVBand="0"/>
      </w:tblPr>
      <w:tblGrid>
        <w:gridCol w:w="675"/>
        <w:gridCol w:w="9072"/>
      </w:tblGrid>
      <w:tr w:rsidR="002F778D" w:rsidRPr="00B44C63" w14:paraId="1FA1F6DF" w14:textId="77777777" w:rsidTr="009B621B">
        <w:tc>
          <w:tcPr>
            <w:tcW w:w="675" w:type="dxa"/>
          </w:tcPr>
          <w:p w14:paraId="5F5F8EAE" w14:textId="42A2E21F" w:rsidR="002F778D" w:rsidRPr="00B44C63" w:rsidRDefault="002F778D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  <w:tc>
          <w:tcPr>
            <w:tcW w:w="9072" w:type="dxa"/>
          </w:tcPr>
          <w:p w14:paraId="6FF185AB" w14:textId="70149E6B" w:rsidR="002F778D" w:rsidRPr="00E25FF1" w:rsidRDefault="002F778D" w:rsidP="009B621B">
            <w:pPr>
              <w:spacing w:before="60" w:after="60"/>
              <w:jc w:val="both"/>
              <w:rPr>
                <w:rFonts w:ascii="Calibri" w:eastAsiaTheme="majorEastAsia" w:hAnsi="Calibri" w:cstheme="minorHAnsi"/>
                <w:i/>
                <w:color w:val="4472C4" w:themeColor="accent5"/>
                <w:sz w:val="22"/>
                <w:szCs w:val="23"/>
                <w:lang w:val="en-AU"/>
              </w:rPr>
            </w:pPr>
            <w:r w:rsidRPr="00E25FF1">
              <w:rPr>
                <w:rFonts w:ascii="Calibri" w:eastAsiaTheme="majorEastAsia" w:hAnsi="Calibri" w:cstheme="minorHAnsi"/>
                <w:i/>
                <w:color w:val="4472C4" w:themeColor="accent5"/>
                <w:sz w:val="22"/>
                <w:szCs w:val="23"/>
                <w:lang w:val="en-AU"/>
              </w:rPr>
              <w:t>Thank you to Cee for your time at this Monitoring Visit and thank you to the team at XXX Hospital for your work on the XXX study name.</w:t>
            </w:r>
          </w:p>
        </w:tc>
      </w:tr>
      <w:tr w:rsidR="002F778D" w:rsidRPr="00B44C63" w14:paraId="269E631E" w14:textId="77777777" w:rsidTr="009B621B">
        <w:tc>
          <w:tcPr>
            <w:tcW w:w="675" w:type="dxa"/>
          </w:tcPr>
          <w:p w14:paraId="23888555" w14:textId="39C6EED5" w:rsidR="002F778D" w:rsidRPr="00B44C63" w:rsidRDefault="002F778D" w:rsidP="009B621B">
            <w:pPr>
              <w:spacing w:before="60" w:after="60"/>
              <w:rPr>
                <w:rFonts w:asciiTheme="minorHAnsi" w:hAnsiTheme="minorHAnsi"/>
                <w:sz w:val="20"/>
                <w:szCs w:val="20"/>
                <w:lang w:val="en-AU"/>
              </w:rPr>
            </w:pPr>
          </w:p>
        </w:tc>
        <w:tc>
          <w:tcPr>
            <w:tcW w:w="9072" w:type="dxa"/>
          </w:tcPr>
          <w:p w14:paraId="476FC9D2" w14:textId="6AF53852" w:rsidR="002F778D" w:rsidRPr="00E25FF1" w:rsidRDefault="002F778D" w:rsidP="009B621B">
            <w:pPr>
              <w:spacing w:before="60" w:after="60"/>
              <w:jc w:val="both"/>
              <w:rPr>
                <w:rFonts w:ascii="Calibri" w:eastAsiaTheme="majorEastAsia" w:hAnsi="Calibri" w:cstheme="minorHAnsi"/>
                <w:i/>
                <w:color w:val="4472C4" w:themeColor="accent5"/>
                <w:sz w:val="22"/>
                <w:szCs w:val="23"/>
                <w:lang w:val="en-AU"/>
              </w:rPr>
            </w:pPr>
            <w:r w:rsidRPr="00E25FF1">
              <w:rPr>
                <w:rFonts w:ascii="Calibri" w:eastAsiaTheme="majorEastAsia" w:hAnsi="Calibri" w:cstheme="minorHAnsi"/>
                <w:i/>
                <w:color w:val="4472C4" w:themeColor="accent5"/>
                <w:sz w:val="22"/>
                <w:szCs w:val="23"/>
                <w:lang w:val="en-AU"/>
              </w:rPr>
              <w:t xml:space="preserve">Overall, the site has managed the trial very well. The error rate for this visit is very low and data entry at this site is excellent and </w:t>
            </w:r>
            <w:r w:rsidR="00E25FF1" w:rsidRPr="00E25FF1">
              <w:rPr>
                <w:rFonts w:ascii="Calibri" w:eastAsiaTheme="majorEastAsia" w:hAnsi="Calibri" w:cstheme="minorHAnsi"/>
                <w:i/>
                <w:color w:val="4472C4" w:themeColor="accent5"/>
                <w:sz w:val="22"/>
                <w:szCs w:val="23"/>
                <w:lang w:val="en-AU"/>
              </w:rPr>
              <w:t>up to date</w:t>
            </w:r>
            <w:r w:rsidRPr="00E25FF1">
              <w:rPr>
                <w:rFonts w:ascii="Calibri" w:eastAsiaTheme="majorEastAsia" w:hAnsi="Calibri" w:cstheme="minorHAnsi"/>
                <w:i/>
                <w:color w:val="4472C4" w:themeColor="accent5"/>
                <w:sz w:val="22"/>
                <w:szCs w:val="23"/>
                <w:lang w:val="en-AU"/>
              </w:rPr>
              <w:t>, thank you.</w:t>
            </w:r>
          </w:p>
        </w:tc>
      </w:tr>
    </w:tbl>
    <w:p w14:paraId="5F3E8DC6" w14:textId="5F6A7C3B" w:rsidR="00A622CA" w:rsidRDefault="00A622CA">
      <w:pPr>
        <w:rPr>
          <w:rFonts w:ascii="Calibri" w:eastAsiaTheme="majorEastAsia" w:hAnsi="Calibri" w:cstheme="minorHAnsi"/>
          <w:color w:val="000000" w:themeColor="text1"/>
          <w:szCs w:val="23"/>
        </w:rPr>
      </w:pPr>
      <w:r>
        <w:br w:type="page"/>
      </w:r>
    </w:p>
    <w:p w14:paraId="0AB5BD89" w14:textId="77777777" w:rsidR="00A622CA" w:rsidRPr="00F44539" w:rsidRDefault="00A622CA" w:rsidP="0000579B">
      <w:pPr>
        <w:pStyle w:val="SOPtext"/>
        <w:spacing w:line="240" w:lineRule="aut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894"/>
      </w:tblGrid>
      <w:tr w:rsidR="004144D4" w:rsidRPr="00F44539" w14:paraId="04A26AB3" w14:textId="77777777" w:rsidTr="00A622CA">
        <w:tc>
          <w:tcPr>
            <w:tcW w:w="2122" w:type="dxa"/>
          </w:tcPr>
          <w:p w14:paraId="622018D7" w14:textId="05E26E1C" w:rsidR="004144D4" w:rsidRPr="00BC78A0" w:rsidRDefault="00A622CA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  <w:r>
              <w:rPr>
                <w:b/>
              </w:rPr>
              <w:t>Report prepared by (name):</w:t>
            </w:r>
          </w:p>
        </w:tc>
        <w:tc>
          <w:tcPr>
            <w:tcW w:w="6894" w:type="dxa"/>
          </w:tcPr>
          <w:p w14:paraId="5145FA5C" w14:textId="77777777" w:rsidR="004144D4" w:rsidRPr="00F44539" w:rsidRDefault="004144D4" w:rsidP="0045083B">
            <w:pPr>
              <w:pStyle w:val="SOPtext"/>
              <w:spacing w:before="0" w:after="0" w:line="276" w:lineRule="auto"/>
              <w:jc w:val="left"/>
            </w:pPr>
          </w:p>
        </w:tc>
      </w:tr>
      <w:tr w:rsidR="004144D4" w:rsidRPr="00F44539" w14:paraId="316D6072" w14:textId="77777777" w:rsidTr="00A622CA">
        <w:tc>
          <w:tcPr>
            <w:tcW w:w="2122" w:type="dxa"/>
          </w:tcPr>
          <w:p w14:paraId="65E40F3F" w14:textId="77777777" w:rsidR="004144D4" w:rsidRPr="00BC78A0" w:rsidRDefault="004144D4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  <w:r w:rsidRPr="00BC78A0">
              <w:rPr>
                <w:b/>
              </w:rPr>
              <w:t>Signature:</w:t>
            </w:r>
          </w:p>
          <w:p w14:paraId="7929C2E5" w14:textId="77777777" w:rsidR="004144D4" w:rsidRPr="00BC78A0" w:rsidRDefault="004144D4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</w:p>
        </w:tc>
        <w:tc>
          <w:tcPr>
            <w:tcW w:w="6894" w:type="dxa"/>
          </w:tcPr>
          <w:p w14:paraId="5226B151" w14:textId="61189821" w:rsidR="004144D4" w:rsidRPr="00F44539" w:rsidRDefault="004144D4" w:rsidP="0045083B">
            <w:pPr>
              <w:pStyle w:val="SOPtext"/>
              <w:spacing w:before="0" w:after="0" w:line="276" w:lineRule="auto"/>
              <w:jc w:val="left"/>
            </w:pPr>
            <w:r w:rsidRPr="00BC78A0">
              <w:rPr>
                <w:i/>
                <w:color w:val="4472C4" w:themeColor="accent5"/>
              </w:rPr>
              <w:t>Please do not sign until the report has been finalised</w:t>
            </w:r>
            <w:r w:rsidR="00BC78A0">
              <w:rPr>
                <w:i/>
                <w:color w:val="4472C4" w:themeColor="accent5"/>
              </w:rPr>
              <w:t>.</w:t>
            </w:r>
          </w:p>
        </w:tc>
      </w:tr>
      <w:tr w:rsidR="004144D4" w:rsidRPr="00F44539" w14:paraId="6128B69B" w14:textId="77777777" w:rsidTr="00A622CA">
        <w:tc>
          <w:tcPr>
            <w:tcW w:w="2122" w:type="dxa"/>
          </w:tcPr>
          <w:p w14:paraId="67E8516F" w14:textId="77777777" w:rsidR="004144D4" w:rsidRPr="00BC78A0" w:rsidRDefault="004144D4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  <w:r w:rsidRPr="00BC78A0">
              <w:rPr>
                <w:b/>
              </w:rPr>
              <w:t>Role:</w:t>
            </w:r>
          </w:p>
        </w:tc>
        <w:tc>
          <w:tcPr>
            <w:tcW w:w="6894" w:type="dxa"/>
          </w:tcPr>
          <w:p w14:paraId="56890243" w14:textId="77777777" w:rsidR="004144D4" w:rsidRPr="00F44539" w:rsidRDefault="004144D4" w:rsidP="0045083B">
            <w:pPr>
              <w:pStyle w:val="SOPtext"/>
              <w:spacing w:before="0" w:after="0" w:line="276" w:lineRule="auto"/>
              <w:jc w:val="left"/>
            </w:pPr>
          </w:p>
        </w:tc>
      </w:tr>
      <w:tr w:rsidR="004144D4" w:rsidRPr="00F44539" w14:paraId="32A464AD" w14:textId="77777777" w:rsidTr="00A622CA">
        <w:tc>
          <w:tcPr>
            <w:tcW w:w="2122" w:type="dxa"/>
          </w:tcPr>
          <w:p w14:paraId="71F23238" w14:textId="77777777" w:rsidR="004144D4" w:rsidRPr="00BC78A0" w:rsidRDefault="004144D4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  <w:r w:rsidRPr="00BC78A0">
              <w:rPr>
                <w:b/>
              </w:rPr>
              <w:t>Date:</w:t>
            </w:r>
          </w:p>
        </w:tc>
        <w:tc>
          <w:tcPr>
            <w:tcW w:w="6894" w:type="dxa"/>
          </w:tcPr>
          <w:p w14:paraId="737D8D58" w14:textId="77777777" w:rsidR="004144D4" w:rsidRPr="00F44539" w:rsidRDefault="004144D4" w:rsidP="0045083B">
            <w:pPr>
              <w:pStyle w:val="SOPtext"/>
              <w:spacing w:before="0" w:after="0" w:line="276" w:lineRule="auto"/>
              <w:jc w:val="left"/>
            </w:pPr>
            <w:r w:rsidRPr="00BC78A0">
              <w:rPr>
                <w:i/>
                <w:color w:val="4472C4" w:themeColor="accent5"/>
              </w:rPr>
              <w:t>The initial draft was submitted by whom on which date; the second draft was submitted by whom on which date; etc</w:t>
            </w:r>
            <w:r w:rsidRPr="00BC78A0">
              <w:rPr>
                <w:i/>
                <w:color w:val="4472C4" w:themeColor="accent5"/>
                <w:sz w:val="20"/>
                <w:szCs w:val="20"/>
              </w:rPr>
              <w:t>.</w:t>
            </w:r>
          </w:p>
        </w:tc>
      </w:tr>
      <w:tr w:rsidR="004144D4" w:rsidRPr="00F44539" w14:paraId="2D354730" w14:textId="77777777" w:rsidTr="00A622CA">
        <w:tc>
          <w:tcPr>
            <w:tcW w:w="2122" w:type="dxa"/>
          </w:tcPr>
          <w:p w14:paraId="67B7167D" w14:textId="342BC9A0" w:rsidR="004144D4" w:rsidRPr="00BC78A0" w:rsidRDefault="00A622CA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  <w:r>
              <w:rPr>
                <w:b/>
              </w:rPr>
              <w:t>Report reviewed by (name):</w:t>
            </w:r>
          </w:p>
        </w:tc>
        <w:tc>
          <w:tcPr>
            <w:tcW w:w="6894" w:type="dxa"/>
          </w:tcPr>
          <w:p w14:paraId="75E6AAD9" w14:textId="77777777" w:rsidR="004144D4" w:rsidRPr="00F44539" w:rsidRDefault="004144D4" w:rsidP="0045083B">
            <w:pPr>
              <w:pStyle w:val="SOPtext"/>
              <w:spacing w:before="0" w:after="0" w:line="276" w:lineRule="auto"/>
              <w:jc w:val="left"/>
            </w:pPr>
          </w:p>
        </w:tc>
      </w:tr>
      <w:tr w:rsidR="004144D4" w:rsidRPr="00F44539" w14:paraId="4695EAFC" w14:textId="77777777" w:rsidTr="00A622CA">
        <w:tc>
          <w:tcPr>
            <w:tcW w:w="2122" w:type="dxa"/>
          </w:tcPr>
          <w:p w14:paraId="6FF8B5C1" w14:textId="77777777" w:rsidR="004144D4" w:rsidRPr="00BC78A0" w:rsidRDefault="004144D4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  <w:r w:rsidRPr="00BC78A0">
              <w:rPr>
                <w:b/>
              </w:rPr>
              <w:t>Signature:</w:t>
            </w:r>
          </w:p>
          <w:p w14:paraId="3361AB98" w14:textId="77777777" w:rsidR="004144D4" w:rsidRPr="00BC78A0" w:rsidRDefault="004144D4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</w:p>
        </w:tc>
        <w:tc>
          <w:tcPr>
            <w:tcW w:w="6894" w:type="dxa"/>
          </w:tcPr>
          <w:p w14:paraId="4500B112" w14:textId="22EB2BE7" w:rsidR="004144D4" w:rsidRPr="00F44539" w:rsidRDefault="004144D4" w:rsidP="0045083B">
            <w:pPr>
              <w:pStyle w:val="SOPtext"/>
              <w:spacing w:before="0" w:after="0" w:line="276" w:lineRule="auto"/>
              <w:jc w:val="left"/>
            </w:pPr>
            <w:r w:rsidRPr="00BC78A0">
              <w:rPr>
                <w:i/>
                <w:color w:val="4472C4" w:themeColor="accent5"/>
              </w:rPr>
              <w:t>Please do not sign until the report has been finalised</w:t>
            </w:r>
            <w:r w:rsidR="00BC78A0">
              <w:rPr>
                <w:i/>
                <w:color w:val="4472C4" w:themeColor="accent5"/>
              </w:rPr>
              <w:t>.</w:t>
            </w:r>
          </w:p>
        </w:tc>
      </w:tr>
      <w:tr w:rsidR="004144D4" w:rsidRPr="00F44539" w14:paraId="7C6FD538" w14:textId="77777777" w:rsidTr="00A622CA">
        <w:tc>
          <w:tcPr>
            <w:tcW w:w="2122" w:type="dxa"/>
          </w:tcPr>
          <w:p w14:paraId="1AAEC1FE" w14:textId="77777777" w:rsidR="004144D4" w:rsidRPr="00BC78A0" w:rsidRDefault="004144D4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  <w:r w:rsidRPr="00BC78A0">
              <w:rPr>
                <w:b/>
              </w:rPr>
              <w:t>Role:</w:t>
            </w:r>
          </w:p>
        </w:tc>
        <w:tc>
          <w:tcPr>
            <w:tcW w:w="6894" w:type="dxa"/>
          </w:tcPr>
          <w:p w14:paraId="3D54E206" w14:textId="77777777" w:rsidR="004144D4" w:rsidRPr="00F44539" w:rsidRDefault="004144D4" w:rsidP="0045083B">
            <w:pPr>
              <w:pStyle w:val="SOPtext"/>
              <w:spacing w:before="0" w:after="0" w:line="276" w:lineRule="auto"/>
              <w:jc w:val="left"/>
            </w:pPr>
          </w:p>
        </w:tc>
      </w:tr>
      <w:tr w:rsidR="004144D4" w:rsidRPr="00F44539" w14:paraId="41C11876" w14:textId="77777777" w:rsidTr="00A622CA">
        <w:tc>
          <w:tcPr>
            <w:tcW w:w="2122" w:type="dxa"/>
          </w:tcPr>
          <w:p w14:paraId="6953CBC3" w14:textId="77777777" w:rsidR="004144D4" w:rsidRPr="00BC78A0" w:rsidRDefault="004144D4" w:rsidP="0045083B">
            <w:pPr>
              <w:pStyle w:val="SOPtext"/>
              <w:spacing w:before="0" w:after="0" w:line="276" w:lineRule="auto"/>
              <w:jc w:val="left"/>
              <w:rPr>
                <w:b/>
              </w:rPr>
            </w:pPr>
            <w:r w:rsidRPr="00BC78A0">
              <w:rPr>
                <w:b/>
              </w:rPr>
              <w:t>Date:</w:t>
            </w:r>
          </w:p>
        </w:tc>
        <w:tc>
          <w:tcPr>
            <w:tcW w:w="6894" w:type="dxa"/>
          </w:tcPr>
          <w:p w14:paraId="4EBCF2F2" w14:textId="7905A1D7" w:rsidR="004144D4" w:rsidRPr="00F44539" w:rsidRDefault="004144D4" w:rsidP="0045083B">
            <w:pPr>
              <w:pStyle w:val="SOPtext"/>
              <w:spacing w:before="0" w:after="0" w:line="276" w:lineRule="auto"/>
              <w:jc w:val="left"/>
            </w:pPr>
            <w:r w:rsidRPr="00BC78A0">
              <w:rPr>
                <w:i/>
                <w:color w:val="4472C4" w:themeColor="accent5"/>
              </w:rPr>
              <w:t>The initial review was done by whom on which date; the second review was done by whom on which date; etc</w:t>
            </w:r>
            <w:r w:rsidR="00BC78A0">
              <w:rPr>
                <w:i/>
                <w:color w:val="4472C4" w:themeColor="accent5"/>
              </w:rPr>
              <w:t>.</w:t>
            </w:r>
          </w:p>
        </w:tc>
      </w:tr>
    </w:tbl>
    <w:p w14:paraId="27D44BF2" w14:textId="77777777" w:rsidR="004144D4" w:rsidRPr="00F44539" w:rsidRDefault="004144D4" w:rsidP="0000579B">
      <w:pPr>
        <w:pStyle w:val="SOPtext"/>
        <w:spacing w:line="240" w:lineRule="auto"/>
        <w:jc w:val="left"/>
      </w:pPr>
    </w:p>
    <w:p w14:paraId="16725E08" w14:textId="75BF3CDB" w:rsidR="004144D4" w:rsidRPr="00BC78A0" w:rsidRDefault="004144D4" w:rsidP="00BC78A0">
      <w:pPr>
        <w:pStyle w:val="SOPtext"/>
        <w:rPr>
          <w:i/>
          <w:color w:val="4472C4" w:themeColor="accent5"/>
        </w:rPr>
      </w:pPr>
      <w:r w:rsidRPr="00BC78A0">
        <w:rPr>
          <w:i/>
          <w:color w:val="4472C4" w:themeColor="accent5"/>
        </w:rPr>
        <w:t xml:space="preserve">Please add explanation if the timelines for review according to Monitoring Plan have not been met. </w:t>
      </w:r>
    </w:p>
    <w:p w14:paraId="3C8E0796" w14:textId="77777777" w:rsidR="004144D4" w:rsidRPr="00BC78A0" w:rsidRDefault="004144D4" w:rsidP="00BC78A0">
      <w:pPr>
        <w:pStyle w:val="SOPtext"/>
      </w:pPr>
      <w:r w:rsidRPr="00BC78A0">
        <w:t>Reviewer comments, if required:</w:t>
      </w:r>
      <w:r w:rsidRPr="00BC78A0">
        <w:tab/>
      </w:r>
      <w:r w:rsidRPr="00BC78A0">
        <w:tab/>
      </w:r>
    </w:p>
    <w:p w14:paraId="2FC5E58D" w14:textId="77777777" w:rsidR="004144D4" w:rsidRPr="00BC78A0" w:rsidRDefault="004144D4" w:rsidP="00BC78A0">
      <w:pPr>
        <w:pStyle w:val="SOPtext"/>
      </w:pPr>
    </w:p>
    <w:p w14:paraId="560426D1" w14:textId="77777777" w:rsidR="004144D4" w:rsidRPr="00BC78A0" w:rsidRDefault="004144D4" w:rsidP="00BC78A0">
      <w:pPr>
        <w:pStyle w:val="SOPtext"/>
      </w:pPr>
    </w:p>
    <w:p w14:paraId="7851FC89" w14:textId="77777777" w:rsidR="004144D4" w:rsidRPr="00BC78A0" w:rsidRDefault="004144D4" w:rsidP="00BC78A0">
      <w:pPr>
        <w:pStyle w:val="SOPtext"/>
      </w:pPr>
    </w:p>
    <w:p w14:paraId="70976FCF" w14:textId="680FF269" w:rsidR="00B97A2D" w:rsidRPr="00BC78A0" w:rsidRDefault="004144D4" w:rsidP="00BC78A0">
      <w:pPr>
        <w:pStyle w:val="SOPtext"/>
      </w:pPr>
      <w:r w:rsidRPr="00BC78A0">
        <w:t>Original signed docume</w:t>
      </w:r>
      <w:r w:rsidR="0000579B" w:rsidRPr="00BC78A0">
        <w:t>nt: File in Trial Master File</w:t>
      </w:r>
      <w:r w:rsidR="00BC78A0">
        <w:t>.</w:t>
      </w:r>
    </w:p>
    <w:sectPr w:rsidR="00B97A2D" w:rsidRPr="00BC78A0" w:rsidSect="00813DD6">
      <w:headerReference w:type="default" r:id="rId16"/>
      <w:footerReference w:type="default" r:id="rId17"/>
      <w:pgSz w:w="11906" w:h="16838"/>
      <w:pgMar w:top="1440" w:right="1440" w:bottom="1440" w:left="1440" w:header="850" w:footer="4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Samriddhi Ranjan" w:date="2024-09-24T16:22:00Z" w:initials="SR">
    <w:p w14:paraId="3E6603DA" w14:textId="77777777" w:rsidR="00A22C6C" w:rsidRDefault="00A22C6C" w:rsidP="00A22C6C">
      <w:pPr>
        <w:pStyle w:val="CommentText"/>
      </w:pPr>
      <w:r>
        <w:rPr>
          <w:rStyle w:val="CommentReference"/>
        </w:rPr>
        <w:annotationRef/>
      </w:r>
      <w:r>
        <w:t>Do we need to follow the safety reports for resolutions?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6603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320E7A4" w16cex:dateUtc="2024-09-24T1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6603DA" w16cid:durableId="6320E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E8663" w14:textId="77777777" w:rsidR="00C908A2" w:rsidRDefault="00C908A2" w:rsidP="004853C9">
      <w:pPr>
        <w:spacing w:before="0"/>
      </w:pPr>
      <w:r>
        <w:separator/>
      </w:r>
    </w:p>
  </w:endnote>
  <w:endnote w:type="continuationSeparator" w:id="0">
    <w:p w14:paraId="3475DCF2" w14:textId="77777777" w:rsidR="00C908A2" w:rsidRDefault="00C908A2" w:rsidP="004853C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ヒラギノ角ゴ Pro W3">
    <w:altName w:val="Yu Gothic UI"/>
    <w:panose1 w:val="00000000000000000000"/>
    <w:charset w:val="80"/>
    <w:family w:val="auto"/>
    <w:notTrueType/>
    <w:pitch w:val="variable"/>
    <w:sig w:usb0="00000001" w:usb1="00000000" w:usb2="01000407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075C9" w14:textId="732A8C07" w:rsidR="00C908A2" w:rsidRPr="005C10BA" w:rsidRDefault="00C908A2" w:rsidP="00271B61">
    <w:pPr>
      <w:pStyle w:val="Footer"/>
      <w:rPr>
        <w:iCs/>
        <w:szCs w:val="24"/>
      </w:rPr>
    </w:pPr>
    <w:r w:rsidRPr="005C10BA">
      <w:rPr>
        <w:iCs/>
        <w:szCs w:val="24"/>
      </w:rPr>
      <w:t>Monitoring Report</w:t>
    </w:r>
    <w:r w:rsidR="00DF3402">
      <w:rPr>
        <w:iCs/>
        <w:szCs w:val="24"/>
      </w:rPr>
      <w:t xml:space="preserve">-ATLS vs </w:t>
    </w:r>
    <w:r w:rsidR="00B66030">
      <w:rPr>
        <w:iCs/>
        <w:szCs w:val="24"/>
      </w:rPr>
      <w:t>SOC</w:t>
    </w:r>
    <w:r w:rsidR="00F61EBE">
      <w:rPr>
        <w:iCs/>
        <w:szCs w:val="24"/>
      </w:rPr>
      <w:tab/>
    </w:r>
    <w:r w:rsidR="00F61EBE">
      <w:rPr>
        <w:iCs/>
        <w:szCs w:val="24"/>
      </w:rPr>
      <w:tab/>
    </w:r>
    <w:r w:rsidR="00F61EBE" w:rsidRPr="00BE2E75">
      <w:rPr>
        <w:rFonts w:cstheme="minorHAnsi"/>
      </w:rPr>
      <w:t>SEC-Private ©Copyright 2022 TGI</w:t>
    </w:r>
    <w:r w:rsidR="00F61EBE" w:rsidRPr="005C10BA">
      <w:rPr>
        <w:iCs/>
        <w:szCs w:val="24"/>
      </w:rPr>
      <w:t xml:space="preserve"> </w:t>
    </w:r>
    <w:r w:rsidRPr="005C10BA">
      <w:rPr>
        <w:iCs/>
        <w:szCs w:val="24"/>
      </w:rPr>
      <w:br/>
    </w:r>
    <w:r w:rsidR="005C10BA" w:rsidRPr="005C10BA">
      <w:rPr>
        <w:iCs/>
        <w:szCs w:val="24"/>
      </w:rPr>
      <w:t xml:space="preserve">PO-AD-04b </w:t>
    </w:r>
    <w:r w:rsidRPr="005C10BA">
      <w:rPr>
        <w:iCs/>
        <w:szCs w:val="24"/>
      </w:rPr>
      <w:t>V</w:t>
    </w:r>
    <w:r w:rsidR="005C10BA" w:rsidRPr="005C10BA">
      <w:rPr>
        <w:iCs/>
        <w:szCs w:val="24"/>
      </w:rPr>
      <w:t>2.0</w:t>
    </w:r>
    <w:r w:rsidR="00F61EBE">
      <w:rPr>
        <w:iCs/>
        <w:szCs w:val="24"/>
      </w:rPr>
      <w:t xml:space="preserve"> </w:t>
    </w:r>
    <w:r w:rsidR="00F61EBE" w:rsidRPr="005C10BA">
      <w:rPr>
        <w:iCs/>
        <w:szCs w:val="24"/>
      </w:rPr>
      <w:ptab w:relativeTo="margin" w:alignment="right" w:leader="none"/>
    </w:r>
    <w:r w:rsidR="00F61EBE" w:rsidRPr="005C10BA">
      <w:rPr>
        <w:iCs/>
        <w:szCs w:val="24"/>
      </w:rPr>
      <w:t xml:space="preserve">Page </w:t>
    </w:r>
    <w:r w:rsidR="00F61EBE" w:rsidRPr="005C10BA">
      <w:rPr>
        <w:b/>
        <w:bCs/>
        <w:iCs/>
        <w:szCs w:val="24"/>
      </w:rPr>
      <w:fldChar w:fldCharType="begin"/>
    </w:r>
    <w:r w:rsidR="00F61EBE" w:rsidRPr="005C10BA">
      <w:rPr>
        <w:b/>
        <w:bCs/>
        <w:iCs/>
        <w:szCs w:val="24"/>
      </w:rPr>
      <w:instrText xml:space="preserve"> PAGE  \* Arabic  \* MERGEFORMAT </w:instrText>
    </w:r>
    <w:r w:rsidR="00F61EBE" w:rsidRPr="005C10BA">
      <w:rPr>
        <w:b/>
        <w:bCs/>
        <w:iCs/>
        <w:szCs w:val="24"/>
      </w:rPr>
      <w:fldChar w:fldCharType="separate"/>
    </w:r>
    <w:r w:rsidR="00F61EBE">
      <w:rPr>
        <w:b/>
        <w:bCs/>
        <w:iCs/>
        <w:szCs w:val="24"/>
      </w:rPr>
      <w:t>1</w:t>
    </w:r>
    <w:r w:rsidR="00F61EBE" w:rsidRPr="005C10BA">
      <w:rPr>
        <w:b/>
        <w:bCs/>
        <w:iCs/>
        <w:szCs w:val="24"/>
      </w:rPr>
      <w:fldChar w:fldCharType="end"/>
    </w:r>
    <w:r w:rsidR="00F61EBE" w:rsidRPr="005C10BA">
      <w:rPr>
        <w:iCs/>
        <w:szCs w:val="24"/>
      </w:rPr>
      <w:t xml:space="preserve"> of </w:t>
    </w:r>
    <w:r w:rsidR="00F61EBE" w:rsidRPr="005C10BA">
      <w:rPr>
        <w:b/>
        <w:bCs/>
        <w:iCs/>
        <w:szCs w:val="24"/>
      </w:rPr>
      <w:fldChar w:fldCharType="begin"/>
    </w:r>
    <w:r w:rsidR="00F61EBE" w:rsidRPr="005C10BA">
      <w:rPr>
        <w:b/>
        <w:bCs/>
        <w:iCs/>
        <w:szCs w:val="24"/>
      </w:rPr>
      <w:instrText xml:space="preserve"> NUMPAGES  \* Arabic  \* MERGEFORMAT </w:instrText>
    </w:r>
    <w:r w:rsidR="00F61EBE" w:rsidRPr="005C10BA">
      <w:rPr>
        <w:b/>
        <w:bCs/>
        <w:iCs/>
        <w:szCs w:val="24"/>
      </w:rPr>
      <w:fldChar w:fldCharType="separate"/>
    </w:r>
    <w:r w:rsidR="00F61EBE">
      <w:rPr>
        <w:b/>
        <w:bCs/>
        <w:iCs/>
        <w:szCs w:val="24"/>
      </w:rPr>
      <w:t>7</w:t>
    </w:r>
    <w:r w:rsidR="00F61EBE" w:rsidRPr="005C10BA">
      <w:rPr>
        <w:b/>
        <w:bCs/>
        <w:iCs/>
        <w:szCs w:val="24"/>
      </w:rPr>
      <w:fldChar w:fldCharType="end"/>
    </w:r>
  </w:p>
  <w:p w14:paraId="4DE15C60" w14:textId="31F38686" w:rsidR="00C908A2" w:rsidRDefault="00C908A2" w:rsidP="00271B61">
    <w:pPr>
      <w:pStyle w:val="Footer"/>
      <w:jc w:val="center"/>
    </w:pPr>
    <w:r w:rsidRPr="00271B61">
      <w:rPr>
        <w:b/>
      </w:rPr>
      <w:t>FOR INTERNAL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31EA1" w14:textId="77777777" w:rsidR="00C908A2" w:rsidRDefault="00C908A2" w:rsidP="004853C9">
      <w:pPr>
        <w:spacing w:before="0"/>
      </w:pPr>
      <w:r>
        <w:separator/>
      </w:r>
    </w:p>
  </w:footnote>
  <w:footnote w:type="continuationSeparator" w:id="0">
    <w:p w14:paraId="3E0F637F" w14:textId="77777777" w:rsidR="00C908A2" w:rsidRDefault="00C908A2" w:rsidP="004853C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A82E7" w14:textId="5A6113D9" w:rsidR="00C908A2" w:rsidRPr="009E6175" w:rsidRDefault="009E6175" w:rsidP="0045696A">
    <w:pPr>
      <w:pStyle w:val="Header"/>
      <w:shd w:val="clear" w:color="auto" w:fill="FBE4D5" w:themeFill="accent2" w:themeFillTint="33"/>
      <w:jc w:val="center"/>
      <w:rPr>
        <w:sz w:val="24"/>
        <w:szCs w:val="24"/>
      </w:rPr>
    </w:pPr>
    <w:r w:rsidRPr="009E6175">
      <w:rPr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2B0045B3" wp14:editId="71E78833">
          <wp:simplePos x="0" y="0"/>
          <wp:positionH relativeFrom="column">
            <wp:posOffset>-314325</wp:posOffset>
          </wp:positionH>
          <wp:positionV relativeFrom="paragraph">
            <wp:posOffset>-411480</wp:posOffset>
          </wp:positionV>
          <wp:extent cx="1800225" cy="481330"/>
          <wp:effectExtent l="0" t="0" r="9525" b="0"/>
          <wp:wrapTopAndBottom/>
          <wp:docPr id="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481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5696A">
      <w:rPr>
        <w:rFonts w:cstheme="minorHAnsi"/>
        <w:b/>
        <w:bCs/>
        <w:iCs/>
        <w:noProof/>
        <w:sz w:val="24"/>
        <w:szCs w:val="24"/>
        <w:lang w:eastAsia="en-AU"/>
      </w:rPr>
      <w:t>MONITROING VISIT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81C2B"/>
    <w:multiLevelType w:val="multilevel"/>
    <w:tmpl w:val="BF6C1B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" w15:restartNumberingAfterBreak="0">
    <w:nsid w:val="1C1873AE"/>
    <w:multiLevelType w:val="multilevel"/>
    <w:tmpl w:val="4A44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2" w15:restartNumberingAfterBreak="0">
    <w:nsid w:val="228C7B90"/>
    <w:multiLevelType w:val="hybridMultilevel"/>
    <w:tmpl w:val="363CED8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842F2"/>
    <w:multiLevelType w:val="hybridMultilevel"/>
    <w:tmpl w:val="19B207CE"/>
    <w:lvl w:ilvl="0" w:tplc="E1B0D7B0">
      <w:start w:val="12"/>
      <w:numFmt w:val="bullet"/>
      <w:lvlText w:val="-"/>
      <w:lvlJc w:val="left"/>
      <w:pPr>
        <w:ind w:left="786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0256391"/>
    <w:multiLevelType w:val="hybridMultilevel"/>
    <w:tmpl w:val="200A81D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763DCB"/>
    <w:multiLevelType w:val="multilevel"/>
    <w:tmpl w:val="C5DE75FA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5DB12842"/>
    <w:multiLevelType w:val="multilevel"/>
    <w:tmpl w:val="46EA15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CA659BC"/>
    <w:multiLevelType w:val="hybridMultilevel"/>
    <w:tmpl w:val="A11C510A"/>
    <w:lvl w:ilvl="0" w:tplc="55FABF56">
      <w:start w:val="6"/>
      <w:numFmt w:val="bullet"/>
      <w:pStyle w:val="SOPtextbullets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17979">
    <w:abstractNumId w:val="7"/>
  </w:num>
  <w:num w:numId="2" w16cid:durableId="16003545">
    <w:abstractNumId w:val="5"/>
  </w:num>
  <w:num w:numId="3" w16cid:durableId="1898586318">
    <w:abstractNumId w:val="1"/>
  </w:num>
  <w:num w:numId="4" w16cid:durableId="1722166342">
    <w:abstractNumId w:val="6"/>
  </w:num>
  <w:num w:numId="5" w16cid:durableId="592015484">
    <w:abstractNumId w:val="0"/>
  </w:num>
  <w:num w:numId="6" w16cid:durableId="288975289">
    <w:abstractNumId w:val="3"/>
  </w:num>
  <w:num w:numId="7" w16cid:durableId="478963012">
    <w:abstractNumId w:val="2"/>
  </w:num>
  <w:num w:numId="8" w16cid:durableId="1433086887">
    <w:abstractNumId w:val="4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mriddhi Ranjan">
    <w15:presenceInfo w15:providerId="AD" w15:userId="S::SRanjan@georgeinstitute.org.in::cc717036-8204-48fa-a99b-e521c59499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80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C26"/>
    <w:rsid w:val="00005011"/>
    <w:rsid w:val="0000579B"/>
    <w:rsid w:val="0000774C"/>
    <w:rsid w:val="000231F3"/>
    <w:rsid w:val="00030E64"/>
    <w:rsid w:val="00033605"/>
    <w:rsid w:val="00037A27"/>
    <w:rsid w:val="0004479F"/>
    <w:rsid w:val="00046B3F"/>
    <w:rsid w:val="000472CB"/>
    <w:rsid w:val="00050982"/>
    <w:rsid w:val="00054B08"/>
    <w:rsid w:val="000670A1"/>
    <w:rsid w:val="00070612"/>
    <w:rsid w:val="00071F5C"/>
    <w:rsid w:val="000760F9"/>
    <w:rsid w:val="00083D39"/>
    <w:rsid w:val="000A0085"/>
    <w:rsid w:val="000A53C6"/>
    <w:rsid w:val="000A6373"/>
    <w:rsid w:val="000A69EC"/>
    <w:rsid w:val="000A799A"/>
    <w:rsid w:val="000C10C8"/>
    <w:rsid w:val="000E75A1"/>
    <w:rsid w:val="0011645C"/>
    <w:rsid w:val="00117835"/>
    <w:rsid w:val="0012147A"/>
    <w:rsid w:val="001319E6"/>
    <w:rsid w:val="00133239"/>
    <w:rsid w:val="00135C17"/>
    <w:rsid w:val="00144B28"/>
    <w:rsid w:val="001476FF"/>
    <w:rsid w:val="00150879"/>
    <w:rsid w:val="00156693"/>
    <w:rsid w:val="00156F18"/>
    <w:rsid w:val="00157FC5"/>
    <w:rsid w:val="00161964"/>
    <w:rsid w:val="00162088"/>
    <w:rsid w:val="0016220C"/>
    <w:rsid w:val="00166B5B"/>
    <w:rsid w:val="0017430B"/>
    <w:rsid w:val="00183738"/>
    <w:rsid w:val="00192718"/>
    <w:rsid w:val="00195B63"/>
    <w:rsid w:val="001A3B58"/>
    <w:rsid w:val="001A7A05"/>
    <w:rsid w:val="001B022B"/>
    <w:rsid w:val="001B0648"/>
    <w:rsid w:val="001B2731"/>
    <w:rsid w:val="001B48DC"/>
    <w:rsid w:val="001C6058"/>
    <w:rsid w:val="001D15C9"/>
    <w:rsid w:val="001D1742"/>
    <w:rsid w:val="001D3245"/>
    <w:rsid w:val="001E207A"/>
    <w:rsid w:val="001E72E6"/>
    <w:rsid w:val="001F1179"/>
    <w:rsid w:val="002124C8"/>
    <w:rsid w:val="00213EA5"/>
    <w:rsid w:val="002140F3"/>
    <w:rsid w:val="00215737"/>
    <w:rsid w:val="002230BB"/>
    <w:rsid w:val="0024569E"/>
    <w:rsid w:val="0024570E"/>
    <w:rsid w:val="00245A14"/>
    <w:rsid w:val="002462DB"/>
    <w:rsid w:val="00247187"/>
    <w:rsid w:val="00251807"/>
    <w:rsid w:val="00252E51"/>
    <w:rsid w:val="00257181"/>
    <w:rsid w:val="00264ACA"/>
    <w:rsid w:val="00271B61"/>
    <w:rsid w:val="0027562B"/>
    <w:rsid w:val="00277745"/>
    <w:rsid w:val="0028432D"/>
    <w:rsid w:val="00284B98"/>
    <w:rsid w:val="00297BA2"/>
    <w:rsid w:val="002A3278"/>
    <w:rsid w:val="002B247F"/>
    <w:rsid w:val="002C39DE"/>
    <w:rsid w:val="002C7834"/>
    <w:rsid w:val="002D48EB"/>
    <w:rsid w:val="002D6F9E"/>
    <w:rsid w:val="002D7B82"/>
    <w:rsid w:val="002E45B5"/>
    <w:rsid w:val="002F069E"/>
    <w:rsid w:val="002F53AD"/>
    <w:rsid w:val="002F778D"/>
    <w:rsid w:val="00301FD9"/>
    <w:rsid w:val="00305E2C"/>
    <w:rsid w:val="00312B0E"/>
    <w:rsid w:val="00343B0D"/>
    <w:rsid w:val="00345C7C"/>
    <w:rsid w:val="003635FB"/>
    <w:rsid w:val="00366A21"/>
    <w:rsid w:val="00370E70"/>
    <w:rsid w:val="00376A39"/>
    <w:rsid w:val="0038189C"/>
    <w:rsid w:val="003822BE"/>
    <w:rsid w:val="00382C68"/>
    <w:rsid w:val="0038755B"/>
    <w:rsid w:val="0039112F"/>
    <w:rsid w:val="00397D97"/>
    <w:rsid w:val="003A07E1"/>
    <w:rsid w:val="003B1349"/>
    <w:rsid w:val="003B54B1"/>
    <w:rsid w:val="003D4E04"/>
    <w:rsid w:val="003D6F5E"/>
    <w:rsid w:val="003E561B"/>
    <w:rsid w:val="003E7F73"/>
    <w:rsid w:val="003F2B52"/>
    <w:rsid w:val="00400A5A"/>
    <w:rsid w:val="00413882"/>
    <w:rsid w:val="004144D4"/>
    <w:rsid w:val="0041474A"/>
    <w:rsid w:val="00421C3A"/>
    <w:rsid w:val="00424C9C"/>
    <w:rsid w:val="00432F7A"/>
    <w:rsid w:val="00433BD0"/>
    <w:rsid w:val="0044487B"/>
    <w:rsid w:val="00445ED2"/>
    <w:rsid w:val="00450496"/>
    <w:rsid w:val="0045083B"/>
    <w:rsid w:val="00450E7C"/>
    <w:rsid w:val="0045696A"/>
    <w:rsid w:val="00470E10"/>
    <w:rsid w:val="00473098"/>
    <w:rsid w:val="004853C9"/>
    <w:rsid w:val="00485ABC"/>
    <w:rsid w:val="00493CE7"/>
    <w:rsid w:val="004945EC"/>
    <w:rsid w:val="004A0504"/>
    <w:rsid w:val="004A0635"/>
    <w:rsid w:val="004A61E9"/>
    <w:rsid w:val="004A7C49"/>
    <w:rsid w:val="004B4D39"/>
    <w:rsid w:val="004C0832"/>
    <w:rsid w:val="004C4F13"/>
    <w:rsid w:val="004C6327"/>
    <w:rsid w:val="004D4DB2"/>
    <w:rsid w:val="004F780B"/>
    <w:rsid w:val="005001E9"/>
    <w:rsid w:val="00503ECC"/>
    <w:rsid w:val="00504149"/>
    <w:rsid w:val="00522BF6"/>
    <w:rsid w:val="005269EC"/>
    <w:rsid w:val="005270D6"/>
    <w:rsid w:val="0052726D"/>
    <w:rsid w:val="0052777A"/>
    <w:rsid w:val="005316D2"/>
    <w:rsid w:val="00543C71"/>
    <w:rsid w:val="00545FD6"/>
    <w:rsid w:val="00560476"/>
    <w:rsid w:val="00563DC7"/>
    <w:rsid w:val="00567E06"/>
    <w:rsid w:val="00570EAB"/>
    <w:rsid w:val="00575D5C"/>
    <w:rsid w:val="005A2827"/>
    <w:rsid w:val="005A2D3F"/>
    <w:rsid w:val="005A5EEA"/>
    <w:rsid w:val="005A5F7E"/>
    <w:rsid w:val="005A743F"/>
    <w:rsid w:val="005B0A7F"/>
    <w:rsid w:val="005C10BA"/>
    <w:rsid w:val="005C59AD"/>
    <w:rsid w:val="005D13E3"/>
    <w:rsid w:val="005E3693"/>
    <w:rsid w:val="005F1C85"/>
    <w:rsid w:val="00601C94"/>
    <w:rsid w:val="006022B9"/>
    <w:rsid w:val="00606BB2"/>
    <w:rsid w:val="00624AF4"/>
    <w:rsid w:val="00627CEC"/>
    <w:rsid w:val="00636F90"/>
    <w:rsid w:val="006415F5"/>
    <w:rsid w:val="00642CEA"/>
    <w:rsid w:val="00643C63"/>
    <w:rsid w:val="00643FE7"/>
    <w:rsid w:val="00653283"/>
    <w:rsid w:val="006610BA"/>
    <w:rsid w:val="00662AD3"/>
    <w:rsid w:val="00675CD0"/>
    <w:rsid w:val="006768E6"/>
    <w:rsid w:val="006867E3"/>
    <w:rsid w:val="00687542"/>
    <w:rsid w:val="00697587"/>
    <w:rsid w:val="00697B64"/>
    <w:rsid w:val="006A7497"/>
    <w:rsid w:val="006C2782"/>
    <w:rsid w:val="006D30F8"/>
    <w:rsid w:val="006E24F0"/>
    <w:rsid w:val="006E4D65"/>
    <w:rsid w:val="007031A6"/>
    <w:rsid w:val="00706288"/>
    <w:rsid w:val="00717A95"/>
    <w:rsid w:val="007213BD"/>
    <w:rsid w:val="00724A7D"/>
    <w:rsid w:val="00733526"/>
    <w:rsid w:val="00735C66"/>
    <w:rsid w:val="007456A9"/>
    <w:rsid w:val="00750554"/>
    <w:rsid w:val="00755BD3"/>
    <w:rsid w:val="00763681"/>
    <w:rsid w:val="00766217"/>
    <w:rsid w:val="00770CB8"/>
    <w:rsid w:val="00772B3F"/>
    <w:rsid w:val="00773ACD"/>
    <w:rsid w:val="007847B4"/>
    <w:rsid w:val="00785154"/>
    <w:rsid w:val="0078518C"/>
    <w:rsid w:val="00792F42"/>
    <w:rsid w:val="00795D66"/>
    <w:rsid w:val="00795E46"/>
    <w:rsid w:val="007A68F5"/>
    <w:rsid w:val="007B47D4"/>
    <w:rsid w:val="007D2E3B"/>
    <w:rsid w:val="007E0D4C"/>
    <w:rsid w:val="007E49AC"/>
    <w:rsid w:val="007F2C4B"/>
    <w:rsid w:val="007F61B9"/>
    <w:rsid w:val="00813DD6"/>
    <w:rsid w:val="0081461A"/>
    <w:rsid w:val="0081622B"/>
    <w:rsid w:val="00817F54"/>
    <w:rsid w:val="00824940"/>
    <w:rsid w:val="00831C89"/>
    <w:rsid w:val="0083639F"/>
    <w:rsid w:val="00844AE8"/>
    <w:rsid w:val="00845BDB"/>
    <w:rsid w:val="008479BF"/>
    <w:rsid w:val="0085092E"/>
    <w:rsid w:val="00850CE9"/>
    <w:rsid w:val="0085283D"/>
    <w:rsid w:val="00853702"/>
    <w:rsid w:val="00862018"/>
    <w:rsid w:val="008627C2"/>
    <w:rsid w:val="00864B9E"/>
    <w:rsid w:val="008667B7"/>
    <w:rsid w:val="00871A63"/>
    <w:rsid w:val="00881F1E"/>
    <w:rsid w:val="00883251"/>
    <w:rsid w:val="0089326F"/>
    <w:rsid w:val="00897459"/>
    <w:rsid w:val="008A14D3"/>
    <w:rsid w:val="008A5DB5"/>
    <w:rsid w:val="008B4D5C"/>
    <w:rsid w:val="008C339B"/>
    <w:rsid w:val="008D1B02"/>
    <w:rsid w:val="008D616D"/>
    <w:rsid w:val="008E4B96"/>
    <w:rsid w:val="00900422"/>
    <w:rsid w:val="00901AF3"/>
    <w:rsid w:val="00914D28"/>
    <w:rsid w:val="00920F5C"/>
    <w:rsid w:val="00926611"/>
    <w:rsid w:val="00927448"/>
    <w:rsid w:val="00931A5C"/>
    <w:rsid w:val="00931E31"/>
    <w:rsid w:val="0093709E"/>
    <w:rsid w:val="00940239"/>
    <w:rsid w:val="00942497"/>
    <w:rsid w:val="00942B37"/>
    <w:rsid w:val="00952EC5"/>
    <w:rsid w:val="009558D0"/>
    <w:rsid w:val="00957684"/>
    <w:rsid w:val="00960062"/>
    <w:rsid w:val="0097010D"/>
    <w:rsid w:val="00993974"/>
    <w:rsid w:val="00997174"/>
    <w:rsid w:val="009A4D5C"/>
    <w:rsid w:val="009A4D6C"/>
    <w:rsid w:val="009A54A6"/>
    <w:rsid w:val="009B5FB1"/>
    <w:rsid w:val="009C7F8E"/>
    <w:rsid w:val="009D2271"/>
    <w:rsid w:val="009E2ACE"/>
    <w:rsid w:val="009E3640"/>
    <w:rsid w:val="009E4CBF"/>
    <w:rsid w:val="009E6175"/>
    <w:rsid w:val="009F280F"/>
    <w:rsid w:val="009F31AC"/>
    <w:rsid w:val="009F6069"/>
    <w:rsid w:val="00A07416"/>
    <w:rsid w:val="00A16967"/>
    <w:rsid w:val="00A1740E"/>
    <w:rsid w:val="00A22C6C"/>
    <w:rsid w:val="00A24785"/>
    <w:rsid w:val="00A54018"/>
    <w:rsid w:val="00A57858"/>
    <w:rsid w:val="00A622CA"/>
    <w:rsid w:val="00A715E9"/>
    <w:rsid w:val="00A80CFD"/>
    <w:rsid w:val="00A87BF6"/>
    <w:rsid w:val="00A904FD"/>
    <w:rsid w:val="00A916CE"/>
    <w:rsid w:val="00AA438F"/>
    <w:rsid w:val="00AC26FF"/>
    <w:rsid w:val="00AC52DA"/>
    <w:rsid w:val="00AD0C4D"/>
    <w:rsid w:val="00AE3130"/>
    <w:rsid w:val="00AF226E"/>
    <w:rsid w:val="00B022D6"/>
    <w:rsid w:val="00B205D9"/>
    <w:rsid w:val="00B35AE0"/>
    <w:rsid w:val="00B4028C"/>
    <w:rsid w:val="00B43F6D"/>
    <w:rsid w:val="00B46DBB"/>
    <w:rsid w:val="00B47A3C"/>
    <w:rsid w:val="00B504D0"/>
    <w:rsid w:val="00B509B1"/>
    <w:rsid w:val="00B50D43"/>
    <w:rsid w:val="00B612B0"/>
    <w:rsid w:val="00B66030"/>
    <w:rsid w:val="00B8381F"/>
    <w:rsid w:val="00B9193C"/>
    <w:rsid w:val="00B963A2"/>
    <w:rsid w:val="00B97A2D"/>
    <w:rsid w:val="00BB478C"/>
    <w:rsid w:val="00BB5CDF"/>
    <w:rsid w:val="00BC0901"/>
    <w:rsid w:val="00BC74D1"/>
    <w:rsid w:val="00BC78A0"/>
    <w:rsid w:val="00BE1CC6"/>
    <w:rsid w:val="00BE6161"/>
    <w:rsid w:val="00BF20FC"/>
    <w:rsid w:val="00BF673A"/>
    <w:rsid w:val="00C03738"/>
    <w:rsid w:val="00C115D9"/>
    <w:rsid w:val="00C21478"/>
    <w:rsid w:val="00C24707"/>
    <w:rsid w:val="00C24876"/>
    <w:rsid w:val="00C32F53"/>
    <w:rsid w:val="00C34E22"/>
    <w:rsid w:val="00C450D5"/>
    <w:rsid w:val="00C45820"/>
    <w:rsid w:val="00C52432"/>
    <w:rsid w:val="00C608C1"/>
    <w:rsid w:val="00C6597B"/>
    <w:rsid w:val="00C71AFB"/>
    <w:rsid w:val="00C80CBD"/>
    <w:rsid w:val="00C86A49"/>
    <w:rsid w:val="00C874E5"/>
    <w:rsid w:val="00C908A2"/>
    <w:rsid w:val="00C935B8"/>
    <w:rsid w:val="00C96645"/>
    <w:rsid w:val="00CA1DE3"/>
    <w:rsid w:val="00CA3017"/>
    <w:rsid w:val="00CB3D9A"/>
    <w:rsid w:val="00CB7A56"/>
    <w:rsid w:val="00CC2C37"/>
    <w:rsid w:val="00CC70B9"/>
    <w:rsid w:val="00CD18CB"/>
    <w:rsid w:val="00D04F94"/>
    <w:rsid w:val="00D12CC9"/>
    <w:rsid w:val="00D32F8A"/>
    <w:rsid w:val="00D3683E"/>
    <w:rsid w:val="00D37AB2"/>
    <w:rsid w:val="00D55870"/>
    <w:rsid w:val="00D657CF"/>
    <w:rsid w:val="00D7019A"/>
    <w:rsid w:val="00DA6551"/>
    <w:rsid w:val="00DB47CE"/>
    <w:rsid w:val="00DB4F58"/>
    <w:rsid w:val="00DB5D72"/>
    <w:rsid w:val="00DC0C75"/>
    <w:rsid w:val="00DD0113"/>
    <w:rsid w:val="00DD149F"/>
    <w:rsid w:val="00DE2CEE"/>
    <w:rsid w:val="00DE5E65"/>
    <w:rsid w:val="00DF3402"/>
    <w:rsid w:val="00DF6E00"/>
    <w:rsid w:val="00DF6FFF"/>
    <w:rsid w:val="00E174DD"/>
    <w:rsid w:val="00E25FF1"/>
    <w:rsid w:val="00E345B4"/>
    <w:rsid w:val="00E408AD"/>
    <w:rsid w:val="00E46CA9"/>
    <w:rsid w:val="00E509CD"/>
    <w:rsid w:val="00E50C82"/>
    <w:rsid w:val="00E516AF"/>
    <w:rsid w:val="00E6718D"/>
    <w:rsid w:val="00E7223E"/>
    <w:rsid w:val="00E82758"/>
    <w:rsid w:val="00E925CC"/>
    <w:rsid w:val="00E957F4"/>
    <w:rsid w:val="00E95E17"/>
    <w:rsid w:val="00EA1C26"/>
    <w:rsid w:val="00EA2AFB"/>
    <w:rsid w:val="00EB353A"/>
    <w:rsid w:val="00EB425D"/>
    <w:rsid w:val="00EC2424"/>
    <w:rsid w:val="00EC2690"/>
    <w:rsid w:val="00EC4249"/>
    <w:rsid w:val="00ED5519"/>
    <w:rsid w:val="00EF4374"/>
    <w:rsid w:val="00F0556B"/>
    <w:rsid w:val="00F0770F"/>
    <w:rsid w:val="00F24ECA"/>
    <w:rsid w:val="00F3331D"/>
    <w:rsid w:val="00F36FA1"/>
    <w:rsid w:val="00F41D9A"/>
    <w:rsid w:val="00F42126"/>
    <w:rsid w:val="00F45014"/>
    <w:rsid w:val="00F47E82"/>
    <w:rsid w:val="00F52C99"/>
    <w:rsid w:val="00F56D10"/>
    <w:rsid w:val="00F61EBE"/>
    <w:rsid w:val="00F63278"/>
    <w:rsid w:val="00F63F29"/>
    <w:rsid w:val="00F71916"/>
    <w:rsid w:val="00F761C9"/>
    <w:rsid w:val="00F8588A"/>
    <w:rsid w:val="00F908E5"/>
    <w:rsid w:val="00F93701"/>
    <w:rsid w:val="00F94281"/>
    <w:rsid w:val="00F946FA"/>
    <w:rsid w:val="00F96D1D"/>
    <w:rsid w:val="00FA6E5C"/>
    <w:rsid w:val="00FB24AD"/>
    <w:rsid w:val="00FB483F"/>
    <w:rsid w:val="00FC1203"/>
    <w:rsid w:val="00FC380A"/>
    <w:rsid w:val="00FD3A05"/>
    <w:rsid w:val="00FE49EA"/>
    <w:rsid w:val="00FE6872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225"/>
    <o:shapelayout v:ext="edit">
      <o:idmap v:ext="edit" data="1"/>
    </o:shapelayout>
  </w:shapeDefaults>
  <w:decimalSymbol w:val="."/>
  <w:listSeparator w:val=","/>
  <w14:docId w14:val="0BDE31E1"/>
  <w15:chartTrackingRefBased/>
  <w15:docId w15:val="{918A8A16-E88D-4E49-B5D6-E331313A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9DE"/>
  </w:style>
  <w:style w:type="paragraph" w:styleId="Heading1">
    <w:name w:val="heading 1"/>
    <w:basedOn w:val="Normal"/>
    <w:next w:val="Normal"/>
    <w:link w:val="Heading1Char"/>
    <w:uiPriority w:val="9"/>
    <w:qFormat/>
    <w:rsid w:val="003E7F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A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A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A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EA1C26"/>
    <w:pPr>
      <w:autoSpaceDE w:val="0"/>
      <w:autoSpaceDN w:val="0"/>
      <w:adjustRightInd w:val="0"/>
      <w:spacing w:before="0" w:after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4853C9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853C9"/>
  </w:style>
  <w:style w:type="paragraph" w:styleId="Footer">
    <w:name w:val="footer"/>
    <w:basedOn w:val="Normal"/>
    <w:link w:val="FooterChar"/>
    <w:unhideWhenUsed/>
    <w:rsid w:val="004853C9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853C9"/>
  </w:style>
  <w:style w:type="paragraph" w:styleId="TOC1">
    <w:name w:val="toc 1"/>
    <w:autoRedefine/>
    <w:uiPriority w:val="39"/>
    <w:rsid w:val="003E7F73"/>
    <w:pPr>
      <w:spacing w:after="0"/>
    </w:pPr>
    <w:rPr>
      <w:rFonts w:eastAsia="ヒラギノ角ゴ Pro W3" w:cs="Times New Roman"/>
      <w:b/>
      <w:color w:val="000000"/>
      <w:sz w:val="24"/>
      <w:szCs w:val="24"/>
      <w:lang w:val="en-US"/>
    </w:rPr>
  </w:style>
  <w:style w:type="paragraph" w:styleId="TOC2">
    <w:name w:val="toc 2"/>
    <w:uiPriority w:val="39"/>
    <w:rsid w:val="003E7F73"/>
    <w:pPr>
      <w:spacing w:before="0" w:after="0"/>
      <w:ind w:left="240"/>
    </w:pPr>
    <w:rPr>
      <w:rFonts w:eastAsia="ヒラギノ角ゴ Pro W3" w:cs="Times New Roman"/>
      <w:b/>
      <w:color w:val="000000"/>
      <w:lang w:val="en-US"/>
    </w:rPr>
  </w:style>
  <w:style w:type="paragraph" w:styleId="TOC3">
    <w:name w:val="toc 3"/>
    <w:autoRedefine/>
    <w:uiPriority w:val="39"/>
    <w:rsid w:val="003E7F73"/>
    <w:pPr>
      <w:spacing w:before="0" w:after="0"/>
      <w:ind w:left="480"/>
    </w:pPr>
    <w:rPr>
      <w:rFonts w:eastAsia="ヒラギノ角ゴ Pro W3" w:cs="Times New Roman"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7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3E7F73"/>
    <w:pPr>
      <w:spacing w:before="480"/>
      <w:outlineLvl w:val="9"/>
    </w:pPr>
    <w:rPr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E7F7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636F9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36F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6F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36F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F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636F90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F9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97A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reeForm">
    <w:name w:val="Free Form"/>
    <w:rsid w:val="00B97A2D"/>
    <w:pPr>
      <w:spacing w:before="0" w:after="0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rsid w:val="00B97A2D"/>
    <w:pPr>
      <w:spacing w:before="0"/>
      <w:ind w:left="720"/>
      <w:contextualSpacing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rsid w:val="00B97A2D"/>
    <w:pPr>
      <w:spacing w:before="0" w:after="0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7A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A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ooter1">
    <w:name w:val="Footer1"/>
    <w:rsid w:val="008D1B02"/>
    <w:pPr>
      <w:tabs>
        <w:tab w:val="center" w:pos="4320"/>
        <w:tab w:val="right" w:pos="8640"/>
      </w:tabs>
      <w:spacing w:before="0" w:after="0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customStyle="1" w:styleId="SOPH1">
    <w:name w:val="SOP H1"/>
    <w:next w:val="Normal"/>
    <w:link w:val="SOPH1Char"/>
    <w:qFormat/>
    <w:rsid w:val="0078518C"/>
    <w:pPr>
      <w:spacing w:line="360" w:lineRule="auto"/>
      <w:outlineLvl w:val="0"/>
    </w:pPr>
    <w:rPr>
      <w:rFonts w:ascii="Calibri" w:eastAsiaTheme="majorEastAsia" w:hAnsi="Calibri" w:cstheme="minorHAnsi"/>
      <w:b/>
      <w:color w:val="000000" w:themeColor="text1"/>
      <w:sz w:val="28"/>
      <w:szCs w:val="28"/>
    </w:rPr>
  </w:style>
  <w:style w:type="character" w:customStyle="1" w:styleId="SOPH1Char">
    <w:name w:val="SOP H1 Char"/>
    <w:basedOn w:val="Heading1Char"/>
    <w:link w:val="SOPH1"/>
    <w:rsid w:val="0078518C"/>
    <w:rPr>
      <w:rFonts w:ascii="Calibri" w:eastAsiaTheme="majorEastAsia" w:hAnsi="Calibri" w:cstheme="minorHAnsi"/>
      <w:b/>
      <w:color w:val="000000" w:themeColor="text1"/>
      <w:sz w:val="28"/>
      <w:szCs w:val="28"/>
    </w:rPr>
  </w:style>
  <w:style w:type="paragraph" w:customStyle="1" w:styleId="SOPH2">
    <w:name w:val="SOP H2"/>
    <w:basedOn w:val="SOPH1"/>
    <w:next w:val="Normal"/>
    <w:link w:val="SOPH2Char"/>
    <w:qFormat/>
    <w:rsid w:val="0078518C"/>
    <w:pPr>
      <w:outlineLvl w:val="1"/>
    </w:pPr>
    <w:rPr>
      <w:sz w:val="24"/>
      <w:szCs w:val="24"/>
    </w:rPr>
  </w:style>
  <w:style w:type="character" w:customStyle="1" w:styleId="SOPH2Char">
    <w:name w:val="SOP H2 Char"/>
    <w:basedOn w:val="Heading2Char"/>
    <w:link w:val="SOPH2"/>
    <w:rsid w:val="0078518C"/>
    <w:rPr>
      <w:rFonts w:ascii="Calibri" w:eastAsiaTheme="majorEastAsia" w:hAnsi="Calibri" w:cstheme="minorHAnsi"/>
      <w:b/>
      <w:color w:val="000000" w:themeColor="text1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C71AFB"/>
    <w:rPr>
      <w:rFonts w:ascii="Calibri" w:hAnsi="Calibri" w:cs="Calibri"/>
      <w:color w:val="000000"/>
      <w:sz w:val="24"/>
      <w:szCs w:val="24"/>
    </w:rPr>
  </w:style>
  <w:style w:type="paragraph" w:customStyle="1" w:styleId="SOPtext">
    <w:name w:val="SOP text"/>
    <w:basedOn w:val="SOPH1"/>
    <w:link w:val="SOPtextChar"/>
    <w:qFormat/>
    <w:rsid w:val="0045083B"/>
    <w:pPr>
      <w:contextualSpacing/>
      <w:jc w:val="both"/>
      <w:outlineLvl w:val="9"/>
    </w:pPr>
    <w:rPr>
      <w:b w:val="0"/>
      <w:sz w:val="22"/>
      <w:szCs w:val="23"/>
    </w:rPr>
  </w:style>
  <w:style w:type="character" w:customStyle="1" w:styleId="SOPtextChar">
    <w:name w:val="SOP text Char"/>
    <w:basedOn w:val="DefaultParagraphFont"/>
    <w:link w:val="SOPtext"/>
    <w:rsid w:val="0045083B"/>
    <w:rPr>
      <w:rFonts w:ascii="Calibri" w:eastAsiaTheme="majorEastAsia" w:hAnsi="Calibri" w:cstheme="minorHAnsi"/>
      <w:color w:val="000000" w:themeColor="text1"/>
      <w:szCs w:val="23"/>
    </w:rPr>
  </w:style>
  <w:style w:type="paragraph" w:customStyle="1" w:styleId="SOPtextbullets">
    <w:name w:val="SOP text bullets"/>
    <w:basedOn w:val="SOPtext"/>
    <w:link w:val="SOPtextbulletsChar"/>
    <w:qFormat/>
    <w:rsid w:val="0078518C"/>
    <w:pPr>
      <w:numPr>
        <w:numId w:val="1"/>
      </w:numPr>
    </w:pPr>
  </w:style>
  <w:style w:type="character" w:customStyle="1" w:styleId="SOPtextbulletsChar">
    <w:name w:val="SOP text bullets Char"/>
    <w:basedOn w:val="SOPtextChar"/>
    <w:link w:val="SOPtextbullets"/>
    <w:rsid w:val="0078518C"/>
    <w:rPr>
      <w:rFonts w:ascii="Calibri" w:eastAsiaTheme="majorEastAsia" w:hAnsi="Calibri" w:cstheme="minorHAnsi"/>
      <w:color w:val="000000" w:themeColor="text1"/>
      <w:szCs w:val="23"/>
    </w:rPr>
  </w:style>
  <w:style w:type="character" w:styleId="PageNumber">
    <w:name w:val="page number"/>
    <w:basedOn w:val="DefaultParagraphFont"/>
    <w:rsid w:val="004144D4"/>
  </w:style>
  <w:style w:type="paragraph" w:styleId="Revision">
    <w:name w:val="Revision"/>
    <w:hidden/>
    <w:uiPriority w:val="99"/>
    <w:semiHidden/>
    <w:rsid w:val="009E2ACE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5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04d4a8950da4f8885f75774ed8e4308 xmlns="68d95c0b-49b1-4f9a-906c-02c27c42378a" xsi:nil="true"/>
    <Owner xmlns="68d95c0b-49b1-4f9a-906c-02c27c42378a">
      <UserInfo>
        <DisplayName>Helen Monaghan</DisplayName>
        <AccountId>76</AccountId>
        <AccountType/>
      </UserInfo>
    </Owner>
    <a7bee574d05c4bf199d1f62a2cd12c85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Effective</TermName>
          <TermId xmlns="http://schemas.microsoft.com/office/infopath/2007/PartnerControls">93da097e-2894-43e2-9609-def5444f39f4</TermId>
        </TermInfo>
      </Terms>
    </a7bee574d05c4bf199d1f62a2cd12c85>
    <i65649ce5ad94ae0a23bde3b149afb80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6158915b-436a-44dd-bffa-dee9ed4d63e2</TermId>
        </TermInfo>
      </Terms>
    </i65649ce5ad94ae0a23bde3b149afb80>
    <bdcb4001be6b467ca027fe719e25da6d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Associated Document</TermName>
          <TermId xmlns="http://schemas.microsoft.com/office/infopath/2007/PartnerControls">b985bd44-3aeb-4711-8d19-6914dfc5169f</TermId>
        </TermInfo>
      </Terms>
    </bdcb4001be6b467ca027fe719e25da6d>
    <o7d2376ccf02464a887642473c0314e5 xmlns="68d95c0b-49b1-4f9a-906c-02c27c42378a">PO-SOP-04 Monitoring of Research Projects|8f2a1e56-70d3-4824-a399-e0b59ca91e19</o7d2376ccf02464a887642473c0314e5>
    <TaxCatchAll xmlns="907cafc7-4333-4d3a-8958-23caddadfdaa">
      <Value>123</Value>
      <Value>168</Value>
      <Value>2</Value>
      <Value>127</Value>
      <Value>163</Value>
    </TaxCatchAll>
    <Priority xmlns="68d95c0b-49b1-4f9a-906c-02c27c42378a">3</Priority>
    <h004606fe45c40bab8bc5616e1b80e0b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PO-Project Operations</TermName>
          <TermId xmlns="http://schemas.microsoft.com/office/infopath/2007/PartnerControls">ae2cb925-6a93-4041-a4e5-fb5cc9bfb665</TermId>
        </TermInfo>
      </Terms>
    </h004606fe45c40bab8bc5616e1b80e0b>
    <ReviewDate xmlns="68d95c0b-49b1-4f9a-906c-02c27c42378a">2025-09-14T14:00:00+00:00</Review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0F9728FF9DFC42815EB540C4B11AF4" ma:contentTypeVersion="64" ma:contentTypeDescription="Create a new document." ma:contentTypeScope="" ma:versionID="2c4b6ecd1f0bd6940940c0b5395d9cd9">
  <xsd:schema xmlns:xsd="http://www.w3.org/2001/XMLSchema" xmlns:xs="http://www.w3.org/2001/XMLSchema" xmlns:p="http://schemas.microsoft.com/office/2006/metadata/properties" xmlns:ns2="68d95c0b-49b1-4f9a-906c-02c27c42378a" xmlns:ns3="907cafc7-4333-4d3a-8958-23caddadfdaa" targetNamespace="http://schemas.microsoft.com/office/2006/metadata/properties" ma:root="true" ma:fieldsID="c5e0e3acfde33b6921afd3c7f8198080" ns2:_="" ns3:_="">
    <xsd:import namespace="68d95c0b-49b1-4f9a-906c-02c27c42378a"/>
    <xsd:import namespace="907cafc7-4333-4d3a-8958-23caddadfdaa"/>
    <xsd:element name="properties">
      <xsd:complexType>
        <xsd:sequence>
          <xsd:element name="documentManagement">
            <xsd:complexType>
              <xsd:all>
                <xsd:element ref="ns2:ReviewDate"/>
                <xsd:element ref="ns2:Owner" minOccurs="0"/>
                <xsd:element ref="ns2:bdcb4001be6b467ca027fe719e25da6d" minOccurs="0"/>
                <xsd:element ref="ns3:TaxCatchAll" minOccurs="0"/>
                <xsd:element ref="ns2:a7bee574d05c4bf199d1f62a2cd12c85" minOccurs="0"/>
                <xsd:element ref="ns2:i65649ce5ad94ae0a23bde3b149afb80" minOccurs="0"/>
                <xsd:element ref="ns2:o7d2376ccf02464a887642473c0314e5" minOccurs="0"/>
                <xsd:element ref="ns2:f04d4a8950da4f8885f75774ed8e4308" minOccurs="0"/>
                <xsd:element ref="ns2:h004606fe45c40bab8bc5616e1b80e0b" minOccurs="0"/>
                <xsd:element ref="ns2:Priority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95c0b-49b1-4f9a-906c-02c27c42378a" elementFormDefault="qualified">
    <xsd:import namespace="http://schemas.microsoft.com/office/2006/documentManagement/types"/>
    <xsd:import namespace="http://schemas.microsoft.com/office/infopath/2007/PartnerControls"/>
    <xsd:element name="ReviewDate" ma:index="8" ma:displayName="Review Date" ma:format="DateOnly" ma:internalName="ReviewDate" ma:readOnly="false">
      <xsd:simpleType>
        <xsd:restriction base="dms:DateTime"/>
      </xsd:simpleType>
    </xsd:element>
    <xsd:element name="Owner" ma:index="9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dcb4001be6b467ca027fe719e25da6d" ma:index="12" ma:taxonomy="true" ma:internalName="bdcb4001be6b467ca027fe719e25da6d" ma:taxonomyFieldName="DocumentType" ma:displayName="Document Type" ma:readOnly="false" ma:fieldId="{bdcb4001-be6b-467c-a027-fe719e25da6d}" ma:sspId="6ea089ac-4479-432e-86be-81533324897b" ma:termSetId="b64de3be-2627-4f3d-a3a1-75ea298440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7bee574d05c4bf199d1f62a2cd12c85" ma:index="14" ma:taxonomy="true" ma:internalName="a7bee574d05c4bf199d1f62a2cd12c85" ma:taxonomyFieldName="DocumentStatus" ma:displayName="Document Status" ma:readOnly="false" ma:fieldId="{a7bee574-d05c-4bf1-99d1-f62a2cd12c85}" ma:sspId="6ea089ac-4479-432e-86be-81533324897b" ma:termSetId="e42fc8ec-62b4-418a-93c3-e7f8c7bd46f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65649ce5ad94ae0a23bde3b149afb80" ma:index="15" ma:taxonomy="true" ma:internalName="i65649ce5ad94ae0a23bde3b149afb80" ma:taxonomyFieldName="Country" ma:displayName="Country" ma:readOnly="false" ma:fieldId="{265649ce-5ad9-4ae0-a23b-de3b149afb80}" ma:sspId="6ea089ac-4479-432e-86be-81533324897b" ma:termSetId="5d6e29e4-9db0-43ad-bdda-83d74f62d0e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7d2376ccf02464a887642473c0314e5" ma:index="16" nillable="true" ma:displayName="TGISOP_0" ma:hidden="true" ma:internalName="o7d2376ccf02464a887642473c0314e5" ma:readOnly="false">
      <xsd:simpleType>
        <xsd:restriction base="dms:Note"/>
      </xsd:simpleType>
    </xsd:element>
    <xsd:element name="f04d4a8950da4f8885f75774ed8e4308" ma:index="17" nillable="true" ma:displayName="GC SOP_0" ma:hidden="true" ma:internalName="f04d4a8950da4f8885f75774ed8e4308" ma:readOnly="false">
      <xsd:simpleType>
        <xsd:restriction base="dms:Note"/>
      </xsd:simpleType>
    </xsd:element>
    <xsd:element name="h004606fe45c40bab8bc5616e1b80e0b" ma:index="18" ma:taxonomy="true" ma:internalName="h004606fe45c40bab8bc5616e1b80e0b" ma:taxonomyFieldName="TGI_x0020_Category" ma:displayName="Category" ma:readOnly="false" ma:fieldId="{1004606f-e45c-40ba-b8bc-5616e1b80e0b}" ma:sspId="6ea089ac-4479-432e-86be-81533324897b" ma:termSetId="b03676b8-1c59-40a8-b548-868192a13e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iority" ma:index="19" nillable="true" ma:displayName="Priority" ma:default="0" ma:internalName="Priority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cafc7-4333-4d3a-8958-23caddadfda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d5759a-e573-4542-8775-b8bc63064424}" ma:internalName="TaxCatchAll" ma:showField="CatchAllData" ma:web="907cafc7-4333-4d3a-8958-23caddad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7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8BAB7B-C4E8-4D4C-8F8B-27DE539875F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436F544-2891-4EC6-8281-E08F10E55480}">
  <ds:schemaRefs>
    <ds:schemaRef ds:uri="http://schemas.microsoft.com/office/2006/metadata/properties"/>
    <ds:schemaRef ds:uri="http://schemas.microsoft.com/office/infopath/2007/PartnerControls"/>
    <ds:schemaRef ds:uri="68d95c0b-49b1-4f9a-906c-02c27c42378a"/>
    <ds:schemaRef ds:uri="907cafc7-4333-4d3a-8958-23caddadfdaa"/>
  </ds:schemaRefs>
</ds:datastoreItem>
</file>

<file path=customXml/itemProps3.xml><?xml version="1.0" encoding="utf-8"?>
<ds:datastoreItem xmlns:ds="http://schemas.openxmlformats.org/officeDocument/2006/customXml" ds:itemID="{62276B13-DCF0-47DC-A047-2B5D4767D4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A54061-D75C-4126-B6FD-56549DE5FA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73FF9B1-8B3F-4BEC-8355-B7EAC513E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d95c0b-49b1-4f9a-906c-02c27c42378a"/>
    <ds:schemaRef ds:uri="907cafc7-4333-4d3a-8958-23caddad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PO-AD-04b Monitoring Report template</vt:lpstr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PO-AD-04b Monitoring Report template</dc:title>
  <dc:subject/>
  <dc:creator>Helen Monaghan</dc:creator>
  <cp:keywords/>
  <dc:description/>
  <cp:lastModifiedBy>Samriddhi Ranjan</cp:lastModifiedBy>
  <cp:revision>27</cp:revision>
  <cp:lastPrinted>2018-08-24T03:22:00Z</cp:lastPrinted>
  <dcterms:created xsi:type="dcterms:W3CDTF">2022-09-12T01:26:00Z</dcterms:created>
  <dcterms:modified xsi:type="dcterms:W3CDTF">2024-09-25T09:13:00Z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0x010100240F9728FF9DFC42815EB540C4B11AF4</vt:lpwstr>
  </property>
  <property fmtid="{D5CDD505-2E9C-101B-9397-08002B2CF9AE}" pid="3" name="DocumentStatus">
    <vt:lpwstr>2;#Effective|93da097e-2894-43e2-9609-def5444f39f4</vt:lpwstr>
  </property>
  <property fmtid="{D5CDD505-2E9C-101B-9397-08002B2CF9AE}" pid="4" name="TGISOP">
    <vt:lpwstr>168;#PO-SOP-04 Monitoring of Research Projects|8f2a1e56-70d3-4824-a399-e0b59ca91e19</vt:lpwstr>
  </property>
  <property fmtid="{D5CDD505-2E9C-101B-9397-08002B2CF9AE}" pid="5" name="TGI Category">
    <vt:lpwstr>163;#PO-Project Operations|ae2cb925-6a93-4041-a4e5-fb5cc9bfb665</vt:lpwstr>
  </property>
  <property fmtid="{D5CDD505-2E9C-101B-9397-08002B2CF9AE}" pid="6" name="GC SOP">
    <vt:lpwstr/>
  </property>
  <property fmtid="{D5CDD505-2E9C-101B-9397-08002B2CF9AE}" pid="7" name="Country">
    <vt:lpwstr>123;#Global|6158915b-436a-44dd-bffa-dee9ed4d63e2</vt:lpwstr>
  </property>
  <property fmtid="{D5CDD505-2E9C-101B-9397-08002B2CF9AE}" pid="8" name="DocumentType">
    <vt:lpwstr>127;#Associated Document|b985bd44-3aeb-4711-8d19-6914dfc5169f</vt:lpwstr>
  </property>
</Properties>
</file>