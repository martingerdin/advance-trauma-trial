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BD316" w14:textId="6FFA0C39" w:rsidR="6D97A16E" w:rsidRDefault="6D97A16E" w:rsidP="4E47666A">
      <w:pPr>
        <w:spacing w:line="259" w:lineRule="auto"/>
        <w:rPr>
          <w:rFonts w:ascii="Times New Roman" w:eastAsia="Times New Roman" w:hAnsi="Times New Roman" w:cs="Times New Roman"/>
          <w:i/>
          <w:iCs/>
          <w:sz w:val="24"/>
          <w:szCs w:val="24"/>
        </w:rPr>
      </w:pPr>
      <w:r w:rsidRPr="4E47666A">
        <w:rPr>
          <w:rFonts w:ascii="Times New Roman" w:eastAsia="Times New Roman" w:hAnsi="Times New Roman" w:cs="Times New Roman"/>
          <w:i/>
          <w:iCs/>
          <w:sz w:val="24"/>
          <w:szCs w:val="24"/>
        </w:rPr>
        <w:t>Instructions:</w:t>
      </w:r>
    </w:p>
    <w:p w14:paraId="330A2055" w14:textId="059BFFE1" w:rsidR="6D97A16E" w:rsidRDefault="6D97A16E" w:rsidP="4E47666A">
      <w:pPr>
        <w:pStyle w:val="ListParagraph"/>
        <w:numPr>
          <w:ilvl w:val="0"/>
          <w:numId w:val="10"/>
        </w:numPr>
        <w:spacing w:line="259" w:lineRule="auto"/>
        <w:rPr>
          <w:rFonts w:ascii="Times New Roman" w:eastAsia="Times New Roman" w:hAnsi="Times New Roman" w:cs="Times New Roman"/>
          <w:i/>
          <w:iCs/>
          <w:sz w:val="24"/>
          <w:szCs w:val="24"/>
        </w:rPr>
      </w:pPr>
      <w:r w:rsidRPr="4E47666A">
        <w:rPr>
          <w:rFonts w:ascii="Times New Roman" w:eastAsia="Times New Roman" w:hAnsi="Times New Roman" w:cs="Times New Roman"/>
          <w:i/>
          <w:iCs/>
          <w:sz w:val="24"/>
          <w:szCs w:val="24"/>
        </w:rPr>
        <w:t>Ensure there is consistency in the language.</w:t>
      </w:r>
    </w:p>
    <w:p w14:paraId="5BB750AB" w14:textId="1522374F" w:rsidR="6D97A16E" w:rsidRDefault="6D97A16E" w:rsidP="4E47666A">
      <w:pPr>
        <w:pStyle w:val="ListParagraph"/>
        <w:numPr>
          <w:ilvl w:val="0"/>
          <w:numId w:val="10"/>
        </w:numPr>
        <w:spacing w:line="259" w:lineRule="auto"/>
        <w:rPr>
          <w:rFonts w:ascii="Times New Roman" w:eastAsia="Times New Roman" w:hAnsi="Times New Roman" w:cs="Times New Roman"/>
          <w:i/>
          <w:iCs/>
          <w:sz w:val="24"/>
          <w:szCs w:val="24"/>
        </w:rPr>
      </w:pPr>
      <w:r w:rsidRPr="4E47666A">
        <w:rPr>
          <w:rFonts w:ascii="Times New Roman" w:eastAsia="Times New Roman" w:hAnsi="Times New Roman" w:cs="Times New Roman"/>
          <w:i/>
          <w:iCs/>
          <w:sz w:val="24"/>
          <w:szCs w:val="24"/>
        </w:rPr>
        <w:t>Please take care of the font</w:t>
      </w:r>
      <w:r w:rsidR="5AB74320" w:rsidRPr="4E47666A">
        <w:rPr>
          <w:rFonts w:ascii="Times New Roman" w:eastAsia="Times New Roman" w:hAnsi="Times New Roman" w:cs="Times New Roman"/>
          <w:i/>
          <w:iCs/>
          <w:sz w:val="24"/>
          <w:szCs w:val="24"/>
        </w:rPr>
        <w:t>s (times roman; size=12)</w:t>
      </w:r>
    </w:p>
    <w:p w14:paraId="663FC0EE" w14:textId="216B7B34" w:rsidR="647E4318" w:rsidRDefault="647E4318" w:rsidP="4E47666A">
      <w:pPr>
        <w:pStyle w:val="ListParagraph"/>
        <w:numPr>
          <w:ilvl w:val="0"/>
          <w:numId w:val="10"/>
        </w:numPr>
        <w:spacing w:line="259" w:lineRule="auto"/>
        <w:rPr>
          <w:rFonts w:ascii="Times New Roman" w:eastAsia="Times New Roman" w:hAnsi="Times New Roman" w:cs="Times New Roman"/>
          <w:i/>
          <w:iCs/>
          <w:sz w:val="24"/>
          <w:szCs w:val="24"/>
        </w:rPr>
      </w:pPr>
      <w:r w:rsidRPr="4E47666A">
        <w:rPr>
          <w:rFonts w:ascii="Times New Roman" w:eastAsia="Times New Roman" w:hAnsi="Times New Roman" w:cs="Times New Roman"/>
          <w:i/>
          <w:iCs/>
          <w:sz w:val="24"/>
          <w:szCs w:val="24"/>
        </w:rPr>
        <w:t>Reference is written as PMID</w:t>
      </w:r>
    </w:p>
    <w:p w14:paraId="2832CE53" w14:textId="13AC31B7" w:rsidR="432CAF78" w:rsidRDefault="432CAF78" w:rsidP="4E47666A">
      <w:pPr>
        <w:pStyle w:val="ListParagraph"/>
        <w:numPr>
          <w:ilvl w:val="0"/>
          <w:numId w:val="10"/>
        </w:numPr>
        <w:spacing w:line="259" w:lineRule="auto"/>
        <w:rPr>
          <w:rFonts w:ascii="Times New Roman" w:eastAsia="Times New Roman" w:hAnsi="Times New Roman" w:cs="Times New Roman"/>
          <w:i/>
          <w:iCs/>
          <w:sz w:val="24"/>
          <w:szCs w:val="24"/>
        </w:rPr>
      </w:pPr>
      <w:r w:rsidRPr="4E47666A">
        <w:rPr>
          <w:rFonts w:ascii="Times New Roman" w:eastAsia="Times New Roman" w:hAnsi="Times New Roman" w:cs="Times New Roman"/>
          <w:i/>
          <w:iCs/>
          <w:sz w:val="24"/>
          <w:szCs w:val="24"/>
        </w:rPr>
        <w:t>Use SPIRIT guidelines for reference</w:t>
      </w:r>
    </w:p>
    <w:p w14:paraId="5A09C5EC" w14:textId="04E0F37F" w:rsidR="4E47666A" w:rsidRDefault="4E47666A" w:rsidP="4E47666A">
      <w:pPr>
        <w:pStyle w:val="ListParagraph"/>
        <w:spacing w:line="259" w:lineRule="auto"/>
        <w:ind w:left="720"/>
        <w:rPr>
          <w:rFonts w:ascii="Times New Roman" w:eastAsia="Times New Roman" w:hAnsi="Times New Roman" w:cs="Times New Roman"/>
          <w:i/>
          <w:iCs/>
          <w:sz w:val="24"/>
          <w:szCs w:val="24"/>
        </w:rPr>
      </w:pPr>
    </w:p>
    <w:tbl>
      <w:tblPr>
        <w:tblStyle w:val="TableGrid"/>
        <w:tblW w:w="0" w:type="auto"/>
        <w:tblLayout w:type="fixed"/>
        <w:tblLook w:val="06A0" w:firstRow="1" w:lastRow="0" w:firstColumn="1" w:lastColumn="0" w:noHBand="1" w:noVBand="1"/>
      </w:tblPr>
      <w:tblGrid>
        <w:gridCol w:w="1065"/>
        <w:gridCol w:w="945"/>
        <w:gridCol w:w="1005"/>
      </w:tblGrid>
      <w:tr w:rsidR="4E47666A" w14:paraId="57098461" w14:textId="77777777" w:rsidTr="4E47666A">
        <w:trPr>
          <w:trHeight w:val="300"/>
        </w:trPr>
        <w:tc>
          <w:tcPr>
            <w:tcW w:w="1065" w:type="dxa"/>
          </w:tcPr>
          <w:p w14:paraId="1FDCFD9B" w14:textId="299F939B" w:rsidR="0C9192E5" w:rsidRDefault="0C9192E5"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Sam</w:t>
            </w:r>
          </w:p>
        </w:tc>
        <w:tc>
          <w:tcPr>
            <w:tcW w:w="945" w:type="dxa"/>
          </w:tcPr>
          <w:p w14:paraId="630866AD" w14:textId="660C8CFD" w:rsidR="0C9192E5" w:rsidRDefault="0C9192E5"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Sara</w:t>
            </w:r>
          </w:p>
        </w:tc>
        <w:tc>
          <w:tcPr>
            <w:tcW w:w="1005" w:type="dxa"/>
          </w:tcPr>
          <w:p w14:paraId="07595C23" w14:textId="0F185F11" w:rsidR="0C9192E5" w:rsidRDefault="0C9192E5"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Pras</w:t>
            </w:r>
          </w:p>
        </w:tc>
      </w:tr>
      <w:tr w:rsidR="4E47666A" w14:paraId="212FA36B" w14:textId="77777777" w:rsidTr="4E47666A">
        <w:trPr>
          <w:trHeight w:val="300"/>
        </w:trPr>
        <w:tc>
          <w:tcPr>
            <w:tcW w:w="1065" w:type="dxa"/>
            <w:shd w:val="clear" w:color="auto" w:fill="F2DBDB" w:themeFill="accent2" w:themeFillTint="33"/>
          </w:tcPr>
          <w:p w14:paraId="68BE04E4" w14:textId="40C4F08A" w:rsidR="4E47666A" w:rsidRDefault="4E47666A" w:rsidP="4E47666A">
            <w:pPr>
              <w:rPr>
                <w:rFonts w:ascii="Times New Roman" w:eastAsia="Times New Roman" w:hAnsi="Times New Roman" w:cs="Times New Roman"/>
                <w:color w:val="E5B8B7" w:themeColor="accent2" w:themeTint="66"/>
                <w:sz w:val="24"/>
                <w:szCs w:val="24"/>
                <w:highlight w:val="darkCyan"/>
              </w:rPr>
            </w:pPr>
          </w:p>
        </w:tc>
        <w:tc>
          <w:tcPr>
            <w:tcW w:w="945" w:type="dxa"/>
            <w:shd w:val="clear" w:color="auto" w:fill="DBE5F1" w:themeFill="accent1" w:themeFillTint="33"/>
          </w:tcPr>
          <w:p w14:paraId="7F57BC14" w14:textId="40C4F08A" w:rsidR="4E47666A" w:rsidRDefault="4E47666A" w:rsidP="4E47666A">
            <w:pPr>
              <w:rPr>
                <w:rFonts w:ascii="Times New Roman" w:eastAsia="Times New Roman" w:hAnsi="Times New Roman" w:cs="Times New Roman"/>
                <w:sz w:val="24"/>
                <w:szCs w:val="24"/>
              </w:rPr>
            </w:pPr>
          </w:p>
        </w:tc>
        <w:tc>
          <w:tcPr>
            <w:tcW w:w="1005" w:type="dxa"/>
            <w:shd w:val="clear" w:color="auto" w:fill="DDD9C3" w:themeFill="background2" w:themeFillShade="E6"/>
          </w:tcPr>
          <w:p w14:paraId="5525D585" w14:textId="40C4F08A" w:rsidR="4E47666A" w:rsidRDefault="4E47666A" w:rsidP="4E47666A">
            <w:pPr>
              <w:rPr>
                <w:rFonts w:ascii="Times New Roman" w:eastAsia="Times New Roman" w:hAnsi="Times New Roman" w:cs="Times New Roman"/>
                <w:sz w:val="24"/>
                <w:szCs w:val="24"/>
              </w:rPr>
            </w:pPr>
          </w:p>
        </w:tc>
      </w:tr>
    </w:tbl>
    <w:p w14:paraId="6DFC0CC9" w14:textId="21A3D9B3" w:rsidR="4E47666A" w:rsidRDefault="4E47666A" w:rsidP="4E47666A">
      <w:pPr>
        <w:rPr>
          <w:rFonts w:ascii="Times New Roman" w:eastAsia="Times New Roman" w:hAnsi="Times New Roman" w:cs="Times New Roman"/>
          <w:sz w:val="24"/>
          <w:szCs w:val="24"/>
        </w:rPr>
      </w:pPr>
    </w:p>
    <w:p w14:paraId="1F7027B4" w14:textId="248D940C" w:rsidR="4E47666A" w:rsidRDefault="4E47666A" w:rsidP="4E47666A">
      <w:pPr>
        <w:rPr>
          <w:rFonts w:ascii="Times New Roman" w:eastAsia="Times New Roman" w:hAnsi="Times New Roman" w:cs="Times New Roman"/>
          <w:sz w:val="24"/>
          <w:szCs w:val="24"/>
        </w:rPr>
      </w:pPr>
    </w:p>
    <w:p w14:paraId="24870A39" w14:textId="77777777" w:rsidR="00D61841" w:rsidRPr="00D61841" w:rsidRDefault="00D61841" w:rsidP="4E47666A">
      <w:pPr>
        <w:rPr>
          <w:rFonts w:ascii="Times New Roman" w:eastAsia="Times New Roman" w:hAnsi="Times New Roman" w:cs="Times New Roman"/>
          <w:sz w:val="24"/>
          <w:szCs w:val="24"/>
        </w:rPr>
      </w:pPr>
    </w:p>
    <w:p w14:paraId="6B9FE43A" w14:textId="77777777" w:rsidR="00D61841" w:rsidRPr="00D61841" w:rsidRDefault="722274C8"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Administrative information</w:t>
      </w:r>
    </w:p>
    <w:p w14:paraId="168E59A2" w14:textId="7BB59A34" w:rsidR="00D61841" w:rsidRPr="00D61841" w:rsidRDefault="722274C8" w:rsidP="4E47666A">
      <w:pPr>
        <w:pStyle w:val="Heading2"/>
        <w:shd w:val="clear" w:color="auto" w:fill="F2DBDB" w:themeFill="accent2" w:themeFillTint="33"/>
      </w:pPr>
      <w:r w:rsidRPr="4E47666A">
        <w:t>Title</w:t>
      </w:r>
      <w:r w:rsidR="044F0590" w:rsidRPr="4E47666A">
        <w:t xml:space="preserve"> </w:t>
      </w:r>
      <w:r w:rsidRPr="4E47666A">
        <w:t>{1}</w:t>
      </w:r>
    </w:p>
    <w:p w14:paraId="06650FAE" w14:textId="4AEF9EF0" w:rsidR="00D61841" w:rsidRPr="00D61841" w:rsidRDefault="722274C8"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Effects of Advanced Trauma Life Support® Training Compared to Standard Care on Adult Trauma Patient Outcomes: A Cluster Randomised Trial (Advance Trauma)</w:t>
      </w:r>
    </w:p>
    <w:p w14:paraId="5A2BFCA7" w14:textId="77777777" w:rsidR="00D61841" w:rsidRDefault="722274C8" w:rsidP="4E47666A">
      <w:pPr>
        <w:pStyle w:val="Heading2"/>
        <w:shd w:val="clear" w:color="auto" w:fill="F2DBDB" w:themeFill="accent2" w:themeFillTint="33"/>
      </w:pPr>
      <w:r w:rsidRPr="4E47666A">
        <w:t>Trial registration</w:t>
      </w:r>
    </w:p>
    <w:p w14:paraId="4FC99ADF" w14:textId="0CA02F3A" w:rsidR="00D61841" w:rsidRPr="00D61841" w:rsidRDefault="722274C8"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{2a} Clinical Trials Registry - India identifier: CTRI/2024/07/071336</w:t>
      </w:r>
    </w:p>
    <w:p w14:paraId="3C64BB07" w14:textId="01C12977" w:rsidR="00D61841" w:rsidRDefault="722274C8"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{2b} ClinicalTrials.gov identifier: NCT06321419</w:t>
      </w:r>
    </w:p>
    <w:p w14:paraId="34D9255C" w14:textId="77777777" w:rsidR="00D61841" w:rsidRPr="00D61841" w:rsidRDefault="722274C8" w:rsidP="4E47666A">
      <w:pPr>
        <w:pStyle w:val="Heading2"/>
        <w:shd w:val="clear" w:color="auto" w:fill="F2DBDB" w:themeFill="accent2" w:themeFillTint="33"/>
      </w:pPr>
      <w:r w:rsidRPr="4E47666A">
        <w:t>Protocol version {3}</w:t>
      </w:r>
    </w:p>
    <w:p w14:paraId="3C5D8BDE" w14:textId="682D81CB" w:rsidR="00D61841" w:rsidRPr="00D61841" w:rsidRDefault="722274C8"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1.2.0 Dated 2024-08-26</w:t>
      </w:r>
    </w:p>
    <w:p w14:paraId="6BCB8B5A" w14:textId="7DA28B1B" w:rsidR="00D61841" w:rsidRPr="00D61841" w:rsidRDefault="722274C8" w:rsidP="4E47666A">
      <w:pPr>
        <w:pStyle w:val="Heading2"/>
        <w:shd w:val="clear" w:color="auto" w:fill="F2DBDB" w:themeFill="accent2" w:themeFillTint="33"/>
      </w:pPr>
      <w:r w:rsidRPr="4E47666A">
        <w:t>Funding {4} Sources and types of financial, material, and other support</w:t>
      </w:r>
    </w:p>
    <w:p w14:paraId="26386373" w14:textId="4C7525B5" w:rsidR="449D8BDC" w:rsidRDefault="449D8BDC"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w:t>
      </w:r>
      <w:r w:rsidR="796F3D51" w:rsidRPr="4E47666A">
        <w:rPr>
          <w:rFonts w:ascii="Times New Roman" w:eastAsia="Times New Roman" w:hAnsi="Times New Roman" w:cs="Times New Roman"/>
          <w:sz w:val="24"/>
          <w:szCs w:val="24"/>
        </w:rPr>
        <w:t>e</w:t>
      </w:r>
      <w:r w:rsidRPr="4E47666A">
        <w:rPr>
          <w:rFonts w:ascii="Times New Roman" w:eastAsia="Times New Roman" w:hAnsi="Times New Roman" w:cs="Times New Roman"/>
          <w:sz w:val="24"/>
          <w:szCs w:val="24"/>
        </w:rPr>
        <w:t xml:space="preserve"> </w:t>
      </w:r>
      <w:r w:rsidR="435A924C" w:rsidRPr="4E47666A">
        <w:rPr>
          <w:rFonts w:ascii="Times New Roman" w:eastAsia="Times New Roman" w:hAnsi="Times New Roman" w:cs="Times New Roman"/>
          <w:sz w:val="24"/>
          <w:szCs w:val="24"/>
        </w:rPr>
        <w:t>study</w:t>
      </w:r>
      <w:r w:rsidRPr="4E47666A">
        <w:rPr>
          <w:rFonts w:ascii="Times New Roman" w:eastAsia="Times New Roman" w:hAnsi="Times New Roman" w:cs="Times New Roman"/>
          <w:sz w:val="24"/>
          <w:szCs w:val="24"/>
        </w:rPr>
        <w:t xml:space="preserve"> is funded by Swedish Research Council (reg. no. 2023-03128) and Laerdal Foundation (reg. no. 2023-0297). </w:t>
      </w:r>
      <w:r w:rsidR="4C0C68AB" w:rsidRPr="4E47666A">
        <w:rPr>
          <w:rFonts w:ascii="Times New Roman" w:eastAsia="Times New Roman" w:hAnsi="Times New Roman" w:cs="Times New Roman"/>
          <w:sz w:val="24"/>
          <w:szCs w:val="24"/>
        </w:rPr>
        <w:t xml:space="preserve">However, the funding </w:t>
      </w:r>
      <w:r w:rsidR="17911952" w:rsidRPr="4E47666A">
        <w:rPr>
          <w:rFonts w:ascii="Times New Roman" w:eastAsia="Times New Roman" w:hAnsi="Times New Roman" w:cs="Times New Roman"/>
          <w:sz w:val="24"/>
          <w:szCs w:val="24"/>
        </w:rPr>
        <w:t xml:space="preserve">for this study </w:t>
      </w:r>
      <w:r w:rsidR="4C0C68AB" w:rsidRPr="4E47666A">
        <w:rPr>
          <w:rFonts w:ascii="Times New Roman" w:eastAsia="Times New Roman" w:hAnsi="Times New Roman" w:cs="Times New Roman"/>
          <w:sz w:val="24"/>
          <w:szCs w:val="24"/>
        </w:rPr>
        <w:t xml:space="preserve">is </w:t>
      </w:r>
      <w:r w:rsidR="755F132D" w:rsidRPr="4E47666A">
        <w:rPr>
          <w:rFonts w:ascii="Times New Roman" w:eastAsia="Times New Roman" w:hAnsi="Times New Roman" w:cs="Times New Roman"/>
          <w:sz w:val="24"/>
          <w:szCs w:val="24"/>
        </w:rPr>
        <w:t>partial,</w:t>
      </w:r>
      <w:r w:rsidR="4C0C68AB" w:rsidRPr="4E47666A">
        <w:rPr>
          <w:rFonts w:ascii="Times New Roman" w:eastAsia="Times New Roman" w:hAnsi="Times New Roman" w:cs="Times New Roman"/>
          <w:sz w:val="24"/>
          <w:szCs w:val="24"/>
        </w:rPr>
        <w:t xml:space="preserve"> and </w:t>
      </w:r>
      <w:r w:rsidR="673704BF" w:rsidRPr="4E47666A">
        <w:rPr>
          <w:rFonts w:ascii="Times New Roman" w:eastAsia="Times New Roman" w:hAnsi="Times New Roman" w:cs="Times New Roman"/>
          <w:sz w:val="24"/>
          <w:szCs w:val="24"/>
        </w:rPr>
        <w:t xml:space="preserve">additional funding will be secured during the </w:t>
      </w:r>
      <w:r w:rsidR="3B9094CE" w:rsidRPr="4E47666A">
        <w:rPr>
          <w:rFonts w:ascii="Times New Roman" w:eastAsia="Times New Roman" w:hAnsi="Times New Roman" w:cs="Times New Roman"/>
          <w:sz w:val="24"/>
          <w:szCs w:val="24"/>
        </w:rPr>
        <w:t xml:space="preserve">course of </w:t>
      </w:r>
      <w:r w:rsidR="3598AF88" w:rsidRPr="4E47666A">
        <w:rPr>
          <w:rFonts w:ascii="Times New Roman" w:eastAsia="Times New Roman" w:hAnsi="Times New Roman" w:cs="Times New Roman"/>
          <w:sz w:val="24"/>
          <w:szCs w:val="24"/>
        </w:rPr>
        <w:t>study</w:t>
      </w:r>
      <w:r w:rsidR="673704BF" w:rsidRPr="4E47666A">
        <w:rPr>
          <w:rFonts w:ascii="Times New Roman" w:eastAsia="Times New Roman" w:hAnsi="Times New Roman" w:cs="Times New Roman"/>
          <w:sz w:val="24"/>
          <w:szCs w:val="24"/>
        </w:rPr>
        <w:t>.</w:t>
      </w:r>
      <w:r w:rsidR="1B6E46D7" w:rsidRPr="4E47666A">
        <w:rPr>
          <w:rFonts w:ascii="Times New Roman" w:eastAsia="Times New Roman" w:hAnsi="Times New Roman" w:cs="Times New Roman"/>
          <w:sz w:val="24"/>
          <w:szCs w:val="24"/>
        </w:rPr>
        <w:t xml:space="preserve"> I</w:t>
      </w:r>
      <w:r w:rsidR="06D784A2" w:rsidRPr="4E47666A">
        <w:rPr>
          <w:rFonts w:ascii="Times New Roman" w:eastAsia="Times New Roman" w:hAnsi="Times New Roman" w:cs="Times New Roman"/>
          <w:sz w:val="24"/>
          <w:szCs w:val="24"/>
        </w:rPr>
        <w:t xml:space="preserve">n case the </w:t>
      </w:r>
      <w:r w:rsidR="1B6E46D7" w:rsidRPr="4E47666A">
        <w:rPr>
          <w:rFonts w:ascii="Times New Roman" w:eastAsia="Times New Roman" w:hAnsi="Times New Roman" w:cs="Times New Roman"/>
          <w:sz w:val="24"/>
          <w:szCs w:val="24"/>
        </w:rPr>
        <w:t xml:space="preserve">funding is not secured, the </w:t>
      </w:r>
      <w:r w:rsidR="19B7E7D4" w:rsidRPr="4E47666A">
        <w:rPr>
          <w:rFonts w:ascii="Times New Roman" w:eastAsia="Times New Roman" w:hAnsi="Times New Roman" w:cs="Times New Roman"/>
          <w:sz w:val="24"/>
          <w:szCs w:val="24"/>
        </w:rPr>
        <w:t>study</w:t>
      </w:r>
      <w:r w:rsidR="1B6E46D7" w:rsidRPr="4E47666A">
        <w:rPr>
          <w:rFonts w:ascii="Times New Roman" w:eastAsia="Times New Roman" w:hAnsi="Times New Roman" w:cs="Times New Roman"/>
          <w:sz w:val="24"/>
          <w:szCs w:val="24"/>
        </w:rPr>
        <w:t xml:space="preserve"> will be stopped</w:t>
      </w:r>
      <w:r w:rsidR="2F11490E" w:rsidRPr="4E47666A">
        <w:rPr>
          <w:rFonts w:ascii="Times New Roman" w:eastAsia="Times New Roman" w:hAnsi="Times New Roman" w:cs="Times New Roman"/>
          <w:sz w:val="24"/>
          <w:szCs w:val="24"/>
        </w:rPr>
        <w:t>, which</w:t>
      </w:r>
      <w:r w:rsidR="1B6E46D7" w:rsidRPr="4E47666A">
        <w:rPr>
          <w:rFonts w:ascii="Times New Roman" w:eastAsia="Times New Roman" w:hAnsi="Times New Roman" w:cs="Times New Roman"/>
          <w:sz w:val="24"/>
          <w:szCs w:val="24"/>
        </w:rPr>
        <w:t xml:space="preserve"> will </w:t>
      </w:r>
      <w:r w:rsidR="31EC60B7" w:rsidRPr="4E47666A">
        <w:rPr>
          <w:rFonts w:ascii="Times New Roman" w:eastAsia="Times New Roman" w:hAnsi="Times New Roman" w:cs="Times New Roman"/>
          <w:sz w:val="24"/>
          <w:szCs w:val="24"/>
        </w:rPr>
        <w:t xml:space="preserve">likely </w:t>
      </w:r>
      <w:r w:rsidR="5ACED2DE" w:rsidRPr="4E47666A">
        <w:rPr>
          <w:rFonts w:ascii="Times New Roman" w:eastAsia="Times New Roman" w:hAnsi="Times New Roman" w:cs="Times New Roman"/>
          <w:sz w:val="24"/>
          <w:szCs w:val="24"/>
        </w:rPr>
        <w:t xml:space="preserve">to </w:t>
      </w:r>
      <w:r w:rsidR="70026947" w:rsidRPr="4E47666A">
        <w:rPr>
          <w:rFonts w:ascii="Times New Roman" w:eastAsia="Times New Roman" w:hAnsi="Times New Roman" w:cs="Times New Roman"/>
          <w:sz w:val="24"/>
          <w:szCs w:val="24"/>
        </w:rPr>
        <w:t>result</w:t>
      </w:r>
      <w:r w:rsidR="1B6E46D7" w:rsidRPr="4E47666A">
        <w:rPr>
          <w:rFonts w:ascii="Times New Roman" w:eastAsia="Times New Roman" w:hAnsi="Times New Roman" w:cs="Times New Roman"/>
          <w:sz w:val="24"/>
          <w:szCs w:val="24"/>
        </w:rPr>
        <w:t xml:space="preserve"> in an underpowered </w:t>
      </w:r>
      <w:r w:rsidR="180537E3" w:rsidRPr="4E47666A">
        <w:rPr>
          <w:rFonts w:ascii="Times New Roman" w:eastAsia="Times New Roman" w:hAnsi="Times New Roman" w:cs="Times New Roman"/>
          <w:sz w:val="24"/>
          <w:szCs w:val="24"/>
        </w:rPr>
        <w:t>study</w:t>
      </w:r>
      <w:r w:rsidR="1B6E46D7" w:rsidRPr="4E47666A">
        <w:rPr>
          <w:rFonts w:ascii="Times New Roman" w:eastAsia="Times New Roman" w:hAnsi="Times New Roman" w:cs="Times New Roman"/>
          <w:sz w:val="24"/>
          <w:szCs w:val="24"/>
        </w:rPr>
        <w:t xml:space="preserve">. </w:t>
      </w:r>
      <w:r w:rsidR="27054681" w:rsidRPr="4E47666A">
        <w:rPr>
          <w:rFonts w:ascii="Times New Roman" w:eastAsia="Times New Roman" w:hAnsi="Times New Roman" w:cs="Times New Roman"/>
          <w:sz w:val="24"/>
          <w:szCs w:val="24"/>
        </w:rPr>
        <w:t>But</w:t>
      </w:r>
      <w:r w:rsidR="7D2C22C0" w:rsidRPr="4E47666A">
        <w:rPr>
          <w:rFonts w:ascii="Times New Roman" w:eastAsia="Times New Roman" w:hAnsi="Times New Roman" w:cs="Times New Roman"/>
          <w:sz w:val="24"/>
          <w:szCs w:val="24"/>
        </w:rPr>
        <w:t xml:space="preserve"> </w:t>
      </w:r>
      <w:r w:rsidR="65D556F0" w:rsidRPr="4E47666A">
        <w:rPr>
          <w:rFonts w:ascii="Times New Roman" w:eastAsia="Times New Roman" w:hAnsi="Times New Roman" w:cs="Times New Roman"/>
          <w:sz w:val="24"/>
          <w:szCs w:val="24"/>
        </w:rPr>
        <w:t>as the</w:t>
      </w:r>
      <w:r w:rsidR="3093AD7D" w:rsidRPr="4E47666A">
        <w:rPr>
          <w:rFonts w:ascii="Times New Roman" w:eastAsia="Times New Roman" w:hAnsi="Times New Roman" w:cs="Times New Roman"/>
          <w:sz w:val="24"/>
          <w:szCs w:val="24"/>
        </w:rPr>
        <w:t xml:space="preserve"> </w:t>
      </w:r>
      <w:r w:rsidR="25C42BA0" w:rsidRPr="4E47666A">
        <w:rPr>
          <w:rFonts w:ascii="Times New Roman" w:eastAsia="Times New Roman" w:hAnsi="Times New Roman" w:cs="Times New Roman"/>
          <w:sz w:val="24"/>
          <w:szCs w:val="24"/>
        </w:rPr>
        <w:t>intervention</w:t>
      </w:r>
      <w:r w:rsidR="1B6E46D7" w:rsidRPr="4E47666A">
        <w:rPr>
          <w:rFonts w:ascii="Times New Roman" w:eastAsia="Times New Roman" w:hAnsi="Times New Roman" w:cs="Times New Roman"/>
          <w:sz w:val="24"/>
          <w:szCs w:val="24"/>
        </w:rPr>
        <w:t xml:space="preserve"> </w:t>
      </w:r>
      <w:r w:rsidR="0371C9BA" w:rsidRPr="4E47666A">
        <w:rPr>
          <w:rFonts w:ascii="Times New Roman" w:eastAsia="Times New Roman" w:hAnsi="Times New Roman" w:cs="Times New Roman"/>
          <w:sz w:val="24"/>
          <w:szCs w:val="24"/>
        </w:rPr>
        <w:t xml:space="preserve">in this </w:t>
      </w:r>
      <w:r w:rsidR="5E915C11" w:rsidRPr="4E47666A">
        <w:rPr>
          <w:rFonts w:ascii="Times New Roman" w:eastAsia="Times New Roman" w:hAnsi="Times New Roman" w:cs="Times New Roman"/>
          <w:sz w:val="24"/>
          <w:szCs w:val="24"/>
        </w:rPr>
        <w:t>case</w:t>
      </w:r>
      <w:r w:rsidR="0371C9BA" w:rsidRPr="4E47666A">
        <w:rPr>
          <w:rFonts w:ascii="Times New Roman" w:eastAsia="Times New Roman" w:hAnsi="Times New Roman" w:cs="Times New Roman"/>
          <w:sz w:val="24"/>
          <w:szCs w:val="24"/>
        </w:rPr>
        <w:t xml:space="preserve"> </w:t>
      </w:r>
      <w:r w:rsidR="1B6E46D7" w:rsidRPr="4E47666A">
        <w:rPr>
          <w:rFonts w:ascii="Times New Roman" w:eastAsia="Times New Roman" w:hAnsi="Times New Roman" w:cs="Times New Roman"/>
          <w:sz w:val="24"/>
          <w:szCs w:val="24"/>
        </w:rPr>
        <w:t xml:space="preserve">is standard of care in many countries and data collection is considered </w:t>
      </w:r>
      <w:r w:rsidR="01BA1271" w:rsidRPr="4E47666A">
        <w:rPr>
          <w:rFonts w:ascii="Times New Roman" w:eastAsia="Times New Roman" w:hAnsi="Times New Roman" w:cs="Times New Roman"/>
          <w:sz w:val="24"/>
          <w:szCs w:val="24"/>
        </w:rPr>
        <w:t xml:space="preserve">with </w:t>
      </w:r>
      <w:r w:rsidR="1B6E46D7" w:rsidRPr="4E47666A">
        <w:rPr>
          <w:rFonts w:ascii="Times New Roman" w:eastAsia="Times New Roman" w:hAnsi="Times New Roman" w:cs="Times New Roman"/>
          <w:sz w:val="24"/>
          <w:szCs w:val="24"/>
        </w:rPr>
        <w:t>minimal risk</w:t>
      </w:r>
      <w:r w:rsidR="669EF7C9" w:rsidRPr="4E47666A">
        <w:rPr>
          <w:rFonts w:ascii="Times New Roman" w:eastAsia="Times New Roman" w:hAnsi="Times New Roman" w:cs="Times New Roman"/>
          <w:sz w:val="24"/>
          <w:szCs w:val="24"/>
        </w:rPr>
        <w:t>.</w:t>
      </w:r>
      <w:r w:rsidR="1B6E46D7" w:rsidRPr="4E47666A">
        <w:rPr>
          <w:rFonts w:ascii="Times New Roman" w:eastAsia="Times New Roman" w:hAnsi="Times New Roman" w:cs="Times New Roman"/>
          <w:sz w:val="24"/>
          <w:szCs w:val="24"/>
        </w:rPr>
        <w:t xml:space="preserve"> </w:t>
      </w:r>
      <w:r w:rsidR="0E479812" w:rsidRPr="4E47666A">
        <w:rPr>
          <w:rFonts w:ascii="Times New Roman" w:eastAsia="Times New Roman" w:hAnsi="Times New Roman" w:cs="Times New Roman"/>
          <w:sz w:val="24"/>
          <w:szCs w:val="24"/>
        </w:rPr>
        <w:t>T</w:t>
      </w:r>
      <w:r w:rsidR="1B6E46D7" w:rsidRPr="4E47666A">
        <w:rPr>
          <w:rFonts w:ascii="Times New Roman" w:eastAsia="Times New Roman" w:hAnsi="Times New Roman" w:cs="Times New Roman"/>
          <w:sz w:val="24"/>
          <w:szCs w:val="24"/>
        </w:rPr>
        <w:t>herefore</w:t>
      </w:r>
      <w:r w:rsidR="43F0AB01" w:rsidRPr="4E47666A">
        <w:rPr>
          <w:rFonts w:ascii="Times New Roman" w:eastAsia="Times New Roman" w:hAnsi="Times New Roman" w:cs="Times New Roman"/>
          <w:sz w:val="24"/>
          <w:szCs w:val="24"/>
        </w:rPr>
        <w:t xml:space="preserve">, </w:t>
      </w:r>
      <w:r w:rsidR="1B6E46D7" w:rsidRPr="4E47666A">
        <w:rPr>
          <w:rFonts w:ascii="Times New Roman" w:eastAsia="Times New Roman" w:hAnsi="Times New Roman" w:cs="Times New Roman"/>
          <w:sz w:val="24"/>
          <w:szCs w:val="24"/>
        </w:rPr>
        <w:t>risk of harm</w:t>
      </w:r>
      <w:r w:rsidR="7FD5ED44" w:rsidRPr="4E47666A">
        <w:rPr>
          <w:rFonts w:ascii="Times New Roman" w:eastAsia="Times New Roman" w:hAnsi="Times New Roman" w:cs="Times New Roman"/>
          <w:sz w:val="24"/>
          <w:szCs w:val="24"/>
        </w:rPr>
        <w:t xml:space="preserve"> among participant</w:t>
      </w:r>
      <w:r w:rsidR="69D5E678" w:rsidRPr="4E47666A">
        <w:rPr>
          <w:rFonts w:ascii="Times New Roman" w:eastAsia="Times New Roman" w:hAnsi="Times New Roman" w:cs="Times New Roman"/>
          <w:sz w:val="24"/>
          <w:szCs w:val="24"/>
        </w:rPr>
        <w:t>s</w:t>
      </w:r>
      <w:r w:rsidR="1B6E46D7" w:rsidRPr="4E47666A">
        <w:rPr>
          <w:rFonts w:ascii="Times New Roman" w:eastAsia="Times New Roman" w:hAnsi="Times New Roman" w:cs="Times New Roman"/>
          <w:sz w:val="24"/>
          <w:szCs w:val="24"/>
        </w:rPr>
        <w:t xml:space="preserve"> </w:t>
      </w:r>
      <w:r w:rsidR="43685820" w:rsidRPr="4E47666A">
        <w:rPr>
          <w:rFonts w:ascii="Times New Roman" w:eastAsia="Times New Roman" w:hAnsi="Times New Roman" w:cs="Times New Roman"/>
          <w:sz w:val="24"/>
          <w:szCs w:val="24"/>
        </w:rPr>
        <w:t xml:space="preserve">is minimal </w:t>
      </w:r>
      <w:r w:rsidR="23BA62BF" w:rsidRPr="4E47666A">
        <w:rPr>
          <w:rFonts w:ascii="Times New Roman" w:eastAsia="Times New Roman" w:hAnsi="Times New Roman" w:cs="Times New Roman"/>
          <w:sz w:val="24"/>
          <w:szCs w:val="24"/>
        </w:rPr>
        <w:t xml:space="preserve">and </w:t>
      </w:r>
      <w:r w:rsidR="4361084A" w:rsidRPr="4E47666A">
        <w:rPr>
          <w:rFonts w:ascii="Times New Roman" w:eastAsia="Times New Roman" w:hAnsi="Times New Roman" w:cs="Times New Roman"/>
          <w:sz w:val="24"/>
          <w:szCs w:val="24"/>
        </w:rPr>
        <w:t xml:space="preserve">there is </w:t>
      </w:r>
      <w:r w:rsidR="1B6E46D7" w:rsidRPr="4E47666A">
        <w:rPr>
          <w:rFonts w:ascii="Times New Roman" w:eastAsia="Times New Roman" w:hAnsi="Times New Roman" w:cs="Times New Roman"/>
          <w:sz w:val="24"/>
          <w:szCs w:val="24"/>
        </w:rPr>
        <w:t>potential</w:t>
      </w:r>
      <w:r w:rsidR="4DD790C7" w:rsidRPr="4E47666A">
        <w:rPr>
          <w:rFonts w:ascii="Times New Roman" w:eastAsia="Times New Roman" w:hAnsi="Times New Roman" w:cs="Times New Roman"/>
          <w:sz w:val="24"/>
          <w:szCs w:val="24"/>
        </w:rPr>
        <w:t>ly</w:t>
      </w:r>
      <w:r w:rsidR="1B6E46D7" w:rsidRPr="4E47666A">
        <w:rPr>
          <w:rFonts w:ascii="Times New Roman" w:eastAsia="Times New Roman" w:hAnsi="Times New Roman" w:cs="Times New Roman"/>
          <w:sz w:val="24"/>
          <w:szCs w:val="24"/>
        </w:rPr>
        <w:t xml:space="preserve"> direct benefit to th</w:t>
      </w:r>
      <w:r w:rsidR="63DB1402" w:rsidRPr="4E47666A">
        <w:rPr>
          <w:rFonts w:ascii="Times New Roman" w:eastAsia="Times New Roman" w:hAnsi="Times New Roman" w:cs="Times New Roman"/>
          <w:sz w:val="24"/>
          <w:szCs w:val="24"/>
        </w:rPr>
        <w:t xml:space="preserve">e </w:t>
      </w:r>
      <w:r w:rsidR="699A2AC4" w:rsidRPr="4E47666A">
        <w:rPr>
          <w:rFonts w:ascii="Times New Roman" w:eastAsia="Times New Roman" w:hAnsi="Times New Roman" w:cs="Times New Roman"/>
          <w:sz w:val="24"/>
          <w:szCs w:val="24"/>
        </w:rPr>
        <w:t xml:space="preserve">participants who receive the intervention. </w:t>
      </w:r>
      <w:r w:rsidR="6CFEFEC6" w:rsidRPr="4E47666A">
        <w:rPr>
          <w:rFonts w:ascii="Times New Roman" w:eastAsia="Times New Roman" w:hAnsi="Times New Roman" w:cs="Times New Roman"/>
          <w:sz w:val="24"/>
          <w:szCs w:val="24"/>
        </w:rPr>
        <w:t>T</w:t>
      </w:r>
      <w:r w:rsidR="3D76411F" w:rsidRPr="4E47666A">
        <w:rPr>
          <w:rFonts w:ascii="Times New Roman" w:eastAsia="Times New Roman" w:hAnsi="Times New Roman" w:cs="Times New Roman"/>
          <w:sz w:val="24"/>
          <w:szCs w:val="24"/>
        </w:rPr>
        <w:t>he</w:t>
      </w:r>
      <w:r w:rsidR="02138D88" w:rsidRPr="4E47666A">
        <w:rPr>
          <w:rFonts w:ascii="Times New Roman" w:eastAsia="Times New Roman" w:hAnsi="Times New Roman" w:cs="Times New Roman"/>
          <w:sz w:val="24"/>
          <w:szCs w:val="24"/>
        </w:rPr>
        <w:t>refore,</w:t>
      </w:r>
      <w:r w:rsidR="3D76411F" w:rsidRPr="4E47666A">
        <w:rPr>
          <w:rFonts w:ascii="Times New Roman" w:eastAsia="Times New Roman" w:hAnsi="Times New Roman" w:cs="Times New Roman"/>
          <w:sz w:val="24"/>
          <w:szCs w:val="24"/>
        </w:rPr>
        <w:t xml:space="preserve"> </w:t>
      </w:r>
      <w:r w:rsidR="699A2AC4" w:rsidRPr="4E47666A">
        <w:rPr>
          <w:rFonts w:ascii="Times New Roman" w:eastAsia="Times New Roman" w:hAnsi="Times New Roman" w:cs="Times New Roman"/>
          <w:sz w:val="24"/>
          <w:szCs w:val="24"/>
        </w:rPr>
        <w:t xml:space="preserve">benefit-risk ratio is considered </w:t>
      </w:r>
      <w:r w:rsidR="0A0888FC" w:rsidRPr="4E47666A">
        <w:rPr>
          <w:rFonts w:ascii="Times New Roman" w:eastAsia="Times New Roman" w:hAnsi="Times New Roman" w:cs="Times New Roman"/>
          <w:sz w:val="24"/>
          <w:szCs w:val="24"/>
        </w:rPr>
        <w:t>favourable</w:t>
      </w:r>
      <w:r w:rsidR="699A2AC4" w:rsidRPr="4E47666A">
        <w:rPr>
          <w:rFonts w:ascii="Times New Roman" w:eastAsia="Times New Roman" w:hAnsi="Times New Roman" w:cs="Times New Roman"/>
          <w:sz w:val="24"/>
          <w:szCs w:val="24"/>
        </w:rPr>
        <w:t xml:space="preserve">, even </w:t>
      </w:r>
      <w:r w:rsidR="045BC88E" w:rsidRPr="4E47666A">
        <w:rPr>
          <w:rFonts w:ascii="Times New Roman" w:eastAsia="Times New Roman" w:hAnsi="Times New Roman" w:cs="Times New Roman"/>
          <w:sz w:val="24"/>
          <w:szCs w:val="24"/>
        </w:rPr>
        <w:t xml:space="preserve">if the </w:t>
      </w:r>
      <w:r w:rsidR="6E02387F" w:rsidRPr="4E47666A">
        <w:rPr>
          <w:rFonts w:ascii="Times New Roman" w:eastAsia="Times New Roman" w:hAnsi="Times New Roman" w:cs="Times New Roman"/>
          <w:sz w:val="24"/>
          <w:szCs w:val="24"/>
        </w:rPr>
        <w:t>study</w:t>
      </w:r>
      <w:r w:rsidR="045BC88E" w:rsidRPr="4E47666A">
        <w:rPr>
          <w:rFonts w:ascii="Times New Roman" w:eastAsia="Times New Roman" w:hAnsi="Times New Roman" w:cs="Times New Roman"/>
          <w:sz w:val="24"/>
          <w:szCs w:val="24"/>
        </w:rPr>
        <w:t xml:space="preserve"> is</w:t>
      </w:r>
      <w:r w:rsidR="699A2AC4" w:rsidRPr="4E47666A">
        <w:rPr>
          <w:rFonts w:ascii="Times New Roman" w:eastAsia="Times New Roman" w:hAnsi="Times New Roman" w:cs="Times New Roman"/>
          <w:sz w:val="24"/>
          <w:szCs w:val="24"/>
        </w:rPr>
        <w:t xml:space="preserve"> underpowered.</w:t>
      </w:r>
    </w:p>
    <w:p w14:paraId="1E145C7E" w14:textId="77777777" w:rsidR="00D61841" w:rsidRDefault="722274C8" w:rsidP="4E47666A">
      <w:pPr>
        <w:pStyle w:val="Heading1"/>
        <w:shd w:val="clear" w:color="auto" w:fill="F2DBDB" w:themeFill="accent2" w:themeFillTint="33"/>
        <w:rPr>
          <w:rFonts w:eastAsia="Times New Roman" w:cs="Times New Roman"/>
        </w:rPr>
      </w:pPr>
      <w:r w:rsidRPr="4E47666A">
        <w:rPr>
          <w:rFonts w:eastAsia="Times New Roman" w:cs="Times New Roman"/>
        </w:rPr>
        <w:t>Roles and responsibilities</w:t>
      </w:r>
      <w:r w:rsidR="00D61841">
        <w:tab/>
      </w:r>
    </w:p>
    <w:p w14:paraId="4CB27376" w14:textId="31D8D216" w:rsidR="722274C8" w:rsidRDefault="722274C8"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sz w:val="24"/>
          <w:szCs w:val="24"/>
        </w:rPr>
        <w:t>Names, affiliations, and roles of protocol contributors</w:t>
      </w:r>
      <w:r w:rsidR="385E3384" w:rsidRPr="4E47666A">
        <w:rPr>
          <w:rFonts w:ascii="Times New Roman" w:eastAsia="Times New Roman" w:hAnsi="Times New Roman" w:cs="Times New Roman"/>
          <w:sz w:val="24"/>
          <w:szCs w:val="24"/>
        </w:rPr>
        <w:t xml:space="preserve"> {5a}</w:t>
      </w:r>
    </w:p>
    <w:p w14:paraId="1E2A6D04" w14:textId="6B8B3686" w:rsidR="006C0854" w:rsidRPr="00D61841" w:rsidRDefault="2070D5CC" w:rsidP="4E47666A">
      <w:pPr>
        <w:shd w:val="clear" w:color="auto" w:fill="F2DBDB" w:themeFill="accent2" w:themeFillTint="33"/>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Name and contact information for the trial sponsor</w:t>
      </w:r>
      <w:r w:rsidR="1B65661A" w:rsidRPr="4E47666A">
        <w:rPr>
          <w:rFonts w:ascii="Times New Roman" w:eastAsia="Times New Roman" w:hAnsi="Times New Roman" w:cs="Times New Roman"/>
          <w:sz w:val="24"/>
          <w:szCs w:val="24"/>
        </w:rPr>
        <w:t xml:space="preserve"> {5b}</w:t>
      </w:r>
    </w:p>
    <w:p w14:paraId="68CE58D9" w14:textId="69ABE4E6" w:rsidR="006C0854" w:rsidRPr="00D61841" w:rsidRDefault="5CCD62DD"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Martin Gerdin Wärnberg </w:t>
      </w:r>
    </w:p>
    <w:p w14:paraId="7780112A" w14:textId="432FF3C5" w:rsidR="006C0854" w:rsidRPr="00D61841" w:rsidRDefault="5CCD62DD"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Karolinska Institutet, Stockholm, Sweden</w:t>
      </w:r>
    </w:p>
    <w:p w14:paraId="7CB8BE07" w14:textId="550B7021" w:rsidR="006C0854" w:rsidRPr="00D61841" w:rsidRDefault="5CCD62DD"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Lead Principal Investigator</w:t>
      </w:r>
    </w:p>
    <w:p w14:paraId="66E732BE" w14:textId="4484DB7E" w:rsidR="006C0854" w:rsidRPr="00D61841" w:rsidRDefault="6E25B659" w:rsidP="4E47666A">
      <w:pPr>
        <w:shd w:val="clear" w:color="auto" w:fill="F2DBDB" w:themeFill="accent2" w:themeFillTint="33"/>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Role of study sponsor and funders</w:t>
      </w:r>
      <w:r w:rsidR="2DFAD143" w:rsidRPr="4E47666A">
        <w:rPr>
          <w:rFonts w:ascii="Times New Roman" w:eastAsia="Times New Roman" w:hAnsi="Times New Roman" w:cs="Times New Roman"/>
          <w:sz w:val="24"/>
          <w:szCs w:val="24"/>
        </w:rPr>
        <w:t xml:space="preserve"> {5c}</w:t>
      </w:r>
    </w:p>
    <w:p w14:paraId="2BFE8C5A" w14:textId="3EC830A3" w:rsidR="006C0854" w:rsidRPr="00D61841" w:rsidRDefault="164DF4E6"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This study is an investigator related trial. </w:t>
      </w:r>
    </w:p>
    <w:p w14:paraId="520D47D0" w14:textId="47C49EE9" w:rsidR="006C0854" w:rsidRPr="00D61841" w:rsidRDefault="4CFEE045" w:rsidP="4E47666A">
      <w:pPr>
        <w:shd w:val="clear" w:color="auto" w:fill="F2DBDB" w:themeFill="accent2" w:themeFillTint="33"/>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Composition, roles, and responsibilities of the coordinating centre, steering committee</w:t>
      </w:r>
      <w:r w:rsidR="27F6FA8C" w:rsidRPr="4E47666A">
        <w:rPr>
          <w:rFonts w:ascii="Times New Roman" w:eastAsia="Times New Roman" w:hAnsi="Times New Roman" w:cs="Times New Roman"/>
          <w:sz w:val="24"/>
          <w:szCs w:val="24"/>
        </w:rPr>
        <w:t xml:space="preserve"> {5d</w:t>
      </w:r>
      <w:r w:rsidR="7BFC27AB" w:rsidRPr="4E47666A">
        <w:rPr>
          <w:rFonts w:ascii="Times New Roman" w:eastAsia="Times New Roman" w:hAnsi="Times New Roman" w:cs="Times New Roman"/>
          <w:sz w:val="24"/>
          <w:szCs w:val="24"/>
        </w:rPr>
        <w:t>}</w:t>
      </w:r>
    </w:p>
    <w:p w14:paraId="2326AF97" w14:textId="141047DA" w:rsidR="006C0854" w:rsidRPr="00D61841" w:rsidRDefault="6421B08C" w:rsidP="4E47666A">
      <w:pPr>
        <w:rPr>
          <w:rFonts w:ascii="Times New Roman" w:eastAsia="Times New Roman" w:hAnsi="Times New Roman" w:cs="Times New Roman"/>
          <w:b/>
          <w:bCs/>
          <w:color w:val="FF0000"/>
          <w:sz w:val="24"/>
          <w:szCs w:val="24"/>
        </w:rPr>
      </w:pPr>
      <w:r w:rsidRPr="4E47666A">
        <w:rPr>
          <w:rFonts w:ascii="Times New Roman" w:eastAsia="Times New Roman" w:hAnsi="Times New Roman" w:cs="Times New Roman"/>
          <w:b/>
          <w:bCs/>
          <w:color w:val="FF0000"/>
          <w:sz w:val="24"/>
          <w:szCs w:val="24"/>
        </w:rPr>
        <w:t xml:space="preserve">Table 3 </w:t>
      </w:r>
    </w:p>
    <w:tbl>
      <w:tblPr>
        <w:tblStyle w:val="TableGrid"/>
        <w:tblW w:w="0" w:type="auto"/>
        <w:tblBorders>
          <w:top w:val="dashed" w:sz="6" w:space="0" w:color="000000" w:themeColor="text1"/>
          <w:left w:val="dashed" w:sz="6" w:space="0" w:color="000000" w:themeColor="text1"/>
          <w:bottom w:val="dashed" w:sz="6" w:space="0" w:color="000000" w:themeColor="text1"/>
          <w:right w:val="dashed" w:sz="6" w:space="0" w:color="000000" w:themeColor="text1"/>
          <w:insideH w:val="dashed" w:sz="6" w:space="0" w:color="000000" w:themeColor="text1"/>
          <w:insideV w:val="dashed" w:sz="6" w:space="0" w:color="000000" w:themeColor="text1"/>
        </w:tblBorders>
        <w:tblLayout w:type="fixed"/>
        <w:tblLook w:val="06A0" w:firstRow="1" w:lastRow="0" w:firstColumn="1" w:lastColumn="0" w:noHBand="1" w:noVBand="1"/>
      </w:tblPr>
      <w:tblGrid>
        <w:gridCol w:w="1545"/>
        <w:gridCol w:w="2411"/>
        <w:gridCol w:w="3855"/>
        <w:gridCol w:w="1969"/>
      </w:tblGrid>
      <w:tr w:rsidR="4E47666A" w14:paraId="052ED20E" w14:textId="77777777" w:rsidTr="4E47666A">
        <w:trPr>
          <w:trHeight w:val="300"/>
        </w:trPr>
        <w:tc>
          <w:tcPr>
            <w:tcW w:w="1545" w:type="dxa"/>
          </w:tcPr>
          <w:p w14:paraId="176172D9" w14:textId="073B3166" w:rsidR="4E47666A" w:rsidRDefault="4E47666A" w:rsidP="4E47666A">
            <w:pPr>
              <w:rPr>
                <w:rFonts w:ascii="Times New Roman" w:eastAsia="Times New Roman" w:hAnsi="Times New Roman" w:cs="Times New Roman"/>
                <w:sz w:val="24"/>
                <w:szCs w:val="24"/>
              </w:rPr>
            </w:pPr>
          </w:p>
        </w:tc>
        <w:tc>
          <w:tcPr>
            <w:tcW w:w="2411" w:type="dxa"/>
          </w:tcPr>
          <w:p w14:paraId="4FD61F66" w14:textId="1AFE4947" w:rsidR="13D83427" w:rsidRDefault="13D83427" w:rsidP="4E47666A">
            <w:pPr>
              <w:rPr>
                <w:rFonts w:ascii="Times New Roman" w:eastAsia="Times New Roman" w:hAnsi="Times New Roman" w:cs="Times New Roman"/>
                <w:b/>
                <w:bCs/>
                <w:sz w:val="24"/>
                <w:szCs w:val="24"/>
              </w:rPr>
            </w:pPr>
            <w:commentRangeStart w:id="0"/>
            <w:r w:rsidRPr="4E47666A">
              <w:rPr>
                <w:rFonts w:ascii="Times New Roman" w:eastAsia="Times New Roman" w:hAnsi="Times New Roman" w:cs="Times New Roman"/>
                <w:b/>
                <w:bCs/>
                <w:sz w:val="24"/>
                <w:szCs w:val="24"/>
              </w:rPr>
              <w:t>Composition</w:t>
            </w:r>
            <w:commentRangeEnd w:id="0"/>
            <w:r>
              <w:commentReference w:id="0"/>
            </w:r>
          </w:p>
        </w:tc>
        <w:tc>
          <w:tcPr>
            <w:tcW w:w="3855" w:type="dxa"/>
          </w:tcPr>
          <w:p w14:paraId="26013F67" w14:textId="687F9F4B" w:rsidR="13D83427" w:rsidRDefault="13D83427"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Roles</w:t>
            </w:r>
            <w:r w:rsidR="3C96AAEB" w:rsidRPr="4E47666A">
              <w:rPr>
                <w:rFonts w:ascii="Times New Roman" w:eastAsia="Times New Roman" w:hAnsi="Times New Roman" w:cs="Times New Roman"/>
                <w:b/>
                <w:bCs/>
                <w:sz w:val="24"/>
                <w:szCs w:val="24"/>
              </w:rPr>
              <w:t xml:space="preserve"> &amp;</w:t>
            </w:r>
            <w:r w:rsidR="248B5703" w:rsidRPr="4E47666A">
              <w:rPr>
                <w:rFonts w:ascii="Times New Roman" w:eastAsia="Times New Roman" w:hAnsi="Times New Roman" w:cs="Times New Roman"/>
                <w:b/>
                <w:bCs/>
                <w:sz w:val="24"/>
                <w:szCs w:val="24"/>
              </w:rPr>
              <w:t xml:space="preserve"> Responsibilities</w:t>
            </w:r>
          </w:p>
        </w:tc>
        <w:tc>
          <w:tcPr>
            <w:tcW w:w="1969" w:type="dxa"/>
          </w:tcPr>
          <w:p w14:paraId="33D068A0" w14:textId="34FD5D90" w:rsidR="2732A7B3" w:rsidRDefault="2732A7B3"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Meeting Frequency</w:t>
            </w:r>
          </w:p>
        </w:tc>
      </w:tr>
      <w:tr w:rsidR="4E47666A" w14:paraId="57B9BD24" w14:textId="77777777" w:rsidTr="4E47666A">
        <w:trPr>
          <w:trHeight w:val="300"/>
        </w:trPr>
        <w:tc>
          <w:tcPr>
            <w:tcW w:w="1545" w:type="dxa"/>
          </w:tcPr>
          <w:p w14:paraId="455546F4" w14:textId="23F559EA" w:rsidR="13D83427" w:rsidRDefault="13D83427" w:rsidP="4E47666A">
            <w:pPr>
              <w:rPr>
                <w:rFonts w:ascii="Times New Roman" w:eastAsia="Times New Roman" w:hAnsi="Times New Roman" w:cs="Times New Roman"/>
                <w:sz w:val="24"/>
                <w:szCs w:val="24"/>
                <w:highlight w:val="yellow"/>
              </w:rPr>
            </w:pPr>
            <w:r w:rsidRPr="4E47666A">
              <w:rPr>
                <w:rFonts w:ascii="Times New Roman" w:eastAsia="Times New Roman" w:hAnsi="Times New Roman" w:cs="Times New Roman"/>
                <w:sz w:val="24"/>
                <w:szCs w:val="24"/>
                <w:highlight w:val="yellow"/>
              </w:rPr>
              <w:t>The George Institute of Global Health</w:t>
            </w:r>
          </w:p>
          <w:p w14:paraId="52EC8B87" w14:textId="1206F438" w:rsidR="4E47666A" w:rsidRDefault="4E47666A" w:rsidP="4E47666A">
            <w:pPr>
              <w:rPr>
                <w:rFonts w:ascii="Times New Roman" w:eastAsia="Times New Roman" w:hAnsi="Times New Roman" w:cs="Times New Roman"/>
                <w:sz w:val="24"/>
                <w:szCs w:val="24"/>
                <w:highlight w:val="yellow"/>
              </w:rPr>
            </w:pPr>
          </w:p>
        </w:tc>
        <w:tc>
          <w:tcPr>
            <w:tcW w:w="2411" w:type="dxa"/>
          </w:tcPr>
          <w:p w14:paraId="4BBCE016" w14:textId="5965D149" w:rsidR="5561EE67" w:rsidRDefault="5561EE67" w:rsidP="4E47666A">
            <w:pPr>
              <w:pStyle w:val="ListParagraph"/>
              <w:numPr>
                <w:ilvl w:val="0"/>
                <w:numId w:val="1"/>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Prof</w:t>
            </w:r>
            <w:r w:rsidR="504B196B"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Vivekanand Jha</w:t>
            </w:r>
          </w:p>
          <w:p w14:paraId="155B096C" w14:textId="0302A2DD" w:rsidR="5561EE67" w:rsidRDefault="5561EE67" w:rsidP="4E47666A">
            <w:pPr>
              <w:pStyle w:val="ListParagraph"/>
              <w:numPr>
                <w:ilvl w:val="0"/>
                <w:numId w:val="1"/>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Nobhojit Roy</w:t>
            </w:r>
          </w:p>
          <w:p w14:paraId="16FA236B" w14:textId="52401A62" w:rsidR="5D4C9743" w:rsidRDefault="5D4C9743" w:rsidP="4E47666A">
            <w:pPr>
              <w:pStyle w:val="ListParagraph"/>
              <w:numPr>
                <w:ilvl w:val="0"/>
                <w:numId w:val="1"/>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w:t>
            </w:r>
            <w:r w:rsidR="5561EE67" w:rsidRPr="4E47666A">
              <w:rPr>
                <w:rFonts w:ascii="Times New Roman" w:eastAsia="Times New Roman" w:hAnsi="Times New Roman" w:cs="Times New Roman"/>
                <w:sz w:val="24"/>
                <w:szCs w:val="24"/>
              </w:rPr>
              <w:t>bhinav Bassi</w:t>
            </w:r>
          </w:p>
          <w:p w14:paraId="53DEF376" w14:textId="745F781B" w:rsidR="5561EE67" w:rsidRDefault="5561EE67" w:rsidP="4E47666A">
            <w:pPr>
              <w:pStyle w:val="ListParagraph"/>
              <w:numPr>
                <w:ilvl w:val="0"/>
                <w:numId w:val="1"/>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Samriddhi Ranjan</w:t>
            </w:r>
          </w:p>
          <w:p w14:paraId="491ED4FD" w14:textId="14D0162E" w:rsidR="5561EE67" w:rsidRDefault="5561EE67" w:rsidP="4E47666A">
            <w:pPr>
              <w:pStyle w:val="ListParagraph"/>
              <w:numPr>
                <w:ilvl w:val="0"/>
                <w:numId w:val="1"/>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Prashant Kharat</w:t>
            </w:r>
          </w:p>
          <w:p w14:paraId="68D7C21A" w14:textId="4B235922" w:rsidR="4E47666A" w:rsidRDefault="4E47666A" w:rsidP="4E47666A">
            <w:pPr>
              <w:pStyle w:val="ListParagraph"/>
              <w:numPr>
                <w:ilvl w:val="0"/>
                <w:numId w:val="1"/>
              </w:numPr>
              <w:rPr>
                <w:rFonts w:ascii="Times New Roman" w:eastAsia="Times New Roman" w:hAnsi="Times New Roman" w:cs="Times New Roman"/>
                <w:sz w:val="24"/>
                <w:szCs w:val="24"/>
              </w:rPr>
            </w:pPr>
          </w:p>
        </w:tc>
        <w:tc>
          <w:tcPr>
            <w:tcW w:w="3855" w:type="dxa"/>
          </w:tcPr>
          <w:p w14:paraId="196A4D47" w14:textId="31C56E08" w:rsidR="4E47666A" w:rsidRDefault="4E47666A" w:rsidP="4E47666A">
            <w:pPr>
              <w:rPr>
                <w:rFonts w:ascii="Times New Roman" w:eastAsia="Times New Roman" w:hAnsi="Times New Roman" w:cs="Times New Roman"/>
                <w:sz w:val="24"/>
                <w:szCs w:val="24"/>
              </w:rPr>
            </w:pPr>
          </w:p>
        </w:tc>
        <w:tc>
          <w:tcPr>
            <w:tcW w:w="1969" w:type="dxa"/>
          </w:tcPr>
          <w:p w14:paraId="152B9452" w14:textId="301568A8" w:rsidR="4E47666A" w:rsidRDefault="4E47666A" w:rsidP="4E47666A">
            <w:pPr>
              <w:rPr>
                <w:rFonts w:ascii="Times New Roman" w:eastAsia="Times New Roman" w:hAnsi="Times New Roman" w:cs="Times New Roman"/>
                <w:sz w:val="24"/>
                <w:szCs w:val="24"/>
              </w:rPr>
            </w:pPr>
          </w:p>
        </w:tc>
      </w:tr>
      <w:tr w:rsidR="4E47666A" w14:paraId="22D01559" w14:textId="77777777" w:rsidTr="4E47666A">
        <w:trPr>
          <w:trHeight w:val="300"/>
        </w:trPr>
        <w:tc>
          <w:tcPr>
            <w:tcW w:w="1545" w:type="dxa"/>
          </w:tcPr>
          <w:p w14:paraId="59761F95" w14:textId="452DC630" w:rsidR="451F9AE5" w:rsidRDefault="451F9AE5"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Trial Management Goup</w:t>
            </w:r>
            <w:r w:rsidR="5B94A76E" w:rsidRPr="4E47666A">
              <w:rPr>
                <w:rFonts w:ascii="Times New Roman" w:eastAsia="Times New Roman" w:hAnsi="Times New Roman" w:cs="Times New Roman"/>
                <w:sz w:val="24"/>
                <w:szCs w:val="24"/>
              </w:rPr>
              <w:t xml:space="preserve"> (TMG)</w:t>
            </w:r>
          </w:p>
          <w:p w14:paraId="18CE9F3B" w14:textId="5E16D8EB" w:rsidR="4E47666A" w:rsidRDefault="4E47666A" w:rsidP="4E47666A">
            <w:pPr>
              <w:rPr>
                <w:rFonts w:ascii="Times New Roman" w:eastAsia="Times New Roman" w:hAnsi="Times New Roman" w:cs="Times New Roman"/>
                <w:sz w:val="24"/>
                <w:szCs w:val="24"/>
              </w:rPr>
            </w:pPr>
          </w:p>
        </w:tc>
        <w:tc>
          <w:tcPr>
            <w:tcW w:w="2411" w:type="dxa"/>
          </w:tcPr>
          <w:p w14:paraId="6B442D67" w14:textId="36A4A106" w:rsidR="48514346" w:rsidRDefault="48514346"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A</w:t>
            </w:r>
            <w:commentRangeStart w:id="1"/>
            <w:r w:rsidRPr="4E47666A">
              <w:rPr>
                <w:rFonts w:ascii="Times New Roman" w:eastAsia="Times New Roman" w:hAnsi="Times New Roman" w:cs="Times New Roman"/>
                <w:sz w:val="24"/>
                <w:szCs w:val="24"/>
              </w:rPr>
              <w:t>nurag Alok</w:t>
            </w:r>
            <w:commentRangeEnd w:id="1"/>
            <w:r>
              <w:commentReference w:id="1"/>
            </w:r>
          </w:p>
          <w:p w14:paraId="5F017B05" w14:textId="5D883665" w:rsidR="036D6B91" w:rsidRDefault="036D6B91"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Li Felländer-Tsai </w:t>
            </w:r>
          </w:p>
          <w:p w14:paraId="409B64F5" w14:textId="30E41467" w:rsidR="645914D8" w:rsidRDefault="645914D8"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Debojit Basak</w:t>
            </w:r>
          </w:p>
          <w:p w14:paraId="5350E505" w14:textId="325E4238" w:rsidR="645914D8" w:rsidRDefault="645914D8"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 xml:space="preserve">Shamita </w:t>
            </w:r>
            <w:r w:rsidR="50DC287E" w:rsidRPr="4E47666A">
              <w:rPr>
                <w:rFonts w:ascii="Times New Roman" w:eastAsia="Times New Roman" w:hAnsi="Times New Roman" w:cs="Times New Roman"/>
                <w:sz w:val="24"/>
                <w:szCs w:val="24"/>
              </w:rPr>
              <w:t>Chatterjee</w:t>
            </w:r>
          </w:p>
          <w:p w14:paraId="389BF4B5" w14:textId="0C7CBE0C" w:rsidR="645914D8" w:rsidRDefault="645914D8"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G D Bakhshi</w:t>
            </w:r>
            <w:r w:rsidR="48514346" w:rsidRPr="4E47666A">
              <w:rPr>
                <w:rFonts w:ascii="Times New Roman" w:eastAsia="Times New Roman" w:hAnsi="Times New Roman" w:cs="Times New Roman"/>
                <w:sz w:val="24"/>
                <w:szCs w:val="24"/>
              </w:rPr>
              <w:t xml:space="preserve"> </w:t>
            </w:r>
          </w:p>
          <w:p w14:paraId="06304F48" w14:textId="61AB6309" w:rsidR="67C37FD0" w:rsidRDefault="67C37FD0"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Karla Hemming</w:t>
            </w:r>
          </w:p>
          <w:p w14:paraId="52EA30F7" w14:textId="33755AB1" w:rsidR="67C37FD0" w:rsidRDefault="67C37FD0"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K D Soni</w:t>
            </w:r>
          </w:p>
          <w:p w14:paraId="534F79AF" w14:textId="25FB232A" w:rsidR="76908C6F" w:rsidRDefault="76908C6F"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Nobhojit Roy</w:t>
            </w:r>
          </w:p>
          <w:p w14:paraId="5D756184" w14:textId="7B0CC1EA" w:rsidR="76908C6F" w:rsidRDefault="76908C6F"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Vivekanand Jha</w:t>
            </w:r>
          </w:p>
          <w:p w14:paraId="3039F4B6" w14:textId="4F3790A5" w:rsidR="76908C6F" w:rsidRDefault="76908C6F"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Rajdeep Singh  </w:t>
            </w:r>
          </w:p>
          <w:p w14:paraId="00B28E6A" w14:textId="24EB9A6F" w:rsidR="1197F0DD" w:rsidRDefault="1197F0DD"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Martin Gerdin Wärnberg</w:t>
            </w:r>
          </w:p>
          <w:p w14:paraId="1F8ED959" w14:textId="1CFE6CA9" w:rsidR="4FAA9CD9" w:rsidRDefault="4FAA9CD9"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Monty Khajanchi</w:t>
            </w:r>
          </w:p>
          <w:p w14:paraId="73424E8E" w14:textId="0AE41BAE" w:rsidR="53A1446B" w:rsidRDefault="53A1446B"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Abhinav Bassi</w:t>
            </w:r>
          </w:p>
          <w:p w14:paraId="55748900" w14:textId="2D05B642" w:rsidR="53A1446B" w:rsidRDefault="53A1446B"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Prashant Kharat</w:t>
            </w:r>
          </w:p>
          <w:p w14:paraId="29E14FBC" w14:textId="0CD039E6" w:rsidR="53A1446B" w:rsidRDefault="53A1446B" w:rsidP="4E47666A">
            <w:pPr>
              <w:pStyle w:val="ListParagraph"/>
              <w:numPr>
                <w:ilvl w:val="0"/>
                <w:numId w:val="2"/>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Samriddhi Ranjan</w:t>
            </w:r>
          </w:p>
          <w:p w14:paraId="20D50E3B" w14:textId="5717F638" w:rsidR="4E47666A" w:rsidRDefault="4E47666A" w:rsidP="4E47666A">
            <w:pPr>
              <w:rPr>
                <w:rFonts w:ascii="Times New Roman" w:eastAsia="Times New Roman" w:hAnsi="Times New Roman" w:cs="Times New Roman"/>
                <w:sz w:val="24"/>
                <w:szCs w:val="24"/>
              </w:rPr>
            </w:pPr>
          </w:p>
        </w:tc>
        <w:tc>
          <w:tcPr>
            <w:tcW w:w="3855" w:type="dxa"/>
          </w:tcPr>
          <w:p w14:paraId="428238C3" w14:textId="0D56A539" w:rsidR="1EBCA5D9" w:rsidRDefault="1EBCA5D9"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To manage the trial, including its clinical and practical aspects.</w:t>
            </w:r>
            <w:r w:rsidR="7EFE4E5B" w:rsidRPr="4E47666A">
              <w:rPr>
                <w:rFonts w:ascii="Times New Roman" w:eastAsia="Times New Roman" w:hAnsi="Times New Roman" w:cs="Times New Roman"/>
                <w:sz w:val="24"/>
                <w:szCs w:val="24"/>
              </w:rPr>
              <w:t xml:space="preserve"> Includes members with broad </w:t>
            </w:r>
            <w:r w:rsidR="7EFE4E5B" w:rsidRPr="4E47666A">
              <w:rPr>
                <w:rFonts w:ascii="Times New Roman" w:eastAsia="Times New Roman" w:hAnsi="Times New Roman" w:cs="Times New Roman"/>
                <w:sz w:val="24"/>
                <w:szCs w:val="24"/>
              </w:rPr>
              <w:lastRenderedPageBreak/>
              <w:t>expertise appropriate to the trial. The TMG will be chaired by</w:t>
            </w:r>
          </w:p>
          <w:p w14:paraId="4FD6F0AB" w14:textId="4D107452" w:rsidR="7EFE4E5B" w:rsidRDefault="7EFE4E5B" w:rsidP="4E47666A">
            <w:r w:rsidRPr="4E47666A">
              <w:rPr>
                <w:rFonts w:ascii="Times New Roman" w:eastAsia="Times New Roman" w:hAnsi="Times New Roman" w:cs="Times New Roman"/>
                <w:sz w:val="24"/>
                <w:szCs w:val="24"/>
              </w:rPr>
              <w:t>the Principal Investigator.</w:t>
            </w:r>
          </w:p>
          <w:p w14:paraId="79DEEB83" w14:textId="7CA071D6" w:rsidR="4E47666A" w:rsidRDefault="4E47666A" w:rsidP="4E47666A">
            <w:pPr>
              <w:rPr>
                <w:rFonts w:ascii="Times New Roman" w:eastAsia="Times New Roman" w:hAnsi="Times New Roman" w:cs="Times New Roman"/>
                <w:sz w:val="24"/>
                <w:szCs w:val="24"/>
              </w:rPr>
            </w:pPr>
          </w:p>
        </w:tc>
        <w:tc>
          <w:tcPr>
            <w:tcW w:w="1969" w:type="dxa"/>
          </w:tcPr>
          <w:p w14:paraId="37367CC5" w14:textId="2374F36E" w:rsidR="7EFE4E5B" w:rsidRDefault="7EFE4E5B"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Monthly to every six months.</w:t>
            </w:r>
          </w:p>
        </w:tc>
      </w:tr>
      <w:tr w:rsidR="4E47666A" w14:paraId="4B7DA6C4" w14:textId="77777777" w:rsidTr="4E47666A">
        <w:trPr>
          <w:trHeight w:val="300"/>
        </w:trPr>
        <w:tc>
          <w:tcPr>
            <w:tcW w:w="1545" w:type="dxa"/>
          </w:tcPr>
          <w:p w14:paraId="246DD8B7" w14:textId="00367BCD" w:rsidR="053265FD" w:rsidRDefault="053265FD"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Trial Steering</w:t>
            </w:r>
          </w:p>
          <w:p w14:paraId="039FF453" w14:textId="41BAAC9A" w:rsidR="053265FD" w:rsidRDefault="053265FD"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and Data Monitoring Committee (SDMC)</w:t>
            </w:r>
          </w:p>
          <w:p w14:paraId="52DB6616" w14:textId="38596376" w:rsidR="4E47666A" w:rsidRDefault="4E47666A" w:rsidP="4E47666A">
            <w:pPr>
              <w:rPr>
                <w:rFonts w:ascii="Times New Roman" w:eastAsia="Times New Roman" w:hAnsi="Times New Roman" w:cs="Times New Roman"/>
                <w:sz w:val="24"/>
                <w:szCs w:val="24"/>
                <w:highlight w:val="yellow"/>
              </w:rPr>
            </w:pPr>
          </w:p>
        </w:tc>
        <w:tc>
          <w:tcPr>
            <w:tcW w:w="2411" w:type="dxa"/>
          </w:tcPr>
          <w:p w14:paraId="15F1E18C" w14:textId="76048C3E" w:rsidR="2A9F4FE5" w:rsidRDefault="2A9F4FE5" w:rsidP="4E47666A">
            <w:pPr>
              <w:pStyle w:val="ListParagraph"/>
              <w:numPr>
                <w:ilvl w:val="0"/>
                <w:numId w:val="5"/>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Ganesan Karthikeyan</w:t>
            </w:r>
            <w:r w:rsidR="71656890"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Chair, Independent Member</w:t>
            </w:r>
            <w:r w:rsidRPr="4E47666A">
              <w:rPr>
                <w:rFonts w:ascii="Times New Roman" w:eastAsia="Times New Roman" w:hAnsi="Times New Roman" w:cs="Times New Roman"/>
                <w:sz w:val="24"/>
                <w:szCs w:val="24"/>
                <w:lang w:val="en-US"/>
              </w:rPr>
              <w:t xml:space="preserve"> </w:t>
            </w:r>
          </w:p>
          <w:p w14:paraId="4E8272D8" w14:textId="15B51A5C" w:rsidR="2A9F4FE5" w:rsidRDefault="2A9F4FE5" w:rsidP="4E47666A">
            <w:pPr>
              <w:pStyle w:val="ListParagraph"/>
              <w:numPr>
                <w:ilvl w:val="0"/>
                <w:numId w:val="5"/>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Richard Hooper</w:t>
            </w:r>
            <w:r w:rsidR="63BCF2B0"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Independent Member, Statistician</w:t>
            </w:r>
            <w:r w:rsidRPr="4E47666A">
              <w:rPr>
                <w:rFonts w:ascii="Times New Roman" w:eastAsia="Times New Roman" w:hAnsi="Times New Roman" w:cs="Times New Roman"/>
                <w:sz w:val="24"/>
                <w:szCs w:val="24"/>
                <w:lang w:val="en-US"/>
              </w:rPr>
              <w:t xml:space="preserve"> </w:t>
            </w:r>
            <w:r w:rsidRPr="4E47666A">
              <w:rPr>
                <w:rFonts w:ascii="Times New Roman" w:eastAsia="Times New Roman" w:hAnsi="Times New Roman" w:cs="Times New Roman"/>
                <w:sz w:val="24"/>
                <w:szCs w:val="24"/>
              </w:rPr>
              <w:t>Kathryn Chu (Independent Member, Clinical expert)</w:t>
            </w:r>
            <w:r w:rsidRPr="4E47666A">
              <w:rPr>
                <w:rFonts w:ascii="Times New Roman" w:eastAsia="Times New Roman" w:hAnsi="Times New Roman" w:cs="Times New Roman"/>
                <w:sz w:val="24"/>
                <w:szCs w:val="24"/>
                <w:lang w:val="en-US"/>
              </w:rPr>
              <w:t xml:space="preserve"> </w:t>
            </w:r>
          </w:p>
          <w:p w14:paraId="2510740A" w14:textId="4D1E715D" w:rsidR="2A9F4FE5" w:rsidRDefault="2A9F4FE5" w:rsidP="4E47666A">
            <w:pPr>
              <w:pStyle w:val="ListParagraph"/>
              <w:numPr>
                <w:ilvl w:val="0"/>
                <w:numId w:val="5"/>
              </w:numPr>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rPr>
              <w:t>Elamurugan TP</w:t>
            </w:r>
            <w:r w:rsidR="52F0906C"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Independent Member, Clinical expert</w:t>
            </w:r>
          </w:p>
          <w:p w14:paraId="7F4304C2" w14:textId="597841DB" w:rsidR="2A9F4FE5" w:rsidRDefault="2A9F4FE5" w:rsidP="4E47666A">
            <w:pPr>
              <w:pStyle w:val="ListParagraph"/>
              <w:numPr>
                <w:ilvl w:val="0"/>
                <w:numId w:val="5"/>
              </w:numPr>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Sai Kulkarni</w:t>
            </w:r>
            <w:r w:rsidR="03A748A9" w:rsidRPr="4E47666A">
              <w:rPr>
                <w:rFonts w:ascii="Times New Roman" w:eastAsia="Times New Roman" w:hAnsi="Times New Roman" w:cs="Times New Roman"/>
                <w:sz w:val="24"/>
                <w:szCs w:val="24"/>
                <w:lang w:val="en-US"/>
              </w:rPr>
              <w:t xml:space="preserve">: </w:t>
            </w:r>
            <w:r w:rsidRPr="4E47666A">
              <w:rPr>
                <w:rFonts w:ascii="Times New Roman" w:eastAsia="Times New Roman" w:hAnsi="Times New Roman" w:cs="Times New Roman"/>
                <w:sz w:val="24"/>
                <w:szCs w:val="24"/>
                <w:lang w:val="en-US"/>
              </w:rPr>
              <w:t xml:space="preserve">Independent Member, Lay-person representative) </w:t>
            </w:r>
          </w:p>
        </w:tc>
        <w:tc>
          <w:tcPr>
            <w:tcW w:w="3855" w:type="dxa"/>
          </w:tcPr>
          <w:p w14:paraId="75A97963" w14:textId="3243031D" w:rsidR="6F87641A" w:rsidRDefault="6F87641A"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 SDMC’s responsibility is to oversee and safeguard the trial and the trial participants,</w:t>
            </w:r>
            <w:r w:rsidR="41EBF83B"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monitor the main outcome measures including safety and eﬀicacy, and monitor the overall</w:t>
            </w:r>
            <w:r w:rsidR="4E1DA4D1"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conduct of the trial. The SDMC also should receive and review information on the progress and accruing data of this trial and provide advice on the conduct of the trial to the Trial Management Group (TMG). The specific roles of the SDMC are detailed below</w:t>
            </w:r>
            <w:r w:rsidR="38EF9D9E" w:rsidRPr="4E47666A">
              <w:rPr>
                <w:rFonts w:ascii="Times New Roman" w:eastAsia="Times New Roman" w:hAnsi="Times New Roman" w:cs="Times New Roman"/>
                <w:sz w:val="24"/>
                <w:szCs w:val="24"/>
              </w:rPr>
              <w:t xml:space="preserve">: </w:t>
            </w:r>
          </w:p>
          <w:p w14:paraId="2503B342" w14:textId="561F23BD" w:rsidR="38EF9D9E" w:rsidRDefault="38EF9D9E" w:rsidP="4E47666A">
            <w:pPr>
              <w:jc w:val="both"/>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Expert supervision and monitoring</w:t>
            </w:r>
          </w:p>
          <w:p w14:paraId="117CA519" w14:textId="49966364" w:rsidR="38EF9D9E" w:rsidRDefault="38EF9D9E"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Providing expert supervision of the trial.</w:t>
            </w:r>
          </w:p>
          <w:p w14:paraId="777743FD" w14:textId="48EAEE51" w:rsidR="38EF9D9E" w:rsidRDefault="38EF9D9E" w:rsidP="4E47666A">
            <w:pPr>
              <w:jc w:val="both"/>
            </w:pPr>
            <w:r w:rsidRPr="4E47666A">
              <w:rPr>
                <w:rFonts w:ascii="Times New Roman" w:eastAsia="Times New Roman" w:hAnsi="Times New Roman" w:cs="Times New Roman"/>
                <w:sz w:val="24"/>
                <w:szCs w:val="24"/>
              </w:rPr>
              <w:t>• Monitoring recruitment figures, follow-up rates, and losses to follow-up.</w:t>
            </w:r>
          </w:p>
          <w:p w14:paraId="09DA392F" w14:textId="07A4810A" w:rsidR="38EF9D9E" w:rsidRDefault="38EF9D9E" w:rsidP="4E47666A">
            <w:pPr>
              <w:jc w:val="both"/>
            </w:pPr>
            <w:r w:rsidRPr="4E47666A">
              <w:rPr>
                <w:rFonts w:ascii="Times New Roman" w:eastAsia="Times New Roman" w:hAnsi="Times New Roman" w:cs="Times New Roman"/>
                <w:sz w:val="24"/>
                <w:szCs w:val="24"/>
              </w:rPr>
              <w:t>• Monitoring compliance with the protocol by investigators.</w:t>
            </w:r>
          </w:p>
          <w:p w14:paraId="61E18411" w14:textId="5D77AB10" w:rsidR="38EF9D9E" w:rsidRDefault="38EF9D9E" w:rsidP="4E47666A">
            <w:pPr>
              <w:jc w:val="both"/>
            </w:pPr>
            <w:r w:rsidRPr="4E47666A">
              <w:rPr>
                <w:rFonts w:ascii="Times New Roman" w:eastAsia="Times New Roman" w:hAnsi="Times New Roman" w:cs="Times New Roman"/>
                <w:sz w:val="24"/>
                <w:szCs w:val="24"/>
              </w:rPr>
              <w:t>• Assessing data quality, including completeness, and encouraging the collection of</w:t>
            </w:r>
          </w:p>
          <w:p w14:paraId="49F66826" w14:textId="6E84A359" w:rsidR="38EF9D9E" w:rsidRDefault="38EF9D9E" w:rsidP="4E47666A">
            <w:pPr>
              <w:jc w:val="both"/>
            </w:pPr>
            <w:r w:rsidRPr="4E47666A">
              <w:rPr>
                <w:rFonts w:ascii="Times New Roman" w:eastAsia="Times New Roman" w:hAnsi="Times New Roman" w:cs="Times New Roman"/>
                <w:sz w:val="24"/>
                <w:szCs w:val="24"/>
              </w:rPr>
              <w:t>high-quality data.</w:t>
            </w:r>
          </w:p>
          <w:p w14:paraId="5293770B" w14:textId="6BB5B0F9" w:rsidR="38EF9D9E" w:rsidRDefault="38EF9D9E" w:rsidP="4E47666A">
            <w:pPr>
              <w:jc w:val="both"/>
            </w:pPr>
            <w:r w:rsidRPr="4E47666A">
              <w:rPr>
                <w:rFonts w:ascii="Times New Roman" w:eastAsia="Times New Roman" w:hAnsi="Times New Roman" w:cs="Times New Roman"/>
                <w:sz w:val="24"/>
                <w:szCs w:val="24"/>
              </w:rPr>
              <w:t>• Overseeing the completion of CRFs and advising on TMG’s future strategies for</w:t>
            </w:r>
          </w:p>
          <w:p w14:paraId="020CAF34" w14:textId="68F1F960" w:rsidR="38EF9D9E" w:rsidRDefault="38EF9D9E" w:rsidP="4E47666A">
            <w:pPr>
              <w:jc w:val="both"/>
            </w:pPr>
            <w:r w:rsidRPr="4E47666A">
              <w:rPr>
                <w:rFonts w:ascii="Times New Roman" w:eastAsia="Times New Roman" w:hAnsi="Times New Roman" w:cs="Times New Roman"/>
                <w:sz w:val="24"/>
                <w:szCs w:val="24"/>
              </w:rPr>
              <w:t>satisfactory completion.</w:t>
            </w:r>
          </w:p>
          <w:p w14:paraId="44727591" w14:textId="1FFFA74C" w:rsidR="38EF9D9E" w:rsidRDefault="38EF9D9E" w:rsidP="4E47666A">
            <w:pPr>
              <w:jc w:val="both"/>
            </w:pPr>
            <w:r w:rsidRPr="4E47666A">
              <w:rPr>
                <w:rFonts w:ascii="Times New Roman" w:eastAsia="Times New Roman" w:hAnsi="Times New Roman" w:cs="Times New Roman"/>
                <w:sz w:val="24"/>
                <w:szCs w:val="24"/>
              </w:rPr>
              <w:t>• Reviewing interim analyses including main outcomes and safety data.</w:t>
            </w:r>
          </w:p>
          <w:p w14:paraId="573BB6E2" w14:textId="756DDEAE" w:rsidR="38EF9D9E" w:rsidRDefault="38EF9D9E" w:rsidP="4E47666A">
            <w:pPr>
              <w:jc w:val="both"/>
            </w:pPr>
            <w:r w:rsidRPr="4E47666A">
              <w:rPr>
                <w:rFonts w:ascii="Times New Roman" w:eastAsia="Times New Roman" w:hAnsi="Times New Roman" w:cs="Times New Roman"/>
                <w:sz w:val="24"/>
                <w:szCs w:val="24"/>
              </w:rPr>
              <w:t>• Assessing the impact and relevance of external evidence.</w:t>
            </w:r>
          </w:p>
          <w:p w14:paraId="4EB19DD2" w14:textId="0E437912" w:rsidR="38EF9D9E" w:rsidRDefault="38EF9D9E" w:rsidP="4E47666A">
            <w:pPr>
              <w:jc w:val="both"/>
            </w:pPr>
            <w:r w:rsidRPr="4E47666A">
              <w:rPr>
                <w:rFonts w:ascii="Times New Roman" w:eastAsia="Times New Roman" w:hAnsi="Times New Roman" w:cs="Times New Roman"/>
                <w:sz w:val="24"/>
                <w:szCs w:val="24"/>
              </w:rPr>
              <w:t>• Monitoring planned sample size assumptions, preferably with regards to:</w:t>
            </w:r>
          </w:p>
          <w:p w14:paraId="688FC974" w14:textId="7FB113F7" w:rsidR="38EF9D9E" w:rsidRDefault="38EF9D9E" w:rsidP="4E47666A">
            <w:pPr>
              <w:jc w:val="both"/>
            </w:pPr>
            <w:r w:rsidRPr="4E47666A">
              <w:rPr>
                <w:rFonts w:ascii="Times New Roman" w:eastAsia="Times New Roman" w:hAnsi="Times New Roman" w:cs="Times New Roman"/>
                <w:sz w:val="24"/>
                <w:szCs w:val="24"/>
              </w:rPr>
              <w:t>– a priori assumptions about the control arm outcome; and/or</w:t>
            </w:r>
          </w:p>
          <w:p w14:paraId="2A512CF8" w14:textId="6E27CA0F" w:rsidR="38EF9D9E" w:rsidRDefault="38EF9D9E" w:rsidP="4E47666A">
            <w:pPr>
              <w:jc w:val="both"/>
            </w:pPr>
            <w:r w:rsidRPr="4E47666A">
              <w:rPr>
                <w:rFonts w:ascii="Times New Roman" w:eastAsia="Times New Roman" w:hAnsi="Times New Roman" w:cs="Times New Roman"/>
                <w:sz w:val="24"/>
                <w:szCs w:val="24"/>
              </w:rPr>
              <w:lastRenderedPageBreak/>
              <w:t>– emerging differences in clinically relevant subgroups.</w:t>
            </w:r>
          </w:p>
          <w:p w14:paraId="11E641F9" w14:textId="5C15559C" w:rsidR="38EF9D9E" w:rsidRDefault="38EF9D9E" w:rsidP="4E47666A">
            <w:pPr>
              <w:jc w:val="both"/>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Advising and approving changes</w:t>
            </w:r>
          </w:p>
          <w:p w14:paraId="7144CD17" w14:textId="7D3551EE" w:rsidR="38EF9D9E" w:rsidRDefault="38EF9D9E" w:rsidP="4E47666A">
            <w:pPr>
              <w:jc w:val="both"/>
            </w:pPr>
            <w:r w:rsidRPr="4E47666A">
              <w:rPr>
                <w:rFonts w:ascii="Times New Roman" w:eastAsia="Times New Roman" w:hAnsi="Times New Roman" w:cs="Times New Roman"/>
                <w:sz w:val="24"/>
                <w:szCs w:val="24"/>
              </w:rPr>
              <w:t>• Sanctioning any changes to the protocol proposed by the TMG (e.g., to design,</w:t>
            </w:r>
          </w:p>
          <w:p w14:paraId="13259C8B" w14:textId="5D411B0A" w:rsidR="38EF9D9E" w:rsidRDefault="38EF9D9E" w:rsidP="4E47666A">
            <w:pPr>
              <w:jc w:val="both"/>
            </w:pPr>
            <w:r w:rsidRPr="4E47666A">
              <w:rPr>
                <w:rFonts w:ascii="Times New Roman" w:eastAsia="Times New Roman" w:hAnsi="Times New Roman" w:cs="Times New Roman"/>
                <w:sz w:val="24"/>
                <w:szCs w:val="24"/>
              </w:rPr>
              <w:t>inclusion criteria, trial endpoints, or sample size).</w:t>
            </w:r>
          </w:p>
          <w:p w14:paraId="7F197032" w14:textId="54450FC6" w:rsidR="38EF9D9E" w:rsidRDefault="38EF9D9E" w:rsidP="4E47666A">
            <w:pPr>
              <w:jc w:val="both"/>
            </w:pPr>
            <w:r w:rsidRPr="4E47666A">
              <w:rPr>
                <w:rFonts w:ascii="Times New Roman" w:eastAsia="Times New Roman" w:hAnsi="Times New Roman" w:cs="Times New Roman"/>
                <w:sz w:val="24"/>
                <w:szCs w:val="24"/>
              </w:rPr>
              <w:t>• Approving TMG’s proposals for new sub</w:t>
            </w:r>
            <w:r w:rsidR="3AC4D154"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studies.</w:t>
            </w:r>
          </w:p>
          <w:p w14:paraId="1C8A8A7C" w14:textId="571D3F3E" w:rsidR="38EF9D9E" w:rsidRDefault="38EF9D9E" w:rsidP="4E47666A">
            <w:pPr>
              <w:jc w:val="both"/>
            </w:pPr>
            <w:r w:rsidRPr="4E47666A">
              <w:rPr>
                <w:rFonts w:ascii="Times New Roman" w:eastAsia="Times New Roman" w:hAnsi="Times New Roman" w:cs="Times New Roman"/>
                <w:sz w:val="24"/>
                <w:szCs w:val="24"/>
              </w:rPr>
              <w:t>• Suggesting additional data analyses if necessary.</w:t>
            </w:r>
          </w:p>
          <w:p w14:paraId="0E4F7326" w14:textId="44848FA2" w:rsidR="38EF9D9E" w:rsidRDefault="38EF9D9E" w:rsidP="4E47666A">
            <w:pPr>
              <w:jc w:val="both"/>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Decision making on trial continuation</w:t>
            </w:r>
          </w:p>
          <w:p w14:paraId="111C7BCE" w14:textId="4D11D52E" w:rsidR="38EF9D9E" w:rsidRDefault="38EF9D9E" w:rsidP="4E47666A">
            <w:pPr>
              <w:jc w:val="both"/>
            </w:pPr>
            <w:r w:rsidRPr="4E47666A">
              <w:rPr>
                <w:rFonts w:ascii="Times New Roman" w:eastAsia="Times New Roman" w:hAnsi="Times New Roman" w:cs="Times New Roman"/>
                <w:sz w:val="24"/>
                <w:szCs w:val="24"/>
              </w:rPr>
              <w:t>• Deciding whether to recommend that the trial continues to recruit participants or</w:t>
            </w:r>
          </w:p>
          <w:p w14:paraId="6D3FBC4E" w14:textId="08DC0E0D" w:rsidR="38EF9D9E" w:rsidRDefault="38EF9D9E" w:rsidP="4E47666A">
            <w:pPr>
              <w:jc w:val="both"/>
            </w:pPr>
            <w:r w:rsidRPr="4E47666A">
              <w:rPr>
                <w:rFonts w:ascii="Times New Roman" w:eastAsia="Times New Roman" w:hAnsi="Times New Roman" w:cs="Times New Roman"/>
                <w:sz w:val="24"/>
                <w:szCs w:val="24"/>
              </w:rPr>
              <w:t>whether recruitment should be terminated either for everyone or for some treatment</w:t>
            </w:r>
          </w:p>
          <w:p w14:paraId="451BCCC1" w14:textId="112240C8" w:rsidR="38EF9D9E" w:rsidRDefault="38EF9D9E" w:rsidP="4E47666A">
            <w:pPr>
              <w:jc w:val="both"/>
            </w:pPr>
            <w:r w:rsidRPr="4E47666A">
              <w:rPr>
                <w:rFonts w:ascii="Times New Roman" w:eastAsia="Times New Roman" w:hAnsi="Times New Roman" w:cs="Times New Roman"/>
                <w:sz w:val="24"/>
                <w:szCs w:val="24"/>
              </w:rPr>
              <w:t>groups and/or some participant subgroups.</w:t>
            </w:r>
          </w:p>
          <w:p w14:paraId="3BCFD25A" w14:textId="4BA05E96" w:rsidR="38EF9D9E" w:rsidRDefault="38EF9D9E" w:rsidP="4E47666A">
            <w:pPr>
              <w:jc w:val="both"/>
            </w:pPr>
            <w:r w:rsidRPr="4E47666A">
              <w:rPr>
                <w:rFonts w:ascii="Times New Roman" w:eastAsia="Times New Roman" w:hAnsi="Times New Roman" w:cs="Times New Roman"/>
                <w:sz w:val="24"/>
                <w:szCs w:val="24"/>
              </w:rPr>
              <w:t>• Deciding whether trial follow-up should be stopped earlier.</w:t>
            </w:r>
          </w:p>
          <w:p w14:paraId="260001EF" w14:textId="5AB0FFF9" w:rsidR="7ECEEFB7" w:rsidRDefault="7ECEEFB7" w:rsidP="4E47666A">
            <w:pPr>
              <w:spacing w:before="240" w:after="240"/>
              <w:jc w:val="both"/>
            </w:pPr>
            <w:r w:rsidRPr="4E47666A">
              <w:rPr>
                <w:rFonts w:ascii="Times New Roman" w:eastAsia="Times New Roman" w:hAnsi="Times New Roman" w:cs="Times New Roman"/>
                <w:b/>
                <w:bCs/>
                <w:sz w:val="24"/>
                <w:szCs w:val="24"/>
              </w:rPr>
              <w:t>Oversight of trial completion and findings</w:t>
            </w:r>
            <w:r w:rsidRPr="4E47666A">
              <w:rPr>
                <w:rFonts w:ascii="Times New Roman" w:eastAsia="Times New Roman" w:hAnsi="Times New Roman" w:cs="Times New Roman"/>
                <w:sz w:val="24"/>
                <w:szCs w:val="24"/>
              </w:rPr>
              <w:t xml:space="preserve"> </w:t>
            </w:r>
          </w:p>
          <w:p w14:paraId="626CE5ED" w14:textId="780D47FD"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Supervising the prompt disclosure of trial findings. </w:t>
            </w:r>
          </w:p>
          <w:p w14:paraId="3707C0C3" w14:textId="3F123A23"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Providing input on the policy for publication. </w:t>
            </w:r>
          </w:p>
          <w:p w14:paraId="07BDA675" w14:textId="198C4202"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Approving and giving feedback on the main trial manuscript. </w:t>
            </w:r>
          </w:p>
          <w:p w14:paraId="1025C664" w14:textId="1604CB4C" w:rsidR="7ECEEFB7" w:rsidRDefault="7ECEEFB7" w:rsidP="4E47666A">
            <w:pPr>
              <w:spacing w:before="240" w:after="240"/>
              <w:jc w:val="both"/>
            </w:pPr>
            <w:r w:rsidRPr="4E47666A">
              <w:rPr>
                <w:rFonts w:ascii="Times New Roman" w:eastAsia="Times New Roman" w:hAnsi="Times New Roman" w:cs="Times New Roman"/>
                <w:b/>
                <w:bCs/>
                <w:sz w:val="24"/>
                <w:szCs w:val="24"/>
              </w:rPr>
              <w:t>Confidentiality and appropriateness</w:t>
            </w:r>
            <w:r w:rsidRPr="4E47666A">
              <w:rPr>
                <w:rFonts w:ascii="Times New Roman" w:eastAsia="Times New Roman" w:hAnsi="Times New Roman" w:cs="Times New Roman"/>
                <w:sz w:val="24"/>
                <w:szCs w:val="24"/>
              </w:rPr>
              <w:t xml:space="preserve"> </w:t>
            </w:r>
          </w:p>
          <w:p w14:paraId="71C57BF9" w14:textId="052C39F2"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Maintaining confidentiality of all trial information that is not in the public domain. </w:t>
            </w:r>
          </w:p>
          <w:p w14:paraId="752F04CC" w14:textId="0C5748EE" w:rsidR="7ECEEFB7" w:rsidRDefault="7ECEEFB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Monitoring the continuing appropriateness of patient information.</w:t>
            </w:r>
          </w:p>
          <w:p w14:paraId="7680DA0A" w14:textId="78FD15E9" w:rsidR="4E47666A" w:rsidRDefault="4E47666A" w:rsidP="4E47666A">
            <w:pPr>
              <w:jc w:val="both"/>
              <w:rPr>
                <w:rFonts w:ascii="Times New Roman" w:eastAsia="Times New Roman" w:hAnsi="Times New Roman" w:cs="Times New Roman"/>
                <w:sz w:val="24"/>
                <w:szCs w:val="24"/>
              </w:rPr>
            </w:pPr>
          </w:p>
          <w:p w14:paraId="2052BDB4" w14:textId="067FAA1D" w:rsidR="4E47666A" w:rsidRDefault="4E47666A" w:rsidP="4E47666A">
            <w:pPr>
              <w:rPr>
                <w:rFonts w:ascii="Times New Roman" w:eastAsia="Times New Roman" w:hAnsi="Times New Roman" w:cs="Times New Roman"/>
                <w:sz w:val="24"/>
                <w:szCs w:val="24"/>
              </w:rPr>
            </w:pPr>
          </w:p>
        </w:tc>
        <w:tc>
          <w:tcPr>
            <w:tcW w:w="1969" w:type="dxa"/>
          </w:tcPr>
          <w:p w14:paraId="05134F66" w14:textId="16F5202C" w:rsidR="4E47666A" w:rsidRDefault="4E47666A" w:rsidP="4E47666A">
            <w:pPr>
              <w:rPr>
                <w:rFonts w:ascii="Times New Roman" w:eastAsia="Times New Roman" w:hAnsi="Times New Roman" w:cs="Times New Roman"/>
                <w:sz w:val="24"/>
                <w:szCs w:val="24"/>
              </w:rPr>
            </w:pPr>
          </w:p>
        </w:tc>
      </w:tr>
    </w:tbl>
    <w:p w14:paraId="7456D826" w14:textId="18AE476D" w:rsidR="006C0854" w:rsidRPr="00D61841" w:rsidRDefault="13D83427" w:rsidP="4E47666A">
      <w:pPr>
        <w:pStyle w:val="Heading1"/>
        <w:shd w:val="clear" w:color="auto" w:fill="FFFFFF" w:themeFill="background1"/>
        <w:rPr>
          <w:rFonts w:eastAsia="Times New Roman" w:cs="Times New Roman"/>
        </w:rPr>
      </w:pPr>
      <w:r w:rsidRPr="4E47666A">
        <w:rPr>
          <w:rFonts w:eastAsia="Times New Roman" w:cs="Times New Roman"/>
        </w:rPr>
        <w:t>I</w:t>
      </w:r>
      <w:r w:rsidR="4CFEE045" w:rsidRPr="4E47666A">
        <w:rPr>
          <w:rFonts w:eastAsia="Times New Roman" w:cs="Times New Roman"/>
        </w:rPr>
        <w:t>ntroduction</w:t>
      </w:r>
    </w:p>
    <w:p w14:paraId="5C95DA88" w14:textId="3F050345" w:rsidR="006C0854" w:rsidRPr="00D61841" w:rsidRDefault="4CFEE045" w:rsidP="4E47666A">
      <w:pPr>
        <w:shd w:val="clear" w:color="auto" w:fill="DBE5F1" w:themeFill="accent1" w:themeFillTint="33"/>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Background</w:t>
      </w:r>
      <w:r w:rsidR="177D1CD1" w:rsidRPr="4E47666A">
        <w:rPr>
          <w:rFonts w:ascii="Times New Roman" w:eastAsia="Times New Roman" w:hAnsi="Times New Roman" w:cs="Times New Roman"/>
          <w:sz w:val="24"/>
          <w:szCs w:val="24"/>
        </w:rPr>
        <w:t xml:space="preserve"> and rationale</w:t>
      </w:r>
      <w:r w:rsidRPr="4E47666A">
        <w:rPr>
          <w:rFonts w:ascii="Times New Roman" w:eastAsia="Times New Roman" w:hAnsi="Times New Roman" w:cs="Times New Roman"/>
          <w:sz w:val="24"/>
          <w:szCs w:val="24"/>
        </w:rPr>
        <w:t xml:space="preserve"> </w:t>
      </w:r>
      <w:r w:rsidR="3D2F3C51" w:rsidRPr="4E47666A">
        <w:rPr>
          <w:rFonts w:ascii="Times New Roman" w:eastAsia="Times New Roman" w:hAnsi="Times New Roman" w:cs="Times New Roman"/>
          <w:sz w:val="24"/>
          <w:szCs w:val="24"/>
        </w:rPr>
        <w:t>{6a</w:t>
      </w:r>
      <w:r w:rsidR="693AAD9D" w:rsidRPr="4E47666A">
        <w:rPr>
          <w:rFonts w:ascii="Times New Roman" w:eastAsia="Times New Roman" w:hAnsi="Times New Roman" w:cs="Times New Roman"/>
          <w:sz w:val="24"/>
          <w:szCs w:val="24"/>
        </w:rPr>
        <w:t>, 6b</w:t>
      </w:r>
      <w:r w:rsidR="3D2F3C51" w:rsidRPr="4E47666A">
        <w:rPr>
          <w:rFonts w:ascii="Times New Roman" w:eastAsia="Times New Roman" w:hAnsi="Times New Roman" w:cs="Times New Roman"/>
          <w:sz w:val="24"/>
          <w:szCs w:val="24"/>
        </w:rPr>
        <w:t>}</w:t>
      </w:r>
    </w:p>
    <w:p w14:paraId="635504D0" w14:textId="41FEB1C0" w:rsidR="006C0854" w:rsidRPr="00D61841" w:rsidRDefault="4E82B655" w:rsidP="4E47666A">
      <w:pPr>
        <w:jc w:val="both"/>
        <w:rPr>
          <w:rFonts w:ascii="Times New Roman" w:eastAsia="Times New Roman" w:hAnsi="Times New Roman" w:cs="Times New Roman"/>
          <w:color w:val="FF0000"/>
          <w:sz w:val="24"/>
          <w:szCs w:val="24"/>
        </w:rPr>
      </w:pPr>
      <w:r w:rsidRPr="4E47666A">
        <w:rPr>
          <w:rFonts w:ascii="Times New Roman" w:eastAsia="Times New Roman" w:hAnsi="Times New Roman" w:cs="Times New Roman"/>
          <w:sz w:val="24"/>
          <w:szCs w:val="24"/>
        </w:rPr>
        <w:t xml:space="preserve">Each year, 4.3 million people die from trauma </w:t>
      </w:r>
      <w:r w:rsidRPr="4E47666A">
        <w:rPr>
          <w:rFonts w:ascii="Times New Roman" w:eastAsia="Times New Roman" w:hAnsi="Times New Roman" w:cs="Times New Roman"/>
          <w:color w:val="FF0000"/>
          <w:sz w:val="24"/>
          <w:szCs w:val="24"/>
        </w:rPr>
        <w:t>(</w:t>
      </w:r>
      <w:r w:rsidR="71DD54F3" w:rsidRPr="4E47666A">
        <w:rPr>
          <w:rFonts w:ascii="Times New Roman" w:eastAsia="Times New Roman" w:hAnsi="Times New Roman" w:cs="Times New Roman"/>
          <w:color w:val="FF0000"/>
          <w:sz w:val="24"/>
          <w:szCs w:val="24"/>
        </w:rPr>
        <w:t>GBD 2019 Diseases and Injuries Collaborators. Injuries—level 1 cause. The Lancet 396, (2020</w:t>
      </w:r>
      <w:r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sz w:val="24"/>
          <w:szCs w:val="24"/>
        </w:rPr>
        <w:t xml:space="preserve">. Among people aged </w:t>
      </w:r>
      <w:r w:rsidR="57E0E714" w:rsidRPr="4E47666A">
        <w:rPr>
          <w:rFonts w:ascii="Times New Roman" w:eastAsia="Times New Roman" w:hAnsi="Times New Roman" w:cs="Times New Roman"/>
          <w:sz w:val="24"/>
          <w:szCs w:val="24"/>
        </w:rPr>
        <w:t>10-24- and 25-49-years</w:t>
      </w:r>
      <w:r w:rsidRPr="4E47666A">
        <w:rPr>
          <w:rFonts w:ascii="Times New Roman" w:eastAsia="Times New Roman" w:hAnsi="Times New Roman" w:cs="Times New Roman"/>
          <w:sz w:val="24"/>
          <w:szCs w:val="24"/>
        </w:rPr>
        <w:t xml:space="preserve"> trauma is the largest cause of disability adjusted life years</w:t>
      </w:r>
      <w:r w:rsidR="6958E981" w:rsidRPr="4E47666A">
        <w:rPr>
          <w:rFonts w:ascii="Times New Roman" w:eastAsia="Times New Roman" w:hAnsi="Times New Roman" w:cs="Times New Roman"/>
          <w:sz w:val="24"/>
          <w:szCs w:val="24"/>
        </w:rPr>
        <w:t xml:space="preserve"> </w:t>
      </w:r>
      <w:r w:rsidR="6958E981" w:rsidRPr="4E47666A">
        <w:rPr>
          <w:rFonts w:ascii="Times New Roman" w:eastAsia="Times New Roman" w:hAnsi="Times New Roman" w:cs="Times New Roman"/>
          <w:color w:val="FF0000"/>
          <w:sz w:val="24"/>
          <w:szCs w:val="24"/>
        </w:rPr>
        <w:t xml:space="preserve">(GBD 2019 Diseases and Injuries Collaborators. Global burden of 369 diseases and injuries in 204 countries and territories, 1990–2019: A systematic </w:t>
      </w:r>
      <w:r w:rsidR="6958E981" w:rsidRPr="4E47666A">
        <w:rPr>
          <w:rFonts w:ascii="Times New Roman" w:eastAsia="Times New Roman" w:hAnsi="Times New Roman" w:cs="Times New Roman"/>
          <w:color w:val="FF0000"/>
          <w:sz w:val="24"/>
          <w:szCs w:val="24"/>
        </w:rPr>
        <w:lastRenderedPageBreak/>
        <w:t>analysis for the global burden of disease study 2019. The Lancet 396, 1204–1222 (2020)</w:t>
      </w:r>
      <w:r w:rsidRPr="4E47666A">
        <w:rPr>
          <w:rFonts w:ascii="Times New Roman" w:eastAsia="Times New Roman" w:hAnsi="Times New Roman" w:cs="Times New Roman"/>
          <w:sz w:val="24"/>
          <w:szCs w:val="24"/>
        </w:rPr>
        <w:t>. Most deaths from trauma occur within the first 24-48 hours</w:t>
      </w:r>
      <w:r w:rsidR="208AC778" w:rsidRPr="4E47666A">
        <w:rPr>
          <w:rFonts w:ascii="Times New Roman" w:eastAsia="Times New Roman" w:hAnsi="Times New Roman" w:cs="Times New Roman"/>
          <w:sz w:val="24"/>
          <w:szCs w:val="24"/>
        </w:rPr>
        <w:t xml:space="preserve"> (PMID: 30794579</w:t>
      </w:r>
      <w:r w:rsidR="208AC778"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sz w:val="24"/>
          <w:szCs w:val="24"/>
        </w:rPr>
        <w:t xml:space="preserve"> Traumatic brain injury and exsanguination are the most common causes of trauma deaths</w:t>
      </w:r>
      <w:r w:rsidR="7F4EFD66" w:rsidRPr="4E47666A">
        <w:rPr>
          <w:rFonts w:ascii="Times New Roman" w:eastAsia="Times New Roman" w:hAnsi="Times New Roman" w:cs="Times New Roman"/>
          <w:sz w:val="24"/>
          <w:szCs w:val="24"/>
        </w:rPr>
        <w:t xml:space="preserve"> </w:t>
      </w:r>
      <w:r w:rsidR="7F4EFD66" w:rsidRPr="4E47666A">
        <w:rPr>
          <w:rFonts w:ascii="Times New Roman" w:eastAsia="Times New Roman" w:hAnsi="Times New Roman" w:cs="Times New Roman"/>
          <w:color w:val="FF0000"/>
          <w:sz w:val="24"/>
          <w:szCs w:val="24"/>
        </w:rPr>
        <w:t>(PMID: 28209192) (PMID: 30633095)</w:t>
      </w:r>
      <w:r w:rsidRPr="4E47666A">
        <w:rPr>
          <w:rFonts w:ascii="Times New Roman" w:eastAsia="Times New Roman" w:hAnsi="Times New Roman" w:cs="Times New Roman"/>
          <w:color w:val="FF0000"/>
          <w:sz w:val="24"/>
          <w:szCs w:val="24"/>
        </w:rPr>
        <w:t xml:space="preserve">. </w:t>
      </w:r>
      <w:r w:rsidRPr="4E47666A">
        <w:rPr>
          <w:rFonts w:ascii="Times New Roman" w:eastAsia="Times New Roman" w:hAnsi="Times New Roman" w:cs="Times New Roman"/>
          <w:sz w:val="24"/>
          <w:szCs w:val="24"/>
        </w:rPr>
        <w:t>Most preventable trauma deaths are caused by clinical judgement errors during initial resuscitation or early care including airway management and haemorrhage control, even though the deaths occur later during the hospital stay</w:t>
      </w:r>
      <w:r w:rsidR="60251E87" w:rsidRPr="4E47666A">
        <w:rPr>
          <w:rFonts w:ascii="Times New Roman" w:eastAsia="Times New Roman" w:hAnsi="Times New Roman" w:cs="Times New Roman"/>
          <w:color w:val="FF0000"/>
          <w:sz w:val="24"/>
          <w:szCs w:val="24"/>
        </w:rPr>
        <w:t xml:space="preserve"> (PMID: 28209192</w:t>
      </w:r>
      <w:r w:rsidR="49B413F6" w:rsidRPr="4E47666A">
        <w:rPr>
          <w:rFonts w:ascii="Times New Roman" w:eastAsia="Times New Roman" w:hAnsi="Times New Roman" w:cs="Times New Roman"/>
          <w:color w:val="FF0000"/>
          <w:sz w:val="24"/>
          <w:szCs w:val="24"/>
        </w:rPr>
        <w:t>; P</w:t>
      </w:r>
      <w:r w:rsidR="45FE4BD3" w:rsidRPr="4E47666A">
        <w:rPr>
          <w:rFonts w:ascii="Times New Roman" w:eastAsia="Times New Roman" w:hAnsi="Times New Roman" w:cs="Times New Roman"/>
          <w:color w:val="FF0000"/>
          <w:sz w:val="24"/>
          <w:szCs w:val="24"/>
        </w:rPr>
        <w:t>MID: 29797712</w:t>
      </w:r>
      <w:r w:rsidR="60251E87" w:rsidRPr="4E47666A">
        <w:rPr>
          <w:rFonts w:ascii="Times New Roman" w:eastAsia="Times New Roman" w:hAnsi="Times New Roman" w:cs="Times New Roman"/>
          <w:color w:val="FF0000"/>
          <w:sz w:val="24"/>
          <w:szCs w:val="24"/>
        </w:rPr>
        <w:t>)</w:t>
      </w:r>
    </w:p>
    <w:p w14:paraId="0CCC0A33" w14:textId="73764071" w:rsidR="006C0854" w:rsidRPr="00D61841" w:rsidRDefault="4E82B655" w:rsidP="4E47666A">
      <w:pPr>
        <w:jc w:val="both"/>
        <w:rPr>
          <w:rFonts w:ascii="Times New Roman" w:eastAsia="Times New Roman" w:hAnsi="Times New Roman" w:cs="Times New Roman"/>
          <w:color w:val="FF0000"/>
          <w:sz w:val="24"/>
          <w:szCs w:val="24"/>
        </w:rPr>
      </w:pPr>
      <w:r w:rsidRPr="4E47666A">
        <w:rPr>
          <w:rFonts w:ascii="Times New Roman" w:eastAsia="Times New Roman" w:hAnsi="Times New Roman" w:cs="Times New Roman"/>
          <w:sz w:val="24"/>
          <w:szCs w:val="24"/>
        </w:rPr>
        <w:t>Several trauma life support training programmes have been developed to improve the early management of patients in the hospital by providing a structured framework for assessment and treatment</w:t>
      </w:r>
      <w:r w:rsidR="7B4A364D" w:rsidRPr="4E47666A">
        <w:rPr>
          <w:rFonts w:ascii="Times New Roman" w:eastAsia="Times New Roman" w:hAnsi="Times New Roman" w:cs="Times New Roman"/>
          <w:sz w:val="24"/>
          <w:szCs w:val="24"/>
        </w:rPr>
        <w:t xml:space="preserve"> </w:t>
      </w:r>
      <w:r w:rsidR="7B4A364D" w:rsidRPr="4E47666A">
        <w:rPr>
          <w:rFonts w:ascii="Times New Roman" w:eastAsia="Times New Roman" w:hAnsi="Times New Roman" w:cs="Times New Roman"/>
          <w:color w:val="FF0000"/>
          <w:sz w:val="24"/>
          <w:szCs w:val="24"/>
        </w:rPr>
        <w:t>(</w:t>
      </w:r>
      <w:r w:rsidR="55B5715D" w:rsidRPr="4E47666A">
        <w:rPr>
          <w:rFonts w:ascii="Times New Roman" w:eastAsia="Times New Roman" w:hAnsi="Times New Roman" w:cs="Times New Roman"/>
          <w:color w:val="FF0000"/>
          <w:sz w:val="24"/>
          <w:szCs w:val="24"/>
        </w:rPr>
        <w:t>PMID: 24136720</w:t>
      </w:r>
      <w:r w:rsidR="4C087DC8" w:rsidRPr="4E47666A">
        <w:rPr>
          <w:rFonts w:ascii="Times New Roman" w:eastAsia="Times New Roman" w:hAnsi="Times New Roman" w:cs="Times New Roman"/>
          <w:color w:val="FF0000"/>
          <w:sz w:val="24"/>
          <w:szCs w:val="24"/>
        </w:rPr>
        <w:t xml:space="preserve">; </w:t>
      </w:r>
      <w:r w:rsidR="24DADF48" w:rsidRPr="4E47666A">
        <w:rPr>
          <w:rFonts w:ascii="Times New Roman" w:eastAsia="Times New Roman" w:hAnsi="Times New Roman" w:cs="Times New Roman"/>
          <w:color w:val="FF0000"/>
          <w:sz w:val="24"/>
          <w:szCs w:val="24"/>
        </w:rPr>
        <w:t>PMID: 25146524</w:t>
      </w:r>
      <w:r w:rsidR="6E5C9C4E" w:rsidRPr="4E47666A">
        <w:rPr>
          <w:rFonts w:ascii="Times New Roman" w:eastAsia="Times New Roman" w:hAnsi="Times New Roman" w:cs="Times New Roman"/>
          <w:color w:val="FF0000"/>
          <w:sz w:val="24"/>
          <w:szCs w:val="24"/>
        </w:rPr>
        <w:t xml:space="preserve">; </w:t>
      </w:r>
      <w:r w:rsidR="4490F8FB" w:rsidRPr="4E47666A">
        <w:rPr>
          <w:rFonts w:ascii="Times New Roman" w:eastAsia="Times New Roman" w:hAnsi="Times New Roman" w:cs="Times New Roman"/>
          <w:color w:val="FF0000"/>
          <w:sz w:val="24"/>
          <w:szCs w:val="24"/>
        </w:rPr>
        <w:t>PMID: 31679834</w:t>
      </w:r>
      <w:r w:rsidR="091D96F4" w:rsidRPr="4E47666A">
        <w:rPr>
          <w:rFonts w:ascii="Times New Roman" w:eastAsia="Times New Roman" w:hAnsi="Times New Roman" w:cs="Times New Roman"/>
          <w:color w:val="FF0000"/>
          <w:sz w:val="24"/>
          <w:szCs w:val="24"/>
        </w:rPr>
        <w:t xml:space="preserve">; </w:t>
      </w:r>
      <w:r w:rsidR="62A2ABEB" w:rsidRPr="4E47666A">
        <w:rPr>
          <w:rFonts w:ascii="Times New Roman" w:eastAsia="Times New Roman" w:hAnsi="Times New Roman" w:cs="Times New Roman"/>
          <w:color w:val="FF0000"/>
          <w:sz w:val="24"/>
          <w:szCs w:val="24"/>
        </w:rPr>
        <w:t>PMID: 33835217</w:t>
      </w:r>
      <w:r w:rsidR="273E9BFA" w:rsidRPr="4E47666A">
        <w:rPr>
          <w:rFonts w:ascii="Times New Roman" w:eastAsia="Times New Roman" w:hAnsi="Times New Roman" w:cs="Times New Roman"/>
          <w:color w:val="FF0000"/>
          <w:sz w:val="24"/>
          <w:szCs w:val="24"/>
        </w:rPr>
        <w:t xml:space="preserve">; </w:t>
      </w:r>
      <w:r w:rsidR="78D75BCD" w:rsidRPr="4E47666A">
        <w:rPr>
          <w:rFonts w:ascii="Times New Roman" w:eastAsia="Times New Roman" w:hAnsi="Times New Roman" w:cs="Times New Roman"/>
          <w:color w:val="FF0000"/>
          <w:sz w:val="24"/>
          <w:szCs w:val="24"/>
        </w:rPr>
        <w:t>PMID: 38531721)</w:t>
      </w:r>
      <w:r w:rsidRPr="4E47666A">
        <w:rPr>
          <w:rFonts w:ascii="Times New Roman" w:eastAsia="Times New Roman" w:hAnsi="Times New Roman" w:cs="Times New Roman"/>
          <w:sz w:val="24"/>
          <w:szCs w:val="24"/>
        </w:rPr>
        <w:t>. The proprietary Advanced Trauma Life Support® (ATLS®) is the most established trauma life support training programme and more than one million physicians in over 80 countries have been trained in the programme since the first course in 1978</w:t>
      </w:r>
      <w:r w:rsidR="1899B8E6" w:rsidRPr="4E47666A">
        <w:rPr>
          <w:rFonts w:ascii="Times New Roman" w:eastAsia="Times New Roman" w:hAnsi="Times New Roman" w:cs="Times New Roman"/>
          <w:sz w:val="24"/>
          <w:szCs w:val="24"/>
        </w:rPr>
        <w:t xml:space="preserve"> </w:t>
      </w:r>
      <w:r w:rsidR="1899B8E6" w:rsidRPr="4E47666A">
        <w:rPr>
          <w:rFonts w:ascii="Times New Roman" w:eastAsia="Times New Roman" w:hAnsi="Times New Roman" w:cs="Times New Roman"/>
          <w:color w:val="FF0000"/>
          <w:sz w:val="24"/>
          <w:szCs w:val="24"/>
        </w:rPr>
        <w:t>(</w:t>
      </w:r>
      <w:r w:rsidR="093D5945" w:rsidRPr="4E47666A">
        <w:rPr>
          <w:rFonts w:ascii="Times New Roman" w:eastAsia="Times New Roman" w:hAnsi="Times New Roman" w:cs="Times New Roman"/>
          <w:color w:val="FF0000"/>
          <w:sz w:val="24"/>
          <w:szCs w:val="24"/>
        </w:rPr>
        <w:t>Committee on Trauma. Advanced trauma life support® student course manual. (American College of Surgeons, 2018)</w:t>
      </w:r>
      <w:r w:rsidRPr="4E47666A">
        <w:rPr>
          <w:rFonts w:ascii="Times New Roman" w:eastAsia="Times New Roman" w:hAnsi="Times New Roman" w:cs="Times New Roman"/>
          <w:sz w:val="24"/>
          <w:szCs w:val="24"/>
        </w:rPr>
        <w:t>. In the US and many other countries training in ATLS® is virtually mandatory for trauma care physicians</w:t>
      </w:r>
      <w:r w:rsidR="38BCCE40" w:rsidRPr="4E47666A">
        <w:rPr>
          <w:rFonts w:ascii="Times New Roman" w:eastAsia="Times New Roman" w:hAnsi="Times New Roman" w:cs="Times New Roman"/>
          <w:sz w:val="24"/>
          <w:szCs w:val="24"/>
        </w:rPr>
        <w:t xml:space="preserve"> </w:t>
      </w:r>
      <w:r w:rsidR="32F22C05" w:rsidRPr="4E47666A">
        <w:rPr>
          <w:rFonts w:ascii="Times New Roman" w:eastAsia="Times New Roman" w:hAnsi="Times New Roman" w:cs="Times New Roman"/>
          <w:color w:val="FF0000"/>
          <w:sz w:val="24"/>
          <w:szCs w:val="24"/>
        </w:rPr>
        <w:t>(American College of Surgeons. Resources for optimal care of the injured patient. (American College of Surgeons, 2022).</w:t>
      </w:r>
      <w:r w:rsidR="7BA08423" w:rsidRPr="4E47666A">
        <w:rPr>
          <w:rFonts w:ascii="Times New Roman" w:eastAsia="Times New Roman" w:hAnsi="Times New Roman" w:cs="Times New Roman"/>
          <w:color w:val="FF0000"/>
          <w:sz w:val="24"/>
          <w:szCs w:val="24"/>
        </w:rPr>
        <w:t xml:space="preserve"> </w:t>
      </w:r>
      <w:r w:rsidRPr="4E47666A">
        <w:rPr>
          <w:rFonts w:ascii="Times New Roman" w:eastAsia="Times New Roman" w:hAnsi="Times New Roman" w:cs="Times New Roman"/>
          <w:sz w:val="24"/>
          <w:szCs w:val="24"/>
        </w:rPr>
        <w:t xml:space="preserve">Uptake in low- and </w:t>
      </w:r>
      <w:r w:rsidR="27B540F0" w:rsidRPr="4E47666A">
        <w:rPr>
          <w:rFonts w:ascii="Times New Roman" w:eastAsia="Times New Roman" w:hAnsi="Times New Roman" w:cs="Times New Roman"/>
          <w:sz w:val="24"/>
          <w:szCs w:val="24"/>
        </w:rPr>
        <w:t>middle-income</w:t>
      </w:r>
      <w:r w:rsidRPr="4E47666A">
        <w:rPr>
          <w:rFonts w:ascii="Times New Roman" w:eastAsia="Times New Roman" w:hAnsi="Times New Roman" w:cs="Times New Roman"/>
          <w:sz w:val="24"/>
          <w:szCs w:val="24"/>
        </w:rPr>
        <w:t xml:space="preserve"> countries (LMIC) has been slow, potentially due to high costs</w:t>
      </w:r>
      <w:r w:rsidR="489DF06B" w:rsidRPr="4E47666A">
        <w:rPr>
          <w:rFonts w:ascii="Times New Roman" w:eastAsia="Times New Roman" w:hAnsi="Times New Roman" w:cs="Times New Roman"/>
          <w:sz w:val="24"/>
          <w:szCs w:val="24"/>
        </w:rPr>
        <w:t xml:space="preserve"> </w:t>
      </w:r>
      <w:r w:rsidR="489DF06B" w:rsidRPr="4E47666A">
        <w:rPr>
          <w:rFonts w:ascii="Times New Roman" w:eastAsia="Times New Roman" w:hAnsi="Times New Roman" w:cs="Times New Roman"/>
          <w:color w:val="FF0000"/>
          <w:sz w:val="24"/>
          <w:szCs w:val="24"/>
        </w:rPr>
        <w:t>(PMID: 31679834)</w:t>
      </w:r>
      <w:r w:rsidRPr="4E47666A">
        <w:rPr>
          <w:rFonts w:ascii="Times New Roman" w:eastAsia="Times New Roman" w:hAnsi="Times New Roman" w:cs="Times New Roman"/>
          <w:color w:val="FF0000"/>
          <w:sz w:val="24"/>
          <w:szCs w:val="24"/>
        </w:rPr>
        <w:t>.</w:t>
      </w:r>
    </w:p>
    <w:p w14:paraId="2A99DA5D" w14:textId="5E67240A" w:rsidR="006C0854" w:rsidRPr="00D61841" w:rsidRDefault="4E82B655"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There are three randomised studies showing that ATLS® improves knowledge and clinical skills</w:t>
      </w:r>
      <w:r w:rsidR="47FFDFCC" w:rsidRPr="4E47666A">
        <w:rPr>
          <w:rFonts w:ascii="Times New Roman" w:eastAsia="Times New Roman" w:hAnsi="Times New Roman" w:cs="Times New Roman"/>
          <w:sz w:val="24"/>
          <w:szCs w:val="24"/>
        </w:rPr>
        <w:t xml:space="preserve"> </w:t>
      </w:r>
      <w:r w:rsidR="2825F279" w:rsidRPr="4E47666A">
        <w:rPr>
          <w:rFonts w:ascii="Times New Roman" w:eastAsia="Times New Roman" w:hAnsi="Times New Roman" w:cs="Times New Roman"/>
          <w:color w:val="FF0000"/>
          <w:sz w:val="24"/>
          <w:szCs w:val="24"/>
        </w:rPr>
        <w:t>(PMID: 7760393</w:t>
      </w:r>
      <w:r w:rsidR="0CFE3506" w:rsidRPr="4E47666A">
        <w:rPr>
          <w:rFonts w:ascii="Times New Roman" w:eastAsia="Times New Roman" w:hAnsi="Times New Roman" w:cs="Times New Roman"/>
          <w:color w:val="FF0000"/>
          <w:sz w:val="24"/>
          <w:szCs w:val="24"/>
        </w:rPr>
        <w:t xml:space="preserve">; </w:t>
      </w:r>
      <w:r w:rsidR="2825F279" w:rsidRPr="4E47666A">
        <w:rPr>
          <w:rFonts w:ascii="Times New Roman" w:eastAsia="Times New Roman" w:hAnsi="Times New Roman" w:cs="Times New Roman"/>
          <w:color w:val="FF0000"/>
          <w:sz w:val="24"/>
          <w:szCs w:val="24"/>
        </w:rPr>
        <w:t>PMID: 8798375</w:t>
      </w:r>
      <w:r w:rsidR="648392F2" w:rsidRPr="4E47666A">
        <w:rPr>
          <w:rFonts w:ascii="Times New Roman" w:eastAsia="Times New Roman" w:hAnsi="Times New Roman" w:cs="Times New Roman"/>
          <w:color w:val="FF0000"/>
          <w:sz w:val="24"/>
          <w:szCs w:val="24"/>
        </w:rPr>
        <w:t xml:space="preserve">; </w:t>
      </w:r>
      <w:r w:rsidR="7D6D2B6C" w:rsidRPr="4E47666A">
        <w:rPr>
          <w:rFonts w:ascii="Times New Roman" w:eastAsia="Times New Roman" w:hAnsi="Times New Roman" w:cs="Times New Roman"/>
          <w:color w:val="FF0000"/>
          <w:sz w:val="24"/>
          <w:szCs w:val="24"/>
        </w:rPr>
        <w:t>P</w:t>
      </w:r>
      <w:r w:rsidR="29A9A052" w:rsidRPr="4E47666A">
        <w:rPr>
          <w:rFonts w:ascii="Times New Roman" w:eastAsia="Times New Roman" w:hAnsi="Times New Roman" w:cs="Times New Roman"/>
          <w:color w:val="FF0000"/>
          <w:sz w:val="24"/>
          <w:szCs w:val="24"/>
        </w:rPr>
        <w:t>MID: 9932687</w:t>
      </w:r>
      <w:r w:rsidR="2825F279"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color w:val="FF0000"/>
          <w:sz w:val="24"/>
          <w:szCs w:val="24"/>
        </w:rPr>
        <w:t xml:space="preserve">, </w:t>
      </w:r>
      <w:r w:rsidRPr="4E47666A">
        <w:rPr>
          <w:rFonts w:ascii="Times New Roman" w:eastAsia="Times New Roman" w:hAnsi="Times New Roman" w:cs="Times New Roman"/>
          <w:sz w:val="24"/>
          <w:szCs w:val="24"/>
        </w:rPr>
        <w:t>but there are no randomised controlled trials or high-quality quasi- experimental trials indicating that ATLS® improves patient outcomes</w:t>
      </w:r>
      <w:r w:rsidR="4E6CA1BC" w:rsidRPr="4E47666A">
        <w:rPr>
          <w:rFonts w:ascii="Times New Roman" w:eastAsia="Times New Roman" w:hAnsi="Times New Roman" w:cs="Times New Roman"/>
          <w:sz w:val="24"/>
          <w:szCs w:val="24"/>
        </w:rPr>
        <w:t xml:space="preserve"> </w:t>
      </w:r>
      <w:r w:rsidR="4E6CA1BC" w:rsidRPr="4E47666A">
        <w:rPr>
          <w:rFonts w:ascii="Times New Roman" w:eastAsia="Times New Roman" w:hAnsi="Times New Roman" w:cs="Times New Roman"/>
          <w:color w:val="FF0000"/>
          <w:sz w:val="24"/>
          <w:szCs w:val="24"/>
        </w:rPr>
        <w:t>(PMID: 24136720</w:t>
      </w:r>
      <w:r w:rsidR="2405EA2A" w:rsidRPr="4E47666A">
        <w:rPr>
          <w:rFonts w:ascii="Times New Roman" w:eastAsia="Times New Roman" w:hAnsi="Times New Roman" w:cs="Times New Roman"/>
          <w:color w:val="FF0000"/>
          <w:sz w:val="24"/>
          <w:szCs w:val="24"/>
        </w:rPr>
        <w:t xml:space="preserve">; </w:t>
      </w:r>
      <w:r w:rsidR="445A26DD" w:rsidRPr="4E47666A">
        <w:rPr>
          <w:rFonts w:ascii="Times New Roman" w:eastAsia="Times New Roman" w:hAnsi="Times New Roman" w:cs="Times New Roman"/>
          <w:color w:val="FF0000"/>
          <w:sz w:val="24"/>
          <w:szCs w:val="24"/>
        </w:rPr>
        <w:t>PMID: 25146524</w:t>
      </w:r>
      <w:r w:rsidR="0743F3E5" w:rsidRPr="4E47666A">
        <w:rPr>
          <w:rFonts w:ascii="Times New Roman" w:eastAsia="Times New Roman" w:hAnsi="Times New Roman" w:cs="Times New Roman"/>
          <w:color w:val="FF0000"/>
          <w:sz w:val="24"/>
          <w:szCs w:val="24"/>
        </w:rPr>
        <w:t xml:space="preserve">; </w:t>
      </w:r>
      <w:r w:rsidR="445A26DD" w:rsidRPr="4E47666A">
        <w:rPr>
          <w:rFonts w:ascii="Times New Roman" w:eastAsia="Times New Roman" w:hAnsi="Times New Roman" w:cs="Times New Roman"/>
          <w:color w:val="FF0000"/>
          <w:sz w:val="24"/>
          <w:szCs w:val="24"/>
        </w:rPr>
        <w:t>PMID: 33835217</w:t>
      </w:r>
      <w:r w:rsidR="06E5BAB3" w:rsidRPr="4E47666A">
        <w:rPr>
          <w:rFonts w:ascii="Times New Roman" w:eastAsia="Times New Roman" w:hAnsi="Times New Roman" w:cs="Times New Roman"/>
          <w:color w:val="FF0000"/>
          <w:sz w:val="24"/>
          <w:szCs w:val="24"/>
        </w:rPr>
        <w:t xml:space="preserve">; </w:t>
      </w:r>
      <w:r w:rsidR="7B193C97" w:rsidRPr="4E47666A">
        <w:rPr>
          <w:rFonts w:ascii="Times New Roman" w:eastAsia="Times New Roman" w:hAnsi="Times New Roman" w:cs="Times New Roman"/>
          <w:color w:val="FF0000"/>
          <w:sz w:val="24"/>
          <w:szCs w:val="24"/>
        </w:rPr>
        <w:t>PMID: 38531721</w:t>
      </w:r>
      <w:r w:rsidR="70D19850" w:rsidRPr="4E47666A">
        <w:rPr>
          <w:rFonts w:ascii="Times New Roman" w:eastAsia="Times New Roman" w:hAnsi="Times New Roman" w:cs="Times New Roman"/>
          <w:color w:val="FF0000"/>
          <w:sz w:val="24"/>
          <w:szCs w:val="24"/>
        </w:rPr>
        <w:t xml:space="preserve">; </w:t>
      </w:r>
      <w:r w:rsidR="3AD08818" w:rsidRPr="4E47666A">
        <w:rPr>
          <w:rFonts w:ascii="Times New Roman" w:eastAsia="Times New Roman" w:hAnsi="Times New Roman" w:cs="Times New Roman"/>
          <w:color w:val="FF0000"/>
          <w:sz w:val="24"/>
          <w:szCs w:val="24"/>
        </w:rPr>
        <w:t>17</w:t>
      </w:r>
      <w:r w:rsidR="0EE01C40" w:rsidRPr="4E47666A">
        <w:rPr>
          <w:rFonts w:ascii="Times New Roman" w:eastAsia="Times New Roman" w:hAnsi="Times New Roman" w:cs="Times New Roman"/>
          <w:color w:val="FF0000"/>
          <w:sz w:val="24"/>
          <w:szCs w:val="24"/>
        </w:rPr>
        <w:t>)</w:t>
      </w:r>
      <w:r w:rsidR="3AD08818" w:rsidRPr="4E47666A">
        <w:rPr>
          <w:rFonts w:ascii="Times New Roman" w:eastAsia="Times New Roman" w:hAnsi="Times New Roman" w:cs="Times New Roman"/>
          <w:color w:val="FF0000"/>
          <w:sz w:val="24"/>
          <w:szCs w:val="24"/>
        </w:rPr>
        <w:t>.</w:t>
      </w:r>
      <w:r w:rsidR="00D61841">
        <w:tab/>
      </w:r>
      <w:r w:rsidR="3AD08818" w:rsidRPr="4E47666A">
        <w:rPr>
          <w:rFonts w:ascii="Times New Roman" w:eastAsia="Times New Roman" w:hAnsi="Times New Roman" w:cs="Times New Roman"/>
          <w:color w:val="FF0000"/>
          <w:sz w:val="24"/>
          <w:szCs w:val="24"/>
        </w:rPr>
        <w:t>Putra, A. B. et al. Impact of Advanced Trauma Life Support Training for Im- proving Mortality Outcome: A Systematic Review and Meta-analysis. The New Ropanasury Journal of Surgery 8, (2023)</w:t>
      </w:r>
      <w:r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sz w:val="24"/>
          <w:szCs w:val="24"/>
        </w:rPr>
        <w:t xml:space="preserve"> We conducted an updated systematic review </w:t>
      </w:r>
      <w:commentRangeStart w:id="2"/>
      <w:r w:rsidRPr="4E47666A">
        <w:rPr>
          <w:rFonts w:ascii="Times New Roman" w:eastAsia="Times New Roman" w:hAnsi="Times New Roman" w:cs="Times New Roman"/>
          <w:sz w:val="24"/>
          <w:szCs w:val="24"/>
        </w:rPr>
        <w:t>(unpublished</w:t>
      </w:r>
      <w:r w:rsidR="19E8C41C" w:rsidRPr="4E47666A">
        <w:rPr>
          <w:rFonts w:ascii="Times New Roman" w:eastAsia="Times New Roman" w:hAnsi="Times New Roman" w:cs="Times New Roman"/>
          <w:sz w:val="24"/>
          <w:szCs w:val="24"/>
        </w:rPr>
        <w:t>)</w:t>
      </w:r>
      <w:commentRangeEnd w:id="2"/>
      <w:r w:rsidR="00D61841">
        <w:commentReference w:id="2"/>
      </w:r>
      <w:r w:rsidR="19E8C41C" w:rsidRPr="4E47666A">
        <w:rPr>
          <w:rFonts w:ascii="Times New Roman" w:eastAsia="Times New Roman" w:hAnsi="Times New Roman" w:cs="Times New Roman"/>
          <w:sz w:val="24"/>
          <w:szCs w:val="24"/>
        </w:rPr>
        <w:t xml:space="preserve"> and</w:t>
      </w:r>
      <w:r w:rsidRPr="4E47666A">
        <w:rPr>
          <w:rFonts w:ascii="Times New Roman" w:eastAsia="Times New Roman" w:hAnsi="Times New Roman" w:cs="Times New Roman"/>
          <w:sz w:val="24"/>
          <w:szCs w:val="24"/>
        </w:rPr>
        <w:t xml:space="preserve"> estimated a pooled risk ratio of 0.82 (95% CI 0.60; 1.11) from ten heterogeneous (I2 0.91) observational studies on the effect of ATLS on mortality (see Figure 1)</w:t>
      </w:r>
      <w:r w:rsidR="0046DA5A" w:rsidRPr="4E47666A">
        <w:rPr>
          <w:rFonts w:ascii="Times New Roman" w:eastAsia="Times New Roman" w:hAnsi="Times New Roman" w:cs="Times New Roman"/>
          <w:sz w:val="24"/>
          <w:szCs w:val="24"/>
        </w:rPr>
        <w:t xml:space="preserve"> </w:t>
      </w:r>
      <w:r w:rsidR="0046DA5A" w:rsidRPr="4E47666A">
        <w:rPr>
          <w:rFonts w:ascii="Times New Roman" w:eastAsia="Times New Roman" w:hAnsi="Times New Roman" w:cs="Times New Roman"/>
          <w:color w:val="FF0000"/>
          <w:sz w:val="24"/>
          <w:szCs w:val="24"/>
        </w:rPr>
        <w:t>Reference18</w:t>
      </w:r>
      <w:r w:rsidRPr="4E47666A">
        <w:rPr>
          <w:rFonts w:ascii="Times New Roman" w:eastAsia="Times New Roman" w:hAnsi="Times New Roman" w:cs="Times New Roman"/>
          <w:color w:val="FF0000"/>
          <w:sz w:val="24"/>
          <w:szCs w:val="24"/>
        </w:rPr>
        <w:t>–27.</w:t>
      </w:r>
      <w:r w:rsidR="01BAEAE0" w:rsidRPr="4E47666A">
        <w:rPr>
          <w:rFonts w:ascii="Times New Roman" w:eastAsia="Times New Roman" w:hAnsi="Times New Roman" w:cs="Times New Roman"/>
          <w:color w:val="FF0000"/>
          <w:sz w:val="24"/>
          <w:szCs w:val="24"/>
        </w:rPr>
        <w:t xml:space="preserve"> </w:t>
      </w:r>
      <w:r w:rsidR="04FB5A2C" w:rsidRPr="4E47666A">
        <w:rPr>
          <w:rFonts w:ascii="Times New Roman" w:eastAsia="Times New Roman" w:hAnsi="Times New Roman" w:cs="Times New Roman"/>
          <w:color w:val="FF0000"/>
          <w:sz w:val="24"/>
          <w:szCs w:val="24"/>
        </w:rPr>
        <w:t>(</w:t>
      </w:r>
      <w:r w:rsidR="01BAEAE0" w:rsidRPr="4E47666A">
        <w:rPr>
          <w:rFonts w:ascii="Times New Roman" w:eastAsia="Times New Roman" w:hAnsi="Times New Roman" w:cs="Times New Roman"/>
          <w:color w:val="FF0000"/>
          <w:sz w:val="24"/>
          <w:szCs w:val="24"/>
        </w:rPr>
        <w:t xml:space="preserve">18: PMID: 3369629), 19: </w:t>
      </w:r>
      <w:r w:rsidR="18C129DD" w:rsidRPr="4E47666A">
        <w:rPr>
          <w:rFonts w:ascii="Times New Roman" w:eastAsia="Times New Roman" w:hAnsi="Times New Roman" w:cs="Times New Roman"/>
          <w:color w:val="FF0000"/>
          <w:sz w:val="24"/>
          <w:szCs w:val="24"/>
        </w:rPr>
        <w:t>(</w:t>
      </w:r>
      <w:r w:rsidR="01BAEAE0" w:rsidRPr="4E47666A">
        <w:rPr>
          <w:rFonts w:ascii="Times New Roman" w:eastAsia="Times New Roman" w:hAnsi="Times New Roman" w:cs="Times New Roman"/>
          <w:color w:val="FF0000"/>
          <w:sz w:val="24"/>
          <w:szCs w:val="24"/>
        </w:rPr>
        <w:t>PMID: 152383</w:t>
      </w:r>
      <w:r w:rsidR="5A78F9F4" w:rsidRPr="4E47666A">
        <w:rPr>
          <w:rFonts w:ascii="Times New Roman" w:eastAsia="Times New Roman" w:hAnsi="Times New Roman" w:cs="Times New Roman"/>
          <w:color w:val="FF0000"/>
          <w:sz w:val="24"/>
          <w:szCs w:val="24"/>
        </w:rPr>
        <w:t>7</w:t>
      </w:r>
      <w:r w:rsidR="383E9638" w:rsidRPr="4E47666A">
        <w:rPr>
          <w:rFonts w:ascii="Times New Roman" w:eastAsia="Times New Roman" w:hAnsi="Times New Roman" w:cs="Times New Roman"/>
          <w:color w:val="FF0000"/>
          <w:sz w:val="24"/>
          <w:szCs w:val="24"/>
        </w:rPr>
        <w:t>)</w:t>
      </w:r>
      <w:r w:rsidR="01BAEAE0" w:rsidRPr="4E47666A">
        <w:rPr>
          <w:rFonts w:ascii="Times New Roman" w:eastAsia="Times New Roman" w:hAnsi="Times New Roman" w:cs="Times New Roman"/>
          <w:color w:val="FF0000"/>
          <w:sz w:val="24"/>
          <w:szCs w:val="24"/>
        </w:rPr>
        <w:t xml:space="preserve">, 20; PMID: </w:t>
      </w:r>
      <w:r w:rsidR="15F798FF" w:rsidRPr="4E47666A">
        <w:rPr>
          <w:rFonts w:ascii="Times New Roman" w:eastAsia="Times New Roman" w:hAnsi="Times New Roman" w:cs="Times New Roman"/>
          <w:color w:val="FF0000"/>
          <w:sz w:val="24"/>
          <w:szCs w:val="24"/>
        </w:rPr>
        <w:t>(</w:t>
      </w:r>
      <w:r w:rsidR="01BAEAE0" w:rsidRPr="4E47666A">
        <w:rPr>
          <w:rFonts w:ascii="Times New Roman" w:eastAsia="Times New Roman" w:hAnsi="Times New Roman" w:cs="Times New Roman"/>
          <w:color w:val="FF0000"/>
          <w:sz w:val="24"/>
          <w:szCs w:val="24"/>
        </w:rPr>
        <w:t>8315686</w:t>
      </w:r>
      <w:r w:rsidR="6395A1BB" w:rsidRPr="4E47666A">
        <w:rPr>
          <w:rFonts w:ascii="Times New Roman" w:eastAsia="Times New Roman" w:hAnsi="Times New Roman" w:cs="Times New Roman"/>
          <w:color w:val="FF0000"/>
          <w:sz w:val="24"/>
          <w:szCs w:val="24"/>
        </w:rPr>
        <w:t>), 21: (PMID: 11490360), 22; (PMID: 15666253), 23; (PMID: 21126391), 24; (PMID: 21122975</w:t>
      </w:r>
      <w:r w:rsidR="2FB52565" w:rsidRPr="4E47666A">
        <w:rPr>
          <w:rFonts w:ascii="Times New Roman" w:eastAsia="Times New Roman" w:hAnsi="Times New Roman" w:cs="Times New Roman"/>
          <w:color w:val="FF0000"/>
          <w:sz w:val="24"/>
          <w:szCs w:val="24"/>
        </w:rPr>
        <w:t>), 25; (PMID: 23778440), 26; (PMID: 25479817), 27; (PMID: 27025984).</w:t>
      </w:r>
    </w:p>
    <w:p w14:paraId="723531E5" w14:textId="2A8FDF74" w:rsidR="006C0854" w:rsidRPr="00D61841" w:rsidRDefault="53E3A88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In addition to this, we </w:t>
      </w:r>
      <w:r w:rsidR="4E82B655" w:rsidRPr="4E47666A">
        <w:rPr>
          <w:rFonts w:ascii="Times New Roman" w:eastAsia="Times New Roman" w:hAnsi="Times New Roman" w:cs="Times New Roman"/>
          <w:sz w:val="24"/>
          <w:szCs w:val="24"/>
        </w:rPr>
        <w:t xml:space="preserve">conducted a pilot cluster randomised controlled trial (ClinicalTrials.gov NCT05417243) between April 2022 and February 2023 as part of our network grant to assess the feasibility of a </w:t>
      </w:r>
      <w:r w:rsidR="1B7801C2" w:rsidRPr="4E47666A">
        <w:rPr>
          <w:rFonts w:ascii="Times New Roman" w:eastAsia="Times New Roman" w:hAnsi="Times New Roman" w:cs="Times New Roman"/>
          <w:sz w:val="24"/>
          <w:szCs w:val="24"/>
        </w:rPr>
        <w:t>full-scale</w:t>
      </w:r>
      <w:r w:rsidR="4E82B655" w:rsidRPr="4E47666A">
        <w:rPr>
          <w:rFonts w:ascii="Times New Roman" w:eastAsia="Times New Roman" w:hAnsi="Times New Roman" w:cs="Times New Roman"/>
          <w:sz w:val="24"/>
          <w:szCs w:val="24"/>
        </w:rPr>
        <w:t xml:space="preserve"> trial</w:t>
      </w:r>
      <w:r w:rsidR="0694F525" w:rsidRPr="4E47666A">
        <w:rPr>
          <w:rFonts w:ascii="Times New Roman" w:eastAsia="Times New Roman" w:hAnsi="Times New Roman" w:cs="Times New Roman"/>
          <w:sz w:val="24"/>
          <w:szCs w:val="24"/>
        </w:rPr>
        <w:t xml:space="preserve"> </w:t>
      </w:r>
      <w:r w:rsidR="0694F525" w:rsidRPr="4E47666A">
        <w:rPr>
          <w:rFonts w:ascii="Times New Roman" w:eastAsia="Times New Roman" w:hAnsi="Times New Roman" w:cs="Times New Roman"/>
          <w:color w:val="FF0000"/>
          <w:sz w:val="24"/>
          <w:szCs w:val="24"/>
        </w:rPr>
        <w:t>(</w:t>
      </w:r>
      <w:r w:rsidR="57E1907A" w:rsidRPr="4E47666A">
        <w:rPr>
          <w:rFonts w:ascii="Times New Roman" w:eastAsia="Times New Roman" w:hAnsi="Times New Roman" w:cs="Times New Roman"/>
          <w:color w:val="FF0000"/>
          <w:sz w:val="24"/>
          <w:szCs w:val="24"/>
        </w:rPr>
        <w:t>PMID: 35437251)</w:t>
      </w:r>
      <w:r w:rsidR="4E82B655" w:rsidRPr="4E47666A">
        <w:rPr>
          <w:rFonts w:ascii="Times New Roman" w:eastAsia="Times New Roman" w:hAnsi="Times New Roman" w:cs="Times New Roman"/>
          <w:color w:val="FF0000"/>
          <w:sz w:val="24"/>
          <w:szCs w:val="24"/>
        </w:rPr>
        <w:t xml:space="preserve">. </w:t>
      </w:r>
      <w:r w:rsidR="4E82B655" w:rsidRPr="4E47666A">
        <w:rPr>
          <w:rFonts w:ascii="Times New Roman" w:eastAsia="Times New Roman" w:hAnsi="Times New Roman" w:cs="Times New Roman"/>
          <w:sz w:val="24"/>
          <w:szCs w:val="24"/>
        </w:rPr>
        <w:t xml:space="preserve">Our pilot study enrolled 376 patients </w:t>
      </w:r>
      <w:r w:rsidR="45F7BF71" w:rsidRPr="4E47666A">
        <w:rPr>
          <w:rFonts w:ascii="Times New Roman" w:eastAsia="Times New Roman" w:hAnsi="Times New Roman" w:cs="Times New Roman"/>
          <w:sz w:val="24"/>
          <w:szCs w:val="24"/>
        </w:rPr>
        <w:t>across</w:t>
      </w:r>
      <w:r w:rsidR="4E82B655" w:rsidRPr="4E47666A">
        <w:rPr>
          <w:rFonts w:ascii="Times New Roman" w:eastAsia="Times New Roman" w:hAnsi="Times New Roman" w:cs="Times New Roman"/>
          <w:sz w:val="24"/>
          <w:szCs w:val="24"/>
        </w:rPr>
        <w:t xml:space="preserve"> seven hospitals across India (unpublished data)</w:t>
      </w:r>
      <w:r w:rsidR="0A11EFDE" w:rsidRPr="4E47666A">
        <w:rPr>
          <w:rFonts w:ascii="Times New Roman" w:eastAsia="Times New Roman" w:hAnsi="Times New Roman" w:cs="Times New Roman"/>
          <w:sz w:val="24"/>
          <w:szCs w:val="24"/>
        </w:rPr>
        <w:t xml:space="preserve">. The results </w:t>
      </w:r>
      <w:r w:rsidR="4E82B655" w:rsidRPr="4E47666A">
        <w:rPr>
          <w:rFonts w:ascii="Times New Roman" w:eastAsia="Times New Roman" w:hAnsi="Times New Roman" w:cs="Times New Roman"/>
          <w:sz w:val="24"/>
          <w:szCs w:val="24"/>
        </w:rPr>
        <w:t>show</w:t>
      </w:r>
      <w:r w:rsidR="3EA2327C" w:rsidRPr="4E47666A">
        <w:rPr>
          <w:rFonts w:ascii="Times New Roman" w:eastAsia="Times New Roman" w:hAnsi="Times New Roman" w:cs="Times New Roman"/>
          <w:sz w:val="24"/>
          <w:szCs w:val="24"/>
        </w:rPr>
        <w:t xml:space="preserve">ed </w:t>
      </w:r>
      <w:r w:rsidR="4E82B655" w:rsidRPr="4E47666A">
        <w:rPr>
          <w:rFonts w:ascii="Times New Roman" w:eastAsia="Times New Roman" w:hAnsi="Times New Roman" w:cs="Times New Roman"/>
          <w:sz w:val="24"/>
          <w:szCs w:val="24"/>
        </w:rPr>
        <w:t>t</w:t>
      </w:r>
      <w:r w:rsidR="46C528F6" w:rsidRPr="4E47666A">
        <w:rPr>
          <w:rFonts w:ascii="Times New Roman" w:eastAsia="Times New Roman" w:hAnsi="Times New Roman" w:cs="Times New Roman"/>
          <w:sz w:val="24"/>
          <w:szCs w:val="24"/>
        </w:rPr>
        <w:t>he</w:t>
      </w:r>
      <w:r w:rsidR="4E82B655" w:rsidRPr="4E47666A">
        <w:rPr>
          <w:rFonts w:ascii="Times New Roman" w:eastAsia="Times New Roman" w:hAnsi="Times New Roman" w:cs="Times New Roman"/>
          <w:sz w:val="24"/>
          <w:szCs w:val="24"/>
        </w:rPr>
        <w:t xml:space="preserve"> feasib</w:t>
      </w:r>
      <w:r w:rsidR="6780BA81" w:rsidRPr="4E47666A">
        <w:rPr>
          <w:rFonts w:ascii="Times New Roman" w:eastAsia="Times New Roman" w:hAnsi="Times New Roman" w:cs="Times New Roman"/>
          <w:sz w:val="24"/>
          <w:szCs w:val="24"/>
        </w:rPr>
        <w:t xml:space="preserve">ility </w:t>
      </w:r>
      <w:r w:rsidR="4E82B655" w:rsidRPr="4E47666A">
        <w:rPr>
          <w:rFonts w:ascii="Times New Roman" w:eastAsia="Times New Roman" w:hAnsi="Times New Roman" w:cs="Times New Roman"/>
          <w:sz w:val="24"/>
          <w:szCs w:val="24"/>
        </w:rPr>
        <w:t>to conduct the proposed trial with a high percentage of patients consenting to out of hospital follow up (78%), low loss to follow-up rate (1%), and low missingness in key variables (mean 0.8%).</w:t>
      </w:r>
      <w:r w:rsidR="595DD7E4" w:rsidRPr="4E47666A">
        <w:rPr>
          <w:rFonts w:ascii="Times New Roman" w:eastAsia="Times New Roman" w:hAnsi="Times New Roman" w:cs="Times New Roman"/>
          <w:sz w:val="24"/>
          <w:szCs w:val="24"/>
        </w:rPr>
        <w:t xml:space="preserve"> </w:t>
      </w:r>
      <w:r w:rsidR="4E82B655" w:rsidRPr="4E47666A">
        <w:rPr>
          <w:rFonts w:ascii="Times New Roman" w:eastAsia="Times New Roman" w:hAnsi="Times New Roman" w:cs="Times New Roman"/>
          <w:sz w:val="24"/>
          <w:szCs w:val="24"/>
        </w:rPr>
        <w:t xml:space="preserve">To involve patients and the public in the planning of this trial we conducted 19 semi- structured interviews with trauma patients, caregivers, and community representatives </w:t>
      </w:r>
      <w:r w:rsidR="4E82B655" w:rsidRPr="4E47666A">
        <w:rPr>
          <w:rFonts w:ascii="Times New Roman" w:eastAsia="Times New Roman" w:hAnsi="Times New Roman" w:cs="Times New Roman"/>
          <w:color w:val="FF0000"/>
          <w:sz w:val="24"/>
          <w:szCs w:val="24"/>
        </w:rPr>
        <w:t>(</w:t>
      </w:r>
      <w:commentRangeStart w:id="3"/>
      <w:r w:rsidR="4E82B655" w:rsidRPr="4E47666A">
        <w:rPr>
          <w:rFonts w:ascii="Times New Roman" w:eastAsia="Times New Roman" w:hAnsi="Times New Roman" w:cs="Times New Roman"/>
          <w:color w:val="FF0000"/>
          <w:sz w:val="24"/>
          <w:szCs w:val="24"/>
        </w:rPr>
        <w:t>unpublished data)</w:t>
      </w:r>
      <w:commentRangeEnd w:id="3"/>
      <w:r w:rsidR="00D61841">
        <w:commentReference w:id="3"/>
      </w:r>
      <w:r w:rsidR="4E82B655" w:rsidRPr="4E47666A">
        <w:rPr>
          <w:rFonts w:ascii="Times New Roman" w:eastAsia="Times New Roman" w:hAnsi="Times New Roman" w:cs="Times New Roman"/>
          <w:sz w:val="24"/>
          <w:szCs w:val="24"/>
        </w:rPr>
        <w:t>.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14:paraId="7BEAB0C3" w14:textId="70F3B390" w:rsidR="006C0854" w:rsidRPr="00D61841" w:rsidRDefault="006C0854" w:rsidP="4E47666A">
      <w:pPr>
        <w:jc w:val="both"/>
        <w:rPr>
          <w:rFonts w:ascii="Times New Roman" w:eastAsia="Times New Roman" w:hAnsi="Times New Roman" w:cs="Times New Roman"/>
          <w:sz w:val="24"/>
          <w:szCs w:val="24"/>
        </w:rPr>
      </w:pPr>
    </w:p>
    <w:p w14:paraId="3F094779" w14:textId="05601757" w:rsidR="006C0854" w:rsidRPr="00D61841" w:rsidRDefault="4CFEE045" w:rsidP="4E47666A">
      <w:pPr>
        <w:shd w:val="clear" w:color="auto" w:fill="F2DBDB" w:themeFill="accent2" w:themeFillTint="33"/>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Objectives </w:t>
      </w:r>
      <w:r w:rsidR="2E11D5CC" w:rsidRPr="4E47666A">
        <w:rPr>
          <w:rFonts w:ascii="Times New Roman" w:eastAsia="Times New Roman" w:hAnsi="Times New Roman" w:cs="Times New Roman"/>
          <w:sz w:val="24"/>
          <w:szCs w:val="24"/>
        </w:rPr>
        <w:t>{7}</w:t>
      </w:r>
    </w:p>
    <w:p w14:paraId="02728082" w14:textId="59AEFA4C" w:rsidR="006C0854" w:rsidRPr="00D61841" w:rsidRDefault="71C89A2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To compare the effects of ATLS® training with standard care on outcomes in adult</w:t>
      </w:r>
      <w:r w:rsidR="6829937B"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trauma patients.</w:t>
      </w:r>
    </w:p>
    <w:p w14:paraId="2E92B618" w14:textId="114877D1" w:rsidR="006C0854" w:rsidRPr="00D61841" w:rsidRDefault="006C0854" w:rsidP="4E47666A">
      <w:pPr>
        <w:jc w:val="both"/>
        <w:rPr>
          <w:rFonts w:ascii="Times New Roman" w:eastAsia="Times New Roman" w:hAnsi="Times New Roman" w:cs="Times New Roman"/>
          <w:sz w:val="24"/>
          <w:szCs w:val="24"/>
        </w:rPr>
      </w:pPr>
    </w:p>
    <w:p w14:paraId="56276048" w14:textId="2E5B2049" w:rsidR="006C0854" w:rsidRPr="00D61841" w:rsidRDefault="4CFEE045" w:rsidP="4E47666A">
      <w:pPr>
        <w:shd w:val="clear" w:color="auto" w:fill="F2DBDB" w:themeFill="accent2" w:themeFillTint="33"/>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Trial design</w:t>
      </w:r>
      <w:r w:rsidR="739D3D7D" w:rsidRPr="4E47666A">
        <w:rPr>
          <w:rFonts w:ascii="Times New Roman" w:eastAsia="Times New Roman" w:hAnsi="Times New Roman" w:cs="Times New Roman"/>
          <w:sz w:val="24"/>
          <w:szCs w:val="24"/>
        </w:rPr>
        <w:t xml:space="preserve"> {8}</w:t>
      </w:r>
    </w:p>
    <w:p w14:paraId="4F9B0B6E" w14:textId="7BAE1690" w:rsidR="006C0854" w:rsidRPr="00D61841" w:rsidRDefault="796AB95C" w:rsidP="4E47666A">
      <w:pPr>
        <w:spacing w:line="252" w:lineRule="auto"/>
        <w:ind w:right="267"/>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This is</w:t>
      </w:r>
      <w:r w:rsidR="3F740FCC" w:rsidRPr="4E47666A">
        <w:rPr>
          <w:rFonts w:ascii="Times New Roman" w:eastAsia="Times New Roman" w:hAnsi="Times New Roman" w:cs="Times New Roman"/>
          <w:sz w:val="24"/>
          <w:szCs w:val="24"/>
        </w:rPr>
        <w:t xml:space="preserve"> a batched stepped-wedge cluster randomised controlled trial </w:t>
      </w:r>
      <w:r w:rsidR="3F740FCC" w:rsidRPr="4E47666A">
        <w:rPr>
          <w:rFonts w:ascii="Times New Roman" w:eastAsia="Times New Roman" w:hAnsi="Times New Roman" w:cs="Times New Roman"/>
          <w:color w:val="FF0000"/>
          <w:sz w:val="24"/>
          <w:szCs w:val="24"/>
        </w:rPr>
        <w:t>(</w:t>
      </w:r>
      <w:r w:rsidR="3F740FCC" w:rsidRPr="4E47666A">
        <w:rPr>
          <w:rFonts w:ascii="Times New Roman" w:eastAsia="Times New Roman" w:hAnsi="Times New Roman" w:cs="Times New Roman"/>
          <w:b/>
          <w:bCs/>
          <w:color w:val="FF0000"/>
          <w:sz w:val="24"/>
          <w:szCs w:val="24"/>
        </w:rPr>
        <w:t>see Figure</w:t>
      </w:r>
      <w:r w:rsidR="18614AF1" w:rsidRPr="4E47666A">
        <w:rPr>
          <w:rFonts w:ascii="Times New Roman" w:eastAsia="Times New Roman" w:hAnsi="Times New Roman" w:cs="Times New Roman"/>
          <w:b/>
          <w:bCs/>
          <w:color w:val="FF0000"/>
          <w:sz w:val="24"/>
          <w:szCs w:val="24"/>
        </w:rPr>
        <w:t xml:space="preserve"> </w:t>
      </w:r>
      <w:r w:rsidR="66A7B47A" w:rsidRPr="4E47666A">
        <w:rPr>
          <w:rFonts w:ascii="Times New Roman" w:eastAsia="Times New Roman" w:hAnsi="Times New Roman" w:cs="Times New Roman"/>
          <w:b/>
          <w:bCs/>
          <w:color w:val="FF0000"/>
          <w:sz w:val="24"/>
          <w:szCs w:val="24"/>
        </w:rPr>
        <w:t>1</w:t>
      </w:r>
      <w:r w:rsidR="3F740FCC" w:rsidRPr="4E47666A">
        <w:rPr>
          <w:rFonts w:ascii="Times New Roman" w:eastAsia="Times New Roman" w:hAnsi="Times New Roman" w:cs="Times New Roman"/>
          <w:b/>
          <w:bCs/>
          <w:color w:val="FF0000"/>
          <w:sz w:val="24"/>
          <w:szCs w:val="24"/>
        </w:rPr>
        <w:t>)</w:t>
      </w:r>
      <w:r w:rsidR="3F740FCC" w:rsidRPr="4E47666A">
        <w:rPr>
          <w:rFonts w:ascii="Times New Roman" w:eastAsia="Times New Roman" w:hAnsi="Times New Roman" w:cs="Times New Roman"/>
          <w:color w:val="FF0000"/>
          <w:sz w:val="24"/>
          <w:szCs w:val="24"/>
        </w:rPr>
        <w:t xml:space="preserve">. </w:t>
      </w:r>
      <w:r w:rsidR="3F740FCC" w:rsidRPr="4E47666A">
        <w:rPr>
          <w:rFonts w:ascii="Times New Roman" w:eastAsia="Times New Roman" w:hAnsi="Times New Roman" w:cs="Times New Roman"/>
          <w:sz w:val="24"/>
          <w:szCs w:val="24"/>
        </w:rPr>
        <w:t>The stepped-wedge trial is a unidirectional cross-over trial</w:t>
      </w:r>
      <w:r w:rsidR="12EA1508" w:rsidRPr="4E47666A">
        <w:rPr>
          <w:rFonts w:ascii="Times New Roman" w:eastAsia="Times New Roman" w:hAnsi="Times New Roman" w:cs="Times New Roman"/>
          <w:sz w:val="24"/>
          <w:szCs w:val="24"/>
        </w:rPr>
        <w:t xml:space="preserve">. However, </w:t>
      </w:r>
      <w:r w:rsidR="3F740FCC" w:rsidRPr="4E47666A">
        <w:rPr>
          <w:rFonts w:ascii="Times New Roman" w:eastAsia="Times New Roman" w:hAnsi="Times New Roman" w:cs="Times New Roman"/>
          <w:sz w:val="24"/>
          <w:szCs w:val="24"/>
        </w:rPr>
        <w:t>the time point when clusters cross-over from standard care to the intervention is randomised</w:t>
      </w:r>
      <w:r w:rsidR="0019E98A" w:rsidRPr="4E47666A">
        <w:rPr>
          <w:rFonts w:ascii="Times New Roman" w:eastAsia="Times New Roman" w:hAnsi="Times New Roman" w:cs="Times New Roman"/>
          <w:sz w:val="24"/>
          <w:szCs w:val="24"/>
        </w:rPr>
        <w:t xml:space="preserve"> </w:t>
      </w:r>
      <w:r w:rsidR="0019E98A" w:rsidRPr="4E47666A">
        <w:rPr>
          <w:rFonts w:ascii="Times New Roman" w:eastAsia="Times New Roman" w:hAnsi="Times New Roman" w:cs="Times New Roman"/>
          <w:color w:val="FF0000"/>
          <w:sz w:val="24"/>
          <w:szCs w:val="24"/>
        </w:rPr>
        <w:t>(</w:t>
      </w:r>
      <w:r w:rsidR="467193BB" w:rsidRPr="4E47666A">
        <w:rPr>
          <w:rFonts w:ascii="Times New Roman" w:eastAsia="Times New Roman" w:hAnsi="Times New Roman" w:cs="Times New Roman"/>
          <w:color w:val="FF0000"/>
          <w:sz w:val="24"/>
          <w:szCs w:val="24"/>
        </w:rPr>
        <w:t>PMID: 25662947)</w:t>
      </w:r>
      <w:r w:rsidR="467193BB" w:rsidRPr="4E47666A">
        <w:rPr>
          <w:rFonts w:ascii="Times New Roman" w:eastAsia="Times New Roman" w:hAnsi="Times New Roman" w:cs="Times New Roman"/>
          <w:sz w:val="24"/>
          <w:szCs w:val="24"/>
        </w:rPr>
        <w:t>.</w:t>
      </w:r>
      <w:r w:rsidR="151A59AD" w:rsidRPr="4E47666A">
        <w:rPr>
          <w:rFonts w:ascii="Times New Roman" w:eastAsia="Times New Roman" w:hAnsi="Times New Roman" w:cs="Times New Roman"/>
          <w:sz w:val="24"/>
          <w:szCs w:val="24"/>
        </w:rPr>
        <w:t xml:space="preserve"> Each cluster referrers here at least one unit of physicians performing initial resuscitation of trauma patients in the emergency department of tertiary hospitals in India. The number of units that will be trained in each hospital will depend on the sizes of these units and the volumes of patients </w:t>
      </w:r>
      <w:r w:rsidR="5D0CC6F3" w:rsidRPr="4E47666A">
        <w:rPr>
          <w:rFonts w:ascii="Times New Roman" w:eastAsia="Times New Roman" w:hAnsi="Times New Roman" w:cs="Times New Roman"/>
          <w:sz w:val="24"/>
          <w:szCs w:val="24"/>
        </w:rPr>
        <w:t xml:space="preserve">the physicians attend. </w:t>
      </w:r>
      <w:r w:rsidR="151A59AD" w:rsidRPr="4E47666A">
        <w:rPr>
          <w:rFonts w:ascii="Times New Roman" w:eastAsia="Times New Roman" w:hAnsi="Times New Roman" w:cs="Times New Roman"/>
          <w:sz w:val="24"/>
          <w:szCs w:val="24"/>
        </w:rPr>
        <w:t xml:space="preserve">If more than one unit is trained in the same hospital these units will be considered as one unit for the purpose of randomisation. We will have a total 30 clusters in six batches, having five </w:t>
      </w:r>
      <w:r w:rsidR="151A59AD" w:rsidRPr="4E47666A">
        <w:rPr>
          <w:rFonts w:ascii="Times New Roman" w:eastAsia="Times New Roman" w:hAnsi="Times New Roman" w:cs="Times New Roman"/>
          <w:sz w:val="24"/>
          <w:szCs w:val="24"/>
        </w:rPr>
        <w:lastRenderedPageBreak/>
        <w:t>clusters in each batch. The clusters in each batch will be randomised to one of five implementation sequences, with one hospital randomised to each implementation sequence.</w:t>
      </w:r>
      <w:r w:rsidR="50CC960F" w:rsidRPr="4E47666A">
        <w:rPr>
          <w:rFonts w:ascii="Times New Roman" w:eastAsia="Times New Roman" w:hAnsi="Times New Roman" w:cs="Times New Roman"/>
          <w:sz w:val="24"/>
          <w:szCs w:val="24"/>
        </w:rPr>
        <w:t xml:space="preserve"> </w:t>
      </w:r>
      <w:r w:rsidR="151A59AD" w:rsidRPr="4E47666A">
        <w:rPr>
          <w:rFonts w:ascii="Times New Roman" w:eastAsia="Times New Roman" w:hAnsi="Times New Roman" w:cs="Times New Roman"/>
          <w:sz w:val="24"/>
          <w:szCs w:val="24"/>
        </w:rPr>
        <w:t>All clusters will transition through three phases, first a standard care phase, then a month of transition phase during which the ATLS</w:t>
      </w:r>
      <w:r w:rsidR="151A59AD" w:rsidRPr="4E47666A">
        <w:rPr>
          <w:rFonts w:ascii="Times New Roman" w:eastAsia="Times New Roman" w:hAnsi="Times New Roman" w:cs="Times New Roman"/>
          <w:sz w:val="24"/>
          <w:szCs w:val="24"/>
          <w:lang w:val="en-US"/>
        </w:rPr>
        <w:t>®</w:t>
      </w:r>
      <w:r w:rsidR="151A59AD" w:rsidRPr="4E47666A">
        <w:rPr>
          <w:rFonts w:ascii="Times New Roman" w:eastAsia="Times New Roman" w:hAnsi="Times New Roman" w:cs="Times New Roman"/>
          <w:sz w:val="24"/>
          <w:szCs w:val="24"/>
        </w:rPr>
        <w:t xml:space="preserve"> training is to be delivered</w:t>
      </w:r>
      <w:r w:rsidR="575EE716" w:rsidRPr="4E47666A">
        <w:rPr>
          <w:rFonts w:ascii="Times New Roman" w:eastAsia="Times New Roman" w:hAnsi="Times New Roman" w:cs="Times New Roman"/>
          <w:sz w:val="24"/>
          <w:szCs w:val="24"/>
        </w:rPr>
        <w:t xml:space="preserve"> </w:t>
      </w:r>
      <w:r w:rsidR="20B8C67D" w:rsidRPr="4E47666A">
        <w:rPr>
          <w:rFonts w:ascii="Times New Roman" w:eastAsia="Times New Roman" w:hAnsi="Times New Roman" w:cs="Times New Roman"/>
          <w:sz w:val="24"/>
          <w:szCs w:val="24"/>
        </w:rPr>
        <w:t xml:space="preserve">to the physicians </w:t>
      </w:r>
      <w:r w:rsidR="575EE716" w:rsidRPr="4E47666A">
        <w:rPr>
          <w:rFonts w:ascii="Times New Roman" w:eastAsia="Times New Roman" w:hAnsi="Times New Roman" w:cs="Times New Roman"/>
          <w:sz w:val="24"/>
          <w:szCs w:val="24"/>
        </w:rPr>
        <w:t>and lastly, the</w:t>
      </w:r>
      <w:r w:rsidR="151A59AD" w:rsidRPr="4E47666A">
        <w:rPr>
          <w:rFonts w:ascii="Times New Roman" w:eastAsia="Times New Roman" w:hAnsi="Times New Roman" w:cs="Times New Roman"/>
          <w:sz w:val="24"/>
          <w:szCs w:val="24"/>
        </w:rPr>
        <w:t xml:space="preserve"> intervention phase. The overall period of participant recruitment will last for a total of 13 months.</w:t>
      </w:r>
      <w:r w:rsidR="57C02805" w:rsidRPr="4E47666A">
        <w:rPr>
          <w:rFonts w:ascii="Times New Roman" w:eastAsia="Times New Roman" w:hAnsi="Times New Roman" w:cs="Times New Roman"/>
          <w:sz w:val="24"/>
          <w:szCs w:val="24"/>
        </w:rPr>
        <w:t xml:space="preserve"> The duration of </w:t>
      </w:r>
      <w:r w:rsidR="151A59AD" w:rsidRPr="4E47666A">
        <w:rPr>
          <w:rFonts w:ascii="Times New Roman" w:eastAsia="Times New Roman" w:hAnsi="Times New Roman" w:cs="Times New Roman"/>
          <w:sz w:val="24"/>
          <w:szCs w:val="24"/>
        </w:rPr>
        <w:t xml:space="preserve">standard care and intervention </w:t>
      </w:r>
      <w:r w:rsidR="06A7AC3B" w:rsidRPr="4E47666A">
        <w:rPr>
          <w:rFonts w:ascii="Times New Roman" w:eastAsia="Times New Roman" w:hAnsi="Times New Roman" w:cs="Times New Roman"/>
          <w:sz w:val="24"/>
          <w:szCs w:val="24"/>
        </w:rPr>
        <w:t>phase will be determined by the implementation</w:t>
      </w:r>
      <w:r w:rsidR="6AE15033" w:rsidRPr="4E47666A">
        <w:rPr>
          <w:rFonts w:ascii="Times New Roman" w:eastAsia="Times New Roman" w:hAnsi="Times New Roman" w:cs="Times New Roman"/>
          <w:sz w:val="24"/>
          <w:szCs w:val="24"/>
        </w:rPr>
        <w:t xml:space="preserve"> </w:t>
      </w:r>
      <w:r w:rsidR="06A7AC3B" w:rsidRPr="4E47666A">
        <w:rPr>
          <w:rFonts w:ascii="Times New Roman" w:eastAsia="Times New Roman" w:hAnsi="Times New Roman" w:cs="Times New Roman"/>
          <w:sz w:val="24"/>
          <w:szCs w:val="24"/>
        </w:rPr>
        <w:t>sequence.</w:t>
      </w:r>
      <w:r w:rsidR="467193BB" w:rsidRPr="4E47666A">
        <w:rPr>
          <w:rFonts w:ascii="Times New Roman" w:eastAsia="Times New Roman" w:hAnsi="Times New Roman" w:cs="Times New Roman"/>
          <w:sz w:val="24"/>
          <w:szCs w:val="24"/>
        </w:rPr>
        <w:t xml:space="preserve"> </w:t>
      </w:r>
      <w:r w:rsidR="6533C54B">
        <w:rPr>
          <w:noProof/>
        </w:rPr>
        <w:drawing>
          <wp:inline distT="0" distB="0" distL="0" distR="0" wp14:anchorId="53CF2C16" wp14:editId="1506FD05">
            <wp:extent cx="5090602" cy="2511770"/>
            <wp:effectExtent l="0" t="0" r="0" b="0"/>
            <wp:docPr id="1306996243" name="Picture 130699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90602" cy="2511770"/>
                    </a:xfrm>
                    <a:prstGeom prst="rect">
                      <a:avLst/>
                    </a:prstGeom>
                  </pic:spPr>
                </pic:pic>
              </a:graphicData>
            </a:graphic>
          </wp:inline>
        </w:drawing>
      </w:r>
    </w:p>
    <w:p w14:paraId="02B8AE7E" w14:textId="4051FB87" w:rsidR="006C0854" w:rsidRPr="00D61841" w:rsidRDefault="6533C54B" w:rsidP="4E47666A">
      <w:pPr>
        <w:spacing w:before="46"/>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p w14:paraId="2CAF5C56" w14:textId="07F9CAD2" w:rsidR="006C0854" w:rsidRPr="00D61841" w:rsidRDefault="6533C54B" w:rsidP="4E47666A">
      <w:pPr>
        <w:spacing w:before="1" w:line="254" w:lineRule="auto"/>
        <w:ind w:left="1056" w:right="304" w:hanging="931"/>
        <w:jc w:val="both"/>
        <w:rPr>
          <w:rFonts w:ascii="Times New Roman" w:eastAsia="Times New Roman" w:hAnsi="Times New Roman" w:cs="Times New Roman"/>
          <w:sz w:val="24"/>
          <w:szCs w:val="24"/>
        </w:rPr>
      </w:pPr>
      <w:r w:rsidRPr="4E47666A">
        <w:rPr>
          <w:rFonts w:ascii="Times New Roman" w:eastAsia="Times New Roman" w:hAnsi="Times New Roman" w:cs="Times New Roman"/>
          <w:b/>
          <w:bCs/>
          <w:sz w:val="24"/>
          <w:szCs w:val="24"/>
        </w:rPr>
        <w:t xml:space="preserve">Figure </w:t>
      </w:r>
      <w:r w:rsidR="1CA11AD1" w:rsidRPr="4E47666A">
        <w:rPr>
          <w:rFonts w:ascii="Times New Roman" w:eastAsia="Times New Roman" w:hAnsi="Times New Roman" w:cs="Times New Roman"/>
          <w:b/>
          <w:bCs/>
          <w:sz w:val="24"/>
          <w:szCs w:val="24"/>
        </w:rPr>
        <w:t>1</w:t>
      </w:r>
      <w:r w:rsidRPr="4E47666A">
        <w:rPr>
          <w:rFonts w:ascii="Times New Roman" w:eastAsia="Times New Roman" w:hAnsi="Times New Roman" w:cs="Times New Roman"/>
          <w:b/>
          <w:bCs/>
          <w:sz w:val="24"/>
          <w:szCs w:val="24"/>
        </w:rPr>
        <w:t xml:space="preserve">: </w:t>
      </w:r>
      <w:r w:rsidRPr="4E47666A">
        <w:rPr>
          <w:rFonts w:ascii="Times New Roman" w:eastAsia="Times New Roman" w:hAnsi="Times New Roman" w:cs="Times New Roman"/>
          <w:sz w:val="24"/>
          <w:szCs w:val="24"/>
        </w:rPr>
        <w:t>Trial design. Lines represent the duration of patient enrolment across clusters and phases. Clusters will be sequentially allocated to a batch based on when they enter the study. Within each batch clusters will then be randomised to an intervention implementation sequence.</w:t>
      </w:r>
    </w:p>
    <w:p w14:paraId="6F3D08D0" w14:textId="450665B0" w:rsidR="006C0854" w:rsidRPr="00D61841" w:rsidRDefault="739D3D7D" w:rsidP="4E47666A">
      <w:pPr>
        <w:pStyle w:val="Heading1"/>
        <w:shd w:val="clear" w:color="auto" w:fill="FFFFFF" w:themeFill="background1"/>
        <w:rPr>
          <w:rFonts w:eastAsia="Times New Roman" w:cs="Times New Roman"/>
        </w:rPr>
      </w:pPr>
      <w:r w:rsidRPr="4E47666A">
        <w:rPr>
          <w:rFonts w:eastAsia="Times New Roman" w:cs="Times New Roman"/>
        </w:rPr>
        <w:t>Methods: Participants, interventions, and outcomes</w:t>
      </w:r>
    </w:p>
    <w:p w14:paraId="345AC042" w14:textId="6B3AB7E7" w:rsidR="006C0854" w:rsidRPr="00D61841" w:rsidRDefault="739D3D7D" w:rsidP="4E47666A">
      <w:pPr>
        <w:pStyle w:val="Heading2"/>
        <w:shd w:val="clear" w:color="auto" w:fill="F2DBDB" w:themeFill="accent2" w:themeFillTint="33"/>
      </w:pPr>
      <w:r w:rsidRPr="4E47666A">
        <w:t>Study setting {9}</w:t>
      </w:r>
    </w:p>
    <w:p w14:paraId="4CA8C4FA" w14:textId="51CE5BB6" w:rsidR="006C0854" w:rsidRPr="00D61841" w:rsidRDefault="20F26A7A"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Study setting </w:t>
      </w:r>
      <w:r w:rsidR="76DE6E35" w:rsidRPr="4E47666A">
        <w:rPr>
          <w:rFonts w:ascii="Times New Roman" w:eastAsia="Times New Roman" w:hAnsi="Times New Roman" w:cs="Times New Roman"/>
          <w:sz w:val="24"/>
          <w:szCs w:val="24"/>
        </w:rPr>
        <w:t>include</w:t>
      </w:r>
      <w:r w:rsidR="41F860FB" w:rsidRPr="4E47666A">
        <w:rPr>
          <w:rFonts w:ascii="Times New Roman" w:eastAsia="Times New Roman" w:hAnsi="Times New Roman" w:cs="Times New Roman"/>
          <w:sz w:val="24"/>
          <w:szCs w:val="24"/>
        </w:rPr>
        <w:t>s</w:t>
      </w:r>
      <w:r w:rsidRPr="4E47666A">
        <w:rPr>
          <w:rFonts w:ascii="Times New Roman" w:eastAsia="Times New Roman" w:hAnsi="Times New Roman" w:cs="Times New Roman"/>
          <w:sz w:val="24"/>
          <w:szCs w:val="24"/>
        </w:rPr>
        <w:t xml:space="preserve"> 30 </w:t>
      </w:r>
      <w:r w:rsidR="0E8CB586" w:rsidRPr="4E47666A">
        <w:rPr>
          <w:rFonts w:ascii="Times New Roman" w:eastAsia="Times New Roman" w:hAnsi="Times New Roman" w:cs="Times New Roman"/>
          <w:sz w:val="24"/>
          <w:szCs w:val="24"/>
        </w:rPr>
        <w:t xml:space="preserve">secondary or tertiary </w:t>
      </w:r>
      <w:r w:rsidRPr="4E47666A">
        <w:rPr>
          <w:rFonts w:ascii="Times New Roman" w:eastAsia="Times New Roman" w:hAnsi="Times New Roman" w:cs="Times New Roman"/>
          <w:sz w:val="24"/>
          <w:szCs w:val="24"/>
        </w:rPr>
        <w:t>hospitals</w:t>
      </w:r>
      <w:r w:rsidR="0EE00E84" w:rsidRPr="4E47666A">
        <w:rPr>
          <w:rFonts w:ascii="Times New Roman" w:eastAsia="Times New Roman" w:hAnsi="Times New Roman" w:cs="Times New Roman"/>
          <w:sz w:val="24"/>
          <w:szCs w:val="24"/>
        </w:rPr>
        <w:t xml:space="preserve"> distributed across India</w:t>
      </w:r>
      <w:r w:rsidR="6E7E3B94" w:rsidRPr="4E47666A">
        <w:rPr>
          <w:rFonts w:ascii="Times New Roman" w:eastAsia="Times New Roman" w:hAnsi="Times New Roman" w:cs="Times New Roman"/>
          <w:sz w:val="24"/>
          <w:szCs w:val="24"/>
        </w:rPr>
        <w:t xml:space="preserve">. These hospitals will be clubbed into </w:t>
      </w:r>
      <w:r w:rsidR="0CE84EA6" w:rsidRPr="4E47666A">
        <w:rPr>
          <w:rFonts w:ascii="Times New Roman" w:eastAsia="Times New Roman" w:hAnsi="Times New Roman" w:cs="Times New Roman"/>
          <w:sz w:val="24"/>
          <w:szCs w:val="24"/>
        </w:rPr>
        <w:t>six batch</w:t>
      </w:r>
      <w:r w:rsidR="468CE700" w:rsidRPr="4E47666A">
        <w:rPr>
          <w:rFonts w:ascii="Times New Roman" w:eastAsia="Times New Roman" w:hAnsi="Times New Roman" w:cs="Times New Roman"/>
          <w:sz w:val="24"/>
          <w:szCs w:val="24"/>
        </w:rPr>
        <w:t>es</w:t>
      </w:r>
      <w:r w:rsidR="3586D2F4" w:rsidRPr="4E47666A">
        <w:rPr>
          <w:rFonts w:ascii="Times New Roman" w:eastAsia="Times New Roman" w:hAnsi="Times New Roman" w:cs="Times New Roman"/>
          <w:sz w:val="24"/>
          <w:szCs w:val="24"/>
        </w:rPr>
        <w:t xml:space="preserve"> and each</w:t>
      </w:r>
      <w:r w:rsidR="468CE700" w:rsidRPr="4E47666A">
        <w:rPr>
          <w:rFonts w:ascii="Times New Roman" w:eastAsia="Times New Roman" w:hAnsi="Times New Roman" w:cs="Times New Roman"/>
          <w:sz w:val="24"/>
          <w:szCs w:val="24"/>
        </w:rPr>
        <w:t xml:space="preserve"> batch will constitute </w:t>
      </w:r>
      <w:r w:rsidR="0CE84EA6" w:rsidRPr="4E47666A">
        <w:rPr>
          <w:rFonts w:ascii="Times New Roman" w:eastAsia="Times New Roman" w:hAnsi="Times New Roman" w:cs="Times New Roman"/>
          <w:sz w:val="24"/>
          <w:szCs w:val="24"/>
        </w:rPr>
        <w:t>five hospitals</w:t>
      </w:r>
      <w:r w:rsidR="08DE8E1A" w:rsidRPr="4E47666A">
        <w:rPr>
          <w:rFonts w:ascii="Times New Roman" w:eastAsia="Times New Roman" w:hAnsi="Times New Roman" w:cs="Times New Roman"/>
          <w:sz w:val="24"/>
          <w:szCs w:val="24"/>
        </w:rPr>
        <w:t>.</w:t>
      </w:r>
      <w:r w:rsidRPr="4E47666A">
        <w:rPr>
          <w:rFonts w:ascii="Times New Roman" w:eastAsia="Times New Roman" w:hAnsi="Times New Roman" w:cs="Times New Roman"/>
          <w:sz w:val="24"/>
          <w:szCs w:val="24"/>
        </w:rPr>
        <w:t xml:space="preserve"> </w:t>
      </w:r>
      <w:r w:rsidR="2584B35D" w:rsidRPr="4E47666A">
        <w:rPr>
          <w:rFonts w:ascii="Times New Roman" w:eastAsia="Times New Roman" w:hAnsi="Times New Roman" w:cs="Times New Roman"/>
          <w:sz w:val="24"/>
          <w:szCs w:val="24"/>
        </w:rPr>
        <w:t xml:space="preserve">Each hospital will be having a cluster of one or more units of physicians providing initial trauma care in the emergency department of tertiary hospitals in India. Selected </w:t>
      </w:r>
      <w:r w:rsidR="3E4C5DF0" w:rsidRPr="4E47666A">
        <w:rPr>
          <w:rFonts w:ascii="Times New Roman" w:eastAsia="Times New Roman" w:hAnsi="Times New Roman" w:cs="Times New Roman"/>
          <w:sz w:val="24"/>
          <w:szCs w:val="24"/>
        </w:rPr>
        <w:t xml:space="preserve">hospital </w:t>
      </w:r>
      <w:r w:rsidR="7018D14C" w:rsidRPr="4E47666A">
        <w:rPr>
          <w:rFonts w:ascii="Times New Roman" w:eastAsia="Times New Roman" w:hAnsi="Times New Roman" w:cs="Times New Roman"/>
          <w:sz w:val="24"/>
          <w:szCs w:val="24"/>
        </w:rPr>
        <w:t>will be enrolling participants for 13 months</w:t>
      </w:r>
      <w:r w:rsidR="48DEB7B5" w:rsidRPr="4E47666A">
        <w:rPr>
          <w:rFonts w:ascii="Times New Roman" w:eastAsia="Times New Roman" w:hAnsi="Times New Roman" w:cs="Times New Roman"/>
          <w:sz w:val="24"/>
          <w:szCs w:val="24"/>
        </w:rPr>
        <w:t xml:space="preserve">. </w:t>
      </w:r>
      <w:r w:rsidR="5958300D" w:rsidRPr="4E47666A">
        <w:rPr>
          <w:rFonts w:ascii="Times New Roman" w:eastAsia="Times New Roman" w:hAnsi="Times New Roman" w:cs="Times New Roman"/>
          <w:sz w:val="24"/>
          <w:szCs w:val="24"/>
        </w:rPr>
        <w:t xml:space="preserve"> </w:t>
      </w:r>
    </w:p>
    <w:p w14:paraId="2D69EEF6" w14:textId="4134EF3C" w:rsidR="006C0854" w:rsidRPr="00D61841" w:rsidRDefault="006C0854" w:rsidP="4E47666A">
      <w:pPr>
        <w:pStyle w:val="Heading2"/>
      </w:pPr>
    </w:p>
    <w:p w14:paraId="2F7F3677" w14:textId="343D85F3" w:rsidR="006C0854" w:rsidRPr="00D61841" w:rsidRDefault="739D3D7D" w:rsidP="4E47666A">
      <w:pPr>
        <w:pStyle w:val="Heading2"/>
        <w:shd w:val="clear" w:color="auto" w:fill="F2DBDB" w:themeFill="accent2" w:themeFillTint="33"/>
      </w:pPr>
      <w:r w:rsidRPr="4E47666A">
        <w:t>Eligibility criteria {10}</w:t>
      </w:r>
    </w:p>
    <w:p w14:paraId="6B031DDC" w14:textId="0174628F" w:rsidR="006C0854" w:rsidRPr="00D61841" w:rsidRDefault="7D5039B1"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 this study eligibility criteria are on three levels: hospitals, clusters and participants.</w:t>
      </w:r>
      <w:r w:rsidR="72859764" w:rsidRPr="4E47666A">
        <w:rPr>
          <w:rFonts w:ascii="Times New Roman" w:eastAsia="Times New Roman" w:hAnsi="Times New Roman" w:cs="Times New Roman"/>
          <w:sz w:val="24"/>
          <w:szCs w:val="24"/>
        </w:rPr>
        <w:t xml:space="preserve"> </w:t>
      </w:r>
      <w:r w:rsidR="4C04268D" w:rsidRPr="4E47666A">
        <w:rPr>
          <w:rFonts w:ascii="Times New Roman" w:eastAsia="Times New Roman" w:hAnsi="Times New Roman" w:cs="Times New Roman"/>
          <w:sz w:val="24"/>
          <w:szCs w:val="24"/>
        </w:rPr>
        <w:t>Eligibility for the hospitals will be conducted through the s</w:t>
      </w:r>
      <w:r w:rsidR="2994139D" w:rsidRPr="4E47666A">
        <w:rPr>
          <w:rFonts w:ascii="Times New Roman" w:eastAsia="Times New Roman" w:hAnsi="Times New Roman" w:cs="Times New Roman"/>
          <w:sz w:val="24"/>
          <w:szCs w:val="24"/>
        </w:rPr>
        <w:t>creening process</w:t>
      </w:r>
      <w:r w:rsidR="701C367B" w:rsidRPr="4E47666A">
        <w:rPr>
          <w:rFonts w:ascii="Times New Roman" w:eastAsia="Times New Roman" w:hAnsi="Times New Roman" w:cs="Times New Roman"/>
          <w:sz w:val="24"/>
          <w:szCs w:val="24"/>
        </w:rPr>
        <w:t>.</w:t>
      </w:r>
      <w:r w:rsidR="2994139D" w:rsidRPr="4E47666A">
        <w:rPr>
          <w:rFonts w:ascii="Times New Roman" w:eastAsia="Times New Roman" w:hAnsi="Times New Roman" w:cs="Times New Roman"/>
          <w:sz w:val="24"/>
          <w:szCs w:val="24"/>
        </w:rPr>
        <w:t xml:space="preserve"> </w:t>
      </w:r>
      <w:r w:rsidR="65E3ADED" w:rsidRPr="4E47666A">
        <w:rPr>
          <w:rFonts w:ascii="Times New Roman" w:eastAsia="Times New Roman" w:hAnsi="Times New Roman" w:cs="Times New Roman"/>
          <w:sz w:val="24"/>
          <w:szCs w:val="24"/>
        </w:rPr>
        <w:t>This</w:t>
      </w:r>
      <w:r w:rsidR="5571BC2F" w:rsidRPr="4E47666A">
        <w:rPr>
          <w:rFonts w:ascii="Times New Roman" w:eastAsia="Times New Roman" w:hAnsi="Times New Roman" w:cs="Times New Roman"/>
          <w:sz w:val="24"/>
          <w:szCs w:val="24"/>
        </w:rPr>
        <w:t xml:space="preserve"> </w:t>
      </w:r>
      <w:r w:rsidR="2994139D" w:rsidRPr="4E47666A">
        <w:rPr>
          <w:rFonts w:ascii="Times New Roman" w:eastAsia="Times New Roman" w:hAnsi="Times New Roman" w:cs="Times New Roman"/>
          <w:sz w:val="24"/>
          <w:szCs w:val="24"/>
        </w:rPr>
        <w:t xml:space="preserve">will include compiling a list of potentially eligible cluster and </w:t>
      </w:r>
      <w:r w:rsidR="7CE3ACE1" w:rsidRPr="4E47666A">
        <w:rPr>
          <w:rFonts w:ascii="Times New Roman" w:eastAsia="Times New Roman" w:hAnsi="Times New Roman" w:cs="Times New Roman"/>
          <w:sz w:val="24"/>
          <w:szCs w:val="24"/>
        </w:rPr>
        <w:t>complete an initial hospital screening instrument</w:t>
      </w:r>
      <w:r w:rsidR="4D5C40A9" w:rsidRPr="4E47666A">
        <w:rPr>
          <w:rFonts w:ascii="Times New Roman" w:eastAsia="Times New Roman" w:hAnsi="Times New Roman" w:cs="Times New Roman"/>
          <w:sz w:val="24"/>
          <w:szCs w:val="24"/>
        </w:rPr>
        <w:t xml:space="preserve">. This </w:t>
      </w:r>
      <w:r w:rsidR="6EBA2E23" w:rsidRPr="4E47666A">
        <w:rPr>
          <w:rFonts w:ascii="Times New Roman" w:eastAsia="Times New Roman" w:hAnsi="Times New Roman" w:cs="Times New Roman"/>
          <w:sz w:val="24"/>
          <w:szCs w:val="24"/>
        </w:rPr>
        <w:t>will be</w:t>
      </w:r>
      <w:r w:rsidR="6BE5AF35" w:rsidRPr="4E47666A">
        <w:rPr>
          <w:rFonts w:ascii="Times New Roman" w:eastAsia="Times New Roman" w:hAnsi="Times New Roman" w:cs="Times New Roman"/>
          <w:sz w:val="24"/>
          <w:szCs w:val="24"/>
        </w:rPr>
        <w:t xml:space="preserve"> followed by </w:t>
      </w:r>
      <w:r w:rsidR="578902D3" w:rsidRPr="4E47666A">
        <w:rPr>
          <w:rFonts w:ascii="Times New Roman" w:eastAsia="Times New Roman" w:hAnsi="Times New Roman" w:cs="Times New Roman"/>
          <w:sz w:val="24"/>
          <w:szCs w:val="24"/>
        </w:rPr>
        <w:t xml:space="preserve">an </w:t>
      </w:r>
      <w:r w:rsidR="5AD2BF85" w:rsidRPr="4E47666A">
        <w:rPr>
          <w:rFonts w:ascii="Times New Roman" w:eastAsia="Times New Roman" w:hAnsi="Times New Roman" w:cs="Times New Roman"/>
          <w:sz w:val="24"/>
          <w:szCs w:val="24"/>
        </w:rPr>
        <w:t>in-depth interview</w:t>
      </w:r>
      <w:r w:rsidR="6BE5AF35" w:rsidRPr="4E47666A">
        <w:rPr>
          <w:rFonts w:ascii="Times New Roman" w:eastAsia="Times New Roman" w:hAnsi="Times New Roman" w:cs="Times New Roman"/>
          <w:sz w:val="24"/>
          <w:szCs w:val="24"/>
        </w:rPr>
        <w:t xml:space="preserve"> with the selected hospitals. Ony those hospitals w</w:t>
      </w:r>
      <w:r w:rsidR="118C4F9E" w:rsidRPr="4E47666A">
        <w:rPr>
          <w:rFonts w:ascii="Times New Roman" w:eastAsia="Times New Roman" w:hAnsi="Times New Roman" w:cs="Times New Roman"/>
          <w:sz w:val="24"/>
          <w:szCs w:val="24"/>
        </w:rPr>
        <w:t>ill be</w:t>
      </w:r>
      <w:r w:rsidR="6BE5AF35" w:rsidRPr="4E47666A">
        <w:rPr>
          <w:rFonts w:ascii="Times New Roman" w:eastAsia="Times New Roman" w:hAnsi="Times New Roman" w:cs="Times New Roman"/>
          <w:sz w:val="24"/>
          <w:szCs w:val="24"/>
        </w:rPr>
        <w:t xml:space="preserve"> included for the in-depth interview which conducts primary resuscitation of trauma patients</w:t>
      </w:r>
      <w:r w:rsidR="0CDFE31A" w:rsidRPr="4E47666A">
        <w:rPr>
          <w:rFonts w:ascii="Times New Roman" w:eastAsia="Times New Roman" w:hAnsi="Times New Roman" w:cs="Times New Roman"/>
          <w:sz w:val="24"/>
          <w:szCs w:val="24"/>
        </w:rPr>
        <w:t xml:space="preserve"> to a large extent</w:t>
      </w:r>
      <w:r w:rsidR="6BE5AF35" w:rsidRPr="4E47666A">
        <w:rPr>
          <w:rFonts w:ascii="Times New Roman" w:eastAsia="Times New Roman" w:hAnsi="Times New Roman" w:cs="Times New Roman"/>
          <w:sz w:val="24"/>
          <w:szCs w:val="24"/>
        </w:rPr>
        <w:t>, rather than hospitals that primarily</w:t>
      </w:r>
      <w:r w:rsidR="5C718A0E" w:rsidRPr="4E47666A">
        <w:rPr>
          <w:rFonts w:ascii="Times New Roman" w:eastAsia="Times New Roman" w:hAnsi="Times New Roman" w:cs="Times New Roman"/>
          <w:sz w:val="24"/>
          <w:szCs w:val="24"/>
        </w:rPr>
        <w:t xml:space="preserve"> </w:t>
      </w:r>
      <w:r w:rsidR="6BE5AF35" w:rsidRPr="4E47666A">
        <w:rPr>
          <w:rFonts w:ascii="Times New Roman" w:eastAsia="Times New Roman" w:hAnsi="Times New Roman" w:cs="Times New Roman"/>
          <w:sz w:val="24"/>
          <w:szCs w:val="24"/>
        </w:rPr>
        <w:t>receives transferred patients from other hospitals</w:t>
      </w:r>
      <w:r w:rsidR="53A18DBD" w:rsidRPr="4E47666A">
        <w:rPr>
          <w:rFonts w:ascii="Times New Roman" w:eastAsia="Times New Roman" w:hAnsi="Times New Roman" w:cs="Times New Roman"/>
          <w:sz w:val="24"/>
          <w:szCs w:val="24"/>
        </w:rPr>
        <w:t xml:space="preserve">. </w:t>
      </w:r>
    </w:p>
    <w:p w14:paraId="27A84EC6" w14:textId="6DECD957" w:rsidR="006C0854" w:rsidRPr="00D61841" w:rsidRDefault="006C0854" w:rsidP="4E47666A">
      <w:pPr>
        <w:rPr>
          <w:rFonts w:ascii="Times New Roman" w:eastAsia="Times New Roman" w:hAnsi="Times New Roman" w:cs="Times New Roman"/>
          <w:sz w:val="24"/>
          <w:szCs w:val="24"/>
        </w:rPr>
      </w:pPr>
    </w:p>
    <w:p w14:paraId="0B29ACD4" w14:textId="74080EB5" w:rsidR="006C0854" w:rsidRPr="00D61841" w:rsidRDefault="20873A00"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Participating hospital in the study </w:t>
      </w:r>
      <w:r w:rsidR="7F41C545" w:rsidRPr="4E47666A">
        <w:rPr>
          <w:rFonts w:ascii="Times New Roman" w:eastAsia="Times New Roman" w:hAnsi="Times New Roman" w:cs="Times New Roman"/>
          <w:sz w:val="24"/>
          <w:szCs w:val="24"/>
        </w:rPr>
        <w:t xml:space="preserve">to </w:t>
      </w:r>
      <w:r w:rsidR="672EA6B1" w:rsidRPr="4E47666A">
        <w:rPr>
          <w:rFonts w:ascii="Times New Roman" w:eastAsia="Times New Roman" w:hAnsi="Times New Roman" w:cs="Times New Roman"/>
          <w:sz w:val="24"/>
          <w:szCs w:val="24"/>
        </w:rPr>
        <w:t>be</w:t>
      </w:r>
      <w:r w:rsidRPr="4E47666A">
        <w:rPr>
          <w:rFonts w:ascii="Times New Roman" w:eastAsia="Times New Roman" w:hAnsi="Times New Roman" w:cs="Times New Roman"/>
          <w:sz w:val="24"/>
          <w:szCs w:val="24"/>
        </w:rPr>
        <w:t xml:space="preserve"> selected based upon the </w:t>
      </w:r>
      <w:r w:rsidR="0142D912" w:rsidRPr="4E47666A">
        <w:rPr>
          <w:rFonts w:ascii="Times New Roman" w:eastAsia="Times New Roman" w:hAnsi="Times New Roman" w:cs="Times New Roman"/>
          <w:sz w:val="24"/>
          <w:szCs w:val="24"/>
        </w:rPr>
        <w:t xml:space="preserve">following </w:t>
      </w:r>
      <w:r w:rsidRPr="4E47666A">
        <w:rPr>
          <w:rFonts w:ascii="Times New Roman" w:eastAsia="Times New Roman" w:hAnsi="Times New Roman" w:cs="Times New Roman"/>
          <w:sz w:val="24"/>
          <w:szCs w:val="24"/>
        </w:rPr>
        <w:t>eligibility</w:t>
      </w:r>
      <w:r w:rsidR="6F838056" w:rsidRPr="4E47666A">
        <w:rPr>
          <w:rFonts w:ascii="Times New Roman" w:eastAsia="Times New Roman" w:hAnsi="Times New Roman" w:cs="Times New Roman"/>
          <w:sz w:val="24"/>
          <w:szCs w:val="24"/>
        </w:rPr>
        <w:t xml:space="preserve"> criteria</w:t>
      </w:r>
      <w:r w:rsidR="2498E618" w:rsidRPr="4E47666A">
        <w:rPr>
          <w:rFonts w:ascii="Times New Roman" w:eastAsia="Times New Roman" w:hAnsi="Times New Roman" w:cs="Times New Roman"/>
          <w:sz w:val="24"/>
          <w:szCs w:val="24"/>
        </w:rPr>
        <w:t>:</w:t>
      </w:r>
    </w:p>
    <w:p w14:paraId="4ED381DD" w14:textId="71D8E16E" w:rsidR="006C0854" w:rsidRPr="00D61841" w:rsidRDefault="6F838056" w:rsidP="4E47666A">
      <w:pPr>
        <w:pStyle w:val="ListParagraph"/>
        <w:numPr>
          <w:ilvl w:val="0"/>
          <w:numId w:val="1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Hospital with an </w:t>
      </w:r>
      <w:r w:rsidR="5E7CB93D" w:rsidRPr="4E47666A">
        <w:rPr>
          <w:rFonts w:ascii="Times New Roman" w:eastAsia="Times New Roman" w:hAnsi="Times New Roman" w:cs="Times New Roman"/>
          <w:sz w:val="24"/>
          <w:szCs w:val="24"/>
        </w:rPr>
        <w:t>admission</w:t>
      </w:r>
      <w:r w:rsidR="37448BA6" w:rsidRPr="4E47666A">
        <w:rPr>
          <w:rFonts w:ascii="Times New Roman" w:eastAsia="Times New Roman" w:hAnsi="Times New Roman" w:cs="Times New Roman"/>
          <w:sz w:val="24"/>
          <w:szCs w:val="24"/>
        </w:rPr>
        <w:t xml:space="preserve"> or refer/transfer for admission at least 400 patients with trauma per year</w:t>
      </w:r>
      <w:r w:rsidR="48E31C2F" w:rsidRPr="4E47666A">
        <w:rPr>
          <w:rFonts w:ascii="Times New Roman" w:eastAsia="Times New Roman" w:hAnsi="Times New Roman" w:cs="Times New Roman"/>
          <w:sz w:val="24"/>
          <w:szCs w:val="24"/>
        </w:rPr>
        <w:t xml:space="preserve"> </w:t>
      </w:r>
      <w:r w:rsidR="37448BA6" w:rsidRPr="4E47666A">
        <w:rPr>
          <w:rFonts w:ascii="Times New Roman" w:eastAsia="Times New Roman" w:hAnsi="Times New Roman" w:cs="Times New Roman"/>
          <w:sz w:val="24"/>
          <w:szCs w:val="24"/>
        </w:rPr>
        <w:t>or 35 patients with trauma per month for at least the last six months;</w:t>
      </w:r>
    </w:p>
    <w:p w14:paraId="6E95232C" w14:textId="077AAC85" w:rsidR="006C0854" w:rsidRPr="00D61841" w:rsidRDefault="7DDF320E" w:rsidP="4E47666A">
      <w:pPr>
        <w:pStyle w:val="ListParagraph"/>
        <w:numPr>
          <w:ilvl w:val="0"/>
          <w:numId w:val="1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Participating hospital to </w:t>
      </w:r>
      <w:r w:rsidR="37448BA6" w:rsidRPr="4E47666A">
        <w:rPr>
          <w:rFonts w:ascii="Times New Roman" w:eastAsia="Times New Roman" w:hAnsi="Times New Roman" w:cs="Times New Roman"/>
          <w:sz w:val="24"/>
          <w:szCs w:val="24"/>
        </w:rPr>
        <w:t xml:space="preserve">provide surgical and orthopaedic emergency services around the clock; </w:t>
      </w:r>
    </w:p>
    <w:p w14:paraId="13701765" w14:textId="10EA83AC" w:rsidR="006C0854" w:rsidRPr="00D61841" w:rsidRDefault="1FF18CDC" w:rsidP="4E47666A">
      <w:pPr>
        <w:pStyle w:val="ListParagraph"/>
        <w:numPr>
          <w:ilvl w:val="0"/>
          <w:numId w:val="1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Hospitals to </w:t>
      </w:r>
      <w:r w:rsidR="37448BA6" w:rsidRPr="4E47666A">
        <w:rPr>
          <w:rFonts w:ascii="Times New Roman" w:eastAsia="Times New Roman" w:hAnsi="Times New Roman" w:cs="Times New Roman"/>
          <w:sz w:val="24"/>
          <w:szCs w:val="24"/>
        </w:rPr>
        <w:t>have at most 25% of physicians providing initial trauma care trained in a formalised</w:t>
      </w:r>
      <w:r w:rsidR="07BDDE24" w:rsidRPr="4E47666A">
        <w:rPr>
          <w:rFonts w:ascii="Times New Roman" w:eastAsia="Times New Roman" w:hAnsi="Times New Roman" w:cs="Times New Roman"/>
          <w:sz w:val="24"/>
          <w:szCs w:val="24"/>
        </w:rPr>
        <w:t xml:space="preserve"> </w:t>
      </w:r>
      <w:r w:rsidR="37448BA6" w:rsidRPr="4E47666A">
        <w:rPr>
          <w:rFonts w:ascii="Times New Roman" w:eastAsia="Times New Roman" w:hAnsi="Times New Roman" w:cs="Times New Roman"/>
          <w:sz w:val="24"/>
          <w:szCs w:val="24"/>
        </w:rPr>
        <w:t>trauma life support training programme, like ATLS® or Primary Trauma Care</w:t>
      </w:r>
      <w:r w:rsidR="02F5A1B8" w:rsidRPr="4E47666A">
        <w:rPr>
          <w:rFonts w:ascii="Times New Roman" w:eastAsia="Times New Roman" w:hAnsi="Times New Roman" w:cs="Times New Roman"/>
          <w:sz w:val="24"/>
          <w:szCs w:val="24"/>
        </w:rPr>
        <w:t xml:space="preserve"> </w:t>
      </w:r>
      <w:r w:rsidR="37448BA6" w:rsidRPr="4E47666A">
        <w:rPr>
          <w:rFonts w:ascii="Times New Roman" w:eastAsia="Times New Roman" w:hAnsi="Times New Roman" w:cs="Times New Roman"/>
          <w:sz w:val="24"/>
          <w:szCs w:val="24"/>
        </w:rPr>
        <w:t>(PTC).</w:t>
      </w:r>
    </w:p>
    <w:p w14:paraId="66105462" w14:textId="72CFBA30" w:rsidR="006C0854" w:rsidRPr="00D61841" w:rsidRDefault="494FA155"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Exclusion criteria for the participating hospitals to be excluded if they meet the following criteria:</w:t>
      </w:r>
    </w:p>
    <w:p w14:paraId="25B4FFC8" w14:textId="0EB006F0" w:rsidR="006C0854" w:rsidRPr="00D61841" w:rsidRDefault="7B07AECB" w:rsidP="4E47666A">
      <w:pPr>
        <w:pStyle w:val="ListParagraph"/>
        <w:numPr>
          <w:ilvl w:val="0"/>
          <w:numId w:val="15"/>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If the h</w:t>
      </w:r>
      <w:r w:rsidR="494FA155" w:rsidRPr="4E47666A">
        <w:rPr>
          <w:rFonts w:ascii="Times New Roman" w:eastAsia="Times New Roman" w:hAnsi="Times New Roman" w:cs="Times New Roman"/>
          <w:sz w:val="24"/>
          <w:szCs w:val="24"/>
        </w:rPr>
        <w:t>ospital of the cluster implements a formalised trauma life support training</w:t>
      </w:r>
      <w:r w:rsidR="556B6DA8" w:rsidRPr="4E47666A">
        <w:rPr>
          <w:rFonts w:ascii="Times New Roman" w:eastAsia="Times New Roman" w:hAnsi="Times New Roman" w:cs="Times New Roman"/>
          <w:sz w:val="24"/>
          <w:szCs w:val="24"/>
        </w:rPr>
        <w:t xml:space="preserve"> </w:t>
      </w:r>
      <w:r w:rsidR="494FA155" w:rsidRPr="4E47666A">
        <w:rPr>
          <w:rFonts w:ascii="Times New Roman" w:eastAsia="Times New Roman" w:hAnsi="Times New Roman" w:cs="Times New Roman"/>
          <w:sz w:val="24"/>
          <w:szCs w:val="24"/>
        </w:rPr>
        <w:t xml:space="preserve">programme </w:t>
      </w:r>
      <w:r w:rsidR="494FA155" w:rsidRPr="4E47666A">
        <w:rPr>
          <w:rFonts w:ascii="Times New Roman" w:eastAsia="Times New Roman" w:hAnsi="Times New Roman" w:cs="Times New Roman"/>
          <w:sz w:val="24"/>
          <w:szCs w:val="24"/>
        </w:rPr>
        <w:lastRenderedPageBreak/>
        <w:t>during the trial period</w:t>
      </w:r>
      <w:r w:rsidR="7CCE529F" w:rsidRPr="4E47666A">
        <w:rPr>
          <w:rFonts w:ascii="Times New Roman" w:eastAsia="Times New Roman" w:hAnsi="Times New Roman" w:cs="Times New Roman"/>
          <w:sz w:val="24"/>
          <w:szCs w:val="24"/>
        </w:rPr>
        <w:t>.</w:t>
      </w:r>
    </w:p>
    <w:p w14:paraId="29BA787A" w14:textId="3A260DE1" w:rsidR="006C0854" w:rsidRPr="00D61841" w:rsidRDefault="7CCE529F" w:rsidP="4E47666A">
      <w:pPr>
        <w:pStyle w:val="ListParagraph"/>
        <w:numPr>
          <w:ilvl w:val="0"/>
          <w:numId w:val="15"/>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w:t>
      </w:r>
      <w:r w:rsidR="494FA155" w:rsidRPr="4E47666A">
        <w:rPr>
          <w:rFonts w:ascii="Times New Roman" w:eastAsia="Times New Roman" w:hAnsi="Times New Roman" w:cs="Times New Roman"/>
          <w:sz w:val="24"/>
          <w:szCs w:val="24"/>
        </w:rPr>
        <w:t>he hospital of the cluster plan to implement or implements other major interventions</w:t>
      </w:r>
      <w:r w:rsidR="7E697624" w:rsidRPr="4E47666A">
        <w:rPr>
          <w:rFonts w:ascii="Times New Roman" w:eastAsia="Times New Roman" w:hAnsi="Times New Roman" w:cs="Times New Roman"/>
          <w:sz w:val="24"/>
          <w:szCs w:val="24"/>
        </w:rPr>
        <w:t xml:space="preserve"> </w:t>
      </w:r>
      <w:r w:rsidR="494FA155" w:rsidRPr="4E47666A">
        <w:rPr>
          <w:rFonts w:ascii="Times New Roman" w:eastAsia="Times New Roman" w:hAnsi="Times New Roman" w:cs="Times New Roman"/>
          <w:sz w:val="24"/>
          <w:szCs w:val="24"/>
        </w:rPr>
        <w:t>that affects trauma care during the trial period.</w:t>
      </w:r>
    </w:p>
    <w:p w14:paraId="0A123B6B" w14:textId="67AB3507" w:rsidR="006C0854" w:rsidRPr="00D61841" w:rsidRDefault="006C0854" w:rsidP="4E47666A">
      <w:pPr>
        <w:pStyle w:val="ListParagraph"/>
        <w:ind w:left="720"/>
        <w:rPr>
          <w:rFonts w:ascii="Times New Roman" w:eastAsia="Times New Roman" w:hAnsi="Times New Roman" w:cs="Times New Roman"/>
          <w:sz w:val="24"/>
          <w:szCs w:val="24"/>
        </w:rPr>
      </w:pPr>
    </w:p>
    <w:p w14:paraId="7247E5A7" w14:textId="441AD852" w:rsidR="006C0854" w:rsidRPr="00D61841" w:rsidRDefault="7B2A2015"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Custer selection will be done with one or more units of physicians providing initial trauma care in the emergency department of secondary or tertiary hospitals in India. These units already exist in the hospitals and rotate through the emergency department on specific days of the week.</w:t>
      </w:r>
      <w:r w:rsidR="61DDAAE5" w:rsidRPr="4E47666A">
        <w:rPr>
          <w:rFonts w:ascii="Times New Roman" w:eastAsia="Times New Roman" w:hAnsi="Times New Roman" w:cs="Times New Roman"/>
          <w:sz w:val="24"/>
          <w:szCs w:val="24"/>
        </w:rPr>
        <w:t xml:space="preserve"> Each of the cluster must meet the following criteria:</w:t>
      </w:r>
    </w:p>
    <w:p w14:paraId="2CADEF23" w14:textId="7A7E831A" w:rsidR="006C0854" w:rsidRPr="00D61841" w:rsidRDefault="61DDAAE5" w:rsidP="4E47666A">
      <w:pPr>
        <w:pStyle w:val="ListParagraph"/>
        <w:numPr>
          <w:ilvl w:val="0"/>
          <w:numId w:val="14"/>
        </w:numPr>
        <w:jc w:val="both"/>
      </w:pPr>
      <w:r w:rsidRPr="4E47666A">
        <w:rPr>
          <w:rFonts w:ascii="Times New Roman" w:eastAsia="Times New Roman" w:hAnsi="Times New Roman" w:cs="Times New Roman"/>
          <w:sz w:val="24"/>
          <w:szCs w:val="24"/>
        </w:rPr>
        <w:t>Admits or refers/transfers for admission at least 12 patients with trauma per month for at least the last six months;</w:t>
      </w:r>
    </w:p>
    <w:p w14:paraId="017264DE" w14:textId="2D624837" w:rsidR="006C0854" w:rsidRPr="00D61841" w:rsidRDefault="61DDAAE5" w:rsidP="4E47666A">
      <w:pPr>
        <w:pStyle w:val="ListParagraph"/>
        <w:numPr>
          <w:ilvl w:val="0"/>
          <w:numId w:val="14"/>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No more than 25% of physicians providing initial trauma care trained in a formalised trauma life support training programme.</w:t>
      </w:r>
    </w:p>
    <w:p w14:paraId="0AF1184D" w14:textId="430A8468" w:rsidR="006C0854" w:rsidRPr="00D61841" w:rsidRDefault="006C0854" w:rsidP="4E47666A">
      <w:pPr>
        <w:jc w:val="both"/>
        <w:rPr>
          <w:rFonts w:ascii="Times New Roman" w:eastAsia="Times New Roman" w:hAnsi="Times New Roman" w:cs="Times New Roman"/>
          <w:sz w:val="24"/>
          <w:szCs w:val="24"/>
        </w:rPr>
      </w:pPr>
    </w:p>
    <w:p w14:paraId="603FE7CE" w14:textId="4723D025" w:rsidR="006C0854" w:rsidRPr="00D61841" w:rsidRDefault="37B78DCD"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Participant eligibility criteria to </w:t>
      </w:r>
      <w:r w:rsidR="08957F4E" w:rsidRPr="4E47666A">
        <w:rPr>
          <w:rFonts w:ascii="Times New Roman" w:eastAsia="Times New Roman" w:hAnsi="Times New Roman" w:cs="Times New Roman"/>
          <w:sz w:val="24"/>
          <w:szCs w:val="24"/>
        </w:rPr>
        <w:t>include adult</w:t>
      </w:r>
      <w:r w:rsidR="1980F82F" w:rsidRPr="4E47666A">
        <w:rPr>
          <w:rFonts w:ascii="Times New Roman" w:eastAsia="Times New Roman" w:hAnsi="Times New Roman" w:cs="Times New Roman"/>
          <w:sz w:val="24"/>
          <w:szCs w:val="24"/>
        </w:rPr>
        <w:t xml:space="preserve"> trauma patients who presents to the emergency department</w:t>
      </w:r>
      <w:r w:rsidR="3EC3376D"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of participating hospitals and are admitted or transferred for admission.</w:t>
      </w:r>
    </w:p>
    <w:p w14:paraId="08C886FC" w14:textId="4986F885" w:rsidR="006C0854" w:rsidRPr="00D61841" w:rsidRDefault="006C0854" w:rsidP="4E47666A">
      <w:pPr>
        <w:jc w:val="both"/>
        <w:rPr>
          <w:rFonts w:ascii="Times New Roman" w:eastAsia="Times New Roman" w:hAnsi="Times New Roman" w:cs="Times New Roman"/>
          <w:sz w:val="24"/>
          <w:szCs w:val="24"/>
        </w:rPr>
      </w:pPr>
    </w:p>
    <w:p w14:paraId="60B91919" w14:textId="66F9DDBA" w:rsidR="006C0854" w:rsidRPr="00D61841" w:rsidRDefault="1980F82F"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Inclusion criteria</w:t>
      </w:r>
      <w:r w:rsidR="4B178AAE" w:rsidRPr="4E47666A">
        <w:rPr>
          <w:rFonts w:ascii="Times New Roman" w:eastAsia="Times New Roman" w:hAnsi="Times New Roman" w:cs="Times New Roman"/>
          <w:sz w:val="24"/>
          <w:szCs w:val="24"/>
        </w:rPr>
        <w:t xml:space="preserve"> for the participant to include following criteria:</w:t>
      </w:r>
    </w:p>
    <w:p w14:paraId="57571AF7" w14:textId="2D16EA2C" w:rsidR="006C0854" w:rsidRPr="00D61841" w:rsidRDefault="4B178AAE"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w:t>
      </w:r>
      <w:r w:rsidR="1980F82F" w:rsidRPr="4E47666A">
        <w:rPr>
          <w:rFonts w:ascii="Times New Roman" w:eastAsia="Times New Roman" w:hAnsi="Times New Roman" w:cs="Times New Roman"/>
          <w:sz w:val="24"/>
          <w:szCs w:val="24"/>
        </w:rPr>
        <w:t>ge of at least 15 years;</w:t>
      </w:r>
    </w:p>
    <w:p w14:paraId="528A03FD" w14:textId="276351A1" w:rsidR="006C0854" w:rsidRPr="00D61841" w:rsidRDefault="47A497C5"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w:t>
      </w:r>
      <w:r w:rsidR="1980F82F" w:rsidRPr="4E47666A">
        <w:rPr>
          <w:rFonts w:ascii="Times New Roman" w:eastAsia="Times New Roman" w:hAnsi="Times New Roman" w:cs="Times New Roman"/>
          <w:sz w:val="24"/>
          <w:szCs w:val="24"/>
        </w:rPr>
        <w:t>rauma occurred less than 48 hours before arrival at the hospital;</w:t>
      </w:r>
    </w:p>
    <w:p w14:paraId="6B4167E4" w14:textId="6BA62718" w:rsidR="006C0854" w:rsidRPr="00D61841" w:rsidRDefault="46721FD9"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w:t>
      </w:r>
      <w:r w:rsidR="1980F82F" w:rsidRPr="4E47666A">
        <w:rPr>
          <w:rFonts w:ascii="Times New Roman" w:eastAsia="Times New Roman" w:hAnsi="Times New Roman" w:cs="Times New Roman"/>
          <w:sz w:val="24"/>
          <w:szCs w:val="24"/>
        </w:rPr>
        <w:t>resent to the emergency department of participating hospitals, with a history of</w:t>
      </w:r>
      <w:r w:rsidR="58A60E1B"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trauma defined as having any of the reasons listed in the International Classification</w:t>
      </w:r>
      <w:r w:rsidR="1DAFA8AB"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of Diseases chapter XX as the reason for presenting;</w:t>
      </w:r>
    </w:p>
    <w:p w14:paraId="390A269E" w14:textId="7A03127D" w:rsidR="006C0854" w:rsidRPr="00D61841" w:rsidRDefault="0D259429"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w:t>
      </w:r>
      <w:r w:rsidR="1980F82F" w:rsidRPr="4E47666A">
        <w:rPr>
          <w:rFonts w:ascii="Times New Roman" w:eastAsia="Times New Roman" w:hAnsi="Times New Roman" w:cs="Times New Roman"/>
          <w:sz w:val="24"/>
          <w:szCs w:val="24"/>
        </w:rPr>
        <w:t>dmitted, or died between arrival at the hospital and admission, or referred/</w:t>
      </w:r>
      <w:r w:rsidR="1B35C823"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transferred from the emergency department of a participating hospital to</w:t>
      </w:r>
      <w:r w:rsidR="524A32AD"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another hospital for admission; and</w:t>
      </w:r>
    </w:p>
    <w:p w14:paraId="4ED10C3C" w14:textId="3199EA60" w:rsidR="006C0854" w:rsidRPr="00D61841" w:rsidRDefault="7A20A52D" w:rsidP="4E47666A">
      <w:pPr>
        <w:pStyle w:val="ListParagraph"/>
        <w:numPr>
          <w:ilvl w:val="0"/>
          <w:numId w:val="13"/>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M</w:t>
      </w:r>
      <w:r w:rsidR="1980F82F" w:rsidRPr="4E47666A">
        <w:rPr>
          <w:rFonts w:ascii="Times New Roman" w:eastAsia="Times New Roman" w:hAnsi="Times New Roman" w:cs="Times New Roman"/>
          <w:sz w:val="24"/>
          <w:szCs w:val="24"/>
        </w:rPr>
        <w:t>anaged by a participating cluster in the emergency department.</w:t>
      </w:r>
    </w:p>
    <w:p w14:paraId="5C0BB1E1" w14:textId="5721424A" w:rsidR="006C0854" w:rsidRPr="00D61841" w:rsidRDefault="006C0854" w:rsidP="4E47666A">
      <w:pPr>
        <w:pStyle w:val="ListParagraph"/>
        <w:ind w:left="720"/>
        <w:jc w:val="both"/>
        <w:rPr>
          <w:rFonts w:ascii="Times New Roman" w:eastAsia="Times New Roman" w:hAnsi="Times New Roman" w:cs="Times New Roman"/>
          <w:sz w:val="24"/>
          <w:szCs w:val="24"/>
        </w:rPr>
      </w:pPr>
    </w:p>
    <w:p w14:paraId="5C1394C0" w14:textId="32C120BB" w:rsidR="006C0854" w:rsidRPr="00D61841" w:rsidRDefault="448EFD6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w:t>
      </w:r>
      <w:r w:rsidR="1980F82F" w:rsidRPr="4E47666A">
        <w:rPr>
          <w:rFonts w:ascii="Times New Roman" w:eastAsia="Times New Roman" w:hAnsi="Times New Roman" w:cs="Times New Roman"/>
          <w:sz w:val="24"/>
          <w:szCs w:val="24"/>
        </w:rPr>
        <w:t>articipants are excluded if they:</w:t>
      </w:r>
    </w:p>
    <w:p w14:paraId="1BC698F8" w14:textId="0B6C8D03" w:rsidR="006C0854" w:rsidRPr="00D61841" w:rsidRDefault="23AC1A0A" w:rsidP="4E47666A">
      <w:pPr>
        <w:pStyle w:val="ListParagraph"/>
        <w:numPr>
          <w:ilvl w:val="0"/>
          <w:numId w:val="12"/>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w:t>
      </w:r>
      <w:r w:rsidR="1980F82F" w:rsidRPr="4E47666A">
        <w:rPr>
          <w:rFonts w:ascii="Times New Roman" w:eastAsia="Times New Roman" w:hAnsi="Times New Roman" w:cs="Times New Roman"/>
          <w:sz w:val="24"/>
          <w:szCs w:val="24"/>
        </w:rPr>
        <w:t xml:space="preserve">resent with isolated limb injuries; </w:t>
      </w:r>
    </w:p>
    <w:p w14:paraId="45AA1E72" w14:textId="5FEC7536" w:rsidR="006C0854" w:rsidRPr="00D61841" w:rsidRDefault="737E56B9" w:rsidP="4E47666A">
      <w:pPr>
        <w:pStyle w:val="ListParagraph"/>
        <w:numPr>
          <w:ilvl w:val="0"/>
          <w:numId w:val="12"/>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Participants</w:t>
      </w:r>
      <w:r w:rsidR="53B4C116"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directly admitted to a ward without being seen by a physician in the emergency</w:t>
      </w:r>
      <w:r w:rsidR="49909984" w:rsidRPr="4E47666A">
        <w:rPr>
          <w:rFonts w:ascii="Times New Roman" w:eastAsia="Times New Roman" w:hAnsi="Times New Roman" w:cs="Times New Roman"/>
          <w:sz w:val="24"/>
          <w:szCs w:val="24"/>
        </w:rPr>
        <w:t xml:space="preserve"> </w:t>
      </w:r>
      <w:r w:rsidR="1980F82F" w:rsidRPr="4E47666A">
        <w:rPr>
          <w:rFonts w:ascii="Times New Roman" w:eastAsia="Times New Roman" w:hAnsi="Times New Roman" w:cs="Times New Roman"/>
          <w:sz w:val="24"/>
          <w:szCs w:val="24"/>
        </w:rPr>
        <w:t>department.</w:t>
      </w:r>
    </w:p>
    <w:p w14:paraId="76DF6D20" w14:textId="3C232FD1" w:rsidR="006C0854" w:rsidRPr="00D61841" w:rsidRDefault="006C0854" w:rsidP="4E47666A">
      <w:pPr>
        <w:rPr>
          <w:rFonts w:ascii="Times New Roman" w:eastAsia="Times New Roman" w:hAnsi="Times New Roman" w:cs="Times New Roman"/>
          <w:sz w:val="24"/>
          <w:szCs w:val="24"/>
        </w:rPr>
      </w:pPr>
    </w:p>
    <w:p w14:paraId="1FFED21E" w14:textId="0B268343" w:rsidR="006C0854" w:rsidRPr="00D61841" w:rsidRDefault="739D3D7D" w:rsidP="4E47666A">
      <w:pPr>
        <w:pStyle w:val="Heading2"/>
        <w:shd w:val="clear" w:color="auto" w:fill="D9E2F3"/>
      </w:pPr>
      <w:r w:rsidRPr="4E47666A">
        <w:t>Intervention</w:t>
      </w:r>
      <w:r w:rsidR="42625716" w:rsidRPr="4E47666A">
        <w:t xml:space="preserve"> </w:t>
      </w:r>
      <w:r w:rsidR="076366F4" w:rsidRPr="4E47666A">
        <w:t>{11a}</w:t>
      </w:r>
    </w:p>
    <w:p w14:paraId="0C63BA48" w14:textId="0601CEB4" w:rsidR="006C0854" w:rsidRPr="00D61841" w:rsidRDefault="3C2DE450" w:rsidP="4E47666A">
      <w:pPr>
        <w:spacing w:line="259" w:lineRule="auto"/>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The intervention </w:t>
      </w:r>
      <w:r w:rsidR="7B975285" w:rsidRPr="4E47666A">
        <w:rPr>
          <w:rFonts w:ascii="Times New Roman" w:eastAsia="Times New Roman" w:hAnsi="Times New Roman" w:cs="Times New Roman"/>
          <w:sz w:val="24"/>
          <w:szCs w:val="24"/>
        </w:rPr>
        <w:t>in this study is the</w:t>
      </w:r>
      <w:r w:rsidRPr="4E47666A">
        <w:rPr>
          <w:rFonts w:ascii="Times New Roman" w:eastAsia="Times New Roman" w:hAnsi="Times New Roman" w:cs="Times New Roman"/>
          <w:sz w:val="24"/>
          <w:szCs w:val="24"/>
        </w:rPr>
        <w:t xml:space="preserve"> ATLS® training, </w:t>
      </w:r>
      <w:r w:rsidR="74FD9378" w:rsidRPr="4E47666A">
        <w:rPr>
          <w:rFonts w:ascii="Times New Roman" w:eastAsia="Times New Roman" w:hAnsi="Times New Roman" w:cs="Times New Roman"/>
          <w:color w:val="FF0000"/>
          <w:sz w:val="24"/>
          <w:szCs w:val="24"/>
        </w:rPr>
        <w:t xml:space="preserve">(Committee on Trauma. Advanced trauma life support® student course manual American College of Surgeons, 2018) </w:t>
      </w:r>
      <w:r w:rsidRPr="4E47666A">
        <w:rPr>
          <w:rFonts w:ascii="Times New Roman" w:eastAsia="Times New Roman" w:hAnsi="Times New Roman" w:cs="Times New Roman"/>
          <w:sz w:val="24"/>
          <w:szCs w:val="24"/>
        </w:rPr>
        <w:t xml:space="preserve">a proprietary </w:t>
      </w:r>
      <w:r w:rsidR="3EF32C84" w:rsidRPr="4E47666A">
        <w:rPr>
          <w:rFonts w:ascii="Times New Roman" w:eastAsia="Times New Roman" w:hAnsi="Times New Roman" w:cs="Times New Roman"/>
          <w:sz w:val="24"/>
          <w:szCs w:val="24"/>
        </w:rPr>
        <w:t>2.5-day</w:t>
      </w:r>
      <w:r w:rsidRPr="4E47666A">
        <w:rPr>
          <w:rFonts w:ascii="Times New Roman" w:eastAsia="Times New Roman" w:hAnsi="Times New Roman" w:cs="Times New Roman"/>
          <w:sz w:val="24"/>
          <w:szCs w:val="24"/>
        </w:rPr>
        <w:t xml:space="preserve"> course teaching a standardised approach to trauma patient care using the concepts of a primary and secondary survey.</w:t>
      </w:r>
      <w:r w:rsidR="35011A8C" w:rsidRPr="4E47666A">
        <w:rPr>
          <w:rFonts w:ascii="Times New Roman" w:eastAsia="Times New Roman" w:hAnsi="Times New Roman" w:cs="Times New Roman"/>
          <w:sz w:val="24"/>
          <w:szCs w:val="24"/>
        </w:rPr>
        <w:t xml:space="preserve"> </w:t>
      </w:r>
      <w:r w:rsidR="5F58D5CA" w:rsidRPr="4E47666A">
        <w:rPr>
          <w:rFonts w:ascii="Times New Roman" w:eastAsia="Times New Roman" w:hAnsi="Times New Roman" w:cs="Times New Roman"/>
          <w:sz w:val="24"/>
          <w:szCs w:val="24"/>
        </w:rPr>
        <w:t xml:space="preserve">The programme was developed by the Committee of Trauma of the American College of Surgeons. The course includes </w:t>
      </w:r>
      <w:r w:rsidR="2CEDB0E5" w:rsidRPr="4E47666A">
        <w:rPr>
          <w:rFonts w:ascii="Times New Roman" w:eastAsia="Times New Roman" w:hAnsi="Times New Roman" w:cs="Times New Roman"/>
          <w:sz w:val="24"/>
          <w:szCs w:val="24"/>
        </w:rPr>
        <w:t>initial</w:t>
      </w:r>
      <w:r w:rsidR="5F58D5CA" w:rsidRPr="4E47666A">
        <w:rPr>
          <w:rFonts w:ascii="Times New Roman" w:eastAsia="Times New Roman" w:hAnsi="Times New Roman" w:cs="Times New Roman"/>
          <w:sz w:val="24"/>
          <w:szCs w:val="24"/>
        </w:rPr>
        <w:t xml:space="preserve"> treatment and resuscitation, triage and interfacility transfers. Lea</w:t>
      </w:r>
      <w:r w:rsidR="66833644" w:rsidRPr="4E47666A">
        <w:rPr>
          <w:rFonts w:ascii="Times New Roman" w:eastAsia="Times New Roman" w:hAnsi="Times New Roman" w:cs="Times New Roman"/>
          <w:sz w:val="24"/>
          <w:szCs w:val="24"/>
        </w:rPr>
        <w:t>r</w:t>
      </w:r>
      <w:r w:rsidR="5F58D5CA" w:rsidRPr="4E47666A">
        <w:rPr>
          <w:rFonts w:ascii="Times New Roman" w:eastAsia="Times New Roman" w:hAnsi="Times New Roman" w:cs="Times New Roman"/>
          <w:sz w:val="24"/>
          <w:szCs w:val="24"/>
        </w:rPr>
        <w:t xml:space="preserve">ning is based on practical scenario-driven skill stations, lectures and includes a final performance proficiency evaluation. </w:t>
      </w:r>
    </w:p>
    <w:p w14:paraId="65D62D9D" w14:textId="7100AFEB" w:rsidR="006C0854" w:rsidRPr="00D61841" w:rsidRDefault="7067CB57" w:rsidP="4E47666A">
      <w:pPr>
        <w:spacing w:line="259" w:lineRule="auto"/>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We will train the physicians that initially resuscitate and provide trauma care during the first hour after patient arrival at the emergency department. These physicians can be casualty medical oﬀicers, surgical residents, or emergency medicine residents, depending on the setup at each participating centre.</w:t>
      </w:r>
      <w:r w:rsidR="3C2DE450" w:rsidRPr="4E47666A">
        <w:rPr>
          <w:rFonts w:ascii="Times New Roman" w:eastAsia="Times New Roman" w:hAnsi="Times New Roman" w:cs="Times New Roman"/>
          <w:sz w:val="24"/>
          <w:szCs w:val="24"/>
        </w:rPr>
        <w:t xml:space="preserve"> </w:t>
      </w:r>
      <w:r w:rsidR="7F94B95C" w:rsidRPr="4E47666A">
        <w:rPr>
          <w:rFonts w:ascii="Times New Roman" w:eastAsia="Times New Roman" w:hAnsi="Times New Roman" w:cs="Times New Roman"/>
          <w:sz w:val="24"/>
          <w:szCs w:val="24"/>
        </w:rPr>
        <w:t xml:space="preserve">Physicians will be trained in an accredited ATLS® training facility in India. </w:t>
      </w:r>
      <w:r w:rsidR="1F56A9D2" w:rsidRPr="4E47666A">
        <w:rPr>
          <w:rFonts w:ascii="Times New Roman" w:eastAsia="Times New Roman" w:hAnsi="Times New Roman" w:cs="Times New Roman"/>
          <w:sz w:val="24"/>
          <w:szCs w:val="24"/>
        </w:rPr>
        <w:t>The training will occur during the transition phase in each cluster. Our experience from our pilot study is that study sites adhere to the training slot allot</w:t>
      </w:r>
      <w:r w:rsidR="3C16F14D" w:rsidRPr="4E47666A">
        <w:rPr>
          <w:rFonts w:ascii="Times New Roman" w:eastAsia="Times New Roman" w:hAnsi="Times New Roman" w:cs="Times New Roman"/>
          <w:sz w:val="24"/>
          <w:szCs w:val="24"/>
        </w:rPr>
        <w:t>t</w:t>
      </w:r>
      <w:r w:rsidR="1F56A9D2" w:rsidRPr="4E47666A">
        <w:rPr>
          <w:rFonts w:ascii="Times New Roman" w:eastAsia="Times New Roman" w:hAnsi="Times New Roman" w:cs="Times New Roman"/>
          <w:sz w:val="24"/>
          <w:szCs w:val="24"/>
        </w:rPr>
        <w:t>ed to them through</w:t>
      </w:r>
      <w:r w:rsidR="0F3A0ED4" w:rsidRPr="4E47666A">
        <w:rPr>
          <w:rFonts w:ascii="Times New Roman" w:eastAsia="Times New Roman" w:hAnsi="Times New Roman" w:cs="Times New Roman"/>
          <w:sz w:val="24"/>
          <w:szCs w:val="24"/>
        </w:rPr>
        <w:t xml:space="preserve"> </w:t>
      </w:r>
      <w:r w:rsidR="1F56A9D2" w:rsidRPr="4E47666A">
        <w:rPr>
          <w:rFonts w:ascii="Times New Roman" w:eastAsia="Times New Roman" w:hAnsi="Times New Roman" w:cs="Times New Roman"/>
          <w:sz w:val="24"/>
          <w:szCs w:val="24"/>
        </w:rPr>
        <w:t>the trial, so we judge the risk of clusters implementing ATLS ® before their randomised implementation sequence as very low. We will train the number units of physicians needed to reach the required patient sample size but estimate that this will require training an average of ten</w:t>
      </w:r>
      <w:r w:rsidR="3D666A3F" w:rsidRPr="4E47666A">
        <w:rPr>
          <w:rFonts w:ascii="Times New Roman" w:eastAsia="Times New Roman" w:hAnsi="Times New Roman" w:cs="Times New Roman"/>
          <w:sz w:val="24"/>
          <w:szCs w:val="24"/>
        </w:rPr>
        <w:t xml:space="preserve"> </w:t>
      </w:r>
      <w:r w:rsidR="1F56A9D2" w:rsidRPr="4E47666A">
        <w:rPr>
          <w:rFonts w:ascii="Times New Roman" w:eastAsia="Times New Roman" w:hAnsi="Times New Roman" w:cs="Times New Roman"/>
          <w:sz w:val="24"/>
          <w:szCs w:val="24"/>
        </w:rPr>
        <w:t>physicians per hospital, which on average should be mean that we can train one to two units per hospital. This</w:t>
      </w:r>
      <w:r w:rsidR="69B37953" w:rsidRPr="4E47666A">
        <w:rPr>
          <w:rFonts w:ascii="Times New Roman" w:eastAsia="Times New Roman" w:hAnsi="Times New Roman" w:cs="Times New Roman"/>
          <w:sz w:val="24"/>
          <w:szCs w:val="24"/>
        </w:rPr>
        <w:t xml:space="preserve"> </w:t>
      </w:r>
      <w:r w:rsidR="1F56A9D2" w:rsidRPr="4E47666A">
        <w:rPr>
          <w:rFonts w:ascii="Times New Roman" w:eastAsia="Times New Roman" w:hAnsi="Times New Roman" w:cs="Times New Roman"/>
          <w:sz w:val="24"/>
          <w:szCs w:val="24"/>
        </w:rPr>
        <w:t>is possible because many hospitals in India organise physicians staﬀing their emergency</w:t>
      </w:r>
      <w:r w:rsidR="0434A428" w:rsidRPr="4E47666A">
        <w:rPr>
          <w:rFonts w:ascii="Times New Roman" w:eastAsia="Times New Roman" w:hAnsi="Times New Roman" w:cs="Times New Roman"/>
          <w:sz w:val="24"/>
          <w:szCs w:val="24"/>
        </w:rPr>
        <w:t xml:space="preserve"> </w:t>
      </w:r>
      <w:r w:rsidR="1F56A9D2" w:rsidRPr="4E47666A">
        <w:rPr>
          <w:rFonts w:ascii="Times New Roman" w:eastAsia="Times New Roman" w:hAnsi="Times New Roman" w:cs="Times New Roman"/>
          <w:sz w:val="24"/>
          <w:szCs w:val="24"/>
        </w:rPr>
        <w:t>departments in units, and the physicians in the same unit work together in the emergency</w:t>
      </w:r>
      <w:r w:rsidR="40CF6874" w:rsidRPr="4E47666A">
        <w:rPr>
          <w:rFonts w:ascii="Times New Roman" w:eastAsia="Times New Roman" w:hAnsi="Times New Roman" w:cs="Times New Roman"/>
          <w:sz w:val="24"/>
          <w:szCs w:val="24"/>
        </w:rPr>
        <w:t xml:space="preserve"> </w:t>
      </w:r>
      <w:r w:rsidR="1F56A9D2" w:rsidRPr="4E47666A">
        <w:rPr>
          <w:rFonts w:ascii="Times New Roman" w:eastAsia="Times New Roman" w:hAnsi="Times New Roman" w:cs="Times New Roman"/>
          <w:sz w:val="24"/>
          <w:szCs w:val="24"/>
        </w:rPr>
        <w:t xml:space="preserve">department on the same days of the week. We will therefore collect data </w:t>
      </w:r>
      <w:r w:rsidR="1F56A9D2" w:rsidRPr="4E47666A">
        <w:rPr>
          <w:rFonts w:ascii="Times New Roman" w:eastAsia="Times New Roman" w:hAnsi="Times New Roman" w:cs="Times New Roman"/>
          <w:sz w:val="24"/>
          <w:szCs w:val="24"/>
        </w:rPr>
        <w:lastRenderedPageBreak/>
        <w:t>only on the</w:t>
      </w:r>
      <w:r w:rsidR="1CD0D266" w:rsidRPr="4E47666A">
        <w:rPr>
          <w:rFonts w:ascii="Times New Roman" w:eastAsia="Times New Roman" w:hAnsi="Times New Roman" w:cs="Times New Roman"/>
          <w:sz w:val="24"/>
          <w:szCs w:val="24"/>
        </w:rPr>
        <w:t xml:space="preserve"> </w:t>
      </w:r>
      <w:r w:rsidR="1F56A9D2" w:rsidRPr="4E47666A">
        <w:rPr>
          <w:rFonts w:ascii="Times New Roman" w:eastAsia="Times New Roman" w:hAnsi="Times New Roman" w:cs="Times New Roman"/>
          <w:sz w:val="24"/>
          <w:szCs w:val="24"/>
        </w:rPr>
        <w:t>days when these units work. The units selected to constitute a cluster from each hospital</w:t>
      </w:r>
      <w:r w:rsidR="77BC6D08" w:rsidRPr="4E47666A">
        <w:rPr>
          <w:rFonts w:ascii="Times New Roman" w:eastAsia="Times New Roman" w:hAnsi="Times New Roman" w:cs="Times New Roman"/>
          <w:sz w:val="24"/>
          <w:szCs w:val="24"/>
        </w:rPr>
        <w:t xml:space="preserve"> </w:t>
      </w:r>
      <w:r w:rsidR="1F56A9D2" w:rsidRPr="4E47666A">
        <w:rPr>
          <w:rFonts w:ascii="Times New Roman" w:eastAsia="Times New Roman" w:hAnsi="Times New Roman" w:cs="Times New Roman"/>
          <w:sz w:val="24"/>
          <w:szCs w:val="24"/>
        </w:rPr>
        <w:t>will be a convenience sample out of all eligible units in those hospitals.</w:t>
      </w:r>
      <w:r w:rsidR="3920DF86" w:rsidRPr="4E47666A">
        <w:rPr>
          <w:rFonts w:ascii="Times New Roman" w:eastAsia="Times New Roman" w:hAnsi="Times New Roman" w:cs="Times New Roman"/>
          <w:sz w:val="24"/>
          <w:szCs w:val="24"/>
        </w:rPr>
        <w:t xml:space="preserve"> We will also assess adherence to ATLS principles before and after implementing ATLS training.</w:t>
      </w:r>
    </w:p>
    <w:p w14:paraId="68A04AEA" w14:textId="76E41C63" w:rsidR="006C0854" w:rsidRPr="00D61841" w:rsidRDefault="006C0854" w:rsidP="4E47666A">
      <w:pPr>
        <w:spacing w:line="259" w:lineRule="auto"/>
        <w:jc w:val="both"/>
        <w:rPr>
          <w:rFonts w:ascii="Times New Roman" w:eastAsia="Times New Roman" w:hAnsi="Times New Roman" w:cs="Times New Roman"/>
          <w:sz w:val="24"/>
          <w:szCs w:val="24"/>
        </w:rPr>
      </w:pPr>
    </w:p>
    <w:p w14:paraId="6969BB9E" w14:textId="69A8E3FE" w:rsidR="006C0854" w:rsidRPr="00D61841" w:rsidRDefault="6BCE340F" w:rsidP="4E47666A">
      <w:pPr>
        <w:spacing w:line="259" w:lineRule="auto"/>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The control will be standard care, meaning no formal trauma life support training. Standard care varies across hospitals in India, but trauma patients are initially managed by casualty medical oﬀicers, surgical residents, or emergency medicine residents. They are mainly first- or second-year residents who resuscitate patients, perform interventions and refer patients for imaging or other investigations. </w:t>
      </w:r>
    </w:p>
    <w:p w14:paraId="2D8F38AE" w14:textId="08E83E01" w:rsidR="006C0854" w:rsidRPr="00D61841" w:rsidRDefault="1FF952AC" w:rsidP="4E47666A">
      <w:pPr>
        <w:pStyle w:val="Heading2"/>
        <w:shd w:val="clear" w:color="auto" w:fill="D9E2F3"/>
      </w:pPr>
      <w:r>
        <w:t>Procedures to monitor adherence to intervention {11c}</w:t>
      </w:r>
    </w:p>
    <w:p w14:paraId="3976398B" w14:textId="20DA0A1C" w:rsidR="006C0854" w:rsidRPr="00D61841" w:rsidRDefault="69E25AE1"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Adherence to ATLS is one of the secondary outcomes and will be monitored by</w:t>
      </w:r>
      <w:r w:rsidR="435C92CF" w:rsidRPr="4E47666A">
        <w:rPr>
          <w:rFonts w:ascii="Times New Roman" w:eastAsia="Times New Roman" w:hAnsi="Times New Roman" w:cs="Times New Roman"/>
          <w:sz w:val="24"/>
          <w:szCs w:val="24"/>
        </w:rPr>
        <w:t xml:space="preserve"> using a checklist covering the key steps of the ATLS®</w:t>
      </w:r>
      <w:r w:rsidR="398F070D" w:rsidRPr="4E47666A">
        <w:rPr>
          <w:rFonts w:ascii="Times New Roman" w:eastAsia="Times New Roman" w:hAnsi="Times New Roman" w:cs="Times New Roman"/>
          <w:sz w:val="24"/>
          <w:szCs w:val="24"/>
        </w:rPr>
        <w:t xml:space="preserve"> </w:t>
      </w:r>
      <w:r w:rsidR="23894D8F" w:rsidRPr="4E47666A">
        <w:rPr>
          <w:rFonts w:ascii="Times New Roman" w:eastAsia="Times New Roman" w:hAnsi="Times New Roman" w:cs="Times New Roman"/>
          <w:color w:val="FF0000"/>
          <w:sz w:val="24"/>
          <w:szCs w:val="24"/>
        </w:rPr>
        <w:t>(</w:t>
      </w:r>
      <w:r w:rsidR="435C92CF" w:rsidRPr="4E47666A">
        <w:rPr>
          <w:rFonts w:ascii="Times New Roman" w:eastAsia="Times New Roman" w:hAnsi="Times New Roman" w:cs="Times New Roman"/>
          <w:color w:val="FF0000"/>
          <w:sz w:val="24"/>
          <w:szCs w:val="24"/>
        </w:rPr>
        <w:t xml:space="preserve">see </w:t>
      </w:r>
      <w:r w:rsidR="435C92CF" w:rsidRPr="4E47666A">
        <w:rPr>
          <w:rFonts w:ascii="Times New Roman" w:eastAsia="Times New Roman" w:hAnsi="Times New Roman" w:cs="Times New Roman"/>
          <w:b/>
          <w:bCs/>
          <w:color w:val="FF0000"/>
          <w:sz w:val="24"/>
          <w:szCs w:val="24"/>
        </w:rPr>
        <w:t>Table 1</w:t>
      </w:r>
      <w:r w:rsidR="694C04E3" w:rsidRPr="4E47666A">
        <w:rPr>
          <w:rFonts w:ascii="Times New Roman" w:eastAsia="Times New Roman" w:hAnsi="Times New Roman" w:cs="Times New Roman"/>
          <w:b/>
          <w:bCs/>
          <w:color w:val="FF0000"/>
          <w:sz w:val="24"/>
          <w:szCs w:val="24"/>
        </w:rPr>
        <w:t>)</w:t>
      </w:r>
      <w:r w:rsidR="435C92CF" w:rsidRPr="4E47666A">
        <w:rPr>
          <w:rFonts w:ascii="Times New Roman" w:eastAsia="Times New Roman" w:hAnsi="Times New Roman" w:cs="Times New Roman"/>
          <w:color w:val="FF0000"/>
          <w:sz w:val="24"/>
          <w:szCs w:val="24"/>
        </w:rPr>
        <w:t xml:space="preserve">. </w:t>
      </w:r>
    </w:p>
    <w:p w14:paraId="478EFD1F" w14:textId="34BECAB0" w:rsidR="006C0854" w:rsidRPr="00D61841" w:rsidRDefault="006C0854" w:rsidP="4E47666A">
      <w:pPr>
        <w:rPr>
          <w:rFonts w:ascii="Times New Roman" w:eastAsia="Times New Roman" w:hAnsi="Times New Roman" w:cs="Times New Roman"/>
          <w:sz w:val="24"/>
          <w:szCs w:val="24"/>
        </w:rPr>
      </w:pPr>
    </w:p>
    <w:p w14:paraId="43779CF2" w14:textId="25EF0467" w:rsidR="006C0854" w:rsidRPr="00D61841" w:rsidRDefault="0E82FADD" w:rsidP="4E47666A">
      <w:pPr>
        <w:pStyle w:val="Heading2"/>
        <w:shd w:val="clear" w:color="auto" w:fill="D9E2F3"/>
      </w:pPr>
      <w:r>
        <w:t xml:space="preserve">Concomitant care and interventions {11d} </w:t>
      </w:r>
    </w:p>
    <w:p w14:paraId="79E533F5" w14:textId="65D8AD7D" w:rsidR="006C0854" w:rsidRPr="00D61841" w:rsidRDefault="0E82FADD" w:rsidP="4E47666A">
      <w:pPr>
        <w:jc w:val="both"/>
      </w:pPr>
      <w:r w:rsidRPr="4E47666A">
        <w:rPr>
          <w:rFonts w:ascii="Times New Roman" w:eastAsia="Times New Roman" w:hAnsi="Times New Roman" w:cs="Times New Roman"/>
          <w:sz w:val="24"/>
          <w:szCs w:val="24"/>
        </w:rPr>
        <w:t>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p w14:paraId="3E9BF57D" w14:textId="012DF7E7" w:rsidR="006C0854" w:rsidRPr="00D61841" w:rsidRDefault="006C0854" w:rsidP="4E47666A">
      <w:pPr>
        <w:rPr>
          <w:rFonts w:ascii="Times New Roman" w:eastAsia="Times New Roman" w:hAnsi="Times New Roman" w:cs="Times New Roman"/>
          <w:sz w:val="24"/>
          <w:szCs w:val="24"/>
        </w:rPr>
      </w:pPr>
    </w:p>
    <w:p w14:paraId="4F40AE51" w14:textId="51E3C36B" w:rsidR="006C0854" w:rsidRPr="00D61841" w:rsidRDefault="50429F6E" w:rsidP="4E47666A">
      <w:pPr>
        <w:pStyle w:val="Heading2"/>
        <w:shd w:val="clear" w:color="auto" w:fill="DBE5F1" w:themeFill="accent1" w:themeFillTint="33"/>
      </w:pPr>
      <w:r w:rsidRPr="4E47666A">
        <w:t>Outcomes {</w:t>
      </w:r>
      <w:r w:rsidR="23340F8B" w:rsidRPr="4E47666A">
        <w:t>12</w:t>
      </w:r>
      <w:r w:rsidRPr="4E47666A">
        <w:t>}</w:t>
      </w:r>
    </w:p>
    <w:p w14:paraId="5D255F5F" w14:textId="1CE45057" w:rsidR="006C0854" w:rsidRPr="00D61841" w:rsidRDefault="210A0C83"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The primary outcome will be in-hospital mortality within 30 days of arrival at the emergency department. </w:t>
      </w:r>
      <w:r w:rsidR="5A775358" w:rsidRPr="4E47666A">
        <w:rPr>
          <w:rFonts w:ascii="Times New Roman" w:eastAsia="Times New Roman" w:hAnsi="Times New Roman" w:cs="Times New Roman"/>
          <w:sz w:val="24"/>
          <w:szCs w:val="24"/>
        </w:rPr>
        <w:t>There are a number of secondary outcomes</w:t>
      </w:r>
      <w:r w:rsidR="5A775358" w:rsidRPr="4E47666A">
        <w:rPr>
          <w:rFonts w:ascii="Times New Roman" w:eastAsia="Times New Roman" w:hAnsi="Times New Roman" w:cs="Times New Roman"/>
          <w:color w:val="FF0000"/>
          <w:sz w:val="24"/>
          <w:szCs w:val="24"/>
        </w:rPr>
        <w:t xml:space="preserve"> (</w:t>
      </w:r>
      <w:r w:rsidR="5A775358" w:rsidRPr="4E47666A">
        <w:rPr>
          <w:rFonts w:ascii="Times New Roman" w:eastAsia="Times New Roman" w:hAnsi="Times New Roman" w:cs="Times New Roman"/>
          <w:b/>
          <w:bCs/>
          <w:color w:val="FF0000"/>
          <w:sz w:val="24"/>
          <w:szCs w:val="24"/>
        </w:rPr>
        <w:t xml:space="preserve">see </w:t>
      </w:r>
      <w:r w:rsidR="207333B4" w:rsidRPr="4E47666A">
        <w:rPr>
          <w:rFonts w:ascii="Times New Roman" w:eastAsia="Times New Roman" w:hAnsi="Times New Roman" w:cs="Times New Roman"/>
          <w:b/>
          <w:bCs/>
          <w:color w:val="FF0000"/>
          <w:sz w:val="24"/>
          <w:szCs w:val="24"/>
        </w:rPr>
        <w:t>T</w:t>
      </w:r>
      <w:r w:rsidR="5A775358" w:rsidRPr="4E47666A">
        <w:rPr>
          <w:rFonts w:ascii="Times New Roman" w:eastAsia="Times New Roman" w:hAnsi="Times New Roman" w:cs="Times New Roman"/>
          <w:b/>
          <w:bCs/>
          <w:color w:val="FF0000"/>
          <w:sz w:val="24"/>
          <w:szCs w:val="24"/>
        </w:rPr>
        <w:t xml:space="preserve">able </w:t>
      </w:r>
      <w:r w:rsidR="4F2D0901" w:rsidRPr="4E47666A">
        <w:rPr>
          <w:rFonts w:ascii="Times New Roman" w:eastAsia="Times New Roman" w:hAnsi="Times New Roman" w:cs="Times New Roman"/>
          <w:b/>
          <w:bCs/>
          <w:color w:val="FF0000"/>
          <w:sz w:val="24"/>
          <w:szCs w:val="24"/>
        </w:rPr>
        <w:t>1</w:t>
      </w:r>
      <w:r w:rsidR="5A775358" w:rsidRPr="4E47666A">
        <w:rPr>
          <w:rFonts w:ascii="Times New Roman" w:eastAsia="Times New Roman" w:hAnsi="Times New Roman" w:cs="Times New Roman"/>
          <w:b/>
          <w:bCs/>
          <w:color w:val="FF0000"/>
          <w:sz w:val="24"/>
          <w:szCs w:val="24"/>
        </w:rPr>
        <w:t>.</w:t>
      </w:r>
      <w:r w:rsidR="5F872359" w:rsidRPr="4E47666A">
        <w:rPr>
          <w:rFonts w:ascii="Times New Roman" w:eastAsia="Times New Roman" w:hAnsi="Times New Roman" w:cs="Times New Roman"/>
          <w:color w:val="FF0000"/>
          <w:sz w:val="24"/>
          <w:szCs w:val="24"/>
        </w:rPr>
        <w:t>)</w:t>
      </w:r>
      <w:r w:rsidR="46FC25B9" w:rsidRPr="4E47666A">
        <w:rPr>
          <w:rFonts w:ascii="Times New Roman" w:eastAsia="Times New Roman" w:hAnsi="Times New Roman" w:cs="Times New Roman"/>
          <w:color w:val="FF0000"/>
          <w:sz w:val="24"/>
          <w:szCs w:val="24"/>
        </w:rPr>
        <w:t xml:space="preserve"> </w:t>
      </w:r>
    </w:p>
    <w:p w14:paraId="3CE287AA" w14:textId="4B5EFBFF" w:rsidR="006C0854" w:rsidRPr="00D61841" w:rsidRDefault="006C0854" w:rsidP="4E47666A">
      <w:pPr>
        <w:rPr>
          <w:rFonts w:ascii="Times New Roman" w:eastAsia="Times New Roman" w:hAnsi="Times New Roman" w:cs="Times New Roman"/>
          <w:color w:val="FF0000"/>
          <w:sz w:val="24"/>
          <w:szCs w:val="24"/>
        </w:rPr>
      </w:pPr>
    </w:p>
    <w:p w14:paraId="2A5A702B" w14:textId="6B6634BC" w:rsidR="006C0854" w:rsidRPr="00D61841" w:rsidRDefault="6E9CECE7"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Table 1. Primary and secondary outcomes.</w:t>
      </w:r>
    </w:p>
    <w:tbl>
      <w:tblPr>
        <w:tblStyle w:val="GridTable3-Accent5"/>
        <w:tblW w:w="0" w:type="auto"/>
        <w:tblInd w:w="90" w:type="dxa"/>
        <w:tblLayout w:type="fixed"/>
        <w:tblLook w:val="04A0" w:firstRow="1" w:lastRow="0" w:firstColumn="1" w:lastColumn="0" w:noHBand="0" w:noVBand="1"/>
      </w:tblPr>
      <w:tblGrid>
        <w:gridCol w:w="3765"/>
        <w:gridCol w:w="6051"/>
      </w:tblGrid>
      <w:tr w:rsidR="4E47666A" w14:paraId="1882573E" w14:textId="77777777" w:rsidTr="4E47666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765" w:type="dxa"/>
            <w:tcBorders>
              <w:top w:val="single" w:sz="8" w:space="0" w:color="B6DDE8" w:themeColor="accent5" w:themeTint="66"/>
              <w:left w:val="single" w:sz="8" w:space="0" w:color="B6DDE8" w:themeColor="accent5" w:themeTint="66"/>
              <w:bottom w:val="single" w:sz="8" w:space="0" w:color="B6DDE8" w:themeColor="accent5" w:themeTint="66"/>
              <w:right w:val="single" w:sz="8" w:space="0" w:color="B6DDE8" w:themeColor="accent5" w:themeTint="66"/>
            </w:tcBorders>
          </w:tcPr>
          <w:p w14:paraId="1E6FC6E8" w14:textId="70CB8944" w:rsidR="4E47666A" w:rsidRDefault="4E47666A" w:rsidP="4E47666A">
            <w:pPr>
              <w:rPr>
                <w:rFonts w:ascii="Times New Roman" w:eastAsia="Times New Roman" w:hAnsi="Times New Roman" w:cs="Times New Roman"/>
                <w:b w:val="0"/>
                <w:bCs w:val="0"/>
                <w:sz w:val="24"/>
                <w:szCs w:val="24"/>
              </w:rPr>
            </w:pPr>
            <w:r w:rsidRPr="4E47666A">
              <w:rPr>
                <w:rFonts w:ascii="Times New Roman" w:eastAsia="Times New Roman" w:hAnsi="Times New Roman" w:cs="Times New Roman"/>
                <w:sz w:val="24"/>
                <w:szCs w:val="24"/>
              </w:rPr>
              <w:t>Outcome</w:t>
            </w:r>
          </w:p>
        </w:tc>
        <w:tc>
          <w:tcPr>
            <w:tcW w:w="6051" w:type="dxa"/>
            <w:tcBorders>
              <w:top w:val="single" w:sz="8" w:space="0" w:color="B6DDE8" w:themeColor="accent5" w:themeTint="66"/>
              <w:left w:val="single" w:sz="8" w:space="0" w:color="B6DDE8" w:themeColor="accent5" w:themeTint="66"/>
              <w:bottom w:val="single" w:sz="8" w:space="0" w:color="B6DDE8" w:themeColor="accent5" w:themeTint="66"/>
              <w:right w:val="single" w:sz="8" w:space="0" w:color="B6DDE8" w:themeColor="accent5" w:themeTint="66"/>
            </w:tcBorders>
          </w:tcPr>
          <w:p w14:paraId="5A65AB8F" w14:textId="52084DF2"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4E47666A">
              <w:rPr>
                <w:rFonts w:ascii="Times New Roman" w:eastAsia="Times New Roman" w:hAnsi="Times New Roman" w:cs="Times New Roman"/>
                <w:sz w:val="24"/>
                <w:szCs w:val="24"/>
              </w:rPr>
              <w:t>Source of data</w:t>
            </w:r>
          </w:p>
        </w:tc>
      </w:tr>
      <w:tr w:rsidR="4E47666A" w14:paraId="0FB3352F"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16" w:type="dxa"/>
            <w:gridSpan w:val="2"/>
            <w:tcBorders>
              <w:left w:val="single" w:sz="8" w:space="0" w:color="B6DDE8" w:themeColor="accent5" w:themeTint="66"/>
              <w:right w:val="single" w:sz="8" w:space="0" w:color="B6DDE8" w:themeColor="accent5" w:themeTint="66"/>
            </w:tcBorders>
            <w:shd w:val="clear" w:color="auto" w:fill="DAEEF3" w:themeFill="accent5" w:themeFillTint="33"/>
          </w:tcPr>
          <w:p w14:paraId="7C1E590A" w14:textId="1784C1DF" w:rsidR="4E47666A" w:rsidRDefault="4E47666A"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Primary outcome</w:t>
            </w:r>
          </w:p>
        </w:tc>
      </w:tr>
      <w:tr w:rsidR="4E47666A" w14:paraId="43BE4F13"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717BFD0B" w14:textId="047BDA38"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In-hospital mortality within 30 days of arrival at the emergency department.</w:t>
            </w:r>
          </w:p>
        </w:tc>
        <w:tc>
          <w:tcPr>
            <w:tcW w:w="6051" w:type="dxa"/>
            <w:tcBorders>
              <w:top w:val="single" w:sz="4" w:space="0" w:color="DAEEF3" w:themeColor="accent5" w:themeTint="33"/>
              <w:left w:val="single" w:sz="8" w:space="0" w:color="B6DDE8" w:themeColor="accent5" w:themeTint="66"/>
            </w:tcBorders>
          </w:tcPr>
          <w:p w14:paraId="39590214" w14:textId="65E6164F" w:rsidR="4E47666A" w:rsidRDefault="4E47666A" w:rsidP="4E47666A">
            <w:pPr>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Patient hospital records. If the patient has been transferred to another hospital, the clinical research coordinators will collect data on this outcome by calling the patient or a patient representative, or by contacting the hospital to which the patient was transferred. Data on this outcome will be collected continuously during the trial.</w:t>
            </w:r>
          </w:p>
        </w:tc>
      </w:tr>
      <w:tr w:rsidR="4E47666A" w14:paraId="41823B4B"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16" w:type="dxa"/>
            <w:gridSpan w:val="2"/>
            <w:tcBorders>
              <w:left w:val="single" w:sz="8" w:space="0" w:color="B6DDE8" w:themeColor="accent5" w:themeTint="66"/>
              <w:right w:val="single" w:sz="8" w:space="0" w:color="B6DDE8" w:themeColor="accent5" w:themeTint="66"/>
            </w:tcBorders>
            <w:shd w:val="clear" w:color="auto" w:fill="DAEEF3" w:themeFill="accent5" w:themeFillTint="33"/>
          </w:tcPr>
          <w:p w14:paraId="2EAFCDC6" w14:textId="115C39C0" w:rsidR="4E47666A" w:rsidRDefault="4E47666A"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Secondary outcome</w:t>
            </w:r>
          </w:p>
        </w:tc>
      </w:tr>
      <w:tr w:rsidR="4E47666A" w14:paraId="1B592368"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284DF3AE" w14:textId="1D1B373A" w:rsidR="5DEDA987" w:rsidRDefault="5DEDA987"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All-cause mortality within 24 hours, </w:t>
            </w:r>
            <w:r w:rsidR="4E47666A" w:rsidRPr="4E47666A">
              <w:rPr>
                <w:rFonts w:ascii="Times New Roman" w:eastAsia="Times New Roman" w:hAnsi="Times New Roman" w:cs="Times New Roman"/>
                <w:sz w:val="24"/>
                <w:szCs w:val="24"/>
              </w:rPr>
              <w:t>30 days and 3 months after arrival at the emergency department.</w:t>
            </w:r>
          </w:p>
        </w:tc>
        <w:tc>
          <w:tcPr>
            <w:tcW w:w="6051" w:type="dxa"/>
            <w:tcBorders>
              <w:top w:val="single" w:sz="4" w:space="0" w:color="DAEEF3" w:themeColor="accent5" w:themeTint="33"/>
              <w:left w:val="single" w:sz="8" w:space="0" w:color="B6DDE8" w:themeColor="accent5" w:themeTint="66"/>
            </w:tcBorders>
          </w:tcPr>
          <w:p w14:paraId="0746E12F" w14:textId="2F7CA45D" w:rsidR="4E47666A" w:rsidRDefault="4E47666A" w:rsidP="4E47666A">
            <w:pPr>
              <w:spacing w:after="120"/>
              <w:ind w:right="10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Patient hospital records.  If the patient has been transferred to another hospital, the clinical research coordinators will collect data on this outcome by calling the patient or a patient representative, or by contacting the hospital to which the patient was transferred. Data on this outcome will be collected continuously during the trial.</w:t>
            </w:r>
          </w:p>
        </w:tc>
      </w:tr>
      <w:tr w:rsidR="4E47666A" w14:paraId="56DC297E"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37B128D5" w14:textId="58F05E08"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Length of emergency department stay</w:t>
            </w:r>
          </w:p>
        </w:tc>
        <w:tc>
          <w:tcPr>
            <w:tcW w:w="6051" w:type="dxa"/>
            <w:tcBorders>
              <w:left w:val="single" w:sz="8" w:space="0" w:color="B6DDE8" w:themeColor="accent5" w:themeTint="66"/>
            </w:tcBorders>
          </w:tcPr>
          <w:p w14:paraId="74E84128" w14:textId="5F02A087" w:rsidR="4E47666A" w:rsidRDefault="4E47666A" w:rsidP="4E47666A">
            <w:pPr>
              <w:spacing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from patient hospital records.</w:t>
            </w:r>
          </w:p>
        </w:tc>
      </w:tr>
      <w:tr w:rsidR="4E47666A" w14:paraId="78190BD0"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0B17433E" w14:textId="4D1FE03C"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Length of hospital stay.</w:t>
            </w:r>
          </w:p>
        </w:tc>
        <w:tc>
          <w:tcPr>
            <w:tcW w:w="6051" w:type="dxa"/>
            <w:tcBorders>
              <w:left w:val="single" w:sz="8" w:space="0" w:color="B6DDE8" w:themeColor="accent5" w:themeTint="66"/>
            </w:tcBorders>
          </w:tcPr>
          <w:p w14:paraId="2869741B" w14:textId="63CE520A" w:rsidR="4E47666A" w:rsidRDefault="4E47666A" w:rsidP="4E47666A">
            <w:pPr>
              <w:tabs>
                <w:tab w:val="left" w:pos="671"/>
              </w:tabs>
              <w:spacing w:before="1" w:after="120"/>
              <w:ind w:righ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from patient hospital records.</w:t>
            </w:r>
          </w:p>
        </w:tc>
      </w:tr>
      <w:tr w:rsidR="4E47666A" w14:paraId="791A3B7B"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4E0B1C4D" w14:textId="5940A062"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Intensive care unit admission.</w:t>
            </w:r>
          </w:p>
        </w:tc>
        <w:tc>
          <w:tcPr>
            <w:tcW w:w="6051" w:type="dxa"/>
            <w:tcBorders>
              <w:left w:val="single" w:sz="8" w:space="0" w:color="B6DDE8" w:themeColor="accent5" w:themeTint="66"/>
            </w:tcBorders>
          </w:tcPr>
          <w:p w14:paraId="2FB3DB0E" w14:textId="411969AD" w:rsidR="4E47666A" w:rsidRDefault="4E47666A" w:rsidP="4E47666A">
            <w:pPr>
              <w:tabs>
                <w:tab w:val="left" w:pos="671"/>
              </w:tabs>
              <w:spacing w:before="1" w:after="120"/>
              <w:ind w:right="10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from patient hospital records.</w:t>
            </w:r>
          </w:p>
        </w:tc>
      </w:tr>
      <w:tr w:rsidR="4E47666A" w14:paraId="41F963AB"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1A8B81BE" w14:textId="4AD55E80"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Length of intensive care unit stay.</w:t>
            </w:r>
          </w:p>
        </w:tc>
        <w:tc>
          <w:tcPr>
            <w:tcW w:w="6051" w:type="dxa"/>
            <w:tcBorders>
              <w:left w:val="single" w:sz="8" w:space="0" w:color="B6DDE8" w:themeColor="accent5" w:themeTint="66"/>
            </w:tcBorders>
          </w:tcPr>
          <w:p w14:paraId="608977E6" w14:textId="0B12179C" w:rsidR="4E47666A" w:rsidRDefault="4E47666A" w:rsidP="4E47666A">
            <w:pPr>
              <w:tabs>
                <w:tab w:val="left" w:pos="671"/>
              </w:tabs>
              <w:spacing w:after="120"/>
              <w:ind w:right="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from patient hospital records.</w:t>
            </w:r>
          </w:p>
        </w:tc>
      </w:tr>
      <w:tr w:rsidR="4E47666A" w14:paraId="207F2346"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6CA15BA0" w14:textId="18383D5F" w:rsidR="4E47666A" w:rsidRDefault="4E47666A" w:rsidP="4E47666A">
            <w:pPr>
              <w:tabs>
                <w:tab w:val="left" w:pos="662"/>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Adherence to</w:t>
            </w:r>
            <w:r w:rsidR="2F5C71C7"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 xml:space="preserve">ATLS® principles during initial patient resuscitation, </w:t>
            </w:r>
            <w:r w:rsidRPr="4E47666A">
              <w:rPr>
                <w:rFonts w:ascii="Times New Roman" w:eastAsia="Times New Roman" w:hAnsi="Times New Roman" w:cs="Times New Roman"/>
                <w:sz w:val="24"/>
                <w:szCs w:val="24"/>
              </w:rPr>
              <w:lastRenderedPageBreak/>
              <w:t>up to one hour after the physician has first seen the patient.</w:t>
            </w:r>
          </w:p>
        </w:tc>
        <w:tc>
          <w:tcPr>
            <w:tcW w:w="6051" w:type="dxa"/>
            <w:tcBorders>
              <w:left w:val="single" w:sz="8" w:space="0" w:color="B6DDE8" w:themeColor="accent5" w:themeTint="66"/>
            </w:tcBorders>
          </w:tcPr>
          <w:p w14:paraId="0EC19C77" w14:textId="61C56F34" w:rsidR="4E47666A" w:rsidRDefault="4E47666A" w:rsidP="4E47666A">
            <w:pPr>
              <w:spacing w:before="18" w:after="120"/>
              <w:ind w:right="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 xml:space="preserve">This assessment will be done using a </w:t>
            </w:r>
            <w:r w:rsidR="253052E3" w:rsidRPr="4E47666A">
              <w:rPr>
                <w:rFonts w:ascii="Times New Roman" w:eastAsia="Times New Roman" w:hAnsi="Times New Roman" w:cs="Times New Roman"/>
                <w:sz w:val="24"/>
                <w:szCs w:val="24"/>
              </w:rPr>
              <w:t>14-item</w:t>
            </w:r>
            <w:r w:rsidRPr="4E47666A">
              <w:rPr>
                <w:rFonts w:ascii="Times New Roman" w:eastAsia="Times New Roman" w:hAnsi="Times New Roman" w:cs="Times New Roman"/>
                <w:sz w:val="24"/>
                <w:szCs w:val="24"/>
              </w:rPr>
              <w:t xml:space="preserve"> checklist covering the key steps of the ATLS® primary survey, </w:t>
            </w:r>
            <w:r w:rsidRPr="4E47666A">
              <w:rPr>
                <w:rFonts w:ascii="Times New Roman" w:eastAsia="Times New Roman" w:hAnsi="Times New Roman" w:cs="Times New Roman"/>
                <w:sz w:val="24"/>
                <w:szCs w:val="24"/>
              </w:rPr>
              <w:lastRenderedPageBreak/>
              <w:t xml:space="preserve">which was modelled based on previous work on ATLS® adherence. We will consider completion of all 14 steps as 100% adherence </w:t>
            </w:r>
            <w:r w:rsidRPr="4E47666A">
              <w:rPr>
                <w:rFonts w:ascii="Times New Roman" w:eastAsia="Times New Roman" w:hAnsi="Times New Roman" w:cs="Times New Roman"/>
                <w:color w:val="FF0000"/>
                <w:sz w:val="24"/>
                <w:szCs w:val="24"/>
              </w:rPr>
              <w:t xml:space="preserve">(PMID: 34240065) </w:t>
            </w:r>
            <w:r w:rsidRPr="4E47666A">
              <w:rPr>
                <w:rFonts w:ascii="Times New Roman" w:eastAsia="Times New Roman" w:hAnsi="Times New Roman" w:cs="Times New Roman"/>
                <w:sz w:val="24"/>
                <w:szCs w:val="24"/>
              </w:rPr>
              <w:t>The clinical research coordinators collecting the data will be trained by the trial team to do this, prior to the start of the trial. We will collect this data by observing the care of a random sample of patients.  The sampling will be designed as a nested staircase design.</w:t>
            </w:r>
          </w:p>
        </w:tc>
      </w:tr>
      <w:tr w:rsidR="4E47666A" w14:paraId="46CC704D"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49059D4C" w14:textId="6F3C7B79" w:rsidR="4E47666A" w:rsidRDefault="4E47666A" w:rsidP="4E47666A">
            <w:pPr>
              <w:tabs>
                <w:tab w:val="left" w:pos="662"/>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lastRenderedPageBreak/>
              <w:t>Quality of life within seven days of discharge, and at 30 days and three months of arrival at the emergency department, measured by the oﬀicial and validated translations of the EQ5D3L.</w:t>
            </w:r>
          </w:p>
        </w:tc>
        <w:tc>
          <w:tcPr>
            <w:tcW w:w="6051" w:type="dxa"/>
            <w:tcBorders>
              <w:left w:val="single" w:sz="8" w:space="0" w:color="B6DDE8" w:themeColor="accent5" w:themeTint="66"/>
            </w:tcBorders>
          </w:tcPr>
          <w:p w14:paraId="7FEEEADA" w14:textId="5A33A40C" w:rsidR="4E47666A" w:rsidRDefault="4E47666A" w:rsidP="4E47666A">
            <w:pPr>
              <w:spacing w:before="18" w:after="120"/>
              <w:ind w:right="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in person if the patient is still in hospital, or by phone if the patient has been discharged. We will collect this data using a nested staircase design.</w:t>
            </w:r>
          </w:p>
          <w:p w14:paraId="5EBF8D1F" w14:textId="63DF17B3" w:rsidR="4E47666A" w:rsidRDefault="4E47666A" w:rsidP="4E47666A">
            <w:pPr>
              <w:spacing w:before="18" w:after="120"/>
              <w:ind w:right="13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01C854F3"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right w:val="single" w:sz="8" w:space="0" w:color="B6DDE8" w:themeColor="accent5" w:themeTint="66"/>
            </w:tcBorders>
          </w:tcPr>
          <w:p w14:paraId="6F2DC8A2" w14:textId="3FEB55A6" w:rsidR="4E47666A" w:rsidRDefault="4E47666A" w:rsidP="4E47666A">
            <w:pPr>
              <w:tabs>
                <w:tab w:val="left" w:pos="662"/>
              </w:tabs>
              <w:rPr>
                <w:rFonts w:ascii="Times New Roman" w:eastAsia="Times New Roman" w:hAnsi="Times New Roman" w:cs="Times New Roman"/>
                <w:sz w:val="24"/>
                <w:szCs w:val="24"/>
              </w:rPr>
            </w:pPr>
          </w:p>
          <w:p w14:paraId="45E41F13" w14:textId="4E3F748C" w:rsidR="4E47666A" w:rsidRDefault="4E47666A" w:rsidP="4E47666A">
            <w:pPr>
              <w:tabs>
                <w:tab w:val="left" w:pos="662"/>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Disability within seven days of discharge, and at 30 days and three months of arrival at the emergency department, assessed using the WHO Disability Assessment Schedule 2.0 (WHODAS 2.0).</w:t>
            </w:r>
          </w:p>
        </w:tc>
        <w:tc>
          <w:tcPr>
            <w:tcW w:w="6051" w:type="dxa"/>
            <w:tcBorders>
              <w:left w:val="single" w:sz="8" w:space="0" w:color="B6DDE8" w:themeColor="accent5" w:themeTint="66"/>
            </w:tcBorders>
          </w:tcPr>
          <w:p w14:paraId="4A0933A1" w14:textId="75191E02" w:rsidR="4E47666A" w:rsidRDefault="4E47666A" w:rsidP="4E47666A">
            <w:pPr>
              <w:spacing w:before="18" w:after="120"/>
              <w:ind w:right="13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DE10C83" w14:textId="1229AD56" w:rsidR="4E47666A" w:rsidRDefault="4E47666A" w:rsidP="4E47666A">
            <w:pPr>
              <w:spacing w:before="18" w:after="120"/>
              <w:ind w:right="13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in person if the patient is still in hospital, or by phone if the patient has been discharged. This data will also be collected using a nested staircase design.</w:t>
            </w:r>
          </w:p>
          <w:p w14:paraId="4E7CAF67" w14:textId="2BE288A4" w:rsidR="4E47666A" w:rsidRDefault="4E47666A" w:rsidP="4E47666A">
            <w:pPr>
              <w:spacing w:before="18" w:after="120"/>
              <w:ind w:left="663" w:right="138" w:firstLine="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2F54B25E"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3765" w:type="dxa"/>
            <w:tcBorders>
              <w:left w:val="single" w:sz="8" w:space="0" w:color="B6DDE8" w:themeColor="accent5" w:themeTint="66"/>
              <w:bottom w:val="single" w:sz="8" w:space="0" w:color="B6DDE8" w:themeColor="accent5" w:themeTint="66"/>
              <w:right w:val="single" w:sz="8" w:space="0" w:color="B6DDE8" w:themeColor="accent5" w:themeTint="66"/>
            </w:tcBorders>
          </w:tcPr>
          <w:p w14:paraId="5EB2B0A0" w14:textId="509B5654" w:rsidR="4E47666A" w:rsidRDefault="4E47666A" w:rsidP="4E47666A">
            <w:pPr>
              <w:tabs>
                <w:tab w:val="left" w:pos="662"/>
              </w:tabs>
              <w:rPr>
                <w:rFonts w:ascii="Times New Roman" w:eastAsia="Times New Roman" w:hAnsi="Times New Roman" w:cs="Times New Roman"/>
                <w:sz w:val="24"/>
                <w:szCs w:val="24"/>
              </w:rPr>
            </w:pPr>
          </w:p>
          <w:p w14:paraId="0354CF15" w14:textId="15D0C4BE" w:rsidR="4E47666A" w:rsidRDefault="4E47666A" w:rsidP="4E47666A">
            <w:pPr>
              <w:tabs>
                <w:tab w:val="left" w:pos="662"/>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Return to work at 30 days and three months after arrival at the emergency department.</w:t>
            </w:r>
          </w:p>
        </w:tc>
        <w:tc>
          <w:tcPr>
            <w:tcW w:w="6051" w:type="dxa"/>
            <w:tcBorders>
              <w:left w:val="single" w:sz="8" w:space="0" w:color="B6DDE8" w:themeColor="accent5" w:themeTint="66"/>
            </w:tcBorders>
          </w:tcPr>
          <w:p w14:paraId="295534DD" w14:textId="793730FB" w:rsidR="4E47666A" w:rsidRDefault="4E47666A" w:rsidP="4E47666A">
            <w:pPr>
              <w:spacing w:before="18" w:after="120"/>
              <w:ind w:right="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0B70C86" w14:textId="45AA042C" w:rsidR="4E47666A" w:rsidRDefault="4E47666A" w:rsidP="4E47666A">
            <w:pPr>
              <w:spacing w:before="18" w:after="120"/>
              <w:ind w:right="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Data on this outcome will be collected in person if the patient is still in hospital, or by phone if the patient has been discharged. This data will be collected using a nested staircase design.</w:t>
            </w:r>
          </w:p>
        </w:tc>
      </w:tr>
    </w:tbl>
    <w:p w14:paraId="6AF61D6C" w14:textId="4970129E" w:rsidR="006C0854" w:rsidRPr="00D61841" w:rsidRDefault="006C0854" w:rsidP="4E47666A">
      <w:pPr>
        <w:rPr>
          <w:rFonts w:ascii="Times New Roman" w:eastAsia="Times New Roman" w:hAnsi="Times New Roman" w:cs="Times New Roman"/>
          <w:color w:val="FF0000"/>
          <w:sz w:val="24"/>
          <w:szCs w:val="24"/>
        </w:rPr>
      </w:pPr>
    </w:p>
    <w:p w14:paraId="01ACA703" w14:textId="5056660C" w:rsidR="006C0854" w:rsidRPr="00D61841" w:rsidRDefault="006C0854" w:rsidP="4E47666A">
      <w:pPr>
        <w:rPr>
          <w:rFonts w:ascii="Times New Roman" w:eastAsia="Times New Roman" w:hAnsi="Times New Roman" w:cs="Times New Roman"/>
          <w:sz w:val="24"/>
          <w:szCs w:val="24"/>
        </w:rPr>
      </w:pPr>
    </w:p>
    <w:p w14:paraId="4C83ECE5" w14:textId="62CA3B58" w:rsidR="006C0854" w:rsidRPr="00D61841" w:rsidRDefault="7B8EE4D4" w:rsidP="4E47666A">
      <w:pPr>
        <w:pStyle w:val="Heading2"/>
        <w:shd w:val="clear" w:color="auto" w:fill="F2DBDB" w:themeFill="accent2" w:themeFillTint="33"/>
      </w:pPr>
      <w:r w:rsidRPr="4E47666A">
        <w:t>Participant timeline {13}</w:t>
      </w:r>
    </w:p>
    <w:p w14:paraId="329ECC58" w14:textId="698C2150" w:rsidR="006C0854" w:rsidRPr="00D61841" w:rsidRDefault="28D88B60" w:rsidP="4E47666A">
      <w:pPr>
        <w:pStyle w:val="Heading2"/>
        <w:jc w:val="both"/>
        <w:rPr>
          <w:b/>
          <w:bCs/>
          <w:highlight w:val="yellow"/>
        </w:rPr>
      </w:pPr>
      <w:r w:rsidRPr="4E47666A">
        <w:t>Participants are adult trauma patients who present to the emergency department of participating hospitals and are admitted or transferred for admission. All participants who meet the eligibility criteria will be inc</w:t>
      </w:r>
      <w:r w:rsidR="74F99FB7" w:rsidRPr="4E47666A">
        <w:t>luded in the study. Participant base</w:t>
      </w:r>
      <w:r w:rsidR="077AD9CF" w:rsidRPr="4E47666A">
        <w:t xml:space="preserve">line and other subsequent data will be collected as per </w:t>
      </w:r>
      <w:r w:rsidR="0ED0DC2B" w:rsidRPr="4E47666A">
        <w:rPr>
          <w:b/>
          <w:bCs/>
          <w:color w:val="FF0000"/>
        </w:rPr>
        <w:t>T</w:t>
      </w:r>
      <w:r w:rsidR="077AD9CF" w:rsidRPr="4E47666A">
        <w:rPr>
          <w:b/>
          <w:bCs/>
          <w:color w:val="FF0000"/>
        </w:rPr>
        <w:t>able</w:t>
      </w:r>
      <w:r w:rsidR="126BAE44" w:rsidRPr="4E47666A">
        <w:rPr>
          <w:b/>
          <w:bCs/>
          <w:color w:val="FF0000"/>
        </w:rPr>
        <w:t xml:space="preserve"> 2</w:t>
      </w:r>
      <w:r w:rsidR="66DFDE9C" w:rsidRPr="4E47666A">
        <w:rPr>
          <w:b/>
          <w:bCs/>
          <w:color w:val="FF0000"/>
        </w:rPr>
        <w:t>.</w:t>
      </w:r>
      <w:r w:rsidR="571E3457" w:rsidRPr="4E47666A">
        <w:rPr>
          <w:b/>
          <w:bCs/>
          <w:color w:val="FF0000"/>
        </w:rPr>
        <w:t xml:space="preserve"> </w:t>
      </w:r>
    </w:p>
    <w:p w14:paraId="394DB385" w14:textId="54E297B7" w:rsidR="006C0854" w:rsidRPr="00D61841" w:rsidRDefault="00D61841" w:rsidP="00D61841">
      <w:r>
        <w:br w:type="page"/>
      </w:r>
    </w:p>
    <w:p w14:paraId="1F70E45F" w14:textId="39AC4B08" w:rsidR="006C0854" w:rsidRPr="00D61841" w:rsidRDefault="284F435E"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lastRenderedPageBreak/>
        <w:t>Table 2: Schedule of assessment</w:t>
      </w:r>
    </w:p>
    <w:tbl>
      <w:tblPr>
        <w:tblStyle w:val="PlainTable5"/>
        <w:tblW w:w="0" w:type="auto"/>
        <w:tblLayout w:type="fixed"/>
        <w:tblLook w:val="04A0" w:firstRow="1" w:lastRow="0" w:firstColumn="1" w:lastColumn="0" w:noHBand="0" w:noVBand="1"/>
      </w:tblPr>
      <w:tblGrid>
        <w:gridCol w:w="2895"/>
        <w:gridCol w:w="1260"/>
        <w:gridCol w:w="1215"/>
        <w:gridCol w:w="1560"/>
        <w:gridCol w:w="1035"/>
        <w:gridCol w:w="1095"/>
      </w:tblGrid>
      <w:tr w:rsidR="4E47666A" w14:paraId="2A9134F8" w14:textId="77777777" w:rsidTr="4E47666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895" w:type="dxa"/>
            <w:tcBorders>
              <w:top w:val="single" w:sz="8" w:space="0" w:color="000000" w:themeColor="text1"/>
            </w:tcBorders>
          </w:tcPr>
          <w:p w14:paraId="3CEEA7CD" w14:textId="3754A0F6"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Procedures</w:t>
            </w:r>
          </w:p>
        </w:tc>
        <w:tc>
          <w:tcPr>
            <w:tcW w:w="1260" w:type="dxa"/>
            <w:tcBorders>
              <w:top w:val="single" w:sz="8" w:space="0" w:color="000000" w:themeColor="text1"/>
            </w:tcBorders>
          </w:tcPr>
          <w:p w14:paraId="38B98F3B" w14:textId="018464E8"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Screening</w:t>
            </w:r>
          </w:p>
        </w:tc>
        <w:tc>
          <w:tcPr>
            <w:tcW w:w="1215" w:type="dxa"/>
            <w:tcBorders>
              <w:top w:val="single" w:sz="8" w:space="0" w:color="000000" w:themeColor="text1"/>
            </w:tcBorders>
          </w:tcPr>
          <w:p w14:paraId="5236A987" w14:textId="405C6AE8"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Discharge </w:t>
            </w:r>
          </w:p>
        </w:tc>
        <w:tc>
          <w:tcPr>
            <w:tcW w:w="1560" w:type="dxa"/>
            <w:tcBorders>
              <w:top w:val="single" w:sz="8" w:space="0" w:color="000000" w:themeColor="text1"/>
            </w:tcBorders>
          </w:tcPr>
          <w:p w14:paraId="7F17B95D" w14:textId="74403314"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Within 7 days of discharge </w:t>
            </w:r>
          </w:p>
        </w:tc>
        <w:tc>
          <w:tcPr>
            <w:tcW w:w="1035" w:type="dxa"/>
            <w:tcBorders>
              <w:top w:val="single" w:sz="8" w:space="0" w:color="000000" w:themeColor="text1"/>
            </w:tcBorders>
          </w:tcPr>
          <w:p w14:paraId="35AB19F5" w14:textId="460DB328"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30 days </w:t>
            </w:r>
          </w:p>
        </w:tc>
        <w:tc>
          <w:tcPr>
            <w:tcW w:w="1095" w:type="dxa"/>
            <w:tcBorders>
              <w:top w:val="single" w:sz="8" w:space="0" w:color="000000" w:themeColor="text1"/>
            </w:tcBorders>
          </w:tcPr>
          <w:p w14:paraId="75A205DC" w14:textId="6C8B6425" w:rsidR="4E47666A" w:rsidRDefault="4E47666A" w:rsidP="4E4766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90 days</w:t>
            </w:r>
          </w:p>
        </w:tc>
      </w:tr>
      <w:tr w:rsidR="4E47666A" w14:paraId="13332715"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69240BD" w14:textId="28531449"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Eligibility criteria</w:t>
            </w:r>
          </w:p>
        </w:tc>
        <w:tc>
          <w:tcPr>
            <w:tcW w:w="1260" w:type="dxa"/>
          </w:tcPr>
          <w:p w14:paraId="79D772F7" w14:textId="7A1120F3"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58522610" w14:textId="64650CCB"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50DA21CA" w14:textId="6DDD0DC9"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2113030C" w14:textId="6D058DB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05A002A6" w14:textId="69BB346B"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136F05A0"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6B7CDFFC" w14:textId="1D2B5B9D"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Study information</w:t>
            </w:r>
          </w:p>
        </w:tc>
        <w:tc>
          <w:tcPr>
            <w:tcW w:w="1260" w:type="dxa"/>
          </w:tcPr>
          <w:p w14:paraId="10B64981" w14:textId="22D9E164"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4DE21AA8" w14:textId="23FE565C"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3047E036" w14:textId="52306FB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26F30D6A" w14:textId="1F45A1A1"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38B509B4" w14:textId="7484E8D3"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61C4D60B"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673F9E39" w14:textId="6A2C58DC"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Informed consent</w:t>
            </w:r>
          </w:p>
        </w:tc>
        <w:tc>
          <w:tcPr>
            <w:tcW w:w="1260" w:type="dxa"/>
          </w:tcPr>
          <w:p w14:paraId="07990D9C" w14:textId="7CD1D551"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61518381" w14:textId="5A375C2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37141869" w14:textId="3683E09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1E678725" w14:textId="7F7F8C97"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6A13D658" w14:textId="7604CCE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5D66D912"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4D9A7B4" w14:textId="09241C2E"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Baseline data collection</w:t>
            </w:r>
          </w:p>
        </w:tc>
        <w:tc>
          <w:tcPr>
            <w:tcW w:w="1260" w:type="dxa"/>
          </w:tcPr>
          <w:p w14:paraId="374AC5D4" w14:textId="52268DD1"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714F07E1" w14:textId="1327174F"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7EAB887A" w14:textId="3F91B73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546F592F" w14:textId="7816EBB0"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2D2B3121" w14:textId="47FFA81E"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6DDD55A9"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D6A9591" w14:textId="75B9EAF7"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ATLS adherence*</w:t>
            </w:r>
          </w:p>
        </w:tc>
        <w:tc>
          <w:tcPr>
            <w:tcW w:w="1260" w:type="dxa"/>
          </w:tcPr>
          <w:p w14:paraId="60BD27E7" w14:textId="5DE8E13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215" w:type="dxa"/>
          </w:tcPr>
          <w:p w14:paraId="3C7605B7" w14:textId="6F57D854"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56EEFD7C" w14:textId="4CFDB9D3"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440169D9" w14:textId="3E74F973"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13A9CF58" w14:textId="1BAC9E50"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26B98DE3"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7D329534" w14:textId="0FDCDC81"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ED data collection</w:t>
            </w:r>
          </w:p>
        </w:tc>
        <w:tc>
          <w:tcPr>
            <w:tcW w:w="1260" w:type="dxa"/>
          </w:tcPr>
          <w:p w14:paraId="5295DAF9" w14:textId="68924C37"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3ADBFC03" w14:textId="586113B3"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5F6A00C9" w14:textId="1293ED1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32F6DDE7" w14:textId="36A434B9"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45CA3140" w14:textId="10B980F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77F7DAA9"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1C233DD" w14:textId="28251757"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Hospital data collection</w:t>
            </w:r>
          </w:p>
        </w:tc>
        <w:tc>
          <w:tcPr>
            <w:tcW w:w="1260" w:type="dxa"/>
          </w:tcPr>
          <w:p w14:paraId="11F6CC4F" w14:textId="14BCE81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55ED990C" w14:textId="4C37EE0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5CD85BBC" w14:textId="7909864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54446048" w14:textId="3B6293E9"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704F3170" w14:textId="136B118A"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11D25BB5"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41DDE99" w14:textId="4A9CC778"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Surgery data collection</w:t>
            </w:r>
          </w:p>
        </w:tc>
        <w:tc>
          <w:tcPr>
            <w:tcW w:w="1260" w:type="dxa"/>
          </w:tcPr>
          <w:p w14:paraId="0A6ADF98" w14:textId="6AAC15C0"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4C698F17" w14:textId="0AE90473"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774389B2" w14:textId="2A66A3B6"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50B1442B" w14:textId="04DC3E37"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1DF6DD23" w14:textId="16E49BF0"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2D947DE6"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2EF03B9E" w14:textId="256A1DA4" w:rsidR="4E47666A" w:rsidRDefault="4E47666A" w:rsidP="4E47666A">
            <w:pPr>
              <w:tabs>
                <w:tab w:val="left" w:pos="3740"/>
              </w:tabs>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Imaging data collection</w:t>
            </w:r>
          </w:p>
        </w:tc>
        <w:tc>
          <w:tcPr>
            <w:tcW w:w="1260" w:type="dxa"/>
          </w:tcPr>
          <w:p w14:paraId="7665FB2C" w14:textId="222A6948"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1A82D115" w14:textId="0B53EEAC"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35E628D3" w14:textId="0BD39A26"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5B931FF8" w14:textId="6D5E17F0"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2D9D63AC" w14:textId="6A77E79C"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46C7870F"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68786773" w14:textId="57762D56"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Transfusion data collection</w:t>
            </w:r>
          </w:p>
        </w:tc>
        <w:tc>
          <w:tcPr>
            <w:tcW w:w="1260" w:type="dxa"/>
          </w:tcPr>
          <w:p w14:paraId="41DFEA79" w14:textId="0C73B414"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25007F41" w14:textId="1BFC3565"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065C5AA4" w14:textId="079A646A"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766E4DEE" w14:textId="3441A78D"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2F53C9CE" w14:textId="059E1029"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2227C8F1"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7CCA3C79" w14:textId="4B653F79"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Injury data collection</w:t>
            </w:r>
          </w:p>
        </w:tc>
        <w:tc>
          <w:tcPr>
            <w:tcW w:w="1260" w:type="dxa"/>
          </w:tcPr>
          <w:p w14:paraId="1C0E3F90" w14:textId="62E3454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0375C87E" w14:textId="6EED85A7"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298A8028" w14:textId="7B52558E"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6B16C1B5" w14:textId="607E5515"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14364F15" w14:textId="224BCC28"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7ACBAD09"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00688364" w14:textId="5701ACD8"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Mortality data collection</w:t>
            </w:r>
          </w:p>
        </w:tc>
        <w:tc>
          <w:tcPr>
            <w:tcW w:w="1260" w:type="dxa"/>
          </w:tcPr>
          <w:p w14:paraId="619B01DD" w14:textId="741213FE"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6AC2EDEF" w14:textId="398AC147"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0FB97873" w14:textId="4245430B"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35" w:type="dxa"/>
          </w:tcPr>
          <w:p w14:paraId="166F53AE" w14:textId="1BA4D153"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95" w:type="dxa"/>
          </w:tcPr>
          <w:p w14:paraId="66ECB172" w14:textId="14D6A1A6"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r>
      <w:tr w:rsidR="4E47666A" w14:paraId="4D578546"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Pr>
          <w:p w14:paraId="402BD8CD" w14:textId="168B788D"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Safety events</w:t>
            </w:r>
          </w:p>
        </w:tc>
        <w:tc>
          <w:tcPr>
            <w:tcW w:w="1260" w:type="dxa"/>
          </w:tcPr>
          <w:p w14:paraId="328DF667" w14:textId="7C2402A8"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55A7DB93" w14:textId="6DAB54CD"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560" w:type="dxa"/>
          </w:tcPr>
          <w:p w14:paraId="7EBAD92D" w14:textId="67DDC46D"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Pr>
          <w:p w14:paraId="673231B0" w14:textId="3A95B2AA"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Pr>
          <w:p w14:paraId="4A15643F" w14:textId="6A5B9EBB"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r>
      <w:tr w:rsidR="4E47666A" w14:paraId="728ED09B"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Pr>
          <w:p w14:paraId="0661DDA5" w14:textId="38077FB4"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EQ-5D/ WHODAS*</w:t>
            </w:r>
          </w:p>
        </w:tc>
        <w:tc>
          <w:tcPr>
            <w:tcW w:w="1260" w:type="dxa"/>
          </w:tcPr>
          <w:p w14:paraId="6BE7F6F0" w14:textId="50BC9836"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Pr>
          <w:p w14:paraId="45FA4DF8" w14:textId="29BC0DF5"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Pr>
          <w:p w14:paraId="24AAD960" w14:textId="68B1CDBD"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35" w:type="dxa"/>
          </w:tcPr>
          <w:p w14:paraId="349FE90E" w14:textId="091EEEA6"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95" w:type="dxa"/>
          </w:tcPr>
          <w:p w14:paraId="77E519FB" w14:textId="6AFBB01C"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r>
      <w:tr w:rsidR="4E47666A" w14:paraId="6461F253" w14:textId="77777777" w:rsidTr="4E4766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5" w:type="dxa"/>
            <w:tcBorders>
              <w:bottom w:val="none" w:sz="8" w:space="0" w:color="000000" w:themeColor="text1"/>
            </w:tcBorders>
          </w:tcPr>
          <w:p w14:paraId="57DCD214" w14:textId="649455CE"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Return to work</w:t>
            </w:r>
          </w:p>
        </w:tc>
        <w:tc>
          <w:tcPr>
            <w:tcW w:w="1260" w:type="dxa"/>
            <w:tcBorders>
              <w:bottom w:val="none" w:sz="8" w:space="0" w:color="000000" w:themeColor="text1"/>
            </w:tcBorders>
          </w:tcPr>
          <w:p w14:paraId="4BAB1FD6" w14:textId="387D7DA3"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Borders>
              <w:bottom w:val="none" w:sz="8" w:space="0" w:color="000000" w:themeColor="text1"/>
            </w:tcBorders>
          </w:tcPr>
          <w:p w14:paraId="3BF608F0" w14:textId="1B354B8C"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Borders>
              <w:bottom w:val="none" w:sz="8" w:space="0" w:color="000000" w:themeColor="text1"/>
            </w:tcBorders>
          </w:tcPr>
          <w:p w14:paraId="678B939D" w14:textId="055F8F02"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Borders>
              <w:bottom w:val="none" w:sz="8" w:space="0" w:color="000000" w:themeColor="text1"/>
            </w:tcBorders>
          </w:tcPr>
          <w:p w14:paraId="1B68DCCA" w14:textId="276410B9"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c>
          <w:tcPr>
            <w:tcW w:w="1095" w:type="dxa"/>
            <w:tcBorders>
              <w:bottom w:val="none" w:sz="8" w:space="0" w:color="000000" w:themeColor="text1"/>
            </w:tcBorders>
          </w:tcPr>
          <w:p w14:paraId="78CF11AE" w14:textId="190DA40B" w:rsidR="4E47666A" w:rsidRDefault="4E47666A" w:rsidP="4E4766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r>
      <w:tr w:rsidR="4E47666A" w14:paraId="456A1777" w14:textId="77777777" w:rsidTr="4E47666A">
        <w:trPr>
          <w:trHeight w:val="300"/>
        </w:trPr>
        <w:tc>
          <w:tcPr>
            <w:cnfStyle w:val="001000000000" w:firstRow="0" w:lastRow="0" w:firstColumn="1" w:lastColumn="0" w:oddVBand="0" w:evenVBand="0" w:oddHBand="0" w:evenHBand="0" w:firstRowFirstColumn="0" w:firstRowLastColumn="0" w:lastRowFirstColumn="0" w:lastRowLastColumn="0"/>
            <w:tcW w:w="2895" w:type="dxa"/>
            <w:tcBorders>
              <w:top w:val="none" w:sz="8" w:space="0" w:color="000000" w:themeColor="text1"/>
              <w:left w:val="none" w:sz="8" w:space="0" w:color="000000" w:themeColor="text1"/>
              <w:bottom w:val="none" w:sz="8" w:space="0" w:color="000000" w:themeColor="text1"/>
              <w:right w:val="single" w:sz="8" w:space="0" w:color="000000" w:themeColor="text1"/>
            </w:tcBorders>
          </w:tcPr>
          <w:p w14:paraId="35CC0727" w14:textId="3DD7666E" w:rsidR="4E47666A" w:rsidRDefault="4E47666A"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End of study</w:t>
            </w:r>
          </w:p>
        </w:tc>
        <w:tc>
          <w:tcPr>
            <w:tcW w:w="1260" w:type="dxa"/>
            <w:tcBorders>
              <w:top w:val="none" w:sz="8" w:space="0" w:color="000000" w:themeColor="text1"/>
              <w:left w:val="single" w:sz="8" w:space="0" w:color="000000" w:themeColor="text1"/>
              <w:bottom w:val="none" w:sz="8" w:space="0" w:color="000000" w:themeColor="text1"/>
              <w:right w:val="none" w:sz="8" w:space="0" w:color="000000" w:themeColor="text1"/>
            </w:tcBorders>
          </w:tcPr>
          <w:p w14:paraId="147BD42E" w14:textId="4271E478"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215" w:type="dxa"/>
            <w:tcBorders>
              <w:top w:val="none" w:sz="8" w:space="0" w:color="000000" w:themeColor="text1"/>
              <w:left w:val="none" w:sz="8" w:space="0" w:color="000000" w:themeColor="text1"/>
              <w:bottom w:val="none" w:sz="8" w:space="0" w:color="000000" w:themeColor="text1"/>
              <w:right w:val="none" w:sz="8" w:space="0" w:color="000000" w:themeColor="text1"/>
            </w:tcBorders>
          </w:tcPr>
          <w:p w14:paraId="2F8CEFA5" w14:textId="229B2D45"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560" w:type="dxa"/>
            <w:tcBorders>
              <w:top w:val="none" w:sz="8" w:space="0" w:color="000000" w:themeColor="text1"/>
              <w:left w:val="none" w:sz="8" w:space="0" w:color="000000" w:themeColor="text1"/>
              <w:bottom w:val="none" w:sz="8" w:space="0" w:color="000000" w:themeColor="text1"/>
              <w:right w:val="none" w:sz="8" w:space="0" w:color="000000" w:themeColor="text1"/>
            </w:tcBorders>
          </w:tcPr>
          <w:p w14:paraId="10395BCB" w14:textId="63DE15AC"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35" w:type="dxa"/>
            <w:tcBorders>
              <w:top w:val="none" w:sz="8" w:space="0" w:color="000000" w:themeColor="text1"/>
              <w:left w:val="none" w:sz="8" w:space="0" w:color="000000" w:themeColor="text1"/>
              <w:bottom w:val="none" w:sz="8" w:space="0" w:color="000000" w:themeColor="text1"/>
              <w:right w:val="none" w:sz="8" w:space="0" w:color="000000" w:themeColor="text1"/>
            </w:tcBorders>
          </w:tcPr>
          <w:p w14:paraId="5577073B" w14:textId="72B18AF9"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 </w:t>
            </w:r>
          </w:p>
        </w:tc>
        <w:tc>
          <w:tcPr>
            <w:tcW w:w="1095" w:type="dxa"/>
            <w:tcBorders>
              <w:top w:val="none" w:sz="8" w:space="0" w:color="000000" w:themeColor="text1"/>
              <w:left w:val="none" w:sz="8" w:space="0" w:color="000000" w:themeColor="text1"/>
              <w:bottom w:val="none" w:sz="8" w:space="0" w:color="000000" w:themeColor="text1"/>
              <w:right w:val="none" w:sz="8" w:space="0" w:color="000000" w:themeColor="text1"/>
            </w:tcBorders>
          </w:tcPr>
          <w:p w14:paraId="31114D61" w14:textId="752585C4" w:rsidR="4E47666A" w:rsidRDefault="4E47666A" w:rsidP="4E4766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t>
            </w:r>
          </w:p>
        </w:tc>
      </w:tr>
    </w:tbl>
    <w:p w14:paraId="66EFA419" w14:textId="2C1226B4" w:rsidR="006C0854" w:rsidRPr="00D61841" w:rsidRDefault="284F435E" w:rsidP="4E47666A">
      <w:pPr>
        <w:pBdr>
          <w:top w:val="single" w:sz="4" w:space="4" w:color="000000"/>
        </w:pBd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*ATLS adherence, EQ-5DL, WHODAS will be collected in only subsets of participants.</w:t>
      </w:r>
    </w:p>
    <w:p w14:paraId="201299F7" w14:textId="366596AD" w:rsidR="006C0854" w:rsidRPr="00D61841" w:rsidRDefault="006C0854" w:rsidP="4E47666A"/>
    <w:p w14:paraId="0F7C78E9" w14:textId="64C3D5A4" w:rsidR="006C0854" w:rsidRPr="00D61841" w:rsidRDefault="006C0854" w:rsidP="4E47666A"/>
    <w:p w14:paraId="27A0DB2B" w14:textId="56C174EC" w:rsidR="006C0854" w:rsidRPr="00D61841" w:rsidRDefault="01FB2F35" w:rsidP="4E47666A">
      <w:pPr>
        <w:pStyle w:val="Heading2"/>
        <w:shd w:val="clear" w:color="auto" w:fill="DBE5F1" w:themeFill="accent1" w:themeFillTint="33"/>
      </w:pPr>
      <w:r w:rsidRPr="4E47666A">
        <w:t>Sample size {14}</w:t>
      </w:r>
    </w:p>
    <w:p w14:paraId="288E7605" w14:textId="4086B10C" w:rsidR="006C0854" w:rsidRPr="00D61841" w:rsidRDefault="2D171E42"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With</w:t>
      </w:r>
      <w:r w:rsidR="411DAD0D" w:rsidRPr="4E47666A">
        <w:rPr>
          <w:rFonts w:ascii="Times New Roman" w:eastAsia="Times New Roman" w:hAnsi="Times New Roman" w:cs="Times New Roman"/>
          <w:sz w:val="24"/>
          <w:szCs w:val="24"/>
        </w:rPr>
        <w:t xml:space="preserve"> </w:t>
      </w:r>
      <w:r w:rsidR="7C5B2999" w:rsidRPr="4E47666A">
        <w:rPr>
          <w:rFonts w:ascii="Times New Roman" w:eastAsia="Times New Roman" w:hAnsi="Times New Roman" w:cs="Times New Roman"/>
          <w:sz w:val="24"/>
          <w:szCs w:val="24"/>
        </w:rPr>
        <w:t>30 clusters across 6 batches and a total</w:t>
      </w:r>
      <w:r w:rsidR="4E1B5ECB" w:rsidRPr="4E47666A">
        <w:rPr>
          <w:rFonts w:ascii="Times New Roman" w:eastAsia="Times New Roman" w:hAnsi="Times New Roman" w:cs="Times New Roman"/>
          <w:sz w:val="24"/>
          <w:szCs w:val="24"/>
        </w:rPr>
        <w:t xml:space="preserve"> participant </w:t>
      </w:r>
      <w:r w:rsidR="7C5B2999" w:rsidRPr="4E47666A">
        <w:rPr>
          <w:rFonts w:ascii="Times New Roman" w:eastAsia="Times New Roman" w:hAnsi="Times New Roman" w:cs="Times New Roman"/>
          <w:sz w:val="24"/>
          <w:szCs w:val="24"/>
        </w:rPr>
        <w:t xml:space="preserve">sample size of 4320 our study has ~90% power across different combinations of cluster autocorrelations (CAC) and intra-cluster correlations (ICC) to detect a reduction in the primary outcome of in-hospital mortality within 30 days from 20% under standard care to 15% after ATLS® training </w:t>
      </w:r>
      <w:r w:rsidR="7C5B2999" w:rsidRPr="4E47666A">
        <w:rPr>
          <w:rFonts w:ascii="Times New Roman" w:eastAsia="Times New Roman" w:hAnsi="Times New Roman" w:cs="Times New Roman"/>
          <w:color w:val="FF0000"/>
          <w:sz w:val="24"/>
          <w:szCs w:val="24"/>
        </w:rPr>
        <w:t xml:space="preserve">(see Figure </w:t>
      </w:r>
      <w:r w:rsidR="07C9A188" w:rsidRPr="4E47666A">
        <w:rPr>
          <w:rFonts w:ascii="Times New Roman" w:eastAsia="Times New Roman" w:hAnsi="Times New Roman" w:cs="Times New Roman"/>
          <w:color w:val="FF0000"/>
          <w:sz w:val="24"/>
          <w:szCs w:val="24"/>
        </w:rPr>
        <w:t>2</w:t>
      </w:r>
      <w:r w:rsidR="7C5B2999" w:rsidRPr="4E47666A">
        <w:rPr>
          <w:rFonts w:ascii="Times New Roman" w:eastAsia="Times New Roman" w:hAnsi="Times New Roman" w:cs="Times New Roman"/>
          <w:color w:val="FF0000"/>
          <w:sz w:val="24"/>
          <w:szCs w:val="24"/>
        </w:rPr>
        <w:t>)</w:t>
      </w:r>
      <w:r w:rsidR="7C5B2999" w:rsidRPr="4E47666A">
        <w:rPr>
          <w:rFonts w:ascii="Times New Roman" w:eastAsia="Times New Roman" w:hAnsi="Times New Roman" w:cs="Times New Roman"/>
          <w:sz w:val="24"/>
          <w:szCs w:val="24"/>
        </w:rPr>
        <w:t xml:space="preserve">. This effect is a conservative </w:t>
      </w:r>
      <w:r w:rsidR="69746345" w:rsidRPr="4E47666A">
        <w:rPr>
          <w:rFonts w:ascii="Times New Roman" w:eastAsia="Times New Roman" w:hAnsi="Times New Roman" w:cs="Times New Roman"/>
          <w:sz w:val="24"/>
          <w:szCs w:val="24"/>
        </w:rPr>
        <w:t>estimate,</w:t>
      </w:r>
      <w:r w:rsidR="7C5B2999" w:rsidRPr="4E47666A">
        <w:rPr>
          <w:rFonts w:ascii="Times New Roman" w:eastAsia="Times New Roman" w:hAnsi="Times New Roman" w:cs="Times New Roman"/>
          <w:sz w:val="24"/>
          <w:szCs w:val="24"/>
        </w:rPr>
        <w:t xml:space="preserv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sidR="716461EF" w:rsidRPr="4E47666A">
        <w:rPr>
          <w:rFonts w:ascii="Times New Roman" w:eastAsia="Times New Roman" w:hAnsi="Times New Roman" w:cs="Times New Roman"/>
          <w:sz w:val="24"/>
          <w:szCs w:val="24"/>
        </w:rPr>
        <w:t xml:space="preserve"> </w:t>
      </w:r>
      <w:r w:rsidR="716461EF" w:rsidRPr="4E47666A">
        <w:rPr>
          <w:rFonts w:ascii="Times New Roman" w:eastAsia="Times New Roman" w:hAnsi="Times New Roman" w:cs="Times New Roman"/>
          <w:color w:val="FF0000"/>
          <w:sz w:val="24"/>
          <w:szCs w:val="24"/>
        </w:rPr>
        <w:t>(</w:t>
      </w:r>
      <w:r w:rsidR="2B4E1017" w:rsidRPr="4E47666A">
        <w:rPr>
          <w:rFonts w:ascii="Times New Roman" w:eastAsia="Times New Roman" w:hAnsi="Times New Roman" w:cs="Times New Roman"/>
          <w:color w:val="FF0000"/>
          <w:sz w:val="24"/>
          <w:szCs w:val="24"/>
        </w:rPr>
        <w:t>PMID: 16279131</w:t>
      </w:r>
      <w:r w:rsidR="0E68DDAC" w:rsidRPr="4E47666A">
        <w:rPr>
          <w:rFonts w:ascii="Times New Roman" w:eastAsia="Times New Roman" w:hAnsi="Times New Roman" w:cs="Times New Roman"/>
          <w:color w:val="FF0000"/>
          <w:sz w:val="24"/>
          <w:szCs w:val="24"/>
        </w:rPr>
        <w:t xml:space="preserve">, </w:t>
      </w:r>
      <w:r w:rsidR="2B4E1017" w:rsidRPr="4E47666A">
        <w:rPr>
          <w:rFonts w:ascii="Times New Roman" w:eastAsia="Times New Roman" w:hAnsi="Times New Roman" w:cs="Times New Roman"/>
          <w:color w:val="FF0000"/>
          <w:sz w:val="24"/>
          <w:szCs w:val="24"/>
        </w:rPr>
        <w:t>PMID: 26071431)</w:t>
      </w:r>
      <w:r w:rsidR="7C5B2999" w:rsidRPr="4E47666A">
        <w:rPr>
          <w:rFonts w:ascii="Times New Roman" w:eastAsia="Times New Roman" w:hAnsi="Times New Roman" w:cs="Times New Roman"/>
          <w:color w:val="FF0000"/>
          <w:sz w:val="24"/>
          <w:szCs w:val="24"/>
        </w:rPr>
        <w:t xml:space="preserve"> </w:t>
      </w:r>
      <w:r w:rsidR="7C5B2999" w:rsidRPr="4E47666A">
        <w:rPr>
          <w:rFonts w:ascii="Times New Roman" w:eastAsia="Times New Roman" w:hAnsi="Times New Roman" w:cs="Times New Roman"/>
          <w:sz w:val="24"/>
          <w:szCs w:val="24"/>
        </w:rPr>
        <w:t>and a CAC of 0.9 but considered sensitivity across the range 0.8-1.0, based on our pilot study and current guidance</w:t>
      </w:r>
      <w:r w:rsidR="6907B024" w:rsidRPr="4E47666A">
        <w:rPr>
          <w:rFonts w:ascii="Times New Roman" w:eastAsia="Times New Roman" w:hAnsi="Times New Roman" w:cs="Times New Roman"/>
          <w:sz w:val="24"/>
          <w:szCs w:val="24"/>
        </w:rPr>
        <w:t xml:space="preserve"> </w:t>
      </w:r>
      <w:r w:rsidR="10A2195E" w:rsidRPr="4E47666A">
        <w:rPr>
          <w:rFonts w:ascii="Times New Roman" w:eastAsia="Times New Roman" w:hAnsi="Times New Roman" w:cs="Times New Roman"/>
          <w:color w:val="FF0000"/>
          <w:sz w:val="24"/>
          <w:szCs w:val="24"/>
        </w:rPr>
        <w:t>(PMID: 34088230)</w:t>
      </w:r>
      <w:r w:rsidR="10A2195E" w:rsidRPr="4E47666A">
        <w:rPr>
          <w:rFonts w:ascii="Times New Roman" w:eastAsia="Times New Roman" w:hAnsi="Times New Roman" w:cs="Times New Roman"/>
          <w:sz w:val="24"/>
          <w:szCs w:val="24"/>
        </w:rPr>
        <w:t xml:space="preserve"> </w:t>
      </w:r>
      <w:r w:rsidR="10A2195E" w:rsidRPr="4E47666A">
        <w:rPr>
          <w:rFonts w:ascii="Times New Roman" w:eastAsia="Times New Roman" w:hAnsi="Times New Roman" w:cs="Times New Roman"/>
          <w:color w:val="FF0000"/>
          <w:sz w:val="24"/>
          <w:szCs w:val="24"/>
        </w:rPr>
        <w:t>(ICMJE | Recommendations | Defining the Role of Authors and Contributors)</w:t>
      </w:r>
      <w:r w:rsidR="7C5B2999" w:rsidRPr="4E47666A">
        <w:rPr>
          <w:rFonts w:ascii="Times New Roman" w:eastAsia="Times New Roman" w:hAnsi="Times New Roman" w:cs="Times New Roman"/>
          <w:sz w:val="24"/>
          <w:szCs w:val="24"/>
        </w:rPr>
        <w:t>. We included the CAC to allow for variation in clustering over time. We assume that each cluster will contribute approximately 12 observations per month to the analysis, based on our previous work.</w:t>
      </w:r>
    </w:p>
    <w:p w14:paraId="3ECE5661" w14:textId="75E87378" w:rsidR="006C0854" w:rsidRPr="00D61841" w:rsidRDefault="2C414C79" w:rsidP="4E47666A">
      <w:pPr>
        <w:rPr>
          <w:rFonts w:ascii="Times New Roman" w:eastAsia="Times New Roman" w:hAnsi="Times New Roman" w:cs="Times New Roman"/>
          <w:sz w:val="24"/>
          <w:szCs w:val="24"/>
        </w:rPr>
      </w:pPr>
      <w:r>
        <w:rPr>
          <w:noProof/>
        </w:rPr>
        <w:drawing>
          <wp:inline distT="0" distB="0" distL="0" distR="0" wp14:anchorId="4784C511" wp14:editId="3F430F52">
            <wp:extent cx="5205556" cy="2334575"/>
            <wp:effectExtent l="0" t="0" r="0" b="0"/>
            <wp:docPr id="252125331" name="Picture 25212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05556" cy="2334575"/>
                    </a:xfrm>
                    <a:prstGeom prst="rect">
                      <a:avLst/>
                    </a:prstGeom>
                  </pic:spPr>
                </pic:pic>
              </a:graphicData>
            </a:graphic>
          </wp:inline>
        </w:drawing>
      </w:r>
    </w:p>
    <w:p w14:paraId="5BCC02E8" w14:textId="12E83674" w:rsidR="006C0854" w:rsidRPr="00D61841" w:rsidRDefault="2C414C79"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b/>
          <w:bCs/>
          <w:sz w:val="24"/>
          <w:szCs w:val="24"/>
        </w:rPr>
        <w:t xml:space="preserve">Figure </w:t>
      </w:r>
      <w:r w:rsidR="4CF13447" w:rsidRPr="4E47666A">
        <w:rPr>
          <w:rFonts w:ascii="Times New Roman" w:eastAsia="Times New Roman" w:hAnsi="Times New Roman" w:cs="Times New Roman"/>
          <w:b/>
          <w:bCs/>
          <w:sz w:val="24"/>
          <w:szCs w:val="24"/>
        </w:rPr>
        <w:t>2</w:t>
      </w:r>
      <w:r w:rsidRPr="4E47666A">
        <w:rPr>
          <w:rFonts w:ascii="Times New Roman" w:eastAsia="Times New Roman" w:hAnsi="Times New Roman" w:cs="Times New Roman"/>
          <w:b/>
          <w:bCs/>
          <w:sz w:val="24"/>
          <w:szCs w:val="24"/>
        </w:rPr>
        <w:t>:</w:t>
      </w:r>
      <w:r w:rsidRPr="4E47666A">
        <w:rPr>
          <w:rFonts w:ascii="Times New Roman" w:eastAsia="Times New Roman" w:hAnsi="Times New Roman" w:cs="Times New Roman"/>
          <w:sz w:val="24"/>
          <w:szCs w:val="24"/>
        </w:rPr>
        <w:t xml:space="preserve"> Power curves for different combinations of cluster autocorrelations (CAC) and intra-cluster correlations (ICC). A) Shows power curves assuming a reduction in the primary outcome of in-hospital mortality within 30 days from 20% under standard care to 15% after ATLS® training. B) </w:t>
      </w:r>
      <w:r w:rsidRPr="4E47666A">
        <w:rPr>
          <w:rFonts w:ascii="Times New Roman" w:eastAsia="Times New Roman" w:hAnsi="Times New Roman" w:cs="Times New Roman"/>
          <w:sz w:val="24"/>
          <w:szCs w:val="24"/>
        </w:rPr>
        <w:lastRenderedPageBreak/>
        <w:t xml:space="preserve">Shows power curves assuming a reduction in the primary outcome from 10% under standard care to 7.5% after ATLS® training. Under this scenario, we would need to increase the sample size per month to around 30 observations to achieve 90% </w:t>
      </w:r>
      <w:r w:rsidR="68F82C00" w:rsidRPr="4E47666A">
        <w:rPr>
          <w:rFonts w:ascii="Times New Roman" w:eastAsia="Times New Roman" w:hAnsi="Times New Roman" w:cs="Times New Roman"/>
          <w:sz w:val="24"/>
          <w:szCs w:val="24"/>
        </w:rPr>
        <w:t>power</w:t>
      </w:r>
      <w:r w:rsidRPr="4E47666A">
        <w:rPr>
          <w:rFonts w:ascii="Times New Roman" w:eastAsia="Times New Roman" w:hAnsi="Times New Roman" w:cs="Times New Roman"/>
          <w:sz w:val="24"/>
          <w:szCs w:val="24"/>
        </w:rPr>
        <w:t xml:space="preserve"> under most combinations of CAC and ICC.</w:t>
      </w:r>
    </w:p>
    <w:p w14:paraId="10962B0E" w14:textId="6B3A29C6" w:rsidR="006C0854" w:rsidRPr="00D61841" w:rsidRDefault="006C0854" w:rsidP="4E47666A">
      <w:pPr>
        <w:rPr>
          <w:rFonts w:ascii="Times New Roman" w:eastAsia="Times New Roman" w:hAnsi="Times New Roman" w:cs="Times New Roman"/>
          <w:sz w:val="24"/>
          <w:szCs w:val="24"/>
        </w:rPr>
      </w:pPr>
    </w:p>
    <w:p w14:paraId="30944F13" w14:textId="6076520F" w:rsidR="006C0854" w:rsidRPr="00D61841" w:rsidRDefault="01FB2F35" w:rsidP="4E47666A">
      <w:pPr>
        <w:pStyle w:val="Heading2"/>
        <w:shd w:val="clear" w:color="auto" w:fill="F2DBDB" w:themeFill="accent2" w:themeFillTint="33"/>
      </w:pPr>
      <w:r w:rsidRPr="4E47666A">
        <w:t>Recruitment {1</w:t>
      </w:r>
      <w:r w:rsidR="4764CDDB" w:rsidRPr="4E47666A">
        <w:t>5</w:t>
      </w:r>
      <w:r w:rsidRPr="4E47666A">
        <w:t>}</w:t>
      </w:r>
    </w:p>
    <w:p w14:paraId="51601748" w14:textId="5BB4C874" w:rsidR="006C0854" w:rsidRPr="00D61841" w:rsidRDefault="59A6D7D8"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Participant data collection</w:t>
      </w:r>
      <w:r w:rsidR="37F1AFD4" w:rsidRPr="4E47666A">
        <w:rPr>
          <w:rFonts w:ascii="Times New Roman" w:eastAsia="Times New Roman" w:hAnsi="Times New Roman" w:cs="Times New Roman"/>
          <w:sz w:val="24"/>
          <w:szCs w:val="24"/>
        </w:rPr>
        <w:t xml:space="preserve"> </w:t>
      </w:r>
      <w:r w:rsidR="14F9BC37" w:rsidRPr="4E47666A">
        <w:rPr>
          <w:rFonts w:ascii="Times New Roman" w:eastAsia="Times New Roman" w:hAnsi="Times New Roman" w:cs="Times New Roman"/>
          <w:sz w:val="24"/>
          <w:szCs w:val="24"/>
        </w:rPr>
        <w:t>will include all the participants who meets the eligibility criteria.</w:t>
      </w:r>
      <w:r w:rsidR="6FBD3133" w:rsidRPr="4E47666A">
        <w:rPr>
          <w:rFonts w:ascii="Times New Roman" w:eastAsia="Times New Roman" w:hAnsi="Times New Roman" w:cs="Times New Roman"/>
          <w:sz w:val="24"/>
          <w:szCs w:val="24"/>
        </w:rPr>
        <w:t xml:space="preserve"> These will be adult trauma patients presenting to the emergency department of a participating hospital.</w:t>
      </w:r>
    </w:p>
    <w:p w14:paraId="27AAD5BD" w14:textId="3F153D6B" w:rsidR="006C0854" w:rsidRPr="00D61841" w:rsidRDefault="317064B6" w:rsidP="4E47666A">
      <w:pPr>
        <w:spacing w:line="259" w:lineRule="auto"/>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w:t>
      </w:r>
      <w:r w:rsidR="37F1AFD4" w:rsidRPr="4E47666A">
        <w:rPr>
          <w:rFonts w:ascii="Times New Roman" w:eastAsia="Times New Roman" w:hAnsi="Times New Roman" w:cs="Times New Roman"/>
          <w:sz w:val="24"/>
          <w:szCs w:val="24"/>
        </w:rPr>
        <w:t>a</w:t>
      </w:r>
      <w:r w:rsidR="68EDF267" w:rsidRPr="4E47666A">
        <w:rPr>
          <w:rFonts w:ascii="Times New Roman" w:eastAsia="Times New Roman" w:hAnsi="Times New Roman" w:cs="Times New Roman"/>
          <w:sz w:val="24"/>
          <w:szCs w:val="24"/>
        </w:rPr>
        <w:t xml:space="preserve">rticipants </w:t>
      </w:r>
      <w:r w:rsidR="37F1AFD4" w:rsidRPr="4E47666A">
        <w:rPr>
          <w:rFonts w:ascii="Times New Roman" w:eastAsia="Times New Roman" w:hAnsi="Times New Roman" w:cs="Times New Roman"/>
          <w:sz w:val="24"/>
          <w:szCs w:val="24"/>
        </w:rPr>
        <w:t>cannot opt out of the intervention</w:t>
      </w:r>
      <w:r w:rsidR="1ABFF939" w:rsidRPr="4E47666A">
        <w:rPr>
          <w:rFonts w:ascii="Times New Roman" w:eastAsia="Times New Roman" w:hAnsi="Times New Roman" w:cs="Times New Roman"/>
          <w:sz w:val="24"/>
          <w:szCs w:val="24"/>
        </w:rPr>
        <w:t xml:space="preserve"> as </w:t>
      </w:r>
      <w:r w:rsidR="37F1AFD4" w:rsidRPr="4E47666A">
        <w:rPr>
          <w:rFonts w:ascii="Times New Roman" w:eastAsia="Times New Roman" w:hAnsi="Times New Roman" w:cs="Times New Roman"/>
          <w:sz w:val="24"/>
          <w:szCs w:val="24"/>
        </w:rPr>
        <w:t>the intervention is implemented at the cluster level, involving</w:t>
      </w:r>
      <w:r w:rsidR="47F68743" w:rsidRPr="4E47666A">
        <w:rPr>
          <w:rFonts w:ascii="Times New Roman" w:eastAsia="Times New Roman" w:hAnsi="Times New Roman" w:cs="Times New Roman"/>
          <w:sz w:val="24"/>
          <w:szCs w:val="24"/>
        </w:rPr>
        <w:t xml:space="preserve"> </w:t>
      </w:r>
      <w:r w:rsidR="37F1AFD4" w:rsidRPr="4E47666A">
        <w:rPr>
          <w:rFonts w:ascii="Times New Roman" w:eastAsia="Times New Roman" w:hAnsi="Times New Roman" w:cs="Times New Roman"/>
          <w:sz w:val="24"/>
          <w:szCs w:val="24"/>
        </w:rPr>
        <w:t>training physicians in ATLS</w:t>
      </w:r>
      <w:r w:rsidR="253F3AE5" w:rsidRPr="4E47666A">
        <w:rPr>
          <w:rFonts w:ascii="Times New Roman" w:eastAsia="Times New Roman" w:hAnsi="Times New Roman" w:cs="Times New Roman"/>
          <w:sz w:val="24"/>
          <w:szCs w:val="24"/>
        </w:rPr>
        <w:t xml:space="preserve"> </w:t>
      </w:r>
      <w:r w:rsidR="37F1AFD4" w:rsidRPr="4E47666A">
        <w:rPr>
          <w:rFonts w:ascii="Times New Roman" w:eastAsia="Times New Roman" w:hAnsi="Times New Roman" w:cs="Times New Roman"/>
          <w:sz w:val="24"/>
          <w:szCs w:val="24"/>
        </w:rPr>
        <w:t>®</w:t>
      </w:r>
      <w:r w:rsidR="5D81EE61" w:rsidRPr="4E47666A">
        <w:rPr>
          <w:rFonts w:ascii="Times New Roman" w:eastAsia="Times New Roman" w:hAnsi="Times New Roman" w:cs="Times New Roman"/>
          <w:sz w:val="24"/>
          <w:szCs w:val="24"/>
        </w:rPr>
        <w:t>, i</w:t>
      </w:r>
      <w:r w:rsidR="37F1AFD4" w:rsidRPr="4E47666A">
        <w:rPr>
          <w:rFonts w:ascii="Times New Roman" w:eastAsia="Times New Roman" w:hAnsi="Times New Roman" w:cs="Times New Roman"/>
          <w:sz w:val="24"/>
          <w:szCs w:val="24"/>
        </w:rPr>
        <w:t>t is unreasonable to expect these physicians to temporarily disregard their training.</w:t>
      </w:r>
      <w:r w:rsidR="75DB244C" w:rsidRPr="4E47666A">
        <w:rPr>
          <w:rFonts w:ascii="Times New Roman" w:eastAsia="Times New Roman" w:hAnsi="Times New Roman" w:cs="Times New Roman"/>
          <w:sz w:val="24"/>
          <w:szCs w:val="24"/>
        </w:rPr>
        <w:t xml:space="preserve"> However, Patient participants can choose to withdraw their consent for collection of non-routinely recorded data at any time before the final analysis. If they withdraw their consent for th</w:t>
      </w:r>
      <w:r w:rsidR="754E059F" w:rsidRPr="4E47666A">
        <w:rPr>
          <w:rFonts w:ascii="Times New Roman" w:eastAsia="Times New Roman" w:hAnsi="Times New Roman" w:cs="Times New Roman"/>
          <w:sz w:val="24"/>
          <w:szCs w:val="24"/>
        </w:rPr>
        <w:t>e</w:t>
      </w:r>
      <w:r w:rsidR="75DB244C" w:rsidRPr="4E47666A">
        <w:rPr>
          <w:rFonts w:ascii="Times New Roman" w:eastAsia="Times New Roman" w:hAnsi="Times New Roman" w:cs="Times New Roman"/>
          <w:sz w:val="24"/>
          <w:szCs w:val="24"/>
        </w:rPr>
        <w:t xml:space="preserve"> data collection </w:t>
      </w:r>
      <w:r w:rsidR="53A1AF32" w:rsidRPr="4E47666A">
        <w:rPr>
          <w:rFonts w:ascii="Times New Roman" w:eastAsia="Times New Roman" w:hAnsi="Times New Roman" w:cs="Times New Roman"/>
          <w:sz w:val="24"/>
          <w:szCs w:val="24"/>
        </w:rPr>
        <w:t>no further data</w:t>
      </w:r>
      <w:r w:rsidR="75DB244C" w:rsidRPr="4E47666A">
        <w:rPr>
          <w:rFonts w:ascii="Times New Roman" w:eastAsia="Times New Roman" w:hAnsi="Times New Roman" w:cs="Times New Roman"/>
          <w:sz w:val="24"/>
          <w:szCs w:val="24"/>
        </w:rPr>
        <w:t xml:space="preserve"> collect</w:t>
      </w:r>
      <w:r w:rsidR="523DB0BE" w:rsidRPr="4E47666A">
        <w:rPr>
          <w:rFonts w:ascii="Times New Roman" w:eastAsia="Times New Roman" w:hAnsi="Times New Roman" w:cs="Times New Roman"/>
          <w:sz w:val="24"/>
          <w:szCs w:val="24"/>
        </w:rPr>
        <w:t>ion will be done</w:t>
      </w:r>
      <w:r w:rsidR="75DB244C" w:rsidRPr="4E47666A">
        <w:rPr>
          <w:rFonts w:ascii="Times New Roman" w:eastAsia="Times New Roman" w:hAnsi="Times New Roman" w:cs="Times New Roman"/>
          <w:sz w:val="24"/>
          <w:szCs w:val="24"/>
        </w:rPr>
        <w:t xml:space="preserve"> which </w:t>
      </w:r>
      <w:r w:rsidR="67A4F799" w:rsidRPr="4E47666A">
        <w:rPr>
          <w:rFonts w:ascii="Times New Roman" w:eastAsia="Times New Roman" w:hAnsi="Times New Roman" w:cs="Times New Roman"/>
          <w:sz w:val="24"/>
          <w:szCs w:val="24"/>
        </w:rPr>
        <w:t>will include</w:t>
      </w:r>
      <w:r w:rsidR="75DB244C" w:rsidRPr="4E47666A">
        <w:rPr>
          <w:rFonts w:ascii="Times New Roman" w:eastAsia="Times New Roman" w:hAnsi="Times New Roman" w:cs="Times New Roman"/>
          <w:sz w:val="24"/>
          <w:szCs w:val="24"/>
        </w:rPr>
        <w:t xml:space="preserve"> follow-up</w:t>
      </w:r>
      <w:r w:rsidR="28680F48" w:rsidRPr="4E47666A">
        <w:rPr>
          <w:rFonts w:ascii="Times New Roman" w:eastAsia="Times New Roman" w:hAnsi="Times New Roman" w:cs="Times New Roman"/>
          <w:sz w:val="24"/>
          <w:szCs w:val="24"/>
        </w:rPr>
        <w:t xml:space="preserve"> data. Participant </w:t>
      </w:r>
      <w:r w:rsidR="75DB244C" w:rsidRPr="4E47666A">
        <w:rPr>
          <w:rFonts w:ascii="Times New Roman" w:eastAsia="Times New Roman" w:hAnsi="Times New Roman" w:cs="Times New Roman"/>
          <w:sz w:val="24"/>
          <w:szCs w:val="24"/>
        </w:rPr>
        <w:t>can also choose to</w:t>
      </w:r>
      <w:r w:rsidR="0536DDEE" w:rsidRPr="4E47666A">
        <w:rPr>
          <w:rFonts w:ascii="Times New Roman" w:eastAsia="Times New Roman" w:hAnsi="Times New Roman" w:cs="Times New Roman"/>
          <w:sz w:val="24"/>
          <w:szCs w:val="24"/>
        </w:rPr>
        <w:t xml:space="preserve"> </w:t>
      </w:r>
      <w:r w:rsidR="75DB244C" w:rsidRPr="4E47666A">
        <w:rPr>
          <w:rFonts w:ascii="Times New Roman" w:eastAsia="Times New Roman" w:hAnsi="Times New Roman" w:cs="Times New Roman"/>
          <w:sz w:val="24"/>
          <w:szCs w:val="24"/>
        </w:rPr>
        <w:t>remove</w:t>
      </w:r>
      <w:r w:rsidR="245BC2AE" w:rsidRPr="4E47666A">
        <w:rPr>
          <w:rFonts w:ascii="Times New Roman" w:eastAsia="Times New Roman" w:hAnsi="Times New Roman" w:cs="Times New Roman"/>
          <w:sz w:val="24"/>
          <w:szCs w:val="24"/>
        </w:rPr>
        <w:t xml:space="preserve"> the already collected data in the </w:t>
      </w:r>
      <w:r w:rsidR="75DB244C" w:rsidRPr="4E47666A">
        <w:rPr>
          <w:rFonts w:ascii="Times New Roman" w:eastAsia="Times New Roman" w:hAnsi="Times New Roman" w:cs="Times New Roman"/>
          <w:sz w:val="24"/>
          <w:szCs w:val="24"/>
        </w:rPr>
        <w:t>trial at any time before final analysis of the data. Withdrawal of consent or removal of data from the trial will not affect their care in any way. If the participant withdraws consent, follow-up of this participant will be performed according to the participating hospitals routine.</w:t>
      </w:r>
    </w:p>
    <w:p w14:paraId="2CC5698C" w14:textId="16D2FB30" w:rsidR="006C0854" w:rsidRPr="00D61841" w:rsidRDefault="006C0854" w:rsidP="4E47666A">
      <w:pPr>
        <w:jc w:val="both"/>
        <w:rPr>
          <w:rFonts w:ascii="Times New Roman" w:eastAsia="Times New Roman" w:hAnsi="Times New Roman" w:cs="Times New Roman"/>
          <w:sz w:val="24"/>
          <w:szCs w:val="24"/>
        </w:rPr>
      </w:pPr>
    </w:p>
    <w:p w14:paraId="2120DD23" w14:textId="5C867956" w:rsidR="006C0854" w:rsidRPr="00D61841" w:rsidRDefault="569F2ABB" w:rsidP="4E47666A">
      <w:pPr>
        <w:pStyle w:val="Heading1"/>
        <w:rPr>
          <w:rFonts w:eastAsia="Times New Roman" w:cs="Times New Roman"/>
        </w:rPr>
      </w:pPr>
      <w:r w:rsidRPr="4E47666A">
        <w:rPr>
          <w:rFonts w:eastAsia="Times New Roman" w:cs="Times New Roman"/>
        </w:rPr>
        <w:t xml:space="preserve">Methods: Assignment of interventions </w:t>
      </w:r>
    </w:p>
    <w:p w14:paraId="318C3912" w14:textId="5950842D" w:rsidR="006C0854" w:rsidRPr="00D61841" w:rsidRDefault="569F2ABB" w:rsidP="4E47666A">
      <w:pPr>
        <w:pStyle w:val="Heading2"/>
        <w:shd w:val="clear" w:color="auto" w:fill="DBE5F1" w:themeFill="accent1" w:themeFillTint="33"/>
      </w:pPr>
      <w:r w:rsidRPr="4E47666A">
        <w:t>Sequence generation {1</w:t>
      </w:r>
      <w:r w:rsidR="2083A5D1" w:rsidRPr="4E47666A">
        <w:t>6a</w:t>
      </w:r>
      <w:r w:rsidRPr="4E47666A">
        <w:t>}</w:t>
      </w:r>
    </w:p>
    <w:p w14:paraId="04E21341" w14:textId="169D3475" w:rsidR="006C0854" w:rsidRPr="00D61841" w:rsidRDefault="49D9B174"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Clusters will be assigned to batches as they are found to be eligible and receive ethical approval. Batches will include clusters from hospitals in different regions to optimize trial logistics. </w:t>
      </w:r>
      <w:r w:rsidR="0BEEB2BE" w:rsidRPr="4E47666A">
        <w:rPr>
          <w:rFonts w:ascii="Times New Roman" w:eastAsia="Times New Roman" w:hAnsi="Times New Roman" w:cs="Times New Roman"/>
          <w:sz w:val="24"/>
          <w:szCs w:val="24"/>
        </w:rPr>
        <w:t xml:space="preserve">We will randomise the clusters </w:t>
      </w:r>
      <w:r w:rsidR="49FE225A" w:rsidRPr="4E47666A">
        <w:rPr>
          <w:rFonts w:ascii="Times New Roman" w:eastAsia="Times New Roman" w:hAnsi="Times New Roman" w:cs="Times New Roman"/>
          <w:sz w:val="24"/>
          <w:szCs w:val="24"/>
        </w:rPr>
        <w:t>allotted</w:t>
      </w:r>
      <w:r w:rsidR="0BEEB2BE" w:rsidRPr="4E47666A">
        <w:rPr>
          <w:rFonts w:ascii="Times New Roman" w:eastAsia="Times New Roman" w:hAnsi="Times New Roman" w:cs="Times New Roman"/>
          <w:sz w:val="24"/>
          <w:szCs w:val="24"/>
        </w:rPr>
        <w:t xml:space="preserve"> to each batch to the different intervention implementation sequences within that batch</w:t>
      </w:r>
      <w:r w:rsidR="5E1061ED" w:rsidRPr="4E47666A">
        <w:rPr>
          <w:rFonts w:ascii="Times New Roman" w:eastAsia="Times New Roman" w:hAnsi="Times New Roman" w:cs="Times New Roman"/>
          <w:sz w:val="24"/>
          <w:szCs w:val="24"/>
        </w:rPr>
        <w:t xml:space="preserve"> </w:t>
      </w:r>
      <w:r w:rsidR="5E1061ED" w:rsidRPr="4E47666A">
        <w:rPr>
          <w:rFonts w:ascii="Times New Roman" w:eastAsia="Times New Roman" w:hAnsi="Times New Roman" w:cs="Times New Roman"/>
          <w:color w:val="FF0000"/>
          <w:sz w:val="24"/>
          <w:szCs w:val="24"/>
        </w:rPr>
        <w:t>(PMID: 30794579)</w:t>
      </w:r>
      <w:r w:rsidRPr="4E47666A">
        <w:rPr>
          <w:rFonts w:ascii="Times New Roman" w:eastAsia="Times New Roman" w:hAnsi="Times New Roman" w:cs="Times New Roman"/>
          <w:color w:val="FF0000"/>
          <w:sz w:val="24"/>
          <w:szCs w:val="24"/>
        </w:rPr>
        <w:t>.</w:t>
      </w:r>
      <w:r w:rsidRPr="4E47666A">
        <w:rPr>
          <w:rFonts w:ascii="Times New Roman" w:eastAsia="Times New Roman" w:hAnsi="Times New Roman" w:cs="Times New Roman"/>
          <w:sz w:val="24"/>
          <w:szCs w:val="24"/>
        </w:rPr>
        <w:t xml:space="preserve"> </w:t>
      </w:r>
      <w:r w:rsidR="2D3924EF" w:rsidRPr="4E47666A">
        <w:rPr>
          <w:rFonts w:ascii="Times New Roman" w:eastAsia="Times New Roman" w:hAnsi="Times New Roman" w:cs="Times New Roman"/>
          <w:sz w:val="24"/>
          <w:szCs w:val="24"/>
        </w:rPr>
        <w:t>T</w:t>
      </w:r>
      <w:r w:rsidRPr="4E47666A">
        <w:rPr>
          <w:rFonts w:ascii="Times New Roman" w:eastAsia="Times New Roman" w:hAnsi="Times New Roman" w:cs="Times New Roman"/>
          <w:sz w:val="24"/>
          <w:szCs w:val="24"/>
        </w:rPr>
        <w:t xml:space="preserve">he </w:t>
      </w:r>
      <w:r w:rsidR="6C901039" w:rsidRPr="4E47666A">
        <w:rPr>
          <w:rFonts w:ascii="Times New Roman" w:eastAsia="Times New Roman" w:hAnsi="Times New Roman" w:cs="Times New Roman"/>
          <w:sz w:val="24"/>
          <w:szCs w:val="24"/>
        </w:rPr>
        <w:t>randomi</w:t>
      </w:r>
      <w:r w:rsidR="0AF8AC4B" w:rsidRPr="4E47666A">
        <w:rPr>
          <w:rFonts w:ascii="Times New Roman" w:eastAsia="Times New Roman" w:hAnsi="Times New Roman" w:cs="Times New Roman"/>
          <w:sz w:val="24"/>
          <w:szCs w:val="24"/>
        </w:rPr>
        <w:t>s</w:t>
      </w:r>
      <w:r w:rsidR="6C901039" w:rsidRPr="4E47666A">
        <w:rPr>
          <w:rFonts w:ascii="Times New Roman" w:eastAsia="Times New Roman" w:hAnsi="Times New Roman" w:cs="Times New Roman"/>
          <w:sz w:val="24"/>
          <w:szCs w:val="24"/>
        </w:rPr>
        <w:t>ation</w:t>
      </w:r>
      <w:r w:rsidRPr="4E47666A">
        <w:rPr>
          <w:rFonts w:ascii="Times New Roman" w:eastAsia="Times New Roman" w:hAnsi="Times New Roman" w:cs="Times New Roman"/>
          <w:sz w:val="24"/>
          <w:szCs w:val="24"/>
        </w:rPr>
        <w:t xml:space="preserve"> </w:t>
      </w:r>
      <w:r w:rsidR="32BF3036" w:rsidRPr="4E47666A">
        <w:rPr>
          <w:rFonts w:ascii="Times New Roman" w:eastAsia="Times New Roman" w:hAnsi="Times New Roman" w:cs="Times New Roman"/>
          <w:sz w:val="24"/>
          <w:szCs w:val="24"/>
        </w:rPr>
        <w:t xml:space="preserve">will be balanced </w:t>
      </w:r>
      <w:r w:rsidRPr="4E47666A">
        <w:rPr>
          <w:rFonts w:ascii="Times New Roman" w:eastAsia="Times New Roman" w:hAnsi="Times New Roman" w:cs="Times New Roman"/>
          <w:sz w:val="24"/>
          <w:szCs w:val="24"/>
        </w:rPr>
        <w:t xml:space="preserve">within each batch on cluster size, defined as monthly volume of eligible patient participants, using covariate constrained </w:t>
      </w:r>
      <w:r w:rsidR="45F08581" w:rsidRPr="4E47666A">
        <w:rPr>
          <w:rFonts w:ascii="Times New Roman" w:eastAsia="Times New Roman" w:hAnsi="Times New Roman" w:cs="Times New Roman"/>
          <w:sz w:val="24"/>
          <w:szCs w:val="24"/>
        </w:rPr>
        <w:t>randomi</w:t>
      </w:r>
      <w:r w:rsidR="0F79AA26" w:rsidRPr="4E47666A">
        <w:rPr>
          <w:rFonts w:ascii="Times New Roman" w:eastAsia="Times New Roman" w:hAnsi="Times New Roman" w:cs="Times New Roman"/>
          <w:sz w:val="24"/>
          <w:szCs w:val="24"/>
        </w:rPr>
        <w:t>s</w:t>
      </w:r>
      <w:r w:rsidR="45F08581" w:rsidRPr="4E47666A">
        <w:rPr>
          <w:rFonts w:ascii="Times New Roman" w:eastAsia="Times New Roman" w:hAnsi="Times New Roman" w:cs="Times New Roman"/>
          <w:sz w:val="24"/>
          <w:szCs w:val="24"/>
        </w:rPr>
        <w:t>ation</w:t>
      </w:r>
      <w:r w:rsidRPr="4E47666A">
        <w:rPr>
          <w:rFonts w:ascii="Times New Roman" w:eastAsia="Times New Roman" w:hAnsi="Times New Roman" w:cs="Times New Roman"/>
          <w:sz w:val="24"/>
          <w:szCs w:val="24"/>
        </w:rPr>
        <w:t>.</w:t>
      </w:r>
      <w:r w:rsidR="2CF43275" w:rsidRPr="4E47666A">
        <w:rPr>
          <w:rFonts w:ascii="Times New Roman" w:eastAsia="Times New Roman" w:hAnsi="Times New Roman" w:cs="Times New Roman"/>
          <w:sz w:val="24"/>
          <w:szCs w:val="24"/>
        </w:rPr>
        <w:t xml:space="preserve"> </w:t>
      </w:r>
      <w:r w:rsidR="1E50783A" w:rsidRPr="4E47666A">
        <w:rPr>
          <w:rFonts w:ascii="Times New Roman" w:eastAsia="Times New Roman" w:hAnsi="Times New Roman" w:cs="Times New Roman"/>
          <w:sz w:val="24"/>
          <w:szCs w:val="24"/>
        </w:rPr>
        <w:t>C</w:t>
      </w:r>
      <w:r w:rsidR="2CF43275" w:rsidRPr="4E47666A">
        <w:rPr>
          <w:rFonts w:ascii="Times New Roman" w:eastAsia="Times New Roman" w:hAnsi="Times New Roman" w:cs="Times New Roman"/>
          <w:sz w:val="24"/>
          <w:szCs w:val="24"/>
        </w:rPr>
        <w:t xml:space="preserve">luster sizes are expected to vary between 12 and 20 patients per month, based on our previous experiences. </w:t>
      </w:r>
    </w:p>
    <w:p w14:paraId="41184261" w14:textId="2AD8E6D0" w:rsidR="006C0854" w:rsidRPr="00D61841" w:rsidRDefault="006C0854" w:rsidP="4E47666A">
      <w:pPr>
        <w:rPr>
          <w:rFonts w:ascii="Times New Roman" w:eastAsia="Times New Roman" w:hAnsi="Times New Roman" w:cs="Times New Roman"/>
          <w:sz w:val="24"/>
          <w:szCs w:val="24"/>
        </w:rPr>
      </w:pPr>
    </w:p>
    <w:p w14:paraId="7ACE7DFB" w14:textId="1925407E" w:rsidR="006C0854" w:rsidRPr="00D61841" w:rsidRDefault="0EBF9F1A" w:rsidP="4E47666A">
      <w:pPr>
        <w:pStyle w:val="Heading2"/>
        <w:shd w:val="clear" w:color="auto" w:fill="DBE5F1" w:themeFill="accent1" w:themeFillTint="33"/>
      </w:pPr>
      <w:r w:rsidRPr="4E47666A">
        <w:t xml:space="preserve">Allocation </w:t>
      </w:r>
      <w:r w:rsidR="5100CFF5" w:rsidRPr="4E47666A">
        <w:t>concealment mechanism {16b}</w:t>
      </w:r>
    </w:p>
    <w:p w14:paraId="4B3060E2" w14:textId="21988EF1" w:rsidR="006C0854" w:rsidRPr="00D61841" w:rsidRDefault="0DBF6AA3"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 randomi</w:t>
      </w:r>
      <w:r w:rsidR="49490AE4" w:rsidRPr="4E47666A">
        <w:rPr>
          <w:rFonts w:ascii="Times New Roman" w:eastAsia="Times New Roman" w:hAnsi="Times New Roman" w:cs="Times New Roman"/>
          <w:sz w:val="24"/>
          <w:szCs w:val="24"/>
        </w:rPr>
        <w:t>s</w:t>
      </w:r>
      <w:r w:rsidRPr="4E47666A">
        <w:rPr>
          <w:rFonts w:ascii="Times New Roman" w:eastAsia="Times New Roman" w:hAnsi="Times New Roman" w:cs="Times New Roman"/>
          <w:sz w:val="24"/>
          <w:szCs w:val="24"/>
        </w:rPr>
        <w:t>ation will be concealed for as long as it is logistically possible, considering that arrangements for sending physicians to ATLS® training need to be made in advance.</w:t>
      </w:r>
      <w:r w:rsidR="1E454A22" w:rsidRPr="4E47666A">
        <w:rPr>
          <w:rFonts w:ascii="Times New Roman" w:eastAsia="Times New Roman" w:hAnsi="Times New Roman" w:cs="Times New Roman"/>
          <w:sz w:val="24"/>
          <w:szCs w:val="24"/>
        </w:rPr>
        <w:t xml:space="preserve"> </w:t>
      </w:r>
    </w:p>
    <w:p w14:paraId="6ACF9B2B" w14:textId="775B9735" w:rsidR="006C0854" w:rsidRPr="00D61841" w:rsidRDefault="006C0854" w:rsidP="4E47666A">
      <w:pPr>
        <w:jc w:val="both"/>
        <w:rPr>
          <w:rFonts w:ascii="Times New Roman" w:eastAsia="Times New Roman" w:hAnsi="Times New Roman" w:cs="Times New Roman"/>
          <w:sz w:val="24"/>
          <w:szCs w:val="24"/>
        </w:rPr>
      </w:pPr>
    </w:p>
    <w:p w14:paraId="19431DFF" w14:textId="7E54B07A" w:rsidR="006C0854" w:rsidRPr="00D61841" w:rsidRDefault="0B60F942" w:rsidP="4E47666A">
      <w:pPr>
        <w:shd w:val="clear" w:color="auto" w:fill="F2DBDB" w:themeFill="accent2" w:themeFillTint="33"/>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Blinding (masking) {17a} </w:t>
      </w:r>
    </w:p>
    <w:p w14:paraId="1172417B" w14:textId="3EB43E29" w:rsidR="006C0854" w:rsidRPr="00D61841" w:rsidRDefault="1E454A22" w:rsidP="4E47666A">
      <w:pPr>
        <w:shd w:val="clear" w:color="auto" w:fill="FFFFFF" w:themeFill="background1"/>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Blinding is not possible to blind a stepped-wedge trial, because all clusters receive the intervention.</w:t>
      </w:r>
    </w:p>
    <w:p w14:paraId="71978BE2" w14:textId="1FEA9AA0" w:rsidR="006C0854" w:rsidRPr="00D61841" w:rsidRDefault="5100CFF5" w:rsidP="4E47666A">
      <w:pPr>
        <w:pStyle w:val="Heading1"/>
        <w:rPr>
          <w:rFonts w:eastAsia="Times New Roman" w:cs="Times New Roman"/>
        </w:rPr>
      </w:pPr>
      <w:r w:rsidRPr="4E47666A">
        <w:rPr>
          <w:rFonts w:eastAsia="Times New Roman" w:cs="Times New Roman"/>
        </w:rPr>
        <w:t>Methods: Data collection, management, and analysis</w:t>
      </w:r>
    </w:p>
    <w:p w14:paraId="03DB21D1" w14:textId="3657042A" w:rsidR="006C0854" w:rsidRPr="00D61841" w:rsidRDefault="5100CFF5" w:rsidP="4E47666A">
      <w:pPr>
        <w:pStyle w:val="Heading2"/>
        <w:shd w:val="clear" w:color="auto" w:fill="DDD9C3" w:themeFill="background2" w:themeFillShade="E6"/>
      </w:pPr>
      <w:r w:rsidRPr="4E47666A">
        <w:t>Data collection methods {18a, 18b}</w:t>
      </w:r>
    </w:p>
    <w:p w14:paraId="7CC90357" w14:textId="3BFACFF9" w:rsidR="006C0854" w:rsidRPr="00D61841" w:rsidRDefault="385834E2" w:rsidP="4E47666A">
      <w:pPr>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Data collection will be done</w:t>
      </w:r>
      <w:r w:rsidR="628DF84D" w:rsidRPr="4E47666A">
        <w:rPr>
          <w:rFonts w:ascii="Times New Roman" w:eastAsia="Times New Roman" w:hAnsi="Times New Roman" w:cs="Times New Roman"/>
          <w:sz w:val="24"/>
          <w:szCs w:val="24"/>
          <w:lang w:val="en-US"/>
        </w:rPr>
        <w:t xml:space="preserve"> using a paper based CRF, which </w:t>
      </w:r>
      <w:r w:rsidR="21E07A61" w:rsidRPr="4E47666A">
        <w:rPr>
          <w:rFonts w:ascii="Times New Roman" w:eastAsia="Times New Roman" w:hAnsi="Times New Roman" w:cs="Times New Roman"/>
          <w:sz w:val="24"/>
          <w:szCs w:val="24"/>
          <w:lang w:val="en-US"/>
        </w:rPr>
        <w:t>will be then</w:t>
      </w:r>
      <w:r w:rsidR="628DF84D" w:rsidRPr="4E47666A">
        <w:rPr>
          <w:rFonts w:ascii="Times New Roman" w:eastAsia="Times New Roman" w:hAnsi="Times New Roman" w:cs="Times New Roman"/>
          <w:sz w:val="24"/>
          <w:szCs w:val="24"/>
          <w:lang w:val="en-US"/>
        </w:rPr>
        <w:t xml:space="preserve"> transferred to an eCRF</w:t>
      </w:r>
      <w:r w:rsidR="720DFC40" w:rsidRPr="4E47666A">
        <w:rPr>
          <w:rFonts w:ascii="Times New Roman" w:eastAsia="Times New Roman" w:hAnsi="Times New Roman" w:cs="Times New Roman"/>
          <w:sz w:val="24"/>
          <w:szCs w:val="24"/>
          <w:lang w:val="en-US"/>
        </w:rPr>
        <w:t xml:space="preserve"> on REDCap</w:t>
      </w:r>
      <w:r w:rsidR="628DF84D" w:rsidRPr="4E47666A">
        <w:rPr>
          <w:rFonts w:ascii="Times New Roman" w:eastAsia="Times New Roman" w:hAnsi="Times New Roman" w:cs="Times New Roman"/>
          <w:sz w:val="24"/>
          <w:szCs w:val="24"/>
          <w:lang w:val="en-US"/>
        </w:rPr>
        <w:t xml:space="preserve">. </w:t>
      </w:r>
      <w:r w:rsidR="47C512FB" w:rsidRPr="4E47666A">
        <w:rPr>
          <w:rFonts w:ascii="Times New Roman" w:eastAsia="Times New Roman" w:hAnsi="Times New Roman" w:cs="Times New Roman"/>
          <w:sz w:val="24"/>
          <w:szCs w:val="24"/>
          <w:lang w:val="en-US"/>
        </w:rPr>
        <w:t xml:space="preserve"> Site investigators will keep source documents for each patient participant in the trial. A document describing what has been classified as source data in the trial (source data reference document) will be included in the Investigator Site File (ISF). </w:t>
      </w:r>
      <w:r w:rsidR="666C290D" w:rsidRPr="4E47666A">
        <w:rPr>
          <w:rFonts w:ascii="Times New Roman" w:eastAsia="Times New Roman" w:hAnsi="Times New Roman" w:cs="Times New Roman"/>
          <w:sz w:val="24"/>
          <w:szCs w:val="24"/>
          <w:lang w:val="en-US"/>
        </w:rPr>
        <w:t>D</w:t>
      </w:r>
      <w:r w:rsidR="628DF84D" w:rsidRPr="4E47666A">
        <w:rPr>
          <w:rFonts w:ascii="Times New Roman" w:eastAsia="Times New Roman" w:hAnsi="Times New Roman" w:cs="Times New Roman"/>
          <w:sz w:val="24"/>
          <w:szCs w:val="24"/>
          <w:lang w:val="en-US"/>
        </w:rPr>
        <w:t xml:space="preserve">ata will be registered, managed, and stored in a manner that enables correct reporting, interpretation, and verification. </w:t>
      </w:r>
      <w:r w:rsidR="523C5E3B" w:rsidRPr="4E47666A">
        <w:rPr>
          <w:rFonts w:ascii="Times New Roman" w:eastAsia="Times New Roman" w:hAnsi="Times New Roman" w:cs="Times New Roman"/>
          <w:sz w:val="24"/>
          <w:szCs w:val="24"/>
          <w:lang w:val="en-US"/>
        </w:rPr>
        <w:t>All documentation will be stored securely and retained according</w:t>
      </w:r>
      <w:r w:rsidR="552E4C0D" w:rsidRPr="4E47666A">
        <w:rPr>
          <w:rFonts w:ascii="Times New Roman" w:eastAsia="Times New Roman" w:hAnsi="Times New Roman" w:cs="Times New Roman"/>
          <w:sz w:val="24"/>
          <w:szCs w:val="24"/>
          <w:lang w:val="en-US"/>
        </w:rPr>
        <w:t xml:space="preserve"> </w:t>
      </w:r>
      <w:r w:rsidR="523C5E3B" w:rsidRPr="4E47666A">
        <w:rPr>
          <w:rFonts w:ascii="Times New Roman" w:eastAsia="Times New Roman" w:hAnsi="Times New Roman" w:cs="Times New Roman"/>
          <w:sz w:val="24"/>
          <w:szCs w:val="24"/>
          <w:lang w:val="en-US"/>
        </w:rPr>
        <w:t>to regulatory requirements.</w:t>
      </w:r>
      <w:r w:rsidR="354CF354" w:rsidRPr="4E47666A">
        <w:rPr>
          <w:rFonts w:ascii="Times New Roman" w:eastAsia="Times New Roman" w:hAnsi="Times New Roman" w:cs="Times New Roman"/>
          <w:sz w:val="24"/>
          <w:szCs w:val="24"/>
          <w:lang w:val="en-US"/>
        </w:rPr>
        <w:t xml:space="preserve"> </w:t>
      </w:r>
      <w:r w:rsidR="628DF84D" w:rsidRPr="4E47666A">
        <w:rPr>
          <w:rFonts w:ascii="Times New Roman" w:eastAsia="Times New Roman" w:hAnsi="Times New Roman" w:cs="Times New Roman"/>
          <w:sz w:val="24"/>
          <w:szCs w:val="24"/>
          <w:lang w:val="en-US"/>
        </w:rPr>
        <w:t xml:space="preserve">The complete Trial Master File, as well as source documents, will be archived for at least 10 years after the trial is completed. Source data in the medical records system are stored and archived in accordance with </w:t>
      </w:r>
      <w:r w:rsidR="25CD449E" w:rsidRPr="4E47666A">
        <w:rPr>
          <w:rFonts w:ascii="Times New Roman" w:eastAsia="Times New Roman" w:hAnsi="Times New Roman" w:cs="Times New Roman"/>
          <w:sz w:val="24"/>
          <w:szCs w:val="24"/>
          <w:lang w:val="en-US"/>
        </w:rPr>
        <w:t xml:space="preserve">Indian </w:t>
      </w:r>
      <w:r w:rsidR="628DF84D" w:rsidRPr="4E47666A">
        <w:rPr>
          <w:rFonts w:ascii="Times New Roman" w:eastAsia="Times New Roman" w:hAnsi="Times New Roman" w:cs="Times New Roman"/>
          <w:sz w:val="24"/>
          <w:szCs w:val="24"/>
          <w:lang w:val="en-US"/>
        </w:rPr>
        <w:t>national regulations. Metadata will be publicly accessible via a persistent DOI, and anonymized data will be released upon project completion.</w:t>
      </w:r>
    </w:p>
    <w:p w14:paraId="7BC31F1E" w14:textId="2618D09C" w:rsidR="006C0854" w:rsidRPr="00D61841" w:rsidRDefault="006C0854" w:rsidP="4E47666A">
      <w:pPr>
        <w:rPr>
          <w:rFonts w:ascii="Times New Roman" w:eastAsia="Times New Roman" w:hAnsi="Times New Roman" w:cs="Times New Roman"/>
          <w:sz w:val="24"/>
          <w:szCs w:val="24"/>
          <w:lang w:val="en-US"/>
        </w:rPr>
      </w:pPr>
    </w:p>
    <w:p w14:paraId="22949E18" w14:textId="4335C83A" w:rsidR="006C0854" w:rsidRPr="00D61841" w:rsidRDefault="5100CFF5" w:rsidP="4E47666A">
      <w:pPr>
        <w:pStyle w:val="Heading2"/>
        <w:shd w:val="clear" w:color="auto" w:fill="F2DBDB" w:themeFill="accent2" w:themeFillTint="33"/>
      </w:pPr>
      <w:r w:rsidRPr="4E47666A">
        <w:t>Data management {19}</w:t>
      </w:r>
    </w:p>
    <w:p w14:paraId="4A9A4504" w14:textId="4FB0AEDF" w:rsidR="006C0854" w:rsidRPr="00D61841" w:rsidRDefault="67A2E721" w:rsidP="4E47666A">
      <w:pPr>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rPr>
        <w:t>Data entry will be done in an electronic data collection platform (REDCap). The George Institute India</w:t>
      </w:r>
      <w:r w:rsidR="54A25954" w:rsidRPr="4E47666A">
        <w:rPr>
          <w:rFonts w:ascii="Times New Roman" w:eastAsia="Times New Roman" w:hAnsi="Times New Roman" w:cs="Times New Roman"/>
          <w:sz w:val="24"/>
          <w:szCs w:val="24"/>
        </w:rPr>
        <w:t xml:space="preserve"> will be regional coordinating center. It</w:t>
      </w:r>
      <w:r w:rsidRPr="4E47666A">
        <w:rPr>
          <w:rFonts w:ascii="Times New Roman" w:eastAsia="Times New Roman" w:hAnsi="Times New Roman" w:cs="Times New Roman"/>
          <w:sz w:val="24"/>
          <w:szCs w:val="24"/>
        </w:rPr>
        <w:t xml:space="preserve"> will </w:t>
      </w:r>
      <w:r w:rsidR="2F8F3E1B" w:rsidRPr="4E47666A">
        <w:rPr>
          <w:rFonts w:ascii="Times New Roman" w:eastAsia="Times New Roman" w:hAnsi="Times New Roman" w:cs="Times New Roman"/>
          <w:sz w:val="24"/>
          <w:szCs w:val="24"/>
        </w:rPr>
        <w:t xml:space="preserve">be the responsibility of George Institute to </w:t>
      </w:r>
      <w:r w:rsidRPr="4E47666A">
        <w:rPr>
          <w:rFonts w:ascii="Times New Roman" w:eastAsia="Times New Roman" w:hAnsi="Times New Roman" w:cs="Times New Roman"/>
          <w:sz w:val="24"/>
          <w:szCs w:val="24"/>
        </w:rPr>
        <w:t>train</w:t>
      </w:r>
      <w:r w:rsidR="68A98343" w:rsidRPr="4E47666A">
        <w:rPr>
          <w:rFonts w:ascii="Times New Roman" w:eastAsia="Times New Roman" w:hAnsi="Times New Roman" w:cs="Times New Roman"/>
          <w:sz w:val="24"/>
          <w:szCs w:val="24"/>
        </w:rPr>
        <w:t xml:space="preserve"> site</w:t>
      </w:r>
      <w:r w:rsidRPr="4E47666A">
        <w:rPr>
          <w:rFonts w:ascii="Times New Roman" w:eastAsia="Times New Roman" w:hAnsi="Times New Roman" w:cs="Times New Roman"/>
          <w:sz w:val="24"/>
          <w:szCs w:val="24"/>
        </w:rPr>
        <w:t xml:space="preserve"> investigators, site staff, before the trial</w:t>
      </w:r>
      <w:r w:rsidR="69E3B360" w:rsidRPr="4E47666A">
        <w:rPr>
          <w:rFonts w:ascii="Times New Roman" w:eastAsia="Times New Roman" w:hAnsi="Times New Roman" w:cs="Times New Roman"/>
          <w:sz w:val="24"/>
          <w:szCs w:val="24"/>
        </w:rPr>
        <w:t xml:space="preserve"> about </w:t>
      </w:r>
      <w:r w:rsidR="2B5BCA1B" w:rsidRPr="4E47666A">
        <w:rPr>
          <w:rFonts w:ascii="Times New Roman" w:eastAsia="Times New Roman" w:hAnsi="Times New Roman" w:cs="Times New Roman"/>
          <w:sz w:val="24"/>
          <w:szCs w:val="24"/>
        </w:rPr>
        <w:t xml:space="preserve">the </w:t>
      </w:r>
      <w:r w:rsidRPr="4E47666A">
        <w:rPr>
          <w:rFonts w:ascii="Times New Roman" w:eastAsia="Times New Roman" w:hAnsi="Times New Roman" w:cs="Times New Roman"/>
          <w:sz w:val="24"/>
          <w:szCs w:val="24"/>
        </w:rPr>
        <w:t>documentation</w:t>
      </w:r>
      <w:r w:rsidR="7D8710C3" w:rsidRPr="4E47666A">
        <w:rPr>
          <w:rFonts w:ascii="Times New Roman" w:eastAsia="Times New Roman" w:hAnsi="Times New Roman" w:cs="Times New Roman"/>
          <w:sz w:val="24"/>
          <w:szCs w:val="24"/>
        </w:rPr>
        <w:t xml:space="preserve"> </w:t>
      </w:r>
      <w:r w:rsidR="305C9795" w:rsidRPr="4E47666A">
        <w:rPr>
          <w:rFonts w:ascii="Times New Roman" w:eastAsia="Times New Roman" w:hAnsi="Times New Roman" w:cs="Times New Roman"/>
          <w:sz w:val="24"/>
          <w:szCs w:val="24"/>
        </w:rPr>
        <w:t xml:space="preserve">requirements and </w:t>
      </w:r>
      <w:r w:rsidR="547AB6B4" w:rsidRPr="4E47666A">
        <w:rPr>
          <w:rFonts w:ascii="Times New Roman" w:eastAsia="Times New Roman" w:hAnsi="Times New Roman" w:cs="Times New Roman"/>
          <w:sz w:val="24"/>
          <w:szCs w:val="24"/>
        </w:rPr>
        <w:t xml:space="preserve">data collection </w:t>
      </w:r>
      <w:r w:rsidR="547AB6B4" w:rsidRPr="4E47666A">
        <w:rPr>
          <w:rFonts w:ascii="Times New Roman" w:eastAsia="Times New Roman" w:hAnsi="Times New Roman" w:cs="Times New Roman"/>
          <w:sz w:val="24"/>
          <w:szCs w:val="24"/>
        </w:rPr>
        <w:lastRenderedPageBreak/>
        <w:t>procedures</w:t>
      </w:r>
      <w:r w:rsidR="71391BD0" w:rsidRPr="4E47666A">
        <w:rPr>
          <w:rFonts w:ascii="Times New Roman" w:eastAsia="Times New Roman" w:hAnsi="Times New Roman" w:cs="Times New Roman"/>
          <w:sz w:val="24"/>
          <w:szCs w:val="24"/>
        </w:rPr>
        <w:t xml:space="preserve"> in the study</w:t>
      </w:r>
      <w:r w:rsidRPr="4E47666A">
        <w:rPr>
          <w:rFonts w:ascii="Times New Roman" w:eastAsia="Times New Roman" w:hAnsi="Times New Roman" w:cs="Times New Roman"/>
          <w:sz w:val="24"/>
          <w:szCs w:val="24"/>
        </w:rPr>
        <w:t xml:space="preserve">. </w:t>
      </w:r>
      <w:r w:rsidR="61347A13" w:rsidRPr="4E47666A">
        <w:rPr>
          <w:rFonts w:ascii="Times New Roman" w:eastAsia="Times New Roman" w:hAnsi="Times New Roman" w:cs="Times New Roman"/>
          <w:sz w:val="24"/>
          <w:szCs w:val="24"/>
        </w:rPr>
        <w:t xml:space="preserve">Data management will be done through ongoing quality metrics assessment, review of missing data and outliers, </w:t>
      </w:r>
      <w:r w:rsidR="1553C0D1" w:rsidRPr="4E47666A">
        <w:rPr>
          <w:rFonts w:ascii="Times New Roman" w:eastAsia="Times New Roman" w:hAnsi="Times New Roman" w:cs="Times New Roman"/>
          <w:sz w:val="24"/>
          <w:szCs w:val="24"/>
          <w:lang w:val="en-US"/>
        </w:rPr>
        <w:t xml:space="preserve">documentation in the investigator site file. </w:t>
      </w:r>
      <w:r w:rsidR="54A4D6E1" w:rsidRPr="4E47666A">
        <w:rPr>
          <w:rFonts w:ascii="Times New Roman" w:eastAsia="Times New Roman" w:hAnsi="Times New Roman" w:cs="Times New Roman"/>
          <w:sz w:val="24"/>
          <w:szCs w:val="24"/>
        </w:rPr>
        <w:t>Study related</w:t>
      </w:r>
      <w:r w:rsidRPr="4E47666A">
        <w:rPr>
          <w:rFonts w:ascii="Times New Roman" w:eastAsia="Times New Roman" w:hAnsi="Times New Roman" w:cs="Times New Roman"/>
          <w:sz w:val="24"/>
          <w:szCs w:val="24"/>
        </w:rPr>
        <w:t xml:space="preserve"> document</w:t>
      </w:r>
      <w:r w:rsidR="61D3B6C0" w:rsidRPr="4E47666A">
        <w:rPr>
          <w:rFonts w:ascii="Times New Roman" w:eastAsia="Times New Roman" w:hAnsi="Times New Roman" w:cs="Times New Roman"/>
          <w:sz w:val="24"/>
          <w:szCs w:val="24"/>
        </w:rPr>
        <w:t xml:space="preserve">s </w:t>
      </w:r>
      <w:r w:rsidRPr="4E47666A">
        <w:rPr>
          <w:rFonts w:ascii="Times New Roman" w:eastAsia="Times New Roman" w:hAnsi="Times New Roman" w:cs="Times New Roman"/>
          <w:sz w:val="24"/>
          <w:szCs w:val="24"/>
        </w:rPr>
        <w:t>will be stored securely and retained according</w:t>
      </w:r>
      <w:r w:rsidR="1ED7DC7A"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to regulatory requirements</w:t>
      </w:r>
      <w:r w:rsidR="17698219" w:rsidRPr="4E47666A">
        <w:rPr>
          <w:rFonts w:ascii="Times New Roman" w:eastAsia="Times New Roman" w:hAnsi="Times New Roman" w:cs="Times New Roman"/>
          <w:sz w:val="24"/>
          <w:szCs w:val="24"/>
        </w:rPr>
        <w:t xml:space="preserve">. </w:t>
      </w:r>
      <w:r w:rsidR="3627E0FA" w:rsidRPr="4E47666A">
        <w:rPr>
          <w:rFonts w:ascii="Times New Roman" w:eastAsia="Times New Roman" w:hAnsi="Times New Roman" w:cs="Times New Roman"/>
          <w:sz w:val="24"/>
          <w:szCs w:val="24"/>
        </w:rPr>
        <w:t>Data management will strictly follow ICH GCP principles and Indian regulations.</w:t>
      </w:r>
    </w:p>
    <w:p w14:paraId="702885DD" w14:textId="5F9D3E7F" w:rsidR="006C0854" w:rsidRPr="00D61841" w:rsidRDefault="5F16867F" w:rsidP="4E47666A">
      <w:pPr>
        <w:spacing w:line="254" w:lineRule="auto"/>
        <w:ind w:right="261"/>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Access to trial-related documentation, such as patient participants’ medical records, CRFs, other source data and other trial documentation will be provided for monitoring and auditing purposes. Access will also be granted in the context of regulatory inspections.</w:t>
      </w:r>
    </w:p>
    <w:p w14:paraId="099E3F4F" w14:textId="38877B23" w:rsidR="006C0854" w:rsidRPr="00D61841" w:rsidRDefault="006C0854" w:rsidP="4E47666A">
      <w:pPr>
        <w:jc w:val="both"/>
        <w:rPr>
          <w:rFonts w:ascii="Times New Roman" w:eastAsia="Times New Roman" w:hAnsi="Times New Roman" w:cs="Times New Roman"/>
          <w:sz w:val="24"/>
          <w:szCs w:val="24"/>
        </w:rPr>
      </w:pPr>
    </w:p>
    <w:p w14:paraId="24A64072" w14:textId="6FCAD5A5" w:rsidR="006C0854" w:rsidRPr="00D61841" w:rsidRDefault="5100CFF5" w:rsidP="4E47666A">
      <w:pPr>
        <w:pStyle w:val="Heading2"/>
        <w:shd w:val="clear" w:color="auto" w:fill="DBE5F1" w:themeFill="accent1" w:themeFillTint="33"/>
      </w:pPr>
      <w:r w:rsidRPr="4E47666A">
        <w:t>Statistical methods {20a}</w:t>
      </w:r>
    </w:p>
    <w:p w14:paraId="02BB7CE1" w14:textId="49A7A04D" w:rsidR="006C0854" w:rsidRPr="00D61841" w:rsidRDefault="4AD5BC04"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In this study we will </w:t>
      </w:r>
      <w:r w:rsidR="22DB4CB6" w:rsidRPr="4E47666A">
        <w:rPr>
          <w:rFonts w:ascii="Times New Roman" w:eastAsia="Times New Roman" w:hAnsi="Times New Roman" w:cs="Times New Roman"/>
          <w:sz w:val="24"/>
          <w:szCs w:val="24"/>
        </w:rPr>
        <w:t>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14:paraId="5B5DD753" w14:textId="6D89C2D5" w:rsidR="006C0854" w:rsidRPr="00D61841" w:rsidRDefault="006C0854" w:rsidP="4E47666A">
      <w:pPr>
        <w:rPr>
          <w:rFonts w:ascii="Times New Roman" w:eastAsia="Times New Roman" w:hAnsi="Times New Roman" w:cs="Times New Roman"/>
          <w:sz w:val="24"/>
          <w:szCs w:val="24"/>
        </w:rPr>
      </w:pPr>
    </w:p>
    <w:p w14:paraId="654FCE67" w14:textId="5DB4FAFF" w:rsidR="006C0854" w:rsidRPr="00D61841" w:rsidRDefault="7944CA2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For the analysis model we have </w:t>
      </w:r>
      <w:r w:rsidR="7AEC099F" w:rsidRPr="4E47666A">
        <w:rPr>
          <w:rFonts w:ascii="Times New Roman" w:eastAsia="Times New Roman" w:hAnsi="Times New Roman" w:cs="Times New Roman"/>
          <w:sz w:val="24"/>
          <w:szCs w:val="24"/>
        </w:rPr>
        <w:t>several</w:t>
      </w:r>
      <w:r w:rsidR="03D625F4" w:rsidRPr="4E47666A">
        <w:rPr>
          <w:rFonts w:ascii="Times New Roman" w:eastAsia="Times New Roman" w:hAnsi="Times New Roman" w:cs="Times New Roman"/>
          <w:sz w:val="24"/>
          <w:szCs w:val="24"/>
        </w:rPr>
        <w:t xml:space="preserve"> requirements</w:t>
      </w:r>
      <w:r w:rsidR="66442074" w:rsidRPr="4E47666A">
        <w:rPr>
          <w:rFonts w:ascii="Times New Roman" w:eastAsia="Times New Roman" w:hAnsi="Times New Roman" w:cs="Times New Roman"/>
          <w:sz w:val="24"/>
          <w:szCs w:val="24"/>
        </w:rPr>
        <w:t>.</w:t>
      </w:r>
      <w:r w:rsidR="03D625F4" w:rsidRPr="4E47666A">
        <w:rPr>
          <w:rFonts w:ascii="Times New Roman" w:eastAsia="Times New Roman" w:hAnsi="Times New Roman" w:cs="Times New Roman"/>
          <w:sz w:val="24"/>
          <w:szCs w:val="24"/>
        </w:rPr>
        <w:t xml:space="preserve">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w:t>
      </w:r>
      <w:r w:rsidR="03D625F4" w:rsidRPr="4E47666A">
        <w:rPr>
          <w:rFonts w:ascii="Times New Roman" w:eastAsia="Times New Roman" w:hAnsi="Times New Roman" w:cs="Times New Roman"/>
          <w:color w:val="FF0000"/>
          <w:sz w:val="24"/>
          <w:szCs w:val="24"/>
        </w:rPr>
        <w:t xml:space="preserve"> </w:t>
      </w:r>
      <w:r w:rsidR="68887831" w:rsidRPr="4E47666A">
        <w:rPr>
          <w:rFonts w:ascii="Times New Roman" w:eastAsia="Times New Roman" w:hAnsi="Times New Roman" w:cs="Times New Roman"/>
          <w:color w:val="FF0000"/>
          <w:sz w:val="24"/>
          <w:szCs w:val="24"/>
        </w:rPr>
        <w:t>PMID: 32631142</w:t>
      </w:r>
      <w:r w:rsidR="03D625F4" w:rsidRPr="4E47666A">
        <w:rPr>
          <w:rFonts w:ascii="Times New Roman" w:eastAsia="Times New Roman" w:hAnsi="Times New Roman" w:cs="Times New Roman"/>
          <w:sz w:val="24"/>
          <w:szCs w:val="24"/>
        </w:rPr>
        <w:t>.</w:t>
      </w:r>
    </w:p>
    <w:p w14:paraId="42EDE02A" w14:textId="13802457" w:rsidR="006C0854" w:rsidRPr="00D61841" w:rsidRDefault="310E30C0" w:rsidP="4E47666A">
      <w:pPr>
        <w:jc w:val="both"/>
      </w:pPr>
      <w:r w:rsidRPr="4E47666A">
        <w:rPr>
          <w:rFonts w:ascii="Times New Roman" w:eastAsia="Times New Roman" w:hAnsi="Times New Roman" w:cs="Times New Roman"/>
          <w:sz w:val="24"/>
          <w:szCs w:val="24"/>
        </w:rPr>
        <w:t xml:space="preserve">In case of </w:t>
      </w:r>
      <w:r w:rsidR="03D625F4" w:rsidRPr="4E47666A">
        <w:rPr>
          <w:rFonts w:ascii="Times New Roman" w:eastAsia="Times New Roman" w:hAnsi="Times New Roman" w:cs="Times New Roman"/>
          <w:sz w:val="24"/>
          <w:szCs w:val="24"/>
        </w:rPr>
        <w:t>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r w:rsidR="6CF53916" w:rsidRPr="4E47666A">
        <w:rPr>
          <w:rFonts w:ascii="Times New Roman" w:eastAsia="Times New Roman" w:hAnsi="Times New Roman" w:cs="Times New Roman"/>
          <w:sz w:val="24"/>
          <w:szCs w:val="24"/>
        </w:rPr>
        <w:t xml:space="preserve"> </w:t>
      </w:r>
    </w:p>
    <w:p w14:paraId="37D4E8BA" w14:textId="42CCFA76" w:rsidR="006C0854" w:rsidRPr="00D61841" w:rsidRDefault="6CF53916"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a correction for a small number of clusters will be applied, but the correction that will be selected will be based on the best available evidence available closer to the time, and it may differ for the outcomes collected via the complete and incomplete designs.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14:paraId="7EAE6D0F" w14:textId="403F09B8" w:rsidR="006C0854" w:rsidRPr="00D61841" w:rsidRDefault="6CF53916" w:rsidP="4E47666A">
      <w:pPr>
        <w:jc w:val="both"/>
      </w:pPr>
      <w:r w:rsidRPr="4E47666A">
        <w:rPr>
          <w:rFonts w:ascii="Times New Roman" w:eastAsia="Times New Roman" w:hAnsi="Times New Roman" w:cs="Times New Roman"/>
          <w:sz w:val="24"/>
          <w:szCs w:val="24"/>
        </w:rPr>
        <w:t>To this end we will additionally fit generalised linear mixed models (with same link functions and fixed effects as described above) to include a discrete time decay correlation structure including a random cluster effect with auto-regressive structure (AR</w:t>
      </w:r>
      <w:r w:rsidR="5772897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p w14:paraId="5E1EB066" w14:textId="48FA67BF" w:rsidR="006C0854" w:rsidRPr="00D61841" w:rsidRDefault="3C4261AF"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We will use a two-sided significance level of 5% and estimate 95% confidence intervals. The primary subgroup analyses will be based on geographical region because demonstrating the consistency of any effect across multiple regions will enhance the generalisability of the results</w:t>
      </w:r>
      <w:r w:rsidR="6DCA7AB9" w:rsidRPr="4E47666A">
        <w:rPr>
          <w:rFonts w:ascii="Times New Roman" w:eastAsia="Times New Roman" w:hAnsi="Times New Roman" w:cs="Times New Roman"/>
          <w:sz w:val="24"/>
          <w:szCs w:val="24"/>
        </w:rPr>
        <w:t xml:space="preserve"> (Batches will not be based on regions because it will be logistically more feasible to include clusters from different regions in each batch)</w:t>
      </w:r>
      <w:r w:rsidRPr="4E47666A">
        <w:rPr>
          <w:rFonts w:ascii="Times New Roman" w:eastAsia="Times New Roman" w:hAnsi="Times New Roman" w:cs="Times New Roman"/>
          <w:sz w:val="24"/>
          <w:szCs w:val="24"/>
        </w:rPr>
        <w:t>. Additional subgroup analyses will include age across the groups such as older adolescents (15-19 years), young adults (20-24 years), adults (25-59 years), and older adults (60 years and older)</w:t>
      </w:r>
      <w:r w:rsidRPr="4E47666A">
        <w:rPr>
          <w:rFonts w:ascii="Times New Roman" w:eastAsia="Times New Roman" w:hAnsi="Times New Roman" w:cs="Times New Roman"/>
          <w:color w:val="FF0000"/>
          <w:sz w:val="24"/>
          <w:szCs w:val="24"/>
        </w:rPr>
        <w:t xml:space="preserve"> </w:t>
      </w:r>
      <w:r w:rsidR="5AD763E5" w:rsidRPr="4E47666A">
        <w:rPr>
          <w:rFonts w:ascii="Times New Roman" w:eastAsia="Times New Roman" w:hAnsi="Times New Roman" w:cs="Times New Roman"/>
          <w:color w:val="FF0000"/>
          <w:sz w:val="24"/>
          <w:szCs w:val="24"/>
        </w:rPr>
        <w:t>PMID: 34240065</w:t>
      </w:r>
      <w:r w:rsidRPr="4E47666A">
        <w:rPr>
          <w:rFonts w:ascii="Times New Roman" w:eastAsia="Times New Roman" w:hAnsi="Times New Roman" w:cs="Times New Roman"/>
          <w:sz w:val="24"/>
          <w:szCs w:val="24"/>
        </w:rPr>
        <w:t>; sex; and the among the clinical cohorts grouped as blunt multisystem trauma, penetrating trauma, and severe isolated traumatic brain injury.</w:t>
      </w:r>
    </w:p>
    <w:p w14:paraId="17A42074" w14:textId="5C153DF5" w:rsidR="006C0854" w:rsidRPr="00D61841" w:rsidRDefault="006C0854" w:rsidP="4E47666A">
      <w:pPr>
        <w:jc w:val="both"/>
        <w:rPr>
          <w:rFonts w:ascii="Times New Roman" w:eastAsia="Times New Roman" w:hAnsi="Times New Roman" w:cs="Times New Roman"/>
          <w:sz w:val="24"/>
          <w:szCs w:val="24"/>
        </w:rPr>
      </w:pPr>
    </w:p>
    <w:p w14:paraId="691951BB" w14:textId="42197337" w:rsidR="006C0854" w:rsidRPr="00D61841" w:rsidRDefault="7BB36D02" w:rsidP="4E47666A">
      <w:pPr>
        <w:shd w:val="clear" w:color="auto" w:fill="DBE5F1" w:themeFill="accent1" w:themeFillTint="33"/>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Method for additional analyses </w:t>
      </w:r>
      <w:r w:rsidR="004CE419" w:rsidRPr="4E47666A">
        <w:rPr>
          <w:rFonts w:ascii="Times New Roman" w:eastAsia="Times New Roman" w:hAnsi="Times New Roman" w:cs="Times New Roman"/>
          <w:sz w:val="24"/>
          <w:szCs w:val="24"/>
        </w:rPr>
        <w:t>{20b}</w:t>
      </w:r>
    </w:p>
    <w:p w14:paraId="6B160AED" w14:textId="56BDE26D" w:rsidR="006C0854" w:rsidRPr="00D61841" w:rsidRDefault="45C239B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To additionally explore if the fixed period effect is both parsimonious and adequate to represent the </w:t>
      </w:r>
      <w:r w:rsidRPr="4E47666A">
        <w:rPr>
          <w:rFonts w:ascii="Times New Roman" w:eastAsia="Times New Roman" w:hAnsi="Times New Roman" w:cs="Times New Roman"/>
          <w:sz w:val="24"/>
          <w:szCs w:val="24"/>
        </w:rPr>
        <w:lastRenderedPageBreak/>
        <w:t>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14:paraId="08ADECEC" w14:textId="14796A6C" w:rsidR="006C0854" w:rsidRPr="00D61841" w:rsidRDefault="45C239B0" w:rsidP="4E47666A">
      <w:pPr>
        <w:jc w:val="both"/>
      </w:pPr>
      <w:r w:rsidRPr="4E47666A">
        <w:rPr>
          <w:rFonts w:ascii="Times New Roman" w:eastAsia="Times New Roman" w:hAnsi="Times New Roman" w:cs="Times New Roman"/>
          <w:sz w:val="24"/>
          <w:szCs w:val="24"/>
        </w:rPr>
        <w:t>This will allow us to different lag effects (whereby it takes time for the intervention to become embedded within the culture before its impact can properly start to be realised); as well as weaning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 level covariates of known prognostic importance.</w:t>
      </w:r>
    </w:p>
    <w:p w14:paraId="7373AE0A" w14:textId="4C64BA3E" w:rsidR="006C0854" w:rsidRPr="00D61841" w:rsidRDefault="006C0854" w:rsidP="4E47666A">
      <w:pPr>
        <w:rPr>
          <w:rFonts w:ascii="Times New Roman" w:eastAsia="Times New Roman" w:hAnsi="Times New Roman" w:cs="Times New Roman"/>
          <w:b/>
          <w:bCs/>
          <w:sz w:val="24"/>
          <w:szCs w:val="24"/>
        </w:rPr>
      </w:pPr>
    </w:p>
    <w:p w14:paraId="019140FB" w14:textId="38D34962" w:rsidR="006C0854" w:rsidRPr="00D61841" w:rsidRDefault="5100CFF5" w:rsidP="4E47666A">
      <w:pPr>
        <w:rPr>
          <w:rFonts w:ascii="Times New Roman" w:eastAsia="Times New Roman" w:hAnsi="Times New Roman" w:cs="Times New Roman"/>
          <w:b/>
          <w:bCs/>
          <w:sz w:val="24"/>
          <w:szCs w:val="24"/>
        </w:rPr>
      </w:pPr>
      <w:r w:rsidRPr="4E47666A">
        <w:rPr>
          <w:rFonts w:ascii="Times New Roman" w:eastAsia="Times New Roman" w:hAnsi="Times New Roman" w:cs="Times New Roman"/>
          <w:b/>
          <w:bCs/>
          <w:sz w:val="24"/>
          <w:szCs w:val="24"/>
        </w:rPr>
        <w:t>Methods: Monitoring</w:t>
      </w:r>
    </w:p>
    <w:p w14:paraId="3E3208EC" w14:textId="0B1B6E58" w:rsidR="006C0854" w:rsidRPr="00D61841" w:rsidRDefault="5100CFF5" w:rsidP="4E47666A">
      <w:pPr>
        <w:pStyle w:val="Heading2"/>
        <w:shd w:val="clear" w:color="auto" w:fill="DDD9C3" w:themeFill="background2" w:themeFillShade="E6"/>
      </w:pPr>
      <w:r w:rsidRPr="4E47666A">
        <w:t>Data monitoring {21a, 21b}</w:t>
      </w:r>
    </w:p>
    <w:p w14:paraId="7367D9A3" w14:textId="6C793AF8" w:rsidR="006C0854" w:rsidRPr="00D61841" w:rsidRDefault="54DC9636" w:rsidP="4E47666A">
      <w:pPr>
        <w:jc w:val="both"/>
        <w:rPr>
          <w:rFonts w:ascii="Times New Roman" w:eastAsia="Times New Roman" w:hAnsi="Times New Roman" w:cs="Times New Roman"/>
          <w:sz w:val="24"/>
          <w:szCs w:val="24"/>
          <w:lang w:val="en-US"/>
        </w:rPr>
      </w:pPr>
      <w:r w:rsidRPr="4E47666A">
        <w:rPr>
          <w:rFonts w:asciiTheme="minorHAnsi" w:eastAsiaTheme="minorEastAsia" w:hAnsiTheme="minorHAnsi" w:cstheme="minorBidi"/>
          <w:sz w:val="24"/>
          <w:szCs w:val="24"/>
          <w:lang w:val="en-US"/>
        </w:rPr>
        <w:t>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 dressed to ensure data integrity. Monitors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 The Trial Team and Trial Management Group will monitor baseline characteristics, opt-in consent rates and differential opt-in consent rates across trial arms, follow-up rates, CRF return and completeness rates, and safety data.</w:t>
      </w:r>
    </w:p>
    <w:p w14:paraId="542C8AE2" w14:textId="7C21CB66" w:rsidR="006C0854" w:rsidRPr="00D61841" w:rsidRDefault="006C0854" w:rsidP="4E47666A">
      <w:pPr>
        <w:jc w:val="both"/>
        <w:rPr>
          <w:rFonts w:asciiTheme="minorHAnsi" w:eastAsiaTheme="minorEastAsia" w:hAnsiTheme="minorHAnsi" w:cstheme="minorBidi"/>
          <w:sz w:val="24"/>
          <w:szCs w:val="24"/>
          <w:lang w:val="en-US"/>
        </w:rPr>
      </w:pPr>
    </w:p>
    <w:p w14:paraId="1359A961" w14:textId="64CAA5AE" w:rsidR="006C0854" w:rsidRPr="00D61841" w:rsidRDefault="5100CFF5" w:rsidP="4E47666A">
      <w:pPr>
        <w:pStyle w:val="Heading2"/>
        <w:shd w:val="clear" w:color="auto" w:fill="DBE5F1" w:themeFill="accent1" w:themeFillTint="33"/>
      </w:pPr>
      <w:r w:rsidRPr="4E47666A">
        <w:t>Harms {22}</w:t>
      </w:r>
    </w:p>
    <w:p w14:paraId="20072A15" w14:textId="4B2E3AEE" w:rsidR="006C0854" w:rsidRPr="00D61841" w:rsidRDefault="3FDDC287"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w:t>
      </w:r>
      <w:r w:rsidR="260A48E1" w:rsidRPr="4E47666A">
        <w:rPr>
          <w:rFonts w:ascii="Times New Roman" w:eastAsia="Times New Roman" w:hAnsi="Times New Roman" w:cs="Times New Roman"/>
          <w:sz w:val="24"/>
          <w:szCs w:val="24"/>
        </w:rPr>
        <w:t>n this study</w:t>
      </w:r>
      <w:r w:rsidR="4079DD2B" w:rsidRPr="4E47666A">
        <w:rPr>
          <w:rFonts w:ascii="Times New Roman" w:eastAsia="Times New Roman" w:hAnsi="Times New Roman" w:cs="Times New Roman"/>
          <w:sz w:val="24"/>
          <w:szCs w:val="24"/>
        </w:rPr>
        <w:t xml:space="preserve"> </w:t>
      </w:r>
      <w:r w:rsidR="6E0A3419" w:rsidRPr="4E47666A">
        <w:rPr>
          <w:rFonts w:ascii="Times New Roman" w:eastAsia="Times New Roman" w:hAnsi="Times New Roman" w:cs="Times New Roman"/>
          <w:sz w:val="24"/>
          <w:szCs w:val="24"/>
        </w:rPr>
        <w:t xml:space="preserve">since </w:t>
      </w:r>
      <w:r w:rsidR="301A1414" w:rsidRPr="4E47666A">
        <w:rPr>
          <w:rFonts w:ascii="Times New Roman" w:eastAsia="Times New Roman" w:hAnsi="Times New Roman" w:cs="Times New Roman"/>
          <w:sz w:val="24"/>
          <w:szCs w:val="24"/>
        </w:rPr>
        <w:t>th</w:t>
      </w:r>
      <w:r w:rsidR="00EE2869" w:rsidRPr="4E47666A">
        <w:rPr>
          <w:rFonts w:ascii="Times New Roman" w:eastAsia="Times New Roman" w:hAnsi="Times New Roman" w:cs="Times New Roman"/>
          <w:sz w:val="24"/>
          <w:szCs w:val="24"/>
        </w:rPr>
        <w:t>e</w:t>
      </w:r>
      <w:r w:rsidR="301A1414" w:rsidRPr="4E47666A">
        <w:rPr>
          <w:rFonts w:ascii="Times New Roman" w:eastAsia="Times New Roman" w:hAnsi="Times New Roman" w:cs="Times New Roman"/>
          <w:sz w:val="24"/>
          <w:szCs w:val="24"/>
        </w:rPr>
        <w:t xml:space="preserve"> participants </w:t>
      </w:r>
      <w:r w:rsidR="62CCAAEB" w:rsidRPr="4E47666A">
        <w:rPr>
          <w:rFonts w:ascii="Times New Roman" w:eastAsia="Times New Roman" w:hAnsi="Times New Roman" w:cs="Times New Roman"/>
          <w:sz w:val="24"/>
          <w:szCs w:val="24"/>
        </w:rPr>
        <w:t xml:space="preserve">in this trial </w:t>
      </w:r>
      <w:r w:rsidR="301A1414" w:rsidRPr="4E47666A">
        <w:rPr>
          <w:rFonts w:ascii="Times New Roman" w:eastAsia="Times New Roman" w:hAnsi="Times New Roman" w:cs="Times New Roman"/>
          <w:sz w:val="24"/>
          <w:szCs w:val="24"/>
        </w:rPr>
        <w:t xml:space="preserve">are critically ill patient </w:t>
      </w:r>
      <w:r w:rsidR="05CB4E80" w:rsidRPr="4E47666A">
        <w:rPr>
          <w:rFonts w:ascii="Times New Roman" w:eastAsia="Times New Roman" w:hAnsi="Times New Roman" w:cs="Times New Roman"/>
          <w:sz w:val="24"/>
          <w:szCs w:val="24"/>
        </w:rPr>
        <w:t>adverse events or serious adverse events</w:t>
      </w:r>
      <w:r w:rsidR="06330D61" w:rsidRPr="4E47666A">
        <w:rPr>
          <w:rFonts w:ascii="Times New Roman" w:eastAsia="Times New Roman" w:hAnsi="Times New Roman" w:cs="Times New Roman"/>
          <w:sz w:val="24"/>
          <w:szCs w:val="24"/>
        </w:rPr>
        <w:t xml:space="preserve"> are not </w:t>
      </w:r>
      <w:r w:rsidR="0ACC84DB" w:rsidRPr="4E47666A">
        <w:rPr>
          <w:rFonts w:ascii="Times New Roman" w:eastAsia="Times New Roman" w:hAnsi="Times New Roman" w:cs="Times New Roman"/>
          <w:sz w:val="24"/>
          <w:szCs w:val="24"/>
        </w:rPr>
        <w:t xml:space="preserve">being </w:t>
      </w:r>
      <w:r w:rsidR="06330D61" w:rsidRPr="4E47666A">
        <w:rPr>
          <w:rFonts w:ascii="Times New Roman" w:eastAsia="Times New Roman" w:hAnsi="Times New Roman" w:cs="Times New Roman"/>
          <w:sz w:val="24"/>
          <w:szCs w:val="24"/>
        </w:rPr>
        <w:t>collected</w:t>
      </w:r>
      <w:r w:rsidR="741A6516" w:rsidRPr="4E47666A">
        <w:rPr>
          <w:rFonts w:ascii="Times New Roman" w:eastAsia="Times New Roman" w:hAnsi="Times New Roman" w:cs="Times New Roman"/>
          <w:sz w:val="24"/>
          <w:szCs w:val="24"/>
        </w:rPr>
        <w:t xml:space="preserve"> </w:t>
      </w:r>
      <w:r w:rsidR="741A6516" w:rsidRPr="4E47666A">
        <w:rPr>
          <w:rFonts w:ascii="Times New Roman" w:eastAsia="Times New Roman" w:hAnsi="Times New Roman" w:cs="Times New Roman"/>
          <w:color w:val="FF0000"/>
          <w:sz w:val="24"/>
          <w:szCs w:val="24"/>
        </w:rPr>
        <w:t xml:space="preserve">(PMID: 38393363). </w:t>
      </w:r>
      <w:r w:rsidR="0A97506B" w:rsidRPr="4E47666A">
        <w:rPr>
          <w:rFonts w:ascii="Times New Roman" w:eastAsia="Times New Roman" w:hAnsi="Times New Roman" w:cs="Times New Roman"/>
          <w:sz w:val="24"/>
          <w:szCs w:val="24"/>
        </w:rPr>
        <w:t xml:space="preserve">As </w:t>
      </w:r>
      <w:r w:rsidR="05CB4E80" w:rsidRPr="4E47666A">
        <w:rPr>
          <w:rFonts w:ascii="Times New Roman" w:eastAsia="Times New Roman" w:hAnsi="Times New Roman" w:cs="Times New Roman"/>
          <w:sz w:val="24"/>
          <w:szCs w:val="24"/>
        </w:rPr>
        <w:t>these events are expected in this patient population and we already collect many of these events, for example mortality, as part of our outcomes.</w:t>
      </w:r>
      <w:r w:rsidR="7C00EC53" w:rsidRPr="4E47666A">
        <w:rPr>
          <w:rFonts w:ascii="Times New Roman" w:eastAsia="Times New Roman" w:hAnsi="Times New Roman" w:cs="Times New Roman"/>
          <w:sz w:val="24"/>
          <w:szCs w:val="24"/>
        </w:rPr>
        <w:t xml:space="preserve"> </w:t>
      </w:r>
      <w:r w:rsidR="5C8A2D64" w:rsidRPr="4E47666A">
        <w:rPr>
          <w:rFonts w:ascii="Times New Roman" w:eastAsia="Times New Roman" w:hAnsi="Times New Roman" w:cs="Times New Roman"/>
          <w:sz w:val="24"/>
          <w:szCs w:val="24"/>
        </w:rPr>
        <w:t>We will o</w:t>
      </w:r>
      <w:r w:rsidR="05CB4E80" w:rsidRPr="4E47666A">
        <w:rPr>
          <w:rFonts w:ascii="Times New Roman" w:eastAsia="Times New Roman" w:hAnsi="Times New Roman" w:cs="Times New Roman"/>
          <w:sz w:val="24"/>
          <w:szCs w:val="24"/>
        </w:rPr>
        <w:t>nly report safety events</w:t>
      </w:r>
      <w:r w:rsidR="28EB0BC0" w:rsidRPr="4E47666A">
        <w:rPr>
          <w:rFonts w:ascii="Times New Roman" w:eastAsia="Times New Roman" w:hAnsi="Times New Roman" w:cs="Times New Roman"/>
          <w:sz w:val="24"/>
          <w:szCs w:val="24"/>
        </w:rPr>
        <w:t xml:space="preserve"> </w:t>
      </w:r>
      <w:r w:rsidR="05CB4E80" w:rsidRPr="4E47666A">
        <w:rPr>
          <w:rFonts w:ascii="Times New Roman" w:eastAsia="Times New Roman" w:hAnsi="Times New Roman" w:cs="Times New Roman"/>
          <w:sz w:val="24"/>
          <w:szCs w:val="24"/>
        </w:rPr>
        <w:t>if they are life</w:t>
      </w:r>
      <w:r w:rsidR="222C5044" w:rsidRPr="4E47666A">
        <w:rPr>
          <w:rFonts w:ascii="Times New Roman" w:eastAsia="Times New Roman" w:hAnsi="Times New Roman" w:cs="Times New Roman"/>
          <w:sz w:val="24"/>
          <w:szCs w:val="24"/>
        </w:rPr>
        <w:t>-</w:t>
      </w:r>
      <w:r w:rsidR="05CB4E80" w:rsidRPr="4E47666A">
        <w:rPr>
          <w:rFonts w:ascii="Times New Roman" w:eastAsia="Times New Roman" w:hAnsi="Times New Roman" w:cs="Times New Roman"/>
          <w:sz w:val="24"/>
          <w:szCs w:val="24"/>
        </w:rPr>
        <w:t xml:space="preserve">threatening, prolong hospitalisation or result in meaningful harm to the participant. </w:t>
      </w:r>
      <w:r w:rsidR="7ABEA907" w:rsidRPr="4E47666A">
        <w:rPr>
          <w:rFonts w:ascii="Times New Roman" w:eastAsia="Times New Roman" w:hAnsi="Times New Roman" w:cs="Times New Roman"/>
          <w:sz w:val="24"/>
          <w:szCs w:val="24"/>
        </w:rPr>
        <w:t xml:space="preserve">It is difficult to </w:t>
      </w:r>
      <w:r w:rsidR="05CB4E80" w:rsidRPr="4E47666A">
        <w:rPr>
          <w:rFonts w:ascii="Times New Roman" w:eastAsia="Times New Roman" w:hAnsi="Times New Roman" w:cs="Times New Roman"/>
          <w:sz w:val="24"/>
          <w:szCs w:val="24"/>
        </w:rPr>
        <w:t>pre-define a comprehensive list of events that can be considered safety events, but</w:t>
      </w:r>
      <w:r w:rsidR="5A4A67E4" w:rsidRPr="4E47666A">
        <w:rPr>
          <w:rFonts w:ascii="Times New Roman" w:eastAsia="Times New Roman" w:hAnsi="Times New Roman" w:cs="Times New Roman"/>
          <w:sz w:val="24"/>
          <w:szCs w:val="24"/>
        </w:rPr>
        <w:t xml:space="preserve"> will</w:t>
      </w:r>
      <w:r w:rsidR="05CB4E80" w:rsidRPr="4E47666A">
        <w:rPr>
          <w:rFonts w:ascii="Times New Roman" w:eastAsia="Times New Roman" w:hAnsi="Times New Roman" w:cs="Times New Roman"/>
          <w:sz w:val="24"/>
          <w:szCs w:val="24"/>
        </w:rPr>
        <w:t xml:space="preserve"> actively assess the presence of the following safety events:</w:t>
      </w:r>
    </w:p>
    <w:p w14:paraId="13E661C0" w14:textId="5850A3CA" w:rsidR="006C0854" w:rsidRPr="00D61841" w:rsidRDefault="05CB4E80" w:rsidP="4E47666A">
      <w:pPr>
        <w:pStyle w:val="ListParagraph"/>
        <w:numPr>
          <w:ilvl w:val="0"/>
          <w:numId w:val="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Prolonged mechanical ventilation (&gt; 7 days)</w:t>
      </w:r>
    </w:p>
    <w:p w14:paraId="5D7381D3" w14:textId="1DCC4F6C" w:rsidR="006C0854" w:rsidRPr="00D61841" w:rsidRDefault="05CB4E80" w:rsidP="4E47666A">
      <w:pPr>
        <w:pStyle w:val="ListParagraph"/>
        <w:numPr>
          <w:ilvl w:val="0"/>
          <w:numId w:val="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Initiation of renal replacement therapy</w:t>
      </w:r>
    </w:p>
    <w:p w14:paraId="13BDA5C9" w14:textId="4AC84AFF" w:rsidR="006C0854" w:rsidRPr="00D61841" w:rsidRDefault="05CB4E80" w:rsidP="4E47666A">
      <w:pPr>
        <w:pStyle w:val="ListParagraph"/>
        <w:numPr>
          <w:ilvl w:val="0"/>
          <w:numId w:val="6"/>
        </w:num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Prolonged (&gt; 2 days) or renewed (restart after at least 2 days without) use of vasopressors such as norepinephrine or vasopressin</w:t>
      </w:r>
    </w:p>
    <w:p w14:paraId="1B012CE8" w14:textId="6C51B1DD" w:rsidR="006C0854" w:rsidRPr="00D61841" w:rsidRDefault="05CB4E8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These are considered </w:t>
      </w:r>
      <w:r w:rsidR="5DC2E862" w:rsidRPr="4E47666A">
        <w:rPr>
          <w:rFonts w:ascii="Times New Roman" w:eastAsia="Times New Roman" w:hAnsi="Times New Roman" w:cs="Times New Roman"/>
          <w:sz w:val="24"/>
          <w:szCs w:val="24"/>
        </w:rPr>
        <w:t xml:space="preserve">as </w:t>
      </w:r>
      <w:r w:rsidRPr="4E47666A">
        <w:rPr>
          <w:rFonts w:ascii="Times New Roman" w:eastAsia="Times New Roman" w:hAnsi="Times New Roman" w:cs="Times New Roman"/>
          <w:sz w:val="24"/>
          <w:szCs w:val="24"/>
        </w:rPr>
        <w:t xml:space="preserve">safety events because they suggest pulmonary, renal, septic or bleeding complications and an increase in their occurrence following ATLS® training could </w:t>
      </w:r>
      <w:r w:rsidR="2916F204" w:rsidRPr="4E47666A">
        <w:rPr>
          <w:rFonts w:ascii="Times New Roman" w:eastAsia="Times New Roman" w:hAnsi="Times New Roman" w:cs="Times New Roman"/>
          <w:sz w:val="24"/>
          <w:szCs w:val="24"/>
        </w:rPr>
        <w:t xml:space="preserve">be an </w:t>
      </w:r>
      <w:r w:rsidRPr="4E47666A">
        <w:rPr>
          <w:rFonts w:ascii="Times New Roman" w:eastAsia="Times New Roman" w:hAnsi="Times New Roman" w:cs="Times New Roman"/>
          <w:sz w:val="24"/>
          <w:szCs w:val="24"/>
        </w:rPr>
        <w:t>indicat</w:t>
      </w:r>
      <w:r w:rsidR="3A63E7D5" w:rsidRPr="4E47666A">
        <w:rPr>
          <w:rFonts w:ascii="Times New Roman" w:eastAsia="Times New Roman" w:hAnsi="Times New Roman" w:cs="Times New Roman"/>
          <w:sz w:val="24"/>
          <w:szCs w:val="24"/>
        </w:rPr>
        <w:t xml:space="preserve">ion </w:t>
      </w:r>
      <w:r w:rsidRPr="4E47666A">
        <w:rPr>
          <w:rFonts w:ascii="Times New Roman" w:eastAsia="Times New Roman" w:hAnsi="Times New Roman" w:cs="Times New Roman"/>
          <w:sz w:val="24"/>
          <w:szCs w:val="24"/>
        </w:rPr>
        <w:t xml:space="preserve">that the intervention is harmful. These events therefore need to be tracked during the standard care phase as well as the intervention </w:t>
      </w:r>
      <w:r w:rsidR="454EE751" w:rsidRPr="4E47666A">
        <w:rPr>
          <w:rFonts w:ascii="Times New Roman" w:eastAsia="Times New Roman" w:hAnsi="Times New Roman" w:cs="Times New Roman"/>
          <w:sz w:val="24"/>
          <w:szCs w:val="24"/>
        </w:rPr>
        <w:t>phase</w:t>
      </w:r>
      <w:r w:rsidR="508D2394" w:rsidRPr="4E47666A">
        <w:rPr>
          <w:rFonts w:ascii="Times New Roman" w:eastAsia="Times New Roman" w:hAnsi="Times New Roman" w:cs="Times New Roman"/>
          <w:sz w:val="24"/>
          <w:szCs w:val="24"/>
        </w:rPr>
        <w:t xml:space="preserve"> </w:t>
      </w:r>
      <w:r w:rsidR="454EE751" w:rsidRPr="4E47666A">
        <w:rPr>
          <w:rFonts w:ascii="Times New Roman" w:eastAsia="Times New Roman" w:hAnsi="Times New Roman" w:cs="Times New Roman"/>
          <w:sz w:val="24"/>
          <w:szCs w:val="24"/>
        </w:rPr>
        <w:t>but</w:t>
      </w:r>
      <w:r w:rsidRPr="4E47666A">
        <w:rPr>
          <w:rFonts w:ascii="Times New Roman" w:eastAsia="Times New Roman" w:hAnsi="Times New Roman" w:cs="Times New Roman"/>
          <w:sz w:val="24"/>
          <w:szCs w:val="24"/>
        </w:rPr>
        <w:t xml:space="preserve"> will only be considered indicative of harm related to the intervention if occur</w:t>
      </w:r>
      <w:r w:rsidR="6EED8577" w:rsidRPr="4E47666A">
        <w:rPr>
          <w:rFonts w:ascii="Times New Roman" w:eastAsia="Times New Roman" w:hAnsi="Times New Roman" w:cs="Times New Roman"/>
          <w:sz w:val="24"/>
          <w:szCs w:val="24"/>
        </w:rPr>
        <w:t xml:space="preserve">red </w:t>
      </w:r>
      <w:r w:rsidRPr="4E47666A">
        <w:rPr>
          <w:rFonts w:ascii="Times New Roman" w:eastAsia="Times New Roman" w:hAnsi="Times New Roman" w:cs="Times New Roman"/>
          <w:sz w:val="24"/>
          <w:szCs w:val="24"/>
        </w:rPr>
        <w:t>more often during the intervention phase than during the standard care phase.</w:t>
      </w:r>
      <w:r w:rsidR="7AB8D6C0" w:rsidRPr="4E47666A">
        <w:rPr>
          <w:rFonts w:ascii="Times New Roman" w:eastAsia="Times New Roman" w:hAnsi="Times New Roman" w:cs="Times New Roman"/>
          <w:sz w:val="24"/>
          <w:szCs w:val="24"/>
        </w:rPr>
        <w:t xml:space="preserve"> </w:t>
      </w:r>
      <w:r w:rsidR="10ABF943" w:rsidRPr="4E47666A">
        <w:rPr>
          <w:rFonts w:ascii="Times New Roman" w:eastAsia="Times New Roman" w:hAnsi="Times New Roman" w:cs="Times New Roman"/>
          <w:sz w:val="24"/>
          <w:szCs w:val="24"/>
        </w:rPr>
        <w:t>Besides this, s</w:t>
      </w:r>
      <w:r w:rsidR="7AB8D6C0" w:rsidRPr="4E47666A">
        <w:rPr>
          <w:rFonts w:ascii="Times New Roman" w:eastAsia="Times New Roman" w:hAnsi="Times New Roman" w:cs="Times New Roman"/>
          <w:sz w:val="24"/>
          <w:szCs w:val="24"/>
        </w:rPr>
        <w:t xml:space="preserve">afety </w:t>
      </w:r>
      <w:r w:rsidRPr="4E47666A">
        <w:rPr>
          <w:rFonts w:ascii="Times New Roman" w:eastAsia="Times New Roman" w:hAnsi="Times New Roman" w:cs="Times New Roman"/>
          <w:sz w:val="24"/>
          <w:szCs w:val="24"/>
        </w:rPr>
        <w:t>report</w:t>
      </w:r>
      <w:r w:rsidR="03E8299E" w:rsidRPr="4E47666A">
        <w:rPr>
          <w:rFonts w:ascii="Times New Roman" w:eastAsia="Times New Roman" w:hAnsi="Times New Roman" w:cs="Times New Roman"/>
          <w:sz w:val="24"/>
          <w:szCs w:val="24"/>
        </w:rPr>
        <w:t>s</w:t>
      </w:r>
      <w:r w:rsidRPr="4E47666A">
        <w:rPr>
          <w:rFonts w:ascii="Times New Roman" w:eastAsia="Times New Roman" w:hAnsi="Times New Roman" w:cs="Times New Roman"/>
          <w:sz w:val="24"/>
          <w:szCs w:val="24"/>
        </w:rPr>
        <w:t xml:space="preserve"> </w:t>
      </w:r>
      <w:r w:rsidR="691F7F40" w:rsidRPr="4E47666A">
        <w:rPr>
          <w:rFonts w:ascii="Times New Roman" w:eastAsia="Times New Roman" w:hAnsi="Times New Roman" w:cs="Times New Roman"/>
          <w:sz w:val="24"/>
          <w:szCs w:val="24"/>
        </w:rPr>
        <w:t xml:space="preserve">will also be collected </w:t>
      </w:r>
      <w:r w:rsidRPr="4E47666A">
        <w:rPr>
          <w:rFonts w:ascii="Times New Roman" w:eastAsia="Times New Roman" w:hAnsi="Times New Roman" w:cs="Times New Roman"/>
          <w:sz w:val="24"/>
          <w:szCs w:val="24"/>
        </w:rPr>
        <w:t>other</w:t>
      </w:r>
      <w:r w:rsidR="45186679" w:rsidRPr="4E47666A">
        <w:rPr>
          <w:rFonts w:ascii="Times New Roman" w:eastAsia="Times New Roman" w:hAnsi="Times New Roman" w:cs="Times New Roman"/>
          <w:sz w:val="24"/>
          <w:szCs w:val="24"/>
        </w:rPr>
        <w:t xml:space="preserve"> than </w:t>
      </w:r>
      <w:r w:rsidR="2AA69616" w:rsidRPr="4E47666A">
        <w:rPr>
          <w:rFonts w:ascii="Times New Roman" w:eastAsia="Times New Roman" w:hAnsi="Times New Roman" w:cs="Times New Roman"/>
          <w:sz w:val="24"/>
          <w:szCs w:val="24"/>
        </w:rPr>
        <w:t xml:space="preserve">the list </w:t>
      </w:r>
      <w:r w:rsidR="27124482" w:rsidRPr="4E47666A">
        <w:rPr>
          <w:rFonts w:ascii="Times New Roman" w:eastAsia="Times New Roman" w:hAnsi="Times New Roman" w:cs="Times New Roman"/>
          <w:sz w:val="24"/>
          <w:szCs w:val="24"/>
        </w:rPr>
        <w:t>mention</w:t>
      </w:r>
      <w:r w:rsidR="45186679" w:rsidRPr="4E47666A">
        <w:rPr>
          <w:rFonts w:ascii="Times New Roman" w:eastAsia="Times New Roman" w:hAnsi="Times New Roman" w:cs="Times New Roman"/>
          <w:sz w:val="24"/>
          <w:szCs w:val="24"/>
        </w:rPr>
        <w:t>ed above</w:t>
      </w:r>
      <w:r w:rsidR="4CAA1CA5" w:rsidRPr="4E47666A">
        <w:rPr>
          <w:rFonts w:ascii="Times New Roman" w:eastAsia="Times New Roman" w:hAnsi="Times New Roman" w:cs="Times New Roman"/>
          <w:sz w:val="24"/>
          <w:szCs w:val="24"/>
        </w:rPr>
        <w:t>. These</w:t>
      </w:r>
      <w:r w:rsidR="45186679" w:rsidRPr="4E47666A">
        <w:rPr>
          <w:rFonts w:ascii="Times New Roman" w:eastAsia="Times New Roman" w:hAnsi="Times New Roman" w:cs="Times New Roman"/>
          <w:sz w:val="24"/>
          <w:szCs w:val="24"/>
        </w:rPr>
        <w:t xml:space="preserve"> </w:t>
      </w:r>
      <w:r w:rsidR="526168A5" w:rsidRPr="4E47666A">
        <w:rPr>
          <w:rFonts w:ascii="Times New Roman" w:eastAsia="Times New Roman" w:hAnsi="Times New Roman" w:cs="Times New Roman"/>
          <w:sz w:val="24"/>
          <w:szCs w:val="24"/>
        </w:rPr>
        <w:t xml:space="preserve">events </w:t>
      </w:r>
      <w:r w:rsidR="45186679" w:rsidRPr="4E47666A">
        <w:rPr>
          <w:rFonts w:ascii="Times New Roman" w:eastAsia="Times New Roman" w:hAnsi="Times New Roman" w:cs="Times New Roman"/>
          <w:sz w:val="24"/>
          <w:szCs w:val="24"/>
        </w:rPr>
        <w:t xml:space="preserve">will </w:t>
      </w:r>
      <w:r w:rsidR="413CBAB1" w:rsidRPr="4E47666A">
        <w:rPr>
          <w:rFonts w:ascii="Times New Roman" w:eastAsia="Times New Roman" w:hAnsi="Times New Roman" w:cs="Times New Roman"/>
          <w:sz w:val="24"/>
          <w:szCs w:val="24"/>
        </w:rPr>
        <w:t>identify</w:t>
      </w:r>
      <w:r w:rsidR="0433A18E"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 xml:space="preserve">during the </w:t>
      </w:r>
      <w:r w:rsidR="5936E938" w:rsidRPr="4E47666A">
        <w:rPr>
          <w:rFonts w:ascii="Times New Roman" w:eastAsia="Times New Roman" w:hAnsi="Times New Roman" w:cs="Times New Roman"/>
          <w:sz w:val="24"/>
          <w:szCs w:val="24"/>
        </w:rPr>
        <w:t xml:space="preserve">course of </w:t>
      </w:r>
      <w:r w:rsidRPr="4E47666A">
        <w:rPr>
          <w:rFonts w:ascii="Times New Roman" w:eastAsia="Times New Roman" w:hAnsi="Times New Roman" w:cs="Times New Roman"/>
          <w:sz w:val="24"/>
          <w:szCs w:val="24"/>
        </w:rPr>
        <w:t xml:space="preserve">trial, and the reporting of </w:t>
      </w:r>
      <w:r w:rsidR="3A613F10" w:rsidRPr="4E47666A">
        <w:rPr>
          <w:rFonts w:ascii="Times New Roman" w:eastAsia="Times New Roman" w:hAnsi="Times New Roman" w:cs="Times New Roman"/>
          <w:sz w:val="24"/>
          <w:szCs w:val="24"/>
        </w:rPr>
        <w:t xml:space="preserve">these safety events </w:t>
      </w:r>
      <w:r w:rsidRPr="4E47666A">
        <w:rPr>
          <w:rFonts w:ascii="Times New Roman" w:eastAsia="Times New Roman" w:hAnsi="Times New Roman" w:cs="Times New Roman"/>
          <w:sz w:val="24"/>
          <w:szCs w:val="24"/>
        </w:rPr>
        <w:t xml:space="preserve">will be based on the </w:t>
      </w:r>
      <w:r w:rsidR="7C65D539" w:rsidRPr="4E47666A">
        <w:rPr>
          <w:rFonts w:ascii="Times New Roman" w:eastAsia="Times New Roman" w:hAnsi="Times New Roman" w:cs="Times New Roman"/>
          <w:sz w:val="24"/>
          <w:szCs w:val="24"/>
        </w:rPr>
        <w:t>clinical judgement of site</w:t>
      </w:r>
      <w:r w:rsidRPr="4E47666A">
        <w:rPr>
          <w:rFonts w:ascii="Times New Roman" w:eastAsia="Times New Roman" w:hAnsi="Times New Roman" w:cs="Times New Roman"/>
          <w:sz w:val="24"/>
          <w:szCs w:val="24"/>
        </w:rPr>
        <w:t xml:space="preserve">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14:paraId="06D8B98F" w14:textId="060BE557" w:rsidR="006C0854" w:rsidRPr="00D61841" w:rsidRDefault="05CB4E80"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All safety events will be recorded in the Case Record Form (CRF) and reported to the trial management team within 24 hours of its occurrence. The trial management team will then assess if the event can be considered related to the trial or the intervention within 24 hours of it being reported. </w:t>
      </w:r>
      <w:r w:rsidRPr="4E47666A">
        <w:rPr>
          <w:rFonts w:ascii="Times New Roman" w:eastAsia="Times New Roman" w:hAnsi="Times New Roman" w:cs="Times New Roman"/>
          <w:sz w:val="24"/>
          <w:szCs w:val="24"/>
        </w:rPr>
        <w:lastRenderedPageBreak/>
        <w:t>Events that are considered probably related will be reported immediately to the joint Trial Steering and Data Monitoring Committee.</w:t>
      </w:r>
      <w:r w:rsidR="01568F58" w:rsidRPr="4E47666A">
        <w:rPr>
          <w:rFonts w:ascii="Times New Roman" w:eastAsia="Times New Roman" w:hAnsi="Times New Roman" w:cs="Times New Roman"/>
          <w:sz w:val="24"/>
          <w:szCs w:val="24"/>
        </w:rPr>
        <w:t xml:space="preserve"> </w:t>
      </w:r>
      <w:r w:rsidR="00AA30E5" w:rsidRPr="4E47666A">
        <w:rPr>
          <w:rFonts w:ascii="Times New Roman" w:eastAsia="Times New Roman" w:hAnsi="Times New Roman" w:cs="Times New Roman"/>
          <w:sz w:val="24"/>
          <w:szCs w:val="24"/>
        </w:rPr>
        <w:t xml:space="preserve">All safety events </w:t>
      </w:r>
      <w:r w:rsidR="37A6AFE0" w:rsidRPr="4E47666A">
        <w:rPr>
          <w:rFonts w:ascii="Times New Roman" w:eastAsia="Times New Roman" w:hAnsi="Times New Roman" w:cs="Times New Roman"/>
          <w:sz w:val="24"/>
          <w:szCs w:val="24"/>
        </w:rPr>
        <w:t>to</w:t>
      </w:r>
      <w:r w:rsidR="00AA30E5" w:rsidRPr="4E47666A">
        <w:rPr>
          <w:rFonts w:ascii="Times New Roman" w:eastAsia="Times New Roman" w:hAnsi="Times New Roman" w:cs="Times New Roman"/>
          <w:sz w:val="24"/>
          <w:szCs w:val="24"/>
        </w:rPr>
        <w:t xml:space="preserve"> be followed up by the local investigator until they are fully evaluated.</w:t>
      </w:r>
      <w:r w:rsidR="6F42DBD3" w:rsidRPr="4E47666A">
        <w:rPr>
          <w:rFonts w:ascii="Times New Roman" w:eastAsia="Times New Roman" w:hAnsi="Times New Roman" w:cs="Times New Roman"/>
          <w:sz w:val="24"/>
          <w:szCs w:val="24"/>
        </w:rPr>
        <w:t xml:space="preserve"> Besides this, site investigators will also report safety events based upon the local ethics committee as per the Indian guidelines.</w:t>
      </w:r>
    </w:p>
    <w:p w14:paraId="11127BE9" w14:textId="275B4498" w:rsidR="006C0854" w:rsidRPr="00D61841" w:rsidRDefault="006C0854" w:rsidP="4E47666A">
      <w:pPr>
        <w:rPr>
          <w:sz w:val="24"/>
          <w:szCs w:val="24"/>
        </w:rPr>
      </w:pPr>
    </w:p>
    <w:p w14:paraId="0DD86B56" w14:textId="0ACF9D0C" w:rsidR="006C0854" w:rsidRPr="00D61841" w:rsidRDefault="4951B848" w:rsidP="4E47666A">
      <w:pPr>
        <w:pStyle w:val="Heading2"/>
        <w:shd w:val="clear" w:color="auto" w:fill="DBE5F1" w:themeFill="accent1" w:themeFillTint="33"/>
      </w:pPr>
      <w:r w:rsidRPr="4E47666A">
        <w:t>Auditing {23}</w:t>
      </w:r>
    </w:p>
    <w:p w14:paraId="6AC8F974" w14:textId="25855251" w:rsidR="006C0854" w:rsidRPr="00D61841" w:rsidRDefault="18766D7C"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Authorized representatives for the sponsor and Competent Authorities (CA) may carry out audits or inspections at the trial site, including source data verification. The investigator must ensure that all source documents are available for audits and inspections.</w:t>
      </w:r>
      <w:r w:rsidR="1A244A2A" w:rsidRPr="4E47666A">
        <w:rPr>
          <w:rFonts w:ascii="Times New Roman" w:eastAsia="Times New Roman" w:hAnsi="Times New Roman" w:cs="Times New Roman"/>
          <w:sz w:val="24"/>
          <w:szCs w:val="24"/>
        </w:rPr>
        <w:t xml:space="preserve"> The audit or inspection will ensure that all study related activities were performed, registered, analysed and reported correctly </w:t>
      </w:r>
      <w:r w:rsidR="7F465198" w:rsidRPr="4E47666A">
        <w:rPr>
          <w:rFonts w:ascii="Times New Roman" w:eastAsia="Times New Roman" w:hAnsi="Times New Roman" w:cs="Times New Roman"/>
          <w:sz w:val="24"/>
          <w:szCs w:val="24"/>
        </w:rPr>
        <w:t xml:space="preserve">and </w:t>
      </w:r>
      <w:r w:rsidR="1A244A2A" w:rsidRPr="4E47666A">
        <w:rPr>
          <w:rFonts w:ascii="Times New Roman" w:eastAsia="Times New Roman" w:hAnsi="Times New Roman" w:cs="Times New Roman"/>
          <w:sz w:val="24"/>
          <w:szCs w:val="24"/>
        </w:rPr>
        <w:t xml:space="preserve">according to protocol, ICH- GCP and </w:t>
      </w:r>
      <w:r w:rsidR="00AF5750" w:rsidRPr="4E47666A">
        <w:rPr>
          <w:rFonts w:ascii="Times New Roman" w:eastAsia="Times New Roman" w:hAnsi="Times New Roman" w:cs="Times New Roman"/>
          <w:sz w:val="24"/>
          <w:szCs w:val="24"/>
        </w:rPr>
        <w:t>national</w:t>
      </w:r>
      <w:r w:rsidR="1A244A2A" w:rsidRPr="4E47666A">
        <w:rPr>
          <w:rFonts w:ascii="Times New Roman" w:eastAsia="Times New Roman" w:hAnsi="Times New Roman" w:cs="Times New Roman"/>
          <w:sz w:val="24"/>
          <w:szCs w:val="24"/>
        </w:rPr>
        <w:t xml:space="preserve"> regulations. </w:t>
      </w:r>
      <w:r w:rsidR="045AF8EC" w:rsidRPr="4E47666A">
        <w:rPr>
          <w:rFonts w:ascii="Times New Roman" w:eastAsia="Times New Roman" w:hAnsi="Times New Roman" w:cs="Times New Roman"/>
          <w:sz w:val="24"/>
          <w:szCs w:val="24"/>
        </w:rPr>
        <w:t xml:space="preserve">These audits will be done to </w:t>
      </w:r>
      <w:r w:rsidR="1A244A2A" w:rsidRPr="4E47666A">
        <w:rPr>
          <w:rFonts w:ascii="Times New Roman" w:eastAsia="Times New Roman" w:hAnsi="Times New Roman" w:cs="Times New Roman"/>
          <w:sz w:val="24"/>
          <w:szCs w:val="24"/>
        </w:rPr>
        <w:t>systematically and independently review all trial-related activities and documents</w:t>
      </w:r>
      <w:r w:rsidR="3241B9A1" w:rsidRPr="4E47666A">
        <w:rPr>
          <w:rFonts w:ascii="Times New Roman" w:eastAsia="Times New Roman" w:hAnsi="Times New Roman" w:cs="Times New Roman"/>
          <w:sz w:val="24"/>
          <w:szCs w:val="24"/>
        </w:rPr>
        <w:t>.</w:t>
      </w:r>
    </w:p>
    <w:p w14:paraId="36AD0F3F" w14:textId="744A0EA8" w:rsidR="006C0854" w:rsidRPr="00D61841" w:rsidRDefault="7AFC3A54" w:rsidP="4E47666A">
      <w:pPr>
        <w:pStyle w:val="Heading2"/>
        <w:shd w:val="clear" w:color="auto" w:fill="DDD9C3" w:themeFill="background2" w:themeFillShade="E6"/>
      </w:pPr>
      <w:r w:rsidRPr="4E47666A">
        <w:t>Research ethics approval {24}</w:t>
      </w:r>
    </w:p>
    <w:p w14:paraId="0FA3DB17" w14:textId="1AC596A8" w:rsidR="006C0854" w:rsidRPr="00D61841" w:rsidRDefault="7FCB8CEA" w:rsidP="4E47666A">
      <w:pPr>
        <w:spacing w:before="1" w:line="254" w:lineRule="auto"/>
        <w:ind w:right="267"/>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 xml:space="preserve">The trial will be performed in compliance with this clinical trial protocol, the Declaration of Helsinki, ICH-GCP (Good Clinical Practice), and </w:t>
      </w:r>
      <w:r w:rsidR="21E5F7AA" w:rsidRPr="4E47666A">
        <w:rPr>
          <w:rFonts w:ascii="Times New Roman" w:eastAsia="Times New Roman" w:hAnsi="Times New Roman" w:cs="Times New Roman"/>
          <w:sz w:val="24"/>
          <w:szCs w:val="24"/>
          <w:lang w:val="en-US"/>
        </w:rPr>
        <w:t xml:space="preserve">Indian </w:t>
      </w:r>
      <w:r w:rsidRPr="4E47666A">
        <w:rPr>
          <w:rFonts w:ascii="Times New Roman" w:eastAsia="Times New Roman" w:hAnsi="Times New Roman" w:cs="Times New Roman"/>
          <w:sz w:val="24"/>
          <w:szCs w:val="24"/>
          <w:lang w:val="en-US"/>
        </w:rPr>
        <w:t>regulations governing this clinical trial. This is to ensure the safety and integrity of the trial subjects as well as the quality of the data collected.</w:t>
      </w:r>
    </w:p>
    <w:p w14:paraId="316C5BD5" w14:textId="0BDA570C" w:rsidR="006C0854" w:rsidRPr="00D61841" w:rsidRDefault="7FCB8CEA" w:rsidP="4E47666A">
      <w:pPr>
        <w:spacing w:before="1" w:line="254" w:lineRule="auto"/>
        <w:ind w:right="267"/>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The final protocol will be submitted for ethical review at all participating hospitals, where possible, as well as The George Institute for Global Health in India and Swedish Ethical Review Atuhortiy.</w:t>
      </w:r>
    </w:p>
    <w:p w14:paraId="144D94B8" w14:textId="1B7958F2" w:rsidR="006C0854" w:rsidRPr="00D61841" w:rsidRDefault="7AFC3A54" w:rsidP="4E47666A">
      <w:pPr>
        <w:pStyle w:val="Heading2"/>
        <w:shd w:val="clear" w:color="auto" w:fill="DDD9C3" w:themeFill="background2" w:themeFillShade="E6"/>
        <w:spacing w:line="259" w:lineRule="auto"/>
      </w:pPr>
      <w:r w:rsidRPr="4E47666A">
        <w:t xml:space="preserve">Protocol </w:t>
      </w:r>
      <w:r w:rsidR="1224EFF2" w:rsidRPr="4E47666A">
        <w:t>Amendments</w:t>
      </w:r>
      <w:r w:rsidRPr="4E47666A">
        <w:t xml:space="preserve"> {2</w:t>
      </w:r>
      <w:r w:rsidR="4D40B93C" w:rsidRPr="4E47666A">
        <w:t>5</w:t>
      </w:r>
      <w:r w:rsidRPr="4E47666A">
        <w:t>}</w:t>
      </w:r>
    </w:p>
    <w:p w14:paraId="1B2C525E" w14:textId="24F2801E" w:rsidR="006C0854" w:rsidRPr="00D61841" w:rsidRDefault="159D209A" w:rsidP="4E47666A">
      <w:pPr>
        <w:spacing w:line="254" w:lineRule="auto"/>
        <w:ind w:right="267"/>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 xml:space="preserve">Substantial </w:t>
      </w:r>
      <w:r w:rsidR="240B0B46" w:rsidRPr="4E47666A">
        <w:rPr>
          <w:rFonts w:ascii="Times New Roman" w:eastAsia="Times New Roman" w:hAnsi="Times New Roman" w:cs="Times New Roman"/>
          <w:sz w:val="24"/>
          <w:szCs w:val="24"/>
          <w:lang w:val="en-US"/>
        </w:rPr>
        <w:t>amendments</w:t>
      </w:r>
      <w:r w:rsidRPr="4E47666A">
        <w:rPr>
          <w:rFonts w:ascii="Times New Roman" w:eastAsia="Times New Roman" w:hAnsi="Times New Roman" w:cs="Times New Roman"/>
          <w:sz w:val="24"/>
          <w:szCs w:val="24"/>
          <w:lang w:val="en-US"/>
        </w:rPr>
        <w:t xml:space="preserve"> to the signed clinical trial protocol are only possible through approved protocol amendments and by agreement between the sponsor and the principal investigator.</w:t>
      </w:r>
    </w:p>
    <w:p w14:paraId="5C94E54D" w14:textId="276F195C" w:rsidR="006C0854" w:rsidRPr="00D61841" w:rsidRDefault="006C0854" w:rsidP="4E47666A">
      <w:pPr>
        <w:spacing w:line="254" w:lineRule="auto"/>
        <w:ind w:left="125" w:right="267"/>
        <w:jc w:val="both"/>
        <w:rPr>
          <w:rFonts w:ascii="Times New Roman" w:eastAsia="Times New Roman" w:hAnsi="Times New Roman" w:cs="Times New Roman"/>
          <w:sz w:val="24"/>
          <w:szCs w:val="24"/>
          <w:lang w:val="en-US"/>
        </w:rPr>
      </w:pPr>
    </w:p>
    <w:p w14:paraId="31BD47DD" w14:textId="4020B558" w:rsidR="006C0854" w:rsidRPr="00D61841" w:rsidRDefault="743BFD71" w:rsidP="4E47666A">
      <w:pPr>
        <w:spacing w:before="1" w:line="254" w:lineRule="auto"/>
        <w:ind w:right="267"/>
        <w:jc w:val="both"/>
        <w:rPr>
          <w:rFonts w:ascii="Times New Roman" w:eastAsia="Times New Roman" w:hAnsi="Times New Roman" w:cs="Times New Roman"/>
          <w:sz w:val="24"/>
          <w:szCs w:val="24"/>
          <w:lang w:val="en-US"/>
        </w:rPr>
      </w:pPr>
      <w:commentRangeStart w:id="4"/>
      <w:r w:rsidRPr="4E47666A">
        <w:rPr>
          <w:rFonts w:ascii="Times New Roman" w:eastAsia="Times New Roman" w:hAnsi="Times New Roman" w:cs="Times New Roman"/>
          <w:sz w:val="24"/>
          <w:szCs w:val="24"/>
          <w:lang w:val="en-US"/>
        </w:rPr>
        <w:t>There are ongoing discussions about re-framing the trial as a hybrid effectiveness- implementation trial and include a cost-effectiveness analysis. This would involve adding additional data collection to assess the implementation and costs of the intervention. This would involve additional funding and amended ethical approvals</w:t>
      </w:r>
      <w:commentRangeEnd w:id="4"/>
      <w:r w:rsidR="00D61841">
        <w:commentReference w:id="4"/>
      </w:r>
      <w:r w:rsidRPr="4E47666A">
        <w:rPr>
          <w:rFonts w:ascii="Times New Roman" w:eastAsia="Times New Roman" w:hAnsi="Times New Roman" w:cs="Times New Roman"/>
          <w:sz w:val="24"/>
          <w:szCs w:val="24"/>
          <w:lang w:val="en-US"/>
        </w:rPr>
        <w:t>.</w:t>
      </w:r>
    </w:p>
    <w:p w14:paraId="5DDB2055" w14:textId="4631ADEA" w:rsidR="006C0854" w:rsidRPr="00D61841" w:rsidRDefault="006C0854" w:rsidP="4E47666A">
      <w:pPr>
        <w:spacing w:line="254" w:lineRule="auto"/>
        <w:ind w:left="125" w:right="267"/>
        <w:jc w:val="both"/>
        <w:rPr>
          <w:rFonts w:ascii="Times New Roman" w:eastAsia="Times New Roman" w:hAnsi="Times New Roman" w:cs="Times New Roman"/>
          <w:lang w:val="en-US"/>
        </w:rPr>
      </w:pPr>
    </w:p>
    <w:p w14:paraId="65DD2454" w14:textId="7DD62ECB" w:rsidR="006C0854" w:rsidRPr="00D61841" w:rsidRDefault="240B7A6A" w:rsidP="4E47666A">
      <w:pPr>
        <w:pStyle w:val="Heading2"/>
        <w:shd w:val="clear" w:color="auto" w:fill="DDD9C3" w:themeFill="background2" w:themeFillShade="E6"/>
      </w:pPr>
      <w:r w:rsidRPr="4E47666A">
        <w:t>Consent or assent</w:t>
      </w:r>
      <w:r w:rsidR="74BD9E08" w:rsidRPr="4E47666A">
        <w:t xml:space="preserve"> {26 a}</w:t>
      </w:r>
      <w:r w:rsidR="62DA7260" w:rsidRPr="4E47666A">
        <w:t xml:space="preserve"> {26 b}</w:t>
      </w:r>
    </w:p>
    <w:p w14:paraId="52CAE76F" w14:textId="130B1FFF" w:rsidR="006C0854" w:rsidRPr="00D61841" w:rsidRDefault="23754165" w:rsidP="4E47666A">
      <w:pPr>
        <w:spacing w:line="252" w:lineRule="auto"/>
        <w:ind w:right="267"/>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 xml:space="preserve">ATLS ® </w:t>
      </w:r>
      <w:r w:rsidR="63C9A7CB" w:rsidRPr="4E47666A">
        <w:rPr>
          <w:rFonts w:ascii="Times New Roman" w:eastAsia="Times New Roman" w:hAnsi="Times New Roman" w:cs="Times New Roman"/>
          <w:sz w:val="24"/>
          <w:szCs w:val="24"/>
          <w:lang w:val="en-US"/>
        </w:rPr>
        <w:t>i</w:t>
      </w:r>
      <w:r w:rsidRPr="4E47666A">
        <w:rPr>
          <w:rFonts w:ascii="Times New Roman" w:eastAsia="Times New Roman" w:hAnsi="Times New Roman" w:cs="Times New Roman"/>
          <w:sz w:val="24"/>
          <w:szCs w:val="24"/>
          <w:lang w:val="en-US"/>
        </w:rPr>
        <w:t>ntervention will be given to the training physicians</w:t>
      </w:r>
      <w:r w:rsidR="1F97BB73" w:rsidRPr="4E47666A">
        <w:rPr>
          <w:rFonts w:ascii="Times New Roman" w:eastAsia="Times New Roman" w:hAnsi="Times New Roman" w:cs="Times New Roman"/>
          <w:sz w:val="24"/>
          <w:szCs w:val="24"/>
          <w:lang w:val="en-US"/>
        </w:rPr>
        <w:t xml:space="preserve"> which </w:t>
      </w:r>
      <w:r w:rsidR="1ACA518D" w:rsidRPr="4E47666A">
        <w:rPr>
          <w:rFonts w:ascii="Times New Roman" w:eastAsia="Times New Roman" w:hAnsi="Times New Roman" w:cs="Times New Roman"/>
          <w:sz w:val="24"/>
          <w:szCs w:val="24"/>
          <w:lang w:val="en-US"/>
        </w:rPr>
        <w:t>are</w:t>
      </w:r>
      <w:r w:rsidR="1F97BB73" w:rsidRPr="4E47666A">
        <w:rPr>
          <w:rFonts w:ascii="Times New Roman" w:eastAsia="Times New Roman" w:hAnsi="Times New Roman" w:cs="Times New Roman"/>
          <w:sz w:val="24"/>
          <w:szCs w:val="24"/>
          <w:lang w:val="en-US"/>
        </w:rPr>
        <w:t xml:space="preserve"> at the cluster level. It is unreasonable to expect these physicians to temporarily disregard their training. Therefore, for this st</w:t>
      </w:r>
      <w:r w:rsidR="65D55942" w:rsidRPr="4E47666A">
        <w:rPr>
          <w:rFonts w:ascii="Times New Roman" w:eastAsia="Times New Roman" w:hAnsi="Times New Roman" w:cs="Times New Roman"/>
          <w:sz w:val="24"/>
          <w:szCs w:val="24"/>
          <w:lang w:val="en-US"/>
        </w:rPr>
        <w:t xml:space="preserve">udy, </w:t>
      </w:r>
      <w:r w:rsidR="28F677B1" w:rsidRPr="4E47666A">
        <w:rPr>
          <w:rFonts w:ascii="Times New Roman" w:eastAsia="Times New Roman" w:hAnsi="Times New Roman" w:cs="Times New Roman"/>
          <w:sz w:val="24"/>
          <w:szCs w:val="24"/>
          <w:lang w:val="en-US"/>
        </w:rPr>
        <w:t xml:space="preserve">consent </w:t>
      </w:r>
      <w:r w:rsidR="35912385" w:rsidRPr="4E47666A">
        <w:rPr>
          <w:rFonts w:ascii="Times New Roman" w:eastAsia="Times New Roman" w:hAnsi="Times New Roman" w:cs="Times New Roman"/>
          <w:sz w:val="24"/>
          <w:szCs w:val="24"/>
          <w:lang w:val="en-US"/>
        </w:rPr>
        <w:t xml:space="preserve">will </w:t>
      </w:r>
      <w:r w:rsidR="28F677B1" w:rsidRPr="4E47666A">
        <w:rPr>
          <w:rFonts w:ascii="Times New Roman" w:eastAsia="Times New Roman" w:hAnsi="Times New Roman" w:cs="Times New Roman"/>
          <w:sz w:val="24"/>
          <w:szCs w:val="24"/>
          <w:lang w:val="en-US"/>
        </w:rPr>
        <w:t>refer</w:t>
      </w:r>
      <w:r w:rsidR="3E6097A8" w:rsidRPr="4E47666A">
        <w:rPr>
          <w:rFonts w:ascii="Times New Roman" w:eastAsia="Times New Roman" w:hAnsi="Times New Roman" w:cs="Times New Roman"/>
          <w:sz w:val="24"/>
          <w:szCs w:val="24"/>
          <w:lang w:val="en-US"/>
        </w:rPr>
        <w:t xml:space="preserve"> </w:t>
      </w:r>
      <w:r w:rsidR="28F677B1" w:rsidRPr="4E47666A">
        <w:rPr>
          <w:rFonts w:ascii="Times New Roman" w:eastAsia="Times New Roman" w:hAnsi="Times New Roman" w:cs="Times New Roman"/>
          <w:sz w:val="24"/>
          <w:szCs w:val="24"/>
          <w:lang w:val="en-US"/>
        </w:rPr>
        <w:t>to data collection, as pa</w:t>
      </w:r>
      <w:r w:rsidR="1B8F290B" w:rsidRPr="4E47666A">
        <w:rPr>
          <w:rFonts w:ascii="Times New Roman" w:eastAsia="Times New Roman" w:hAnsi="Times New Roman" w:cs="Times New Roman"/>
          <w:sz w:val="24"/>
          <w:szCs w:val="24"/>
          <w:lang w:val="en-US"/>
        </w:rPr>
        <w:t>rticipa</w:t>
      </w:r>
      <w:r w:rsidR="28F677B1" w:rsidRPr="4E47666A">
        <w:rPr>
          <w:rFonts w:ascii="Times New Roman" w:eastAsia="Times New Roman" w:hAnsi="Times New Roman" w:cs="Times New Roman"/>
          <w:sz w:val="24"/>
          <w:szCs w:val="24"/>
          <w:lang w:val="en-US"/>
        </w:rPr>
        <w:t>nts cannot opt out of the intervention.   Participants will be included in this trial under the following modes of consent:</w:t>
      </w:r>
    </w:p>
    <w:p w14:paraId="76ADB964" w14:textId="6A146698" w:rsidR="006C0854" w:rsidRPr="00D61841" w:rsidRDefault="28F677B1" w:rsidP="4E47666A">
      <w:pPr>
        <w:pStyle w:val="ListParagraph"/>
        <w:numPr>
          <w:ilvl w:val="0"/>
          <w:numId w:val="11"/>
        </w:numPr>
        <w:spacing w:line="252" w:lineRule="auto"/>
        <w:ind w:left="671" w:right="267" w:hanging="279"/>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Opt out consent for routinely recorded data and measurement of adherence to ATLS® principles. Consent for the collection of routinely recorded data, either through interviews or by extracting information from medical records, as well as for the measurement of adherence to ATLS® principles, will be presumed unless explicitly declined. This approach is justified because the trial is considered to pose minimal risk and because data collection will be non-invasive. Additionally, obtaining consent specifically for the measurement of adherence to ATLS® principles could interfere with the provision of care and cause undue stress for the patient and their representatives. Pa</w:t>
      </w:r>
      <w:r w:rsidR="08AEEF92" w:rsidRPr="4E47666A">
        <w:rPr>
          <w:rFonts w:ascii="Times New Roman" w:eastAsia="Times New Roman" w:hAnsi="Times New Roman" w:cs="Times New Roman"/>
          <w:sz w:val="24"/>
          <w:szCs w:val="24"/>
          <w:lang w:val="en-US"/>
        </w:rPr>
        <w:t>rticipants</w:t>
      </w:r>
      <w:r w:rsidRPr="4E47666A">
        <w:rPr>
          <w:rFonts w:ascii="Times New Roman" w:eastAsia="Times New Roman" w:hAnsi="Times New Roman" w:cs="Times New Roman"/>
          <w:sz w:val="24"/>
          <w:szCs w:val="24"/>
          <w:lang w:val="en-US"/>
        </w:rPr>
        <w:t>, or their legally authorized representatives, will be provided with written information about the study upon their arrival at the hospital.</w:t>
      </w:r>
    </w:p>
    <w:p w14:paraId="4F4AF8A6" w14:textId="640C3B7F" w:rsidR="006C0854" w:rsidRPr="00D61841" w:rsidRDefault="039E853D" w:rsidP="4E47666A">
      <w:pPr>
        <w:pStyle w:val="ListParagraph"/>
        <w:numPr>
          <w:ilvl w:val="0"/>
          <w:numId w:val="11"/>
        </w:numPr>
        <w:spacing w:line="252" w:lineRule="auto"/>
        <w:ind w:left="671" w:right="267" w:hanging="279"/>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 xml:space="preserve">Opt in consent and assent for non-routinely recorded data. Informed consent for non-routinely recorded data will be actively sought from participants or their legally authorized representative. For participants who are between 15 and 18 years of age we will obtain both the assent of the participant as well as the consent of their guardian or legally authorized representative. </w:t>
      </w:r>
      <w:r w:rsidR="727EDEC9" w:rsidRPr="4E47666A">
        <w:rPr>
          <w:rFonts w:ascii="Times New Roman" w:eastAsia="Times New Roman" w:hAnsi="Times New Roman" w:cs="Times New Roman"/>
          <w:sz w:val="24"/>
          <w:szCs w:val="24"/>
          <w:lang w:val="en-US"/>
        </w:rPr>
        <w:t>P</w:t>
      </w:r>
      <w:r w:rsidRPr="4E47666A">
        <w:rPr>
          <w:rFonts w:ascii="Times New Roman" w:eastAsia="Times New Roman" w:hAnsi="Times New Roman" w:cs="Times New Roman"/>
          <w:sz w:val="24"/>
          <w:szCs w:val="24"/>
          <w:lang w:val="en-US"/>
        </w:rPr>
        <w:t xml:space="preserve">articipants and their representatives </w:t>
      </w:r>
      <w:r w:rsidR="62D9D13C" w:rsidRPr="4E47666A">
        <w:rPr>
          <w:rFonts w:ascii="Times New Roman" w:eastAsia="Times New Roman" w:hAnsi="Times New Roman" w:cs="Times New Roman"/>
          <w:sz w:val="24"/>
          <w:szCs w:val="24"/>
          <w:lang w:val="en-US"/>
        </w:rPr>
        <w:t>will be approached after admission</w:t>
      </w:r>
      <w:r w:rsidRPr="4E47666A">
        <w:rPr>
          <w:rFonts w:ascii="Times New Roman" w:eastAsia="Times New Roman" w:hAnsi="Times New Roman" w:cs="Times New Roman"/>
          <w:sz w:val="24"/>
          <w:szCs w:val="24"/>
          <w:lang w:val="en-US"/>
        </w:rPr>
        <w:t xml:space="preserve">. The consent and assent will be written for participants who are admitted to the hospital and verbal for participants who are transferred or discharged before the clinical research </w:t>
      </w:r>
      <w:r w:rsidRPr="4E47666A">
        <w:rPr>
          <w:rFonts w:ascii="Times New Roman" w:eastAsia="Times New Roman" w:hAnsi="Times New Roman" w:cs="Times New Roman"/>
          <w:sz w:val="24"/>
          <w:szCs w:val="24"/>
          <w:lang w:val="en-US"/>
        </w:rPr>
        <w:lastRenderedPageBreak/>
        <w:t>coordinators have had an opportunity to approach them. The verbal consent will be audio recorded.</w:t>
      </w:r>
    </w:p>
    <w:p w14:paraId="44CC3BD1" w14:textId="111CAC85" w:rsidR="006C0854" w:rsidRPr="00D61841" w:rsidRDefault="039E853D" w:rsidP="4E47666A">
      <w:pPr>
        <w:pStyle w:val="ListParagraph"/>
        <w:numPr>
          <w:ilvl w:val="0"/>
          <w:numId w:val="11"/>
        </w:numPr>
        <w:spacing w:line="254" w:lineRule="auto"/>
        <w:ind w:right="267"/>
        <w:jc w:val="both"/>
        <w:rPr>
          <w:rFonts w:ascii="Times New Roman" w:eastAsia="Times New Roman" w:hAnsi="Times New Roman" w:cs="Times New Roman"/>
          <w:sz w:val="24"/>
          <w:szCs w:val="24"/>
          <w:lang w:val="en-US"/>
        </w:rPr>
      </w:pPr>
      <w:r w:rsidRPr="4E47666A">
        <w:rPr>
          <w:rFonts w:ascii="Times New Roman" w:eastAsia="Times New Roman" w:hAnsi="Times New Roman" w:cs="Times New Roman"/>
          <w:sz w:val="24"/>
          <w:szCs w:val="24"/>
          <w:lang w:val="en-US"/>
        </w:rPr>
        <w:t>Waiver of informed consent for pa</w:t>
      </w:r>
      <w:r w:rsidR="2383561E" w:rsidRPr="4E47666A">
        <w:rPr>
          <w:rFonts w:ascii="Times New Roman" w:eastAsia="Times New Roman" w:hAnsi="Times New Roman" w:cs="Times New Roman"/>
          <w:sz w:val="24"/>
          <w:szCs w:val="24"/>
          <w:lang w:val="en-US"/>
        </w:rPr>
        <w:t>rticipants</w:t>
      </w:r>
      <w:r w:rsidRPr="4E47666A">
        <w:rPr>
          <w:rFonts w:ascii="Times New Roman" w:eastAsia="Times New Roman" w:hAnsi="Times New Roman" w:cs="Times New Roman"/>
          <w:sz w:val="24"/>
          <w:szCs w:val="24"/>
          <w:lang w:val="en-US"/>
        </w:rPr>
        <w:t xml:space="preserve"> who are unconscious or otherwise unable to provide consent and do not have a legally authorized representative. This group represents the most </w:t>
      </w:r>
      <w:r w:rsidR="2A85C619" w:rsidRPr="4E47666A">
        <w:rPr>
          <w:rFonts w:ascii="Times New Roman" w:eastAsia="Times New Roman" w:hAnsi="Times New Roman" w:cs="Times New Roman"/>
          <w:sz w:val="24"/>
          <w:szCs w:val="24"/>
          <w:lang w:val="en-US"/>
        </w:rPr>
        <w:t>severely</w:t>
      </w:r>
      <w:r w:rsidRPr="4E47666A">
        <w:rPr>
          <w:rFonts w:ascii="Times New Roman" w:eastAsia="Times New Roman" w:hAnsi="Times New Roman" w:cs="Times New Roman"/>
          <w:sz w:val="24"/>
          <w:szCs w:val="24"/>
          <w:lang w:val="en-US"/>
        </w:rPr>
        <w:t xml:space="preserve"> injured </w:t>
      </w:r>
      <w:r w:rsidR="51914D5A" w:rsidRPr="4E47666A">
        <w:rPr>
          <w:rFonts w:ascii="Times New Roman" w:eastAsia="Times New Roman" w:hAnsi="Times New Roman" w:cs="Times New Roman"/>
          <w:sz w:val="24"/>
          <w:szCs w:val="24"/>
          <w:lang w:val="en-US"/>
        </w:rPr>
        <w:t>participants,</w:t>
      </w:r>
      <w:r w:rsidRPr="4E47666A">
        <w:rPr>
          <w:rFonts w:ascii="Times New Roman" w:eastAsia="Times New Roman" w:hAnsi="Times New Roman" w:cs="Times New Roman"/>
          <w:sz w:val="24"/>
          <w:szCs w:val="24"/>
          <w:lang w:val="en-US"/>
        </w:rPr>
        <w:t xml:space="preserve"> and they have to be included to make the trial representative of the entire population of trauma </w:t>
      </w:r>
      <w:r w:rsidR="6D8478ED" w:rsidRPr="4E47666A">
        <w:rPr>
          <w:rFonts w:ascii="Times New Roman" w:eastAsia="Times New Roman" w:hAnsi="Times New Roman" w:cs="Times New Roman"/>
          <w:sz w:val="24"/>
          <w:szCs w:val="24"/>
          <w:lang w:val="en-US"/>
        </w:rPr>
        <w:t>participants</w:t>
      </w:r>
      <w:r w:rsidRPr="4E47666A">
        <w:rPr>
          <w:rFonts w:ascii="Times New Roman" w:eastAsia="Times New Roman" w:hAnsi="Times New Roman" w:cs="Times New Roman"/>
          <w:sz w:val="24"/>
          <w:szCs w:val="24"/>
          <w:lang w:val="en-US"/>
        </w:rPr>
        <w:t xml:space="preserve">. </w:t>
      </w:r>
      <w:r w:rsidR="1B8B2CC6" w:rsidRPr="4E47666A">
        <w:rPr>
          <w:rFonts w:ascii="Times New Roman" w:eastAsia="Times New Roman" w:hAnsi="Times New Roman" w:cs="Times New Roman"/>
          <w:sz w:val="24"/>
          <w:szCs w:val="24"/>
          <w:lang w:val="en-US"/>
        </w:rPr>
        <w:t>P</w:t>
      </w:r>
      <w:r w:rsidRPr="4E47666A">
        <w:rPr>
          <w:rFonts w:ascii="Times New Roman" w:eastAsia="Times New Roman" w:hAnsi="Times New Roman" w:cs="Times New Roman"/>
          <w:sz w:val="24"/>
          <w:szCs w:val="24"/>
          <w:lang w:val="en-US"/>
        </w:rPr>
        <w:t>articipants who regain consciousness will be informed about the study and asked for consent for collection of non-routinely recorded data.</w:t>
      </w:r>
    </w:p>
    <w:p w14:paraId="641E4002" w14:textId="0F503307" w:rsidR="006C0854" w:rsidRPr="00D61841" w:rsidRDefault="006C0854" w:rsidP="4E47666A">
      <w:pPr>
        <w:pStyle w:val="ListParagraph"/>
        <w:spacing w:line="254" w:lineRule="auto"/>
        <w:ind w:left="720" w:right="267"/>
        <w:jc w:val="both"/>
        <w:rPr>
          <w:rFonts w:ascii="Times New Roman" w:eastAsia="Times New Roman" w:hAnsi="Times New Roman" w:cs="Times New Roman"/>
          <w:sz w:val="24"/>
          <w:szCs w:val="24"/>
          <w:lang w:val="en-US"/>
        </w:rPr>
      </w:pPr>
    </w:p>
    <w:p w14:paraId="0D5DB37A" w14:textId="7B881DC5" w:rsidR="006C0854" w:rsidRPr="00D61841" w:rsidRDefault="23FD5D2A" w:rsidP="4E47666A">
      <w:pPr>
        <w:pStyle w:val="Heading2"/>
        <w:shd w:val="clear" w:color="auto" w:fill="DBE5F1" w:themeFill="accent1" w:themeFillTint="33"/>
      </w:pPr>
      <w:r w:rsidRPr="4E47666A">
        <w:t>Confidentiality {27}</w:t>
      </w:r>
    </w:p>
    <w:p w14:paraId="591180DD" w14:textId="1B058278" w:rsidR="006C0854" w:rsidRPr="00D61841" w:rsidRDefault="5B7A991B"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 xml:space="preserve">All data will be handled according to the Indian Council of Medical Research’s guidelines and standard operating procedures of the George Institute for Global Health India on data security and protection. Trial data will be </w:t>
      </w:r>
      <w:r w:rsidR="3C866A0C" w:rsidRPr="4E47666A">
        <w:rPr>
          <w:rFonts w:ascii="Times New Roman" w:eastAsia="Times New Roman" w:hAnsi="Times New Roman" w:cs="Times New Roman"/>
          <w:sz w:val="24"/>
          <w:szCs w:val="24"/>
        </w:rPr>
        <w:t xml:space="preserve">stored and </w:t>
      </w:r>
      <w:r w:rsidRPr="4E47666A">
        <w:rPr>
          <w:rFonts w:ascii="Times New Roman" w:eastAsia="Times New Roman" w:hAnsi="Times New Roman" w:cs="Times New Roman"/>
          <w:sz w:val="24"/>
          <w:szCs w:val="24"/>
        </w:rPr>
        <w:t xml:space="preserve">shared via the trial electronic CRF (eCRF) throughout the trial. The eCRF will be accessible via VPN with a two-factor authentication and the data will be held on a secure server. All investigators and trial site staff involved in this trial must comply with the requirements of the ICMR Guidelines on data security and protection. </w:t>
      </w:r>
    </w:p>
    <w:p w14:paraId="56E42743" w14:textId="3916E256" w:rsidR="006C0854" w:rsidRPr="00D61841" w:rsidRDefault="006C0854" w:rsidP="4E47666A">
      <w:pPr>
        <w:pStyle w:val="Heading2"/>
      </w:pPr>
    </w:p>
    <w:p w14:paraId="14A085B9" w14:textId="322AAF1E" w:rsidR="006C0854" w:rsidRPr="00D61841" w:rsidRDefault="67BF666F" w:rsidP="4E47666A">
      <w:pPr>
        <w:pStyle w:val="Heading2"/>
        <w:shd w:val="clear" w:color="auto" w:fill="F2DBDB" w:themeFill="accent2" w:themeFillTint="33"/>
      </w:pPr>
      <w:r w:rsidRPr="4E47666A">
        <w:t>Declaration of interests {28}</w:t>
      </w:r>
    </w:p>
    <w:p w14:paraId="47B0B20E" w14:textId="74F99721" w:rsidR="006C0854" w:rsidRPr="00D61841" w:rsidRDefault="044FDF72"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 authors declare that they have no competing interests.</w:t>
      </w:r>
    </w:p>
    <w:p w14:paraId="282635C9" w14:textId="50F996C5" w:rsidR="006C0854" w:rsidRPr="00D61841" w:rsidRDefault="006C0854" w:rsidP="4E47666A">
      <w:pPr>
        <w:rPr>
          <w:rFonts w:ascii="Times New Roman" w:eastAsia="Times New Roman" w:hAnsi="Times New Roman" w:cs="Times New Roman"/>
          <w:sz w:val="24"/>
          <w:szCs w:val="24"/>
        </w:rPr>
      </w:pPr>
    </w:p>
    <w:p w14:paraId="275B6106" w14:textId="4743918B" w:rsidR="006C0854" w:rsidRPr="00D61841" w:rsidRDefault="5D183291" w:rsidP="4E47666A">
      <w:pPr>
        <w:pStyle w:val="Heading2"/>
        <w:shd w:val="clear" w:color="auto" w:fill="F2DBDB" w:themeFill="accent2" w:themeFillTint="33"/>
      </w:pPr>
      <w:r w:rsidRPr="4E47666A">
        <w:t>Access to data</w:t>
      </w:r>
      <w:r w:rsidR="67BF666F" w:rsidRPr="4E47666A">
        <w:t xml:space="preserve"> {2</w:t>
      </w:r>
      <w:r w:rsidR="5C9F9780" w:rsidRPr="4E47666A">
        <w:t>9</w:t>
      </w:r>
      <w:r w:rsidR="67BF666F" w:rsidRPr="4E47666A">
        <w:t>}</w:t>
      </w:r>
    </w:p>
    <w:p w14:paraId="6C33BA76" w14:textId="4D2B1D38" w:rsidR="006C0854" w:rsidRPr="00D61841" w:rsidRDefault="32A7CACC" w:rsidP="4E47666A">
      <w:pPr>
        <w:pStyle w:val="Heading2"/>
      </w:pPr>
      <w:r w:rsidRPr="4E47666A">
        <w:t>Data will be handled according to the Indian Council of Medical Research’s guidelines and by the Indian regulation on</w:t>
      </w:r>
      <w:r w:rsidR="26D84E3F" w:rsidRPr="4E47666A">
        <w:t xml:space="preserve"> </w:t>
      </w:r>
      <w:r w:rsidRPr="4E47666A">
        <w:t>data security and protection. Trial data will be shared via the trial electronic CRF</w:t>
      </w:r>
      <w:r w:rsidR="579E380D" w:rsidRPr="4E47666A">
        <w:t xml:space="preserve"> </w:t>
      </w:r>
      <w:r w:rsidRPr="4E47666A">
        <w:t>(eCRF) throughout the trial. The eCRF will be accessible via VPN with a two-factor</w:t>
      </w:r>
      <w:r w:rsidR="0F294D35" w:rsidRPr="4E47666A">
        <w:t xml:space="preserve"> </w:t>
      </w:r>
      <w:r w:rsidRPr="4E47666A">
        <w:t>authentication and the data will be held on a secure server. All investigators and trial site</w:t>
      </w:r>
      <w:r w:rsidR="5B5046AE" w:rsidRPr="4E47666A">
        <w:t xml:space="preserve"> </w:t>
      </w:r>
      <w:r w:rsidRPr="4E47666A">
        <w:t>staff involved in this trial must comply with the requirements of the ICMR Guidelines on</w:t>
      </w:r>
      <w:r w:rsidR="627F71EA" w:rsidRPr="4E47666A">
        <w:t xml:space="preserve"> </w:t>
      </w:r>
      <w:r w:rsidRPr="4E47666A">
        <w:t xml:space="preserve">data security and protection. </w:t>
      </w:r>
    </w:p>
    <w:p w14:paraId="35FC52CB" w14:textId="1C0BEE91" w:rsidR="006C0854" w:rsidRPr="00D61841" w:rsidRDefault="3A04C31C" w:rsidP="4E47666A">
      <w:pPr>
        <w:pStyle w:val="Heading2"/>
        <w:shd w:val="clear" w:color="auto" w:fill="F2DBDB" w:themeFill="accent2" w:themeFillTint="33"/>
      </w:pPr>
      <w:r w:rsidRPr="4E47666A">
        <w:t>Ancillary and post-trial care</w:t>
      </w:r>
      <w:r w:rsidR="0B23456F" w:rsidRPr="4E47666A">
        <w:t xml:space="preserve"> {30}</w:t>
      </w:r>
    </w:p>
    <w:p w14:paraId="21C93F08" w14:textId="29622A70" w:rsidR="006C0854" w:rsidRPr="00D61841" w:rsidRDefault="3A04C31C"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When the trial ends, the intervention will have been implemented in all clusters.</w:t>
      </w:r>
    </w:p>
    <w:p w14:paraId="64DB2C8B" w14:textId="751A4EB1" w:rsidR="006C0854" w:rsidRPr="00D61841" w:rsidRDefault="006C0854" w:rsidP="4E47666A">
      <w:pPr>
        <w:rPr>
          <w:rFonts w:ascii="Times New Roman" w:eastAsia="Times New Roman" w:hAnsi="Times New Roman" w:cs="Times New Roman"/>
          <w:sz w:val="24"/>
          <w:szCs w:val="24"/>
        </w:rPr>
      </w:pPr>
    </w:p>
    <w:p w14:paraId="05CAD4F5" w14:textId="7FB4113B" w:rsidR="006C0854" w:rsidRPr="00D61841" w:rsidRDefault="2F6887A4" w:rsidP="4E47666A">
      <w:pPr>
        <w:pStyle w:val="Heading2"/>
        <w:shd w:val="clear" w:color="auto" w:fill="DDD9C3" w:themeFill="background2" w:themeFillShade="E6"/>
      </w:pPr>
      <w:r w:rsidRPr="4E47666A">
        <w:t>Dissemination policy {31 b}</w:t>
      </w:r>
      <w:r w:rsidR="344EBDF3" w:rsidRPr="4E47666A">
        <w:t xml:space="preserve"> </w:t>
      </w:r>
    </w:p>
    <w:p w14:paraId="502C5955" w14:textId="12C12FFC" w:rsidR="006C0854" w:rsidRPr="00D61841" w:rsidRDefault="2C90CCAF"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The trial will be reported to the Funders within a year of completion. The results of the trial will also be prepared as manuscripts for publication. Authorship on trial manuscripts will be based on the International Committee of Medical Journal Editors (ICMJE) criteria:</w:t>
      </w:r>
    </w:p>
    <w:p w14:paraId="7BDEAD7B" w14:textId="521EEED7" w:rsidR="006C0854" w:rsidRPr="00D61841" w:rsidRDefault="2C90CCAF" w:rsidP="4E47666A">
      <w:pPr>
        <w:pStyle w:val="ListParagraph"/>
        <w:numPr>
          <w:ilvl w:val="0"/>
          <w:numId w:val="9"/>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Substantial contributions to the conception or design of the work; or</w:t>
      </w:r>
      <w:r w:rsidR="64EF457C"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the acquisition, analysis, or interpretation of data for the work; AND</w:t>
      </w:r>
    </w:p>
    <w:p w14:paraId="4A34C7A8" w14:textId="26E0C35C" w:rsidR="006C0854" w:rsidRPr="00D61841" w:rsidRDefault="2C90CCAF" w:rsidP="4E47666A">
      <w:pPr>
        <w:pStyle w:val="ListParagraph"/>
        <w:numPr>
          <w:ilvl w:val="0"/>
          <w:numId w:val="8"/>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Drafting the work or reviewing it critically for important intellectual</w:t>
      </w:r>
      <w:r w:rsidR="35425C6E"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content; AND</w:t>
      </w:r>
    </w:p>
    <w:p w14:paraId="3D9983B6" w14:textId="567D61D4" w:rsidR="006C0854" w:rsidRPr="00D61841" w:rsidRDefault="2C90CCAF" w:rsidP="4E47666A">
      <w:pPr>
        <w:pStyle w:val="ListParagraph"/>
        <w:numPr>
          <w:ilvl w:val="0"/>
          <w:numId w:val="7"/>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Final approval of the version to be published; AND</w:t>
      </w:r>
    </w:p>
    <w:p w14:paraId="27C38D8D" w14:textId="356C8AB3" w:rsidR="006C0854" w:rsidRPr="00D61841" w:rsidRDefault="2C90CCAF" w:rsidP="4E47666A">
      <w:pPr>
        <w:pStyle w:val="ListParagraph"/>
        <w:numPr>
          <w:ilvl w:val="0"/>
          <w:numId w:val="7"/>
        </w:num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Agreement to be accountable for all aspects of the work in ensuring that</w:t>
      </w:r>
      <w:r w:rsidR="44669DD1"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questions related to</w:t>
      </w:r>
      <w:r w:rsidR="7C79BCF5"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the accuracy or integrity of any part of the work</w:t>
      </w:r>
      <w:r w:rsidR="56E3D7F0"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 xml:space="preserve">are appropriately investigated </w:t>
      </w:r>
      <w:r w:rsidR="59D515BF" w:rsidRPr="4E47666A">
        <w:rPr>
          <w:rFonts w:ascii="Times New Roman" w:eastAsia="Times New Roman" w:hAnsi="Times New Roman" w:cs="Times New Roman"/>
          <w:sz w:val="24"/>
          <w:szCs w:val="24"/>
        </w:rPr>
        <w:t>and resolved</w:t>
      </w:r>
      <w:r w:rsidRPr="4E47666A">
        <w:rPr>
          <w:rFonts w:ascii="Times New Roman" w:eastAsia="Times New Roman" w:hAnsi="Times New Roman" w:cs="Times New Roman"/>
          <w:sz w:val="24"/>
          <w:szCs w:val="24"/>
        </w:rPr>
        <w:t>.</w:t>
      </w:r>
    </w:p>
    <w:p w14:paraId="4DA1EF65" w14:textId="15F59C8E" w:rsidR="006C0854" w:rsidRPr="00D61841" w:rsidRDefault="2C90CCAF" w:rsidP="4E47666A">
      <w:pPr>
        <w:jc w:val="both"/>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In addition to being accountable for the parts of the work done, an author</w:t>
      </w:r>
      <w:r w:rsidR="6E506F25"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should be able to identify which co-authors are responsible for specific other</w:t>
      </w:r>
      <w:r w:rsidR="1365774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parts of the work. In addition, authors should have confidence in the integrity</w:t>
      </w:r>
      <w:r w:rsidR="3F7ED13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of the contributions of their co-authors.</w:t>
      </w:r>
      <w:r w:rsidR="781C52D2"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The most recent version of the ICMJE criteria will be adhered to. We will also use the</w:t>
      </w:r>
      <w:r w:rsidR="69A95DFB"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 xml:space="preserve">ICMJE criteria for non-author </w:t>
      </w:r>
      <w:r w:rsidR="3B187EE2" w:rsidRPr="4E47666A">
        <w:rPr>
          <w:rFonts w:ascii="Times New Roman" w:eastAsia="Times New Roman" w:hAnsi="Times New Roman" w:cs="Times New Roman"/>
          <w:sz w:val="24"/>
          <w:szCs w:val="24"/>
        </w:rPr>
        <w:t>Contributorship</w:t>
      </w:r>
      <w:r w:rsidRPr="4E47666A">
        <w:rPr>
          <w:rFonts w:ascii="Times New Roman" w:eastAsia="Times New Roman" w:hAnsi="Times New Roman" w:cs="Times New Roman"/>
          <w:sz w:val="24"/>
          <w:szCs w:val="24"/>
        </w:rPr>
        <w:t>.</w:t>
      </w:r>
      <w:r w:rsidR="3556D0B7"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Before work on a trial manuscript is initiated, a writing group will be formed and first</w:t>
      </w:r>
      <w:r w:rsidR="084E8A5F"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and last authors will be designated. This writing group will be formed by discussion in</w:t>
      </w:r>
      <w:r w:rsidR="3C320938" w:rsidRPr="4E47666A">
        <w:rPr>
          <w:rFonts w:ascii="Times New Roman" w:eastAsia="Times New Roman" w:hAnsi="Times New Roman" w:cs="Times New Roman"/>
          <w:sz w:val="24"/>
          <w:szCs w:val="24"/>
        </w:rPr>
        <w:t xml:space="preserve"> </w:t>
      </w:r>
      <w:r w:rsidRPr="4E47666A">
        <w:rPr>
          <w:rFonts w:ascii="Times New Roman" w:eastAsia="Times New Roman" w:hAnsi="Times New Roman" w:cs="Times New Roman"/>
          <w:sz w:val="24"/>
          <w:szCs w:val="24"/>
        </w:rPr>
        <w:t>the Trial Management Group.</w:t>
      </w:r>
    </w:p>
    <w:p w14:paraId="01F10DB0" w14:textId="1C3487A0" w:rsidR="006C0854" w:rsidRPr="00D61841" w:rsidRDefault="23EE5512" w:rsidP="4E47666A">
      <w:pPr>
        <w:pStyle w:val="Heading1"/>
        <w:rPr>
          <w:rFonts w:eastAsia="Times New Roman" w:cs="Times New Roman"/>
        </w:rPr>
      </w:pPr>
      <w:r w:rsidRPr="4E47666A">
        <w:rPr>
          <w:rFonts w:eastAsia="Times New Roman" w:cs="Times New Roman"/>
        </w:rPr>
        <w:t>Appendices</w:t>
      </w:r>
    </w:p>
    <w:p w14:paraId="4D5BCF36" w14:textId="6964ADA6" w:rsidR="006C0854" w:rsidRPr="00D61841" w:rsidRDefault="757F42FC" w:rsidP="4E47666A">
      <w:pPr>
        <w:pStyle w:val="Heading2"/>
        <w:shd w:val="clear" w:color="auto" w:fill="DDD9C3" w:themeFill="background2" w:themeFillShade="E6"/>
      </w:pPr>
      <w:r w:rsidRPr="4E47666A">
        <w:t>Informed consent materials {32}</w:t>
      </w:r>
    </w:p>
    <w:p w14:paraId="7DFA5A5D" w14:textId="1A76E5CA" w:rsidR="006C0854" w:rsidRPr="00D61841" w:rsidRDefault="2C5326A9" w:rsidP="4E47666A">
      <w:pPr>
        <w:rPr>
          <w:rFonts w:ascii="Times New Roman" w:eastAsia="Times New Roman" w:hAnsi="Times New Roman" w:cs="Times New Roman"/>
          <w:sz w:val="24"/>
          <w:szCs w:val="24"/>
        </w:rPr>
      </w:pPr>
      <w:r w:rsidRPr="4E47666A">
        <w:rPr>
          <w:rFonts w:ascii="Times New Roman" w:eastAsia="Times New Roman" w:hAnsi="Times New Roman" w:cs="Times New Roman"/>
          <w:sz w:val="24"/>
          <w:szCs w:val="24"/>
        </w:rPr>
        <w:t>Appendix</w:t>
      </w:r>
    </w:p>
    <w:p w14:paraId="0C8F5464" w14:textId="328E7773" w:rsidR="006C0854" w:rsidRPr="00D61841" w:rsidRDefault="006C0854" w:rsidP="4E47666A"/>
    <w:p w14:paraId="4A993EF9" w14:textId="1EC58869" w:rsidR="006C0854" w:rsidRPr="00D61841" w:rsidRDefault="006C0854" w:rsidP="4E47666A">
      <w:pPr>
        <w:rPr>
          <w:rFonts w:ascii="Times New Roman" w:eastAsia="Times New Roman" w:hAnsi="Times New Roman" w:cs="Times New Roman"/>
          <w:sz w:val="24"/>
          <w:szCs w:val="24"/>
        </w:rPr>
      </w:pPr>
    </w:p>
    <w:p w14:paraId="1FB166AF" w14:textId="4BB2634D" w:rsidR="006C0854" w:rsidRPr="00D61841" w:rsidRDefault="006C0854" w:rsidP="4E47666A">
      <w:pPr>
        <w:rPr>
          <w:rFonts w:ascii="Times New Roman" w:eastAsia="Times New Roman" w:hAnsi="Times New Roman" w:cs="Times New Roman"/>
          <w:sz w:val="24"/>
          <w:szCs w:val="24"/>
        </w:rPr>
      </w:pPr>
    </w:p>
    <w:p w14:paraId="6A30020B" w14:textId="7B9103D2" w:rsidR="006C0854" w:rsidRPr="00D61841" w:rsidRDefault="006C0854" w:rsidP="4E47666A">
      <w:pPr>
        <w:rPr>
          <w:rFonts w:ascii="Times New Roman" w:eastAsia="Times New Roman" w:hAnsi="Times New Roman" w:cs="Times New Roman"/>
          <w:sz w:val="24"/>
          <w:szCs w:val="24"/>
        </w:rPr>
      </w:pPr>
    </w:p>
    <w:p w14:paraId="0889BCB9" w14:textId="25A34107" w:rsidR="006C0854" w:rsidRPr="00D61841" w:rsidRDefault="006C0854" w:rsidP="4E47666A">
      <w:pPr>
        <w:pStyle w:val="Heading1"/>
        <w:rPr>
          <w:rFonts w:eastAsia="Times New Roman" w:cs="Times New Roman"/>
        </w:rPr>
      </w:pPr>
    </w:p>
    <w:p w14:paraId="41506571" w14:textId="3CEAB5D7" w:rsidR="006C0854" w:rsidRPr="00D61841" w:rsidRDefault="006C0854" w:rsidP="4E47666A">
      <w:pPr>
        <w:pStyle w:val="Heading1"/>
        <w:rPr>
          <w:rFonts w:eastAsia="Times New Roman" w:cs="Times New Roman"/>
        </w:rPr>
      </w:pPr>
    </w:p>
    <w:p w14:paraId="28931E2E" w14:textId="61792971" w:rsidR="006C0854" w:rsidRPr="00D61841" w:rsidRDefault="006C0854" w:rsidP="4E47666A">
      <w:pPr>
        <w:pStyle w:val="Heading1"/>
        <w:rPr>
          <w:rFonts w:eastAsia="Times New Roman" w:cs="Times New Roman"/>
        </w:rPr>
      </w:pPr>
    </w:p>
    <w:p w14:paraId="4AC443F9" w14:textId="6E3C605B" w:rsidR="006C0854" w:rsidRPr="00D61841" w:rsidRDefault="006C0854" w:rsidP="4E47666A">
      <w:pPr>
        <w:rPr>
          <w:rFonts w:ascii="Times New Roman" w:eastAsia="Times New Roman" w:hAnsi="Times New Roman" w:cs="Times New Roman"/>
          <w:sz w:val="24"/>
          <w:szCs w:val="24"/>
        </w:rPr>
      </w:pPr>
    </w:p>
    <w:p w14:paraId="601E2F65" w14:textId="27D9DAF2" w:rsidR="006C0854" w:rsidRPr="00D61841" w:rsidRDefault="006C0854" w:rsidP="4E47666A">
      <w:pPr>
        <w:rPr>
          <w:rFonts w:ascii="Times New Roman" w:eastAsia="Times New Roman" w:hAnsi="Times New Roman" w:cs="Times New Roman"/>
          <w:sz w:val="24"/>
          <w:szCs w:val="24"/>
        </w:rPr>
      </w:pPr>
    </w:p>
    <w:p w14:paraId="143CC56E" w14:textId="55CA12F2" w:rsidR="006C0854" w:rsidRPr="00D61841" w:rsidRDefault="006C0854" w:rsidP="4E47666A">
      <w:pPr>
        <w:rPr>
          <w:rFonts w:ascii="Times New Roman" w:eastAsia="Times New Roman" w:hAnsi="Times New Roman" w:cs="Times New Roman"/>
          <w:sz w:val="24"/>
          <w:szCs w:val="24"/>
        </w:rPr>
      </w:pPr>
    </w:p>
    <w:p w14:paraId="2541B5B0" w14:textId="17563B2F" w:rsidR="006C0854" w:rsidRPr="00D61841" w:rsidRDefault="006C0854" w:rsidP="4E47666A">
      <w:pPr>
        <w:pStyle w:val="Heading1"/>
        <w:rPr>
          <w:rFonts w:eastAsia="Times New Roman" w:cs="Times New Roman"/>
        </w:rPr>
      </w:pPr>
    </w:p>
    <w:p w14:paraId="3EA105B4" w14:textId="7567A64E" w:rsidR="006C0854" w:rsidRPr="00D61841" w:rsidRDefault="006C0854" w:rsidP="4E47666A">
      <w:pPr>
        <w:rPr>
          <w:rFonts w:ascii="Times New Roman" w:eastAsia="Times New Roman" w:hAnsi="Times New Roman" w:cs="Times New Roman"/>
          <w:sz w:val="24"/>
          <w:szCs w:val="24"/>
        </w:rPr>
      </w:pPr>
    </w:p>
    <w:p w14:paraId="63F15B92" w14:textId="5999B73E" w:rsidR="006C0854" w:rsidRPr="00D61841" w:rsidRDefault="006C0854" w:rsidP="4E47666A">
      <w:pPr>
        <w:rPr>
          <w:rFonts w:ascii="Times New Roman" w:eastAsia="Times New Roman" w:hAnsi="Times New Roman" w:cs="Times New Roman"/>
          <w:sz w:val="24"/>
          <w:szCs w:val="24"/>
        </w:rPr>
      </w:pPr>
    </w:p>
    <w:p w14:paraId="2CA44BA6" w14:textId="6BEC675C" w:rsidR="006C0854" w:rsidRPr="00D61841" w:rsidRDefault="006C0854" w:rsidP="4E47666A">
      <w:pPr>
        <w:rPr>
          <w:rFonts w:ascii="Times New Roman" w:eastAsia="Times New Roman" w:hAnsi="Times New Roman" w:cs="Times New Roman"/>
          <w:sz w:val="24"/>
          <w:szCs w:val="24"/>
        </w:rPr>
      </w:pPr>
    </w:p>
    <w:p w14:paraId="29D91AE0" w14:textId="10C4BEB0" w:rsidR="4E47666A" w:rsidRDefault="4E47666A" w:rsidP="4E47666A">
      <w:pPr>
        <w:rPr>
          <w:rFonts w:ascii="Times New Roman" w:eastAsia="Times New Roman" w:hAnsi="Times New Roman" w:cs="Times New Roman"/>
          <w:sz w:val="24"/>
          <w:szCs w:val="24"/>
        </w:rPr>
      </w:pPr>
    </w:p>
    <w:sectPr w:rsidR="4E47666A">
      <w:footerReference w:type="default" r:id="rId13"/>
      <w:type w:val="continuous"/>
      <w:pgSz w:w="11910" w:h="16840"/>
      <w:pgMar w:top="1160" w:right="850" w:bottom="940" w:left="1275" w:header="0" w:footer="74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mriddhi Ranjan" w:date="2024-12-23T13:44:00Z" w:initials="SR">
    <w:p w14:paraId="5F9A1751" w14:textId="71BC7596" w:rsidR="00000000" w:rsidRDefault="00000000">
      <w:r>
        <w:annotationRef/>
      </w:r>
      <w:r w:rsidRPr="642A4D35">
        <w:t>Will update once confirmed from Abhinav.</w:t>
      </w:r>
    </w:p>
  </w:comment>
  <w:comment w:id="1" w:author="Samriddhi Ranjan" w:date="2024-12-23T13:55:00Z" w:initials="SR">
    <w:p w14:paraId="36870084" w14:textId="2FB2EF72" w:rsidR="00000000" w:rsidRDefault="00000000">
      <w:r>
        <w:annotationRef/>
      </w:r>
      <w:r w:rsidRPr="31742A22">
        <w:t>Please confirm the names, hopefully not missed anyone.</w:t>
      </w:r>
    </w:p>
  </w:comment>
  <w:comment w:id="2" w:author="Samriddhi Ranjan" w:date="2024-12-19T14:03:00Z" w:initials="SR">
    <w:p w14:paraId="70239CC4" w14:textId="59221ABA" w:rsidR="00000000" w:rsidRDefault="00000000">
      <w:r>
        <w:annotationRef/>
      </w:r>
      <w:r w:rsidRPr="4CA22CD0">
        <w:t>Is this still unpublished still?</w:t>
      </w:r>
    </w:p>
  </w:comment>
  <w:comment w:id="3" w:author="Samriddhi Ranjan" w:date="2024-12-23T13:45:00Z" w:initials="SR">
    <w:p w14:paraId="6EA02960" w14:textId="70971E2B" w:rsidR="00000000" w:rsidRDefault="00000000">
      <w:r>
        <w:annotationRef/>
      </w:r>
      <w:r w:rsidRPr="1EE67A31">
        <w:t xml:space="preserve">needs further confirmation, if </w:t>
      </w:r>
      <w:r w:rsidRPr="1EE67A31">
        <w:t>unpublished.</w:t>
      </w:r>
    </w:p>
  </w:comment>
  <w:comment w:id="4" w:author="Samriddhi Ranjan" w:date="2024-12-19T16:15:00Z" w:initials="SR">
    <w:p w14:paraId="13648F07" w14:textId="0DBCD431" w:rsidR="00000000" w:rsidRDefault="00000000">
      <w:r>
        <w:annotationRef/>
      </w:r>
      <w:r w:rsidRPr="4B605E3B">
        <w:t>@martin, not sure if we want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9A1751" w15:done="0"/>
  <w15:commentEx w15:paraId="36870084" w15:done="0"/>
  <w15:commentEx w15:paraId="70239CC4" w15:done="0"/>
  <w15:commentEx w15:paraId="6EA02960" w15:done="0"/>
  <w15:commentEx w15:paraId="13648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69A89D" w16cex:dateUtc="2024-12-23T08:14:00Z"/>
  <w16cex:commentExtensible w16cex:durableId="56E68ADF" w16cex:dateUtc="2024-12-23T08:25:00Z"/>
  <w16cex:commentExtensible w16cex:durableId="6028C87C" w16cex:dateUtc="2024-12-19T08:33:00Z"/>
  <w16cex:commentExtensible w16cex:durableId="6829B718" w16cex:dateUtc="2024-12-23T08:15:00Z"/>
  <w16cex:commentExtensible w16cex:durableId="459A8977" w16cex:dateUtc="2024-12-19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9A1751" w16cid:durableId="2169A89D"/>
  <w16cid:commentId w16cid:paraId="36870084" w16cid:durableId="56E68ADF"/>
  <w16cid:commentId w16cid:paraId="70239CC4" w16cid:durableId="6028C87C"/>
  <w16cid:commentId w16cid:paraId="6EA02960" w16cid:durableId="6829B718"/>
  <w16cid:commentId w16cid:paraId="13648F07" w16cid:durableId="459A89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AB30A" w14:textId="77777777" w:rsidR="005678D7" w:rsidRDefault="005678D7">
      <w:r>
        <w:separator/>
      </w:r>
    </w:p>
  </w:endnote>
  <w:endnote w:type="continuationSeparator" w:id="0">
    <w:p w14:paraId="5CBEDE29" w14:textId="77777777" w:rsidR="005678D7" w:rsidRDefault="00567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5BDBB" w14:textId="77777777" w:rsidR="006C0854" w:rsidRDefault="00846617" w:rsidP="4E47666A">
    <w:pPr>
      <w:pStyle w:val="BodyText"/>
      <w:spacing w:line="14" w:lineRule="auto"/>
      <w:rPr>
        <w:sz w:val="20"/>
        <w:szCs w:val="20"/>
      </w:rPr>
    </w:pPr>
    <w:r>
      <w:rPr>
        <w:noProof/>
        <w:sz w:val="20"/>
      </w:rPr>
      <mc:AlternateContent>
        <mc:Choice Requires="wps">
          <w:drawing>
            <wp:anchor distT="0" distB="0" distL="0" distR="0" simplePos="0" relativeHeight="487298560" behindDoc="1" locked="0" layoutInCell="1" allowOverlap="1" wp14:anchorId="086C20AE" wp14:editId="372E6BB5">
              <wp:simplePos x="0" y="0"/>
              <wp:positionH relativeFrom="page">
                <wp:posOffset>6540754</wp:posOffset>
              </wp:positionH>
              <wp:positionV relativeFrom="page">
                <wp:posOffset>10077494</wp:posOffset>
              </wp:positionV>
              <wp:extent cx="159385"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67005"/>
                      </a:xfrm>
                      <a:prstGeom prst="rect">
                        <a:avLst/>
                      </a:prstGeom>
                    </wps:spPr>
                    <wps:txbx>
                      <w:txbxContent>
                        <w:p w14:paraId="0AE6D6F3" w14:textId="77777777" w:rsidR="006C0854" w:rsidRDefault="00846617">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086C20AE" id="_x0000_t202" coordsize="21600,21600" o:spt="202" path="m,l,21600r21600,l21600,xe">
              <v:stroke joinstyle="miter"/>
              <v:path gradientshapeok="t" o:connecttype="rect"/>
            </v:shapetype>
            <v:shape id="Textbox 1" o:spid="_x0000_s1026" type="#_x0000_t202" style="position:absolute;margin-left:515pt;margin-top:793.5pt;width:12.55pt;height:13.15pt;z-index:-16017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" filled="f" stroked="f">
              <v:textbox inset="0,0,0,0">
                <w:txbxContent>
                  <w:p w14:paraId="0AE6D6F3" w14:textId="77777777" w:rsidR="006C0854" w:rsidRDefault="00846617">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D1D24" w14:textId="77777777" w:rsidR="005678D7" w:rsidRDefault="005678D7">
      <w:r>
        <w:separator/>
      </w:r>
    </w:p>
  </w:footnote>
  <w:footnote w:type="continuationSeparator" w:id="0">
    <w:p w14:paraId="26502DA7" w14:textId="77777777" w:rsidR="005678D7" w:rsidRDefault="005678D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8LTZ8KejK/eOkE" int2:id="Xr69S1LL">
      <int2:state int2:value="Rejected" int2:type="AugLoop_Text_Critique"/>
    </int2:textHash>
    <int2:textHash int2:hashCode="ECIQ/llO6bM9gg" int2:id="PRhvQD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72FA"/>
    <w:multiLevelType w:val="hybridMultilevel"/>
    <w:tmpl w:val="EE82AF5C"/>
    <w:lvl w:ilvl="0" w:tplc="D42AED62">
      <w:start w:val="1"/>
      <w:numFmt w:val="bullet"/>
      <w:lvlText w:val=""/>
      <w:lvlJc w:val="left"/>
      <w:pPr>
        <w:ind w:left="720" w:hanging="360"/>
      </w:pPr>
      <w:rPr>
        <w:rFonts w:ascii="Symbol" w:hAnsi="Symbol" w:hint="default"/>
      </w:rPr>
    </w:lvl>
    <w:lvl w:ilvl="1" w:tplc="5B880816">
      <w:start w:val="1"/>
      <w:numFmt w:val="bullet"/>
      <w:lvlText w:val="o"/>
      <w:lvlJc w:val="left"/>
      <w:pPr>
        <w:ind w:left="1440" w:hanging="360"/>
      </w:pPr>
      <w:rPr>
        <w:rFonts w:ascii="Courier New" w:hAnsi="Courier New" w:hint="default"/>
      </w:rPr>
    </w:lvl>
    <w:lvl w:ilvl="2" w:tplc="9B520E1A">
      <w:start w:val="1"/>
      <w:numFmt w:val="bullet"/>
      <w:lvlText w:val=""/>
      <w:lvlJc w:val="left"/>
      <w:pPr>
        <w:ind w:left="2160" w:hanging="360"/>
      </w:pPr>
      <w:rPr>
        <w:rFonts w:ascii="Wingdings" w:hAnsi="Wingdings" w:hint="default"/>
      </w:rPr>
    </w:lvl>
    <w:lvl w:ilvl="3" w:tplc="4A0C2092">
      <w:start w:val="1"/>
      <w:numFmt w:val="bullet"/>
      <w:lvlText w:val=""/>
      <w:lvlJc w:val="left"/>
      <w:pPr>
        <w:ind w:left="2880" w:hanging="360"/>
      </w:pPr>
      <w:rPr>
        <w:rFonts w:ascii="Symbol" w:hAnsi="Symbol" w:hint="default"/>
      </w:rPr>
    </w:lvl>
    <w:lvl w:ilvl="4" w:tplc="FD462108">
      <w:start w:val="1"/>
      <w:numFmt w:val="bullet"/>
      <w:lvlText w:val="o"/>
      <w:lvlJc w:val="left"/>
      <w:pPr>
        <w:ind w:left="3600" w:hanging="360"/>
      </w:pPr>
      <w:rPr>
        <w:rFonts w:ascii="Courier New" w:hAnsi="Courier New" w:hint="default"/>
      </w:rPr>
    </w:lvl>
    <w:lvl w:ilvl="5" w:tplc="8C261A2E">
      <w:start w:val="1"/>
      <w:numFmt w:val="bullet"/>
      <w:lvlText w:val=""/>
      <w:lvlJc w:val="left"/>
      <w:pPr>
        <w:ind w:left="4320" w:hanging="360"/>
      </w:pPr>
      <w:rPr>
        <w:rFonts w:ascii="Wingdings" w:hAnsi="Wingdings" w:hint="default"/>
      </w:rPr>
    </w:lvl>
    <w:lvl w:ilvl="6" w:tplc="957ACF7E">
      <w:start w:val="1"/>
      <w:numFmt w:val="bullet"/>
      <w:lvlText w:val=""/>
      <w:lvlJc w:val="left"/>
      <w:pPr>
        <w:ind w:left="5040" w:hanging="360"/>
      </w:pPr>
      <w:rPr>
        <w:rFonts w:ascii="Symbol" w:hAnsi="Symbol" w:hint="default"/>
      </w:rPr>
    </w:lvl>
    <w:lvl w:ilvl="7" w:tplc="901E5BC4">
      <w:start w:val="1"/>
      <w:numFmt w:val="bullet"/>
      <w:lvlText w:val="o"/>
      <w:lvlJc w:val="left"/>
      <w:pPr>
        <w:ind w:left="5760" w:hanging="360"/>
      </w:pPr>
      <w:rPr>
        <w:rFonts w:ascii="Courier New" w:hAnsi="Courier New" w:hint="default"/>
      </w:rPr>
    </w:lvl>
    <w:lvl w:ilvl="8" w:tplc="C41A922C">
      <w:start w:val="1"/>
      <w:numFmt w:val="bullet"/>
      <w:lvlText w:val=""/>
      <w:lvlJc w:val="left"/>
      <w:pPr>
        <w:ind w:left="6480" w:hanging="360"/>
      </w:pPr>
      <w:rPr>
        <w:rFonts w:ascii="Wingdings" w:hAnsi="Wingdings" w:hint="default"/>
      </w:rPr>
    </w:lvl>
  </w:abstractNum>
  <w:abstractNum w:abstractNumId="1" w15:restartNumberingAfterBreak="0">
    <w:nsid w:val="0BDAB0D8"/>
    <w:multiLevelType w:val="hybridMultilevel"/>
    <w:tmpl w:val="006A2B10"/>
    <w:lvl w:ilvl="0" w:tplc="58066D0A">
      <w:start w:val="1"/>
      <w:numFmt w:val="bullet"/>
      <w:lvlText w:val=""/>
      <w:lvlJc w:val="left"/>
      <w:pPr>
        <w:ind w:left="720" w:hanging="360"/>
      </w:pPr>
      <w:rPr>
        <w:rFonts w:ascii="Symbol" w:hAnsi="Symbol" w:hint="default"/>
      </w:rPr>
    </w:lvl>
    <w:lvl w:ilvl="1" w:tplc="ADC292A2">
      <w:start w:val="1"/>
      <w:numFmt w:val="bullet"/>
      <w:lvlText w:val="o"/>
      <w:lvlJc w:val="left"/>
      <w:pPr>
        <w:ind w:left="1440" w:hanging="360"/>
      </w:pPr>
      <w:rPr>
        <w:rFonts w:ascii="Courier New" w:hAnsi="Courier New" w:hint="default"/>
      </w:rPr>
    </w:lvl>
    <w:lvl w:ilvl="2" w:tplc="D69E2CEE">
      <w:start w:val="1"/>
      <w:numFmt w:val="bullet"/>
      <w:lvlText w:val=""/>
      <w:lvlJc w:val="left"/>
      <w:pPr>
        <w:ind w:left="2160" w:hanging="360"/>
      </w:pPr>
      <w:rPr>
        <w:rFonts w:ascii="Wingdings" w:hAnsi="Wingdings" w:hint="default"/>
      </w:rPr>
    </w:lvl>
    <w:lvl w:ilvl="3" w:tplc="03147540">
      <w:start w:val="1"/>
      <w:numFmt w:val="bullet"/>
      <w:lvlText w:val=""/>
      <w:lvlJc w:val="left"/>
      <w:pPr>
        <w:ind w:left="2880" w:hanging="360"/>
      </w:pPr>
      <w:rPr>
        <w:rFonts w:ascii="Symbol" w:hAnsi="Symbol" w:hint="default"/>
      </w:rPr>
    </w:lvl>
    <w:lvl w:ilvl="4" w:tplc="B10499F8">
      <w:start w:val="1"/>
      <w:numFmt w:val="bullet"/>
      <w:lvlText w:val="o"/>
      <w:lvlJc w:val="left"/>
      <w:pPr>
        <w:ind w:left="3600" w:hanging="360"/>
      </w:pPr>
      <w:rPr>
        <w:rFonts w:ascii="Courier New" w:hAnsi="Courier New" w:hint="default"/>
      </w:rPr>
    </w:lvl>
    <w:lvl w:ilvl="5" w:tplc="2E1432BE">
      <w:start w:val="1"/>
      <w:numFmt w:val="bullet"/>
      <w:lvlText w:val=""/>
      <w:lvlJc w:val="left"/>
      <w:pPr>
        <w:ind w:left="4320" w:hanging="360"/>
      </w:pPr>
      <w:rPr>
        <w:rFonts w:ascii="Wingdings" w:hAnsi="Wingdings" w:hint="default"/>
      </w:rPr>
    </w:lvl>
    <w:lvl w:ilvl="6" w:tplc="0BC8566C">
      <w:start w:val="1"/>
      <w:numFmt w:val="bullet"/>
      <w:lvlText w:val=""/>
      <w:lvlJc w:val="left"/>
      <w:pPr>
        <w:ind w:left="5040" w:hanging="360"/>
      </w:pPr>
      <w:rPr>
        <w:rFonts w:ascii="Symbol" w:hAnsi="Symbol" w:hint="default"/>
      </w:rPr>
    </w:lvl>
    <w:lvl w:ilvl="7" w:tplc="DA86CE88">
      <w:start w:val="1"/>
      <w:numFmt w:val="bullet"/>
      <w:lvlText w:val="o"/>
      <w:lvlJc w:val="left"/>
      <w:pPr>
        <w:ind w:left="5760" w:hanging="360"/>
      </w:pPr>
      <w:rPr>
        <w:rFonts w:ascii="Courier New" w:hAnsi="Courier New" w:hint="default"/>
      </w:rPr>
    </w:lvl>
    <w:lvl w:ilvl="8" w:tplc="DE1C8280">
      <w:start w:val="1"/>
      <w:numFmt w:val="bullet"/>
      <w:lvlText w:val=""/>
      <w:lvlJc w:val="left"/>
      <w:pPr>
        <w:ind w:left="6480" w:hanging="360"/>
      </w:pPr>
      <w:rPr>
        <w:rFonts w:ascii="Wingdings" w:hAnsi="Wingdings" w:hint="default"/>
      </w:rPr>
    </w:lvl>
  </w:abstractNum>
  <w:abstractNum w:abstractNumId="2" w15:restartNumberingAfterBreak="0">
    <w:nsid w:val="0EC9F72B"/>
    <w:multiLevelType w:val="hybridMultilevel"/>
    <w:tmpl w:val="36523EDC"/>
    <w:lvl w:ilvl="0" w:tplc="05341228">
      <w:start w:val="1"/>
      <w:numFmt w:val="bullet"/>
      <w:lvlText w:val="▫"/>
      <w:lvlJc w:val="left"/>
      <w:pPr>
        <w:ind w:left="360" w:hanging="360"/>
      </w:pPr>
      <w:rPr>
        <w:rFonts w:ascii="Courier New" w:hAnsi="Courier New" w:hint="default"/>
      </w:rPr>
    </w:lvl>
    <w:lvl w:ilvl="1" w:tplc="F6688A70">
      <w:start w:val="1"/>
      <w:numFmt w:val="bullet"/>
      <w:lvlText w:val="o"/>
      <w:lvlJc w:val="left"/>
      <w:pPr>
        <w:ind w:left="1080" w:hanging="360"/>
      </w:pPr>
      <w:rPr>
        <w:rFonts w:ascii="Courier New" w:hAnsi="Courier New" w:hint="default"/>
      </w:rPr>
    </w:lvl>
    <w:lvl w:ilvl="2" w:tplc="5C3E49D0">
      <w:start w:val="1"/>
      <w:numFmt w:val="bullet"/>
      <w:lvlText w:val=""/>
      <w:lvlJc w:val="left"/>
      <w:pPr>
        <w:ind w:left="1800" w:hanging="360"/>
      </w:pPr>
      <w:rPr>
        <w:rFonts w:ascii="Wingdings" w:hAnsi="Wingdings" w:hint="default"/>
      </w:rPr>
    </w:lvl>
    <w:lvl w:ilvl="3" w:tplc="421EFC5A">
      <w:start w:val="1"/>
      <w:numFmt w:val="bullet"/>
      <w:lvlText w:val=""/>
      <w:lvlJc w:val="left"/>
      <w:pPr>
        <w:ind w:left="2520" w:hanging="360"/>
      </w:pPr>
      <w:rPr>
        <w:rFonts w:ascii="Symbol" w:hAnsi="Symbol" w:hint="default"/>
      </w:rPr>
    </w:lvl>
    <w:lvl w:ilvl="4" w:tplc="BB30D20A">
      <w:start w:val="1"/>
      <w:numFmt w:val="bullet"/>
      <w:lvlText w:val="o"/>
      <w:lvlJc w:val="left"/>
      <w:pPr>
        <w:ind w:left="3240" w:hanging="360"/>
      </w:pPr>
      <w:rPr>
        <w:rFonts w:ascii="Courier New" w:hAnsi="Courier New" w:hint="default"/>
      </w:rPr>
    </w:lvl>
    <w:lvl w:ilvl="5" w:tplc="75AE1152">
      <w:start w:val="1"/>
      <w:numFmt w:val="bullet"/>
      <w:lvlText w:val=""/>
      <w:lvlJc w:val="left"/>
      <w:pPr>
        <w:ind w:left="3960" w:hanging="360"/>
      </w:pPr>
      <w:rPr>
        <w:rFonts w:ascii="Wingdings" w:hAnsi="Wingdings" w:hint="default"/>
      </w:rPr>
    </w:lvl>
    <w:lvl w:ilvl="6" w:tplc="E96E9E5E">
      <w:start w:val="1"/>
      <w:numFmt w:val="bullet"/>
      <w:lvlText w:val=""/>
      <w:lvlJc w:val="left"/>
      <w:pPr>
        <w:ind w:left="4680" w:hanging="360"/>
      </w:pPr>
      <w:rPr>
        <w:rFonts w:ascii="Symbol" w:hAnsi="Symbol" w:hint="default"/>
      </w:rPr>
    </w:lvl>
    <w:lvl w:ilvl="7" w:tplc="0A2C949A">
      <w:start w:val="1"/>
      <w:numFmt w:val="bullet"/>
      <w:lvlText w:val="o"/>
      <w:lvlJc w:val="left"/>
      <w:pPr>
        <w:ind w:left="5400" w:hanging="360"/>
      </w:pPr>
      <w:rPr>
        <w:rFonts w:ascii="Courier New" w:hAnsi="Courier New" w:hint="default"/>
      </w:rPr>
    </w:lvl>
    <w:lvl w:ilvl="8" w:tplc="562AFDC0">
      <w:start w:val="1"/>
      <w:numFmt w:val="bullet"/>
      <w:lvlText w:val=""/>
      <w:lvlJc w:val="left"/>
      <w:pPr>
        <w:ind w:left="6120" w:hanging="360"/>
      </w:pPr>
      <w:rPr>
        <w:rFonts w:ascii="Wingdings" w:hAnsi="Wingdings" w:hint="default"/>
      </w:rPr>
    </w:lvl>
  </w:abstractNum>
  <w:abstractNum w:abstractNumId="3" w15:restartNumberingAfterBreak="0">
    <w:nsid w:val="1364B272"/>
    <w:multiLevelType w:val="hybridMultilevel"/>
    <w:tmpl w:val="791A3B44"/>
    <w:lvl w:ilvl="0" w:tplc="268899A0">
      <w:start w:val="1"/>
      <w:numFmt w:val="bullet"/>
      <w:lvlText w:val=""/>
      <w:lvlJc w:val="left"/>
      <w:pPr>
        <w:ind w:left="720" w:hanging="360"/>
      </w:pPr>
      <w:rPr>
        <w:rFonts w:ascii="Symbol" w:hAnsi="Symbol" w:hint="default"/>
      </w:rPr>
    </w:lvl>
    <w:lvl w:ilvl="1" w:tplc="36D4B17A">
      <w:start w:val="1"/>
      <w:numFmt w:val="bullet"/>
      <w:lvlText w:val="o"/>
      <w:lvlJc w:val="left"/>
      <w:pPr>
        <w:ind w:left="1440" w:hanging="360"/>
      </w:pPr>
      <w:rPr>
        <w:rFonts w:ascii="Courier New" w:hAnsi="Courier New" w:hint="default"/>
      </w:rPr>
    </w:lvl>
    <w:lvl w:ilvl="2" w:tplc="0DEEC6B0">
      <w:start w:val="1"/>
      <w:numFmt w:val="bullet"/>
      <w:lvlText w:val=""/>
      <w:lvlJc w:val="left"/>
      <w:pPr>
        <w:ind w:left="2160" w:hanging="360"/>
      </w:pPr>
      <w:rPr>
        <w:rFonts w:ascii="Wingdings" w:hAnsi="Wingdings" w:hint="default"/>
      </w:rPr>
    </w:lvl>
    <w:lvl w:ilvl="3" w:tplc="F33CF882">
      <w:start w:val="1"/>
      <w:numFmt w:val="bullet"/>
      <w:lvlText w:val=""/>
      <w:lvlJc w:val="left"/>
      <w:pPr>
        <w:ind w:left="2880" w:hanging="360"/>
      </w:pPr>
      <w:rPr>
        <w:rFonts w:ascii="Symbol" w:hAnsi="Symbol" w:hint="default"/>
      </w:rPr>
    </w:lvl>
    <w:lvl w:ilvl="4" w:tplc="4B6CDE86">
      <w:start w:val="1"/>
      <w:numFmt w:val="bullet"/>
      <w:lvlText w:val="o"/>
      <w:lvlJc w:val="left"/>
      <w:pPr>
        <w:ind w:left="3600" w:hanging="360"/>
      </w:pPr>
      <w:rPr>
        <w:rFonts w:ascii="Courier New" w:hAnsi="Courier New" w:hint="default"/>
      </w:rPr>
    </w:lvl>
    <w:lvl w:ilvl="5" w:tplc="79588762">
      <w:start w:val="1"/>
      <w:numFmt w:val="bullet"/>
      <w:lvlText w:val=""/>
      <w:lvlJc w:val="left"/>
      <w:pPr>
        <w:ind w:left="4320" w:hanging="360"/>
      </w:pPr>
      <w:rPr>
        <w:rFonts w:ascii="Wingdings" w:hAnsi="Wingdings" w:hint="default"/>
      </w:rPr>
    </w:lvl>
    <w:lvl w:ilvl="6" w:tplc="448ADBDA">
      <w:start w:val="1"/>
      <w:numFmt w:val="bullet"/>
      <w:lvlText w:val=""/>
      <w:lvlJc w:val="left"/>
      <w:pPr>
        <w:ind w:left="5040" w:hanging="360"/>
      </w:pPr>
      <w:rPr>
        <w:rFonts w:ascii="Symbol" w:hAnsi="Symbol" w:hint="default"/>
      </w:rPr>
    </w:lvl>
    <w:lvl w:ilvl="7" w:tplc="C1B00302">
      <w:start w:val="1"/>
      <w:numFmt w:val="bullet"/>
      <w:lvlText w:val="o"/>
      <w:lvlJc w:val="left"/>
      <w:pPr>
        <w:ind w:left="5760" w:hanging="360"/>
      </w:pPr>
      <w:rPr>
        <w:rFonts w:ascii="Courier New" w:hAnsi="Courier New" w:hint="default"/>
      </w:rPr>
    </w:lvl>
    <w:lvl w:ilvl="8" w:tplc="D4DEF18E">
      <w:start w:val="1"/>
      <w:numFmt w:val="bullet"/>
      <w:lvlText w:val=""/>
      <w:lvlJc w:val="left"/>
      <w:pPr>
        <w:ind w:left="6480" w:hanging="360"/>
      </w:pPr>
      <w:rPr>
        <w:rFonts w:ascii="Wingdings" w:hAnsi="Wingdings" w:hint="default"/>
      </w:rPr>
    </w:lvl>
  </w:abstractNum>
  <w:abstractNum w:abstractNumId="4" w15:restartNumberingAfterBreak="0">
    <w:nsid w:val="178D7D6F"/>
    <w:multiLevelType w:val="hybridMultilevel"/>
    <w:tmpl w:val="93360368"/>
    <w:lvl w:ilvl="0" w:tplc="F36C170A">
      <w:start w:val="1"/>
      <w:numFmt w:val="bullet"/>
      <w:lvlText w:val=""/>
      <w:lvlJc w:val="left"/>
      <w:pPr>
        <w:ind w:left="360" w:hanging="360"/>
      </w:pPr>
      <w:rPr>
        <w:rFonts w:ascii="Wingdings" w:hAnsi="Wingdings" w:hint="default"/>
      </w:rPr>
    </w:lvl>
    <w:lvl w:ilvl="1" w:tplc="4C9A263A">
      <w:start w:val="1"/>
      <w:numFmt w:val="bullet"/>
      <w:lvlText w:val="o"/>
      <w:lvlJc w:val="left"/>
      <w:pPr>
        <w:ind w:left="1080" w:hanging="360"/>
      </w:pPr>
      <w:rPr>
        <w:rFonts w:ascii="Courier New" w:hAnsi="Courier New" w:hint="default"/>
      </w:rPr>
    </w:lvl>
    <w:lvl w:ilvl="2" w:tplc="F7AC3942">
      <w:start w:val="1"/>
      <w:numFmt w:val="bullet"/>
      <w:lvlText w:val=""/>
      <w:lvlJc w:val="left"/>
      <w:pPr>
        <w:ind w:left="1800" w:hanging="360"/>
      </w:pPr>
      <w:rPr>
        <w:rFonts w:ascii="Wingdings" w:hAnsi="Wingdings" w:hint="default"/>
      </w:rPr>
    </w:lvl>
    <w:lvl w:ilvl="3" w:tplc="0A6E80BE">
      <w:start w:val="1"/>
      <w:numFmt w:val="bullet"/>
      <w:lvlText w:val=""/>
      <w:lvlJc w:val="left"/>
      <w:pPr>
        <w:ind w:left="2520" w:hanging="360"/>
      </w:pPr>
      <w:rPr>
        <w:rFonts w:ascii="Symbol" w:hAnsi="Symbol" w:hint="default"/>
      </w:rPr>
    </w:lvl>
    <w:lvl w:ilvl="4" w:tplc="66761B4E">
      <w:start w:val="1"/>
      <w:numFmt w:val="bullet"/>
      <w:lvlText w:val="o"/>
      <w:lvlJc w:val="left"/>
      <w:pPr>
        <w:ind w:left="3240" w:hanging="360"/>
      </w:pPr>
      <w:rPr>
        <w:rFonts w:ascii="Courier New" w:hAnsi="Courier New" w:hint="default"/>
      </w:rPr>
    </w:lvl>
    <w:lvl w:ilvl="5" w:tplc="ED7A2A34">
      <w:start w:val="1"/>
      <w:numFmt w:val="bullet"/>
      <w:lvlText w:val=""/>
      <w:lvlJc w:val="left"/>
      <w:pPr>
        <w:ind w:left="3960" w:hanging="360"/>
      </w:pPr>
      <w:rPr>
        <w:rFonts w:ascii="Wingdings" w:hAnsi="Wingdings" w:hint="default"/>
      </w:rPr>
    </w:lvl>
    <w:lvl w:ilvl="6" w:tplc="7C426EEC">
      <w:start w:val="1"/>
      <w:numFmt w:val="bullet"/>
      <w:lvlText w:val=""/>
      <w:lvlJc w:val="left"/>
      <w:pPr>
        <w:ind w:left="4680" w:hanging="360"/>
      </w:pPr>
      <w:rPr>
        <w:rFonts w:ascii="Symbol" w:hAnsi="Symbol" w:hint="default"/>
      </w:rPr>
    </w:lvl>
    <w:lvl w:ilvl="7" w:tplc="E43C8FFA">
      <w:start w:val="1"/>
      <w:numFmt w:val="bullet"/>
      <w:lvlText w:val="o"/>
      <w:lvlJc w:val="left"/>
      <w:pPr>
        <w:ind w:left="5400" w:hanging="360"/>
      </w:pPr>
      <w:rPr>
        <w:rFonts w:ascii="Courier New" w:hAnsi="Courier New" w:hint="default"/>
      </w:rPr>
    </w:lvl>
    <w:lvl w:ilvl="8" w:tplc="17963E30">
      <w:start w:val="1"/>
      <w:numFmt w:val="bullet"/>
      <w:lvlText w:val=""/>
      <w:lvlJc w:val="left"/>
      <w:pPr>
        <w:ind w:left="6120" w:hanging="360"/>
      </w:pPr>
      <w:rPr>
        <w:rFonts w:ascii="Wingdings" w:hAnsi="Wingdings" w:hint="default"/>
      </w:rPr>
    </w:lvl>
  </w:abstractNum>
  <w:abstractNum w:abstractNumId="5" w15:restartNumberingAfterBreak="0">
    <w:nsid w:val="21404E4A"/>
    <w:multiLevelType w:val="hybridMultilevel"/>
    <w:tmpl w:val="6F1279C4"/>
    <w:lvl w:ilvl="0" w:tplc="B7ACE8EC">
      <w:start w:val="1"/>
      <w:numFmt w:val="decimal"/>
      <w:lvlText w:val="%1."/>
      <w:lvlJc w:val="left"/>
      <w:pPr>
        <w:ind w:left="720" w:hanging="360"/>
      </w:pPr>
    </w:lvl>
    <w:lvl w:ilvl="1" w:tplc="687CEE08">
      <w:start w:val="1"/>
      <w:numFmt w:val="lowerLetter"/>
      <w:lvlText w:val="%2."/>
      <w:lvlJc w:val="left"/>
      <w:pPr>
        <w:ind w:left="1440" w:hanging="360"/>
      </w:pPr>
    </w:lvl>
    <w:lvl w:ilvl="2" w:tplc="6CE65664">
      <w:start w:val="1"/>
      <w:numFmt w:val="lowerRoman"/>
      <w:lvlText w:val="%3."/>
      <w:lvlJc w:val="right"/>
      <w:pPr>
        <w:ind w:left="2160" w:hanging="180"/>
      </w:pPr>
    </w:lvl>
    <w:lvl w:ilvl="3" w:tplc="AB1A9202">
      <w:start w:val="1"/>
      <w:numFmt w:val="decimal"/>
      <w:lvlText w:val="%4."/>
      <w:lvlJc w:val="left"/>
      <w:pPr>
        <w:ind w:left="2880" w:hanging="360"/>
      </w:pPr>
    </w:lvl>
    <w:lvl w:ilvl="4" w:tplc="F034BFA8">
      <w:start w:val="1"/>
      <w:numFmt w:val="lowerLetter"/>
      <w:lvlText w:val="%5."/>
      <w:lvlJc w:val="left"/>
      <w:pPr>
        <w:ind w:left="3600" w:hanging="360"/>
      </w:pPr>
    </w:lvl>
    <w:lvl w:ilvl="5" w:tplc="2F16C340">
      <w:start w:val="1"/>
      <w:numFmt w:val="lowerRoman"/>
      <w:lvlText w:val="%6."/>
      <w:lvlJc w:val="right"/>
      <w:pPr>
        <w:ind w:left="4320" w:hanging="180"/>
      </w:pPr>
    </w:lvl>
    <w:lvl w:ilvl="6" w:tplc="E1FCFD4C">
      <w:start w:val="1"/>
      <w:numFmt w:val="decimal"/>
      <w:lvlText w:val="%7."/>
      <w:lvlJc w:val="left"/>
      <w:pPr>
        <w:ind w:left="5040" w:hanging="360"/>
      </w:pPr>
    </w:lvl>
    <w:lvl w:ilvl="7" w:tplc="01068A36">
      <w:start w:val="1"/>
      <w:numFmt w:val="lowerLetter"/>
      <w:lvlText w:val="%8."/>
      <w:lvlJc w:val="left"/>
      <w:pPr>
        <w:ind w:left="5760" w:hanging="360"/>
      </w:pPr>
    </w:lvl>
    <w:lvl w:ilvl="8" w:tplc="C35429E0">
      <w:start w:val="1"/>
      <w:numFmt w:val="lowerRoman"/>
      <w:lvlText w:val="%9."/>
      <w:lvlJc w:val="right"/>
      <w:pPr>
        <w:ind w:left="6480" w:hanging="180"/>
      </w:pPr>
    </w:lvl>
  </w:abstractNum>
  <w:abstractNum w:abstractNumId="6" w15:restartNumberingAfterBreak="0">
    <w:nsid w:val="293C721D"/>
    <w:multiLevelType w:val="hybridMultilevel"/>
    <w:tmpl w:val="A74A570C"/>
    <w:lvl w:ilvl="0" w:tplc="D86AFA22">
      <w:start w:val="1"/>
      <w:numFmt w:val="bullet"/>
      <w:lvlText w:val=""/>
      <w:lvlJc w:val="left"/>
      <w:pPr>
        <w:ind w:left="720" w:hanging="360"/>
      </w:pPr>
      <w:rPr>
        <w:rFonts w:ascii="Symbol" w:hAnsi="Symbol" w:hint="default"/>
      </w:rPr>
    </w:lvl>
    <w:lvl w:ilvl="1" w:tplc="93C8CF4A">
      <w:start w:val="1"/>
      <w:numFmt w:val="bullet"/>
      <w:lvlText w:val="o"/>
      <w:lvlJc w:val="left"/>
      <w:pPr>
        <w:ind w:left="1440" w:hanging="360"/>
      </w:pPr>
      <w:rPr>
        <w:rFonts w:ascii="Courier New" w:hAnsi="Courier New" w:hint="default"/>
      </w:rPr>
    </w:lvl>
    <w:lvl w:ilvl="2" w:tplc="ED603248">
      <w:start w:val="1"/>
      <w:numFmt w:val="bullet"/>
      <w:lvlText w:val=""/>
      <w:lvlJc w:val="left"/>
      <w:pPr>
        <w:ind w:left="2160" w:hanging="360"/>
      </w:pPr>
      <w:rPr>
        <w:rFonts w:ascii="Wingdings" w:hAnsi="Wingdings" w:hint="default"/>
      </w:rPr>
    </w:lvl>
    <w:lvl w:ilvl="3" w:tplc="611E33D0">
      <w:start w:val="1"/>
      <w:numFmt w:val="bullet"/>
      <w:lvlText w:val=""/>
      <w:lvlJc w:val="left"/>
      <w:pPr>
        <w:ind w:left="2880" w:hanging="360"/>
      </w:pPr>
      <w:rPr>
        <w:rFonts w:ascii="Symbol" w:hAnsi="Symbol" w:hint="default"/>
      </w:rPr>
    </w:lvl>
    <w:lvl w:ilvl="4" w:tplc="4434D338">
      <w:start w:val="1"/>
      <w:numFmt w:val="bullet"/>
      <w:lvlText w:val="o"/>
      <w:lvlJc w:val="left"/>
      <w:pPr>
        <w:ind w:left="3600" w:hanging="360"/>
      </w:pPr>
      <w:rPr>
        <w:rFonts w:ascii="Courier New" w:hAnsi="Courier New" w:hint="default"/>
      </w:rPr>
    </w:lvl>
    <w:lvl w:ilvl="5" w:tplc="9D2C2786">
      <w:start w:val="1"/>
      <w:numFmt w:val="bullet"/>
      <w:lvlText w:val=""/>
      <w:lvlJc w:val="left"/>
      <w:pPr>
        <w:ind w:left="4320" w:hanging="360"/>
      </w:pPr>
      <w:rPr>
        <w:rFonts w:ascii="Wingdings" w:hAnsi="Wingdings" w:hint="default"/>
      </w:rPr>
    </w:lvl>
    <w:lvl w:ilvl="6" w:tplc="93E08B88">
      <w:start w:val="1"/>
      <w:numFmt w:val="bullet"/>
      <w:lvlText w:val=""/>
      <w:lvlJc w:val="left"/>
      <w:pPr>
        <w:ind w:left="5040" w:hanging="360"/>
      </w:pPr>
      <w:rPr>
        <w:rFonts w:ascii="Symbol" w:hAnsi="Symbol" w:hint="default"/>
      </w:rPr>
    </w:lvl>
    <w:lvl w:ilvl="7" w:tplc="754A1CA6">
      <w:start w:val="1"/>
      <w:numFmt w:val="bullet"/>
      <w:lvlText w:val="o"/>
      <w:lvlJc w:val="left"/>
      <w:pPr>
        <w:ind w:left="5760" w:hanging="360"/>
      </w:pPr>
      <w:rPr>
        <w:rFonts w:ascii="Courier New" w:hAnsi="Courier New" w:hint="default"/>
      </w:rPr>
    </w:lvl>
    <w:lvl w:ilvl="8" w:tplc="945644C0">
      <w:start w:val="1"/>
      <w:numFmt w:val="bullet"/>
      <w:lvlText w:val=""/>
      <w:lvlJc w:val="left"/>
      <w:pPr>
        <w:ind w:left="6480" w:hanging="360"/>
      </w:pPr>
      <w:rPr>
        <w:rFonts w:ascii="Wingdings" w:hAnsi="Wingdings" w:hint="default"/>
      </w:rPr>
    </w:lvl>
  </w:abstractNum>
  <w:abstractNum w:abstractNumId="7" w15:restartNumberingAfterBreak="0">
    <w:nsid w:val="2FDCE0B5"/>
    <w:multiLevelType w:val="hybridMultilevel"/>
    <w:tmpl w:val="D9DA1AE8"/>
    <w:lvl w:ilvl="0" w:tplc="A9F6C406">
      <w:start w:val="1"/>
      <w:numFmt w:val="bullet"/>
      <w:lvlText w:val=""/>
      <w:lvlJc w:val="left"/>
      <w:pPr>
        <w:ind w:left="720" w:hanging="360"/>
      </w:pPr>
      <w:rPr>
        <w:rFonts w:ascii="Symbol" w:hAnsi="Symbol" w:hint="default"/>
      </w:rPr>
    </w:lvl>
    <w:lvl w:ilvl="1" w:tplc="92E015AE">
      <w:start w:val="1"/>
      <w:numFmt w:val="bullet"/>
      <w:lvlText w:val="o"/>
      <w:lvlJc w:val="left"/>
      <w:pPr>
        <w:ind w:left="1440" w:hanging="360"/>
      </w:pPr>
      <w:rPr>
        <w:rFonts w:ascii="Courier New" w:hAnsi="Courier New" w:hint="default"/>
      </w:rPr>
    </w:lvl>
    <w:lvl w:ilvl="2" w:tplc="1F964800">
      <w:start w:val="1"/>
      <w:numFmt w:val="bullet"/>
      <w:lvlText w:val=""/>
      <w:lvlJc w:val="left"/>
      <w:pPr>
        <w:ind w:left="2160" w:hanging="360"/>
      </w:pPr>
      <w:rPr>
        <w:rFonts w:ascii="Wingdings" w:hAnsi="Wingdings" w:hint="default"/>
      </w:rPr>
    </w:lvl>
    <w:lvl w:ilvl="3" w:tplc="A34C0C62">
      <w:start w:val="1"/>
      <w:numFmt w:val="bullet"/>
      <w:lvlText w:val=""/>
      <w:lvlJc w:val="left"/>
      <w:pPr>
        <w:ind w:left="2880" w:hanging="360"/>
      </w:pPr>
      <w:rPr>
        <w:rFonts w:ascii="Symbol" w:hAnsi="Symbol" w:hint="default"/>
      </w:rPr>
    </w:lvl>
    <w:lvl w:ilvl="4" w:tplc="7208F93E">
      <w:start w:val="1"/>
      <w:numFmt w:val="bullet"/>
      <w:lvlText w:val="o"/>
      <w:lvlJc w:val="left"/>
      <w:pPr>
        <w:ind w:left="3600" w:hanging="360"/>
      </w:pPr>
      <w:rPr>
        <w:rFonts w:ascii="Courier New" w:hAnsi="Courier New" w:hint="default"/>
      </w:rPr>
    </w:lvl>
    <w:lvl w:ilvl="5" w:tplc="4202B63E">
      <w:start w:val="1"/>
      <w:numFmt w:val="bullet"/>
      <w:lvlText w:val=""/>
      <w:lvlJc w:val="left"/>
      <w:pPr>
        <w:ind w:left="4320" w:hanging="360"/>
      </w:pPr>
      <w:rPr>
        <w:rFonts w:ascii="Wingdings" w:hAnsi="Wingdings" w:hint="default"/>
      </w:rPr>
    </w:lvl>
    <w:lvl w:ilvl="6" w:tplc="FFB0B2FE">
      <w:start w:val="1"/>
      <w:numFmt w:val="bullet"/>
      <w:lvlText w:val=""/>
      <w:lvlJc w:val="left"/>
      <w:pPr>
        <w:ind w:left="5040" w:hanging="360"/>
      </w:pPr>
      <w:rPr>
        <w:rFonts w:ascii="Symbol" w:hAnsi="Symbol" w:hint="default"/>
      </w:rPr>
    </w:lvl>
    <w:lvl w:ilvl="7" w:tplc="4EA0CF90">
      <w:start w:val="1"/>
      <w:numFmt w:val="bullet"/>
      <w:lvlText w:val="o"/>
      <w:lvlJc w:val="left"/>
      <w:pPr>
        <w:ind w:left="5760" w:hanging="360"/>
      </w:pPr>
      <w:rPr>
        <w:rFonts w:ascii="Courier New" w:hAnsi="Courier New" w:hint="default"/>
      </w:rPr>
    </w:lvl>
    <w:lvl w:ilvl="8" w:tplc="619292CA">
      <w:start w:val="1"/>
      <w:numFmt w:val="bullet"/>
      <w:lvlText w:val=""/>
      <w:lvlJc w:val="left"/>
      <w:pPr>
        <w:ind w:left="6480" w:hanging="360"/>
      </w:pPr>
      <w:rPr>
        <w:rFonts w:ascii="Wingdings" w:hAnsi="Wingdings" w:hint="default"/>
      </w:rPr>
    </w:lvl>
  </w:abstractNum>
  <w:abstractNum w:abstractNumId="8" w15:restartNumberingAfterBreak="0">
    <w:nsid w:val="359D89A7"/>
    <w:multiLevelType w:val="hybridMultilevel"/>
    <w:tmpl w:val="24DA0CDE"/>
    <w:lvl w:ilvl="0" w:tplc="21DA0264">
      <w:start w:val="1"/>
      <w:numFmt w:val="bullet"/>
      <w:lvlText w:val=""/>
      <w:lvlJc w:val="left"/>
      <w:pPr>
        <w:ind w:left="720" w:hanging="360"/>
      </w:pPr>
      <w:rPr>
        <w:rFonts w:ascii="Symbol" w:hAnsi="Symbol" w:hint="default"/>
      </w:rPr>
    </w:lvl>
    <w:lvl w:ilvl="1" w:tplc="2A68470E">
      <w:start w:val="1"/>
      <w:numFmt w:val="bullet"/>
      <w:lvlText w:val="o"/>
      <w:lvlJc w:val="left"/>
      <w:pPr>
        <w:ind w:left="1440" w:hanging="360"/>
      </w:pPr>
      <w:rPr>
        <w:rFonts w:ascii="Courier New" w:hAnsi="Courier New" w:hint="default"/>
      </w:rPr>
    </w:lvl>
    <w:lvl w:ilvl="2" w:tplc="542C96B6">
      <w:start w:val="1"/>
      <w:numFmt w:val="bullet"/>
      <w:lvlText w:val=""/>
      <w:lvlJc w:val="left"/>
      <w:pPr>
        <w:ind w:left="2160" w:hanging="360"/>
      </w:pPr>
      <w:rPr>
        <w:rFonts w:ascii="Wingdings" w:hAnsi="Wingdings" w:hint="default"/>
      </w:rPr>
    </w:lvl>
    <w:lvl w:ilvl="3" w:tplc="70B0922C">
      <w:start w:val="1"/>
      <w:numFmt w:val="bullet"/>
      <w:lvlText w:val=""/>
      <w:lvlJc w:val="left"/>
      <w:pPr>
        <w:ind w:left="2880" w:hanging="360"/>
      </w:pPr>
      <w:rPr>
        <w:rFonts w:ascii="Symbol" w:hAnsi="Symbol" w:hint="default"/>
      </w:rPr>
    </w:lvl>
    <w:lvl w:ilvl="4" w:tplc="227C7114">
      <w:start w:val="1"/>
      <w:numFmt w:val="bullet"/>
      <w:lvlText w:val="o"/>
      <w:lvlJc w:val="left"/>
      <w:pPr>
        <w:ind w:left="3600" w:hanging="360"/>
      </w:pPr>
      <w:rPr>
        <w:rFonts w:ascii="Courier New" w:hAnsi="Courier New" w:hint="default"/>
      </w:rPr>
    </w:lvl>
    <w:lvl w:ilvl="5" w:tplc="A25C3034">
      <w:start w:val="1"/>
      <w:numFmt w:val="bullet"/>
      <w:lvlText w:val=""/>
      <w:lvlJc w:val="left"/>
      <w:pPr>
        <w:ind w:left="4320" w:hanging="360"/>
      </w:pPr>
      <w:rPr>
        <w:rFonts w:ascii="Wingdings" w:hAnsi="Wingdings" w:hint="default"/>
      </w:rPr>
    </w:lvl>
    <w:lvl w:ilvl="6" w:tplc="C6066308">
      <w:start w:val="1"/>
      <w:numFmt w:val="bullet"/>
      <w:lvlText w:val=""/>
      <w:lvlJc w:val="left"/>
      <w:pPr>
        <w:ind w:left="5040" w:hanging="360"/>
      </w:pPr>
      <w:rPr>
        <w:rFonts w:ascii="Symbol" w:hAnsi="Symbol" w:hint="default"/>
      </w:rPr>
    </w:lvl>
    <w:lvl w:ilvl="7" w:tplc="CA20B3CE">
      <w:start w:val="1"/>
      <w:numFmt w:val="bullet"/>
      <w:lvlText w:val="o"/>
      <w:lvlJc w:val="left"/>
      <w:pPr>
        <w:ind w:left="5760" w:hanging="360"/>
      </w:pPr>
      <w:rPr>
        <w:rFonts w:ascii="Courier New" w:hAnsi="Courier New" w:hint="default"/>
      </w:rPr>
    </w:lvl>
    <w:lvl w:ilvl="8" w:tplc="5E74E7A0">
      <w:start w:val="1"/>
      <w:numFmt w:val="bullet"/>
      <w:lvlText w:val=""/>
      <w:lvlJc w:val="left"/>
      <w:pPr>
        <w:ind w:left="6480" w:hanging="360"/>
      </w:pPr>
      <w:rPr>
        <w:rFonts w:ascii="Wingdings" w:hAnsi="Wingdings" w:hint="default"/>
      </w:rPr>
    </w:lvl>
  </w:abstractNum>
  <w:abstractNum w:abstractNumId="9" w15:restartNumberingAfterBreak="0">
    <w:nsid w:val="3C738668"/>
    <w:multiLevelType w:val="hybridMultilevel"/>
    <w:tmpl w:val="1F44B7A0"/>
    <w:lvl w:ilvl="0" w:tplc="2B1C16A4">
      <w:start w:val="1"/>
      <w:numFmt w:val="decimal"/>
      <w:lvlText w:val="•"/>
      <w:lvlJc w:val="left"/>
      <w:pPr>
        <w:ind w:left="720" w:hanging="360"/>
      </w:pPr>
    </w:lvl>
    <w:lvl w:ilvl="1" w:tplc="06F4271E">
      <w:start w:val="1"/>
      <w:numFmt w:val="lowerLetter"/>
      <w:lvlText w:val="%2."/>
      <w:lvlJc w:val="left"/>
      <w:pPr>
        <w:ind w:left="1440" w:hanging="360"/>
      </w:pPr>
    </w:lvl>
    <w:lvl w:ilvl="2" w:tplc="1AF69DEA">
      <w:start w:val="1"/>
      <w:numFmt w:val="lowerRoman"/>
      <w:lvlText w:val="%3."/>
      <w:lvlJc w:val="right"/>
      <w:pPr>
        <w:ind w:left="2160" w:hanging="180"/>
      </w:pPr>
    </w:lvl>
    <w:lvl w:ilvl="3" w:tplc="9168EC4C">
      <w:start w:val="1"/>
      <w:numFmt w:val="decimal"/>
      <w:lvlText w:val="%4."/>
      <w:lvlJc w:val="left"/>
      <w:pPr>
        <w:ind w:left="2880" w:hanging="360"/>
      </w:pPr>
    </w:lvl>
    <w:lvl w:ilvl="4" w:tplc="DDB285E6">
      <w:start w:val="1"/>
      <w:numFmt w:val="lowerLetter"/>
      <w:lvlText w:val="%5."/>
      <w:lvlJc w:val="left"/>
      <w:pPr>
        <w:ind w:left="3600" w:hanging="360"/>
      </w:pPr>
    </w:lvl>
    <w:lvl w:ilvl="5" w:tplc="614ADD52">
      <w:start w:val="1"/>
      <w:numFmt w:val="lowerRoman"/>
      <w:lvlText w:val="%6."/>
      <w:lvlJc w:val="right"/>
      <w:pPr>
        <w:ind w:left="4320" w:hanging="180"/>
      </w:pPr>
    </w:lvl>
    <w:lvl w:ilvl="6" w:tplc="193C5B30">
      <w:start w:val="1"/>
      <w:numFmt w:val="decimal"/>
      <w:lvlText w:val="%7."/>
      <w:lvlJc w:val="left"/>
      <w:pPr>
        <w:ind w:left="5040" w:hanging="360"/>
      </w:pPr>
    </w:lvl>
    <w:lvl w:ilvl="7" w:tplc="B52007C2">
      <w:start w:val="1"/>
      <w:numFmt w:val="lowerLetter"/>
      <w:lvlText w:val="%8."/>
      <w:lvlJc w:val="left"/>
      <w:pPr>
        <w:ind w:left="5760" w:hanging="360"/>
      </w:pPr>
    </w:lvl>
    <w:lvl w:ilvl="8" w:tplc="1F405E4A">
      <w:start w:val="1"/>
      <w:numFmt w:val="lowerRoman"/>
      <w:lvlText w:val="%9."/>
      <w:lvlJc w:val="right"/>
      <w:pPr>
        <w:ind w:left="6480" w:hanging="180"/>
      </w:pPr>
    </w:lvl>
  </w:abstractNum>
  <w:abstractNum w:abstractNumId="10" w15:restartNumberingAfterBreak="0">
    <w:nsid w:val="3CBC3566"/>
    <w:multiLevelType w:val="hybridMultilevel"/>
    <w:tmpl w:val="F624516E"/>
    <w:lvl w:ilvl="0" w:tplc="5DA60E5E">
      <w:start w:val="1"/>
      <w:numFmt w:val="decimal"/>
      <w:lvlText w:val="%1."/>
      <w:lvlJc w:val="left"/>
      <w:pPr>
        <w:ind w:left="720" w:hanging="360"/>
      </w:pPr>
    </w:lvl>
    <w:lvl w:ilvl="1" w:tplc="7DB404D8">
      <w:start w:val="1"/>
      <w:numFmt w:val="lowerLetter"/>
      <w:lvlText w:val="%2."/>
      <w:lvlJc w:val="left"/>
      <w:pPr>
        <w:ind w:left="1440" w:hanging="360"/>
      </w:pPr>
    </w:lvl>
    <w:lvl w:ilvl="2" w:tplc="3110B576">
      <w:start w:val="1"/>
      <w:numFmt w:val="lowerRoman"/>
      <w:lvlText w:val="%3."/>
      <w:lvlJc w:val="right"/>
      <w:pPr>
        <w:ind w:left="2160" w:hanging="180"/>
      </w:pPr>
    </w:lvl>
    <w:lvl w:ilvl="3" w:tplc="0A3E70DC">
      <w:start w:val="1"/>
      <w:numFmt w:val="decimal"/>
      <w:lvlText w:val="%4."/>
      <w:lvlJc w:val="left"/>
      <w:pPr>
        <w:ind w:left="2880" w:hanging="360"/>
      </w:pPr>
    </w:lvl>
    <w:lvl w:ilvl="4" w:tplc="43E64DD8">
      <w:start w:val="1"/>
      <w:numFmt w:val="lowerLetter"/>
      <w:lvlText w:val="%5."/>
      <w:lvlJc w:val="left"/>
      <w:pPr>
        <w:ind w:left="3600" w:hanging="360"/>
      </w:pPr>
    </w:lvl>
    <w:lvl w:ilvl="5" w:tplc="A960668E">
      <w:start w:val="1"/>
      <w:numFmt w:val="lowerRoman"/>
      <w:lvlText w:val="%6."/>
      <w:lvlJc w:val="right"/>
      <w:pPr>
        <w:ind w:left="4320" w:hanging="180"/>
      </w:pPr>
    </w:lvl>
    <w:lvl w:ilvl="6" w:tplc="B740CB7E">
      <w:start w:val="1"/>
      <w:numFmt w:val="decimal"/>
      <w:lvlText w:val="%7."/>
      <w:lvlJc w:val="left"/>
      <w:pPr>
        <w:ind w:left="5040" w:hanging="360"/>
      </w:pPr>
    </w:lvl>
    <w:lvl w:ilvl="7" w:tplc="415835BC">
      <w:start w:val="1"/>
      <w:numFmt w:val="lowerLetter"/>
      <w:lvlText w:val="%8."/>
      <w:lvlJc w:val="left"/>
      <w:pPr>
        <w:ind w:left="5760" w:hanging="360"/>
      </w:pPr>
    </w:lvl>
    <w:lvl w:ilvl="8" w:tplc="B5586A8A">
      <w:start w:val="1"/>
      <w:numFmt w:val="lowerRoman"/>
      <w:lvlText w:val="%9."/>
      <w:lvlJc w:val="right"/>
      <w:pPr>
        <w:ind w:left="6480" w:hanging="180"/>
      </w:pPr>
    </w:lvl>
  </w:abstractNum>
  <w:abstractNum w:abstractNumId="11" w15:restartNumberingAfterBreak="0">
    <w:nsid w:val="3FA5440B"/>
    <w:multiLevelType w:val="hybridMultilevel"/>
    <w:tmpl w:val="4C781B92"/>
    <w:lvl w:ilvl="0" w:tplc="1CFC581C">
      <w:start w:val="1"/>
      <w:numFmt w:val="bullet"/>
      <w:lvlText w:val=""/>
      <w:lvlJc w:val="left"/>
      <w:pPr>
        <w:ind w:left="720" w:hanging="360"/>
      </w:pPr>
      <w:rPr>
        <w:rFonts w:ascii="Symbol" w:hAnsi="Symbol" w:hint="default"/>
      </w:rPr>
    </w:lvl>
    <w:lvl w:ilvl="1" w:tplc="8F7E5F04">
      <w:start w:val="1"/>
      <w:numFmt w:val="bullet"/>
      <w:lvlText w:val="o"/>
      <w:lvlJc w:val="left"/>
      <w:pPr>
        <w:ind w:left="1440" w:hanging="360"/>
      </w:pPr>
      <w:rPr>
        <w:rFonts w:ascii="Courier New" w:hAnsi="Courier New" w:hint="default"/>
      </w:rPr>
    </w:lvl>
    <w:lvl w:ilvl="2" w:tplc="AD064A4A">
      <w:start w:val="1"/>
      <w:numFmt w:val="bullet"/>
      <w:lvlText w:val=""/>
      <w:lvlJc w:val="left"/>
      <w:pPr>
        <w:ind w:left="2160" w:hanging="360"/>
      </w:pPr>
      <w:rPr>
        <w:rFonts w:ascii="Wingdings" w:hAnsi="Wingdings" w:hint="default"/>
      </w:rPr>
    </w:lvl>
    <w:lvl w:ilvl="3" w:tplc="6C569C82">
      <w:start w:val="1"/>
      <w:numFmt w:val="bullet"/>
      <w:lvlText w:val=""/>
      <w:lvlJc w:val="left"/>
      <w:pPr>
        <w:ind w:left="2880" w:hanging="360"/>
      </w:pPr>
      <w:rPr>
        <w:rFonts w:ascii="Symbol" w:hAnsi="Symbol" w:hint="default"/>
      </w:rPr>
    </w:lvl>
    <w:lvl w:ilvl="4" w:tplc="8EDC2FFA">
      <w:start w:val="1"/>
      <w:numFmt w:val="bullet"/>
      <w:lvlText w:val="o"/>
      <w:lvlJc w:val="left"/>
      <w:pPr>
        <w:ind w:left="3600" w:hanging="360"/>
      </w:pPr>
      <w:rPr>
        <w:rFonts w:ascii="Courier New" w:hAnsi="Courier New" w:hint="default"/>
      </w:rPr>
    </w:lvl>
    <w:lvl w:ilvl="5" w:tplc="0C906682">
      <w:start w:val="1"/>
      <w:numFmt w:val="bullet"/>
      <w:lvlText w:val=""/>
      <w:lvlJc w:val="left"/>
      <w:pPr>
        <w:ind w:left="4320" w:hanging="360"/>
      </w:pPr>
      <w:rPr>
        <w:rFonts w:ascii="Wingdings" w:hAnsi="Wingdings" w:hint="default"/>
      </w:rPr>
    </w:lvl>
    <w:lvl w:ilvl="6" w:tplc="E822ED14">
      <w:start w:val="1"/>
      <w:numFmt w:val="bullet"/>
      <w:lvlText w:val=""/>
      <w:lvlJc w:val="left"/>
      <w:pPr>
        <w:ind w:left="5040" w:hanging="360"/>
      </w:pPr>
      <w:rPr>
        <w:rFonts w:ascii="Symbol" w:hAnsi="Symbol" w:hint="default"/>
      </w:rPr>
    </w:lvl>
    <w:lvl w:ilvl="7" w:tplc="E1507438">
      <w:start w:val="1"/>
      <w:numFmt w:val="bullet"/>
      <w:lvlText w:val="o"/>
      <w:lvlJc w:val="left"/>
      <w:pPr>
        <w:ind w:left="5760" w:hanging="360"/>
      </w:pPr>
      <w:rPr>
        <w:rFonts w:ascii="Courier New" w:hAnsi="Courier New" w:hint="default"/>
      </w:rPr>
    </w:lvl>
    <w:lvl w:ilvl="8" w:tplc="1668E774">
      <w:start w:val="1"/>
      <w:numFmt w:val="bullet"/>
      <w:lvlText w:val=""/>
      <w:lvlJc w:val="left"/>
      <w:pPr>
        <w:ind w:left="6480" w:hanging="360"/>
      </w:pPr>
      <w:rPr>
        <w:rFonts w:ascii="Wingdings" w:hAnsi="Wingdings" w:hint="default"/>
      </w:rPr>
    </w:lvl>
  </w:abstractNum>
  <w:abstractNum w:abstractNumId="12" w15:restartNumberingAfterBreak="0">
    <w:nsid w:val="59BCECCB"/>
    <w:multiLevelType w:val="hybridMultilevel"/>
    <w:tmpl w:val="20E69974"/>
    <w:lvl w:ilvl="0" w:tplc="88582112">
      <w:start w:val="1"/>
      <w:numFmt w:val="bullet"/>
      <w:lvlText w:val=""/>
      <w:lvlJc w:val="left"/>
      <w:pPr>
        <w:ind w:left="720" w:hanging="360"/>
      </w:pPr>
      <w:rPr>
        <w:rFonts w:ascii="Symbol" w:hAnsi="Symbol" w:hint="default"/>
      </w:rPr>
    </w:lvl>
    <w:lvl w:ilvl="1" w:tplc="F23EC8FC">
      <w:start w:val="1"/>
      <w:numFmt w:val="bullet"/>
      <w:lvlText w:val="o"/>
      <w:lvlJc w:val="left"/>
      <w:pPr>
        <w:ind w:left="1440" w:hanging="360"/>
      </w:pPr>
      <w:rPr>
        <w:rFonts w:ascii="Courier New" w:hAnsi="Courier New" w:hint="default"/>
      </w:rPr>
    </w:lvl>
    <w:lvl w:ilvl="2" w:tplc="11A2B53E">
      <w:start w:val="1"/>
      <w:numFmt w:val="bullet"/>
      <w:lvlText w:val=""/>
      <w:lvlJc w:val="left"/>
      <w:pPr>
        <w:ind w:left="2160" w:hanging="360"/>
      </w:pPr>
      <w:rPr>
        <w:rFonts w:ascii="Wingdings" w:hAnsi="Wingdings" w:hint="default"/>
      </w:rPr>
    </w:lvl>
    <w:lvl w:ilvl="3" w:tplc="C36C896A">
      <w:start w:val="1"/>
      <w:numFmt w:val="bullet"/>
      <w:lvlText w:val=""/>
      <w:lvlJc w:val="left"/>
      <w:pPr>
        <w:ind w:left="2880" w:hanging="360"/>
      </w:pPr>
      <w:rPr>
        <w:rFonts w:ascii="Symbol" w:hAnsi="Symbol" w:hint="default"/>
      </w:rPr>
    </w:lvl>
    <w:lvl w:ilvl="4" w:tplc="12C0C8CA">
      <w:start w:val="1"/>
      <w:numFmt w:val="bullet"/>
      <w:lvlText w:val="o"/>
      <w:lvlJc w:val="left"/>
      <w:pPr>
        <w:ind w:left="3600" w:hanging="360"/>
      </w:pPr>
      <w:rPr>
        <w:rFonts w:ascii="Courier New" w:hAnsi="Courier New" w:hint="default"/>
      </w:rPr>
    </w:lvl>
    <w:lvl w:ilvl="5" w:tplc="7AB290AC">
      <w:start w:val="1"/>
      <w:numFmt w:val="bullet"/>
      <w:lvlText w:val=""/>
      <w:lvlJc w:val="left"/>
      <w:pPr>
        <w:ind w:left="4320" w:hanging="360"/>
      </w:pPr>
      <w:rPr>
        <w:rFonts w:ascii="Wingdings" w:hAnsi="Wingdings" w:hint="default"/>
      </w:rPr>
    </w:lvl>
    <w:lvl w:ilvl="6" w:tplc="AD36965C">
      <w:start w:val="1"/>
      <w:numFmt w:val="bullet"/>
      <w:lvlText w:val=""/>
      <w:lvlJc w:val="left"/>
      <w:pPr>
        <w:ind w:left="5040" w:hanging="360"/>
      </w:pPr>
      <w:rPr>
        <w:rFonts w:ascii="Symbol" w:hAnsi="Symbol" w:hint="default"/>
      </w:rPr>
    </w:lvl>
    <w:lvl w:ilvl="7" w:tplc="B664AF34">
      <w:start w:val="1"/>
      <w:numFmt w:val="bullet"/>
      <w:lvlText w:val="o"/>
      <w:lvlJc w:val="left"/>
      <w:pPr>
        <w:ind w:left="5760" w:hanging="360"/>
      </w:pPr>
      <w:rPr>
        <w:rFonts w:ascii="Courier New" w:hAnsi="Courier New" w:hint="default"/>
      </w:rPr>
    </w:lvl>
    <w:lvl w:ilvl="8" w:tplc="0412697C">
      <w:start w:val="1"/>
      <w:numFmt w:val="bullet"/>
      <w:lvlText w:val=""/>
      <w:lvlJc w:val="left"/>
      <w:pPr>
        <w:ind w:left="6480" w:hanging="360"/>
      </w:pPr>
      <w:rPr>
        <w:rFonts w:ascii="Wingdings" w:hAnsi="Wingdings" w:hint="default"/>
      </w:rPr>
    </w:lvl>
  </w:abstractNum>
  <w:abstractNum w:abstractNumId="13" w15:restartNumberingAfterBreak="0">
    <w:nsid w:val="5A494B18"/>
    <w:multiLevelType w:val="hybridMultilevel"/>
    <w:tmpl w:val="F058ED9A"/>
    <w:lvl w:ilvl="0" w:tplc="F35A71E2">
      <w:start w:val="1"/>
      <w:numFmt w:val="bullet"/>
      <w:lvlText w:val="▫"/>
      <w:lvlJc w:val="left"/>
      <w:pPr>
        <w:ind w:left="360" w:hanging="360"/>
      </w:pPr>
      <w:rPr>
        <w:rFonts w:ascii="Courier New" w:hAnsi="Courier New" w:hint="default"/>
      </w:rPr>
    </w:lvl>
    <w:lvl w:ilvl="1" w:tplc="5EBE318C">
      <w:start w:val="1"/>
      <w:numFmt w:val="bullet"/>
      <w:lvlText w:val="o"/>
      <w:lvlJc w:val="left"/>
      <w:pPr>
        <w:ind w:left="1080" w:hanging="360"/>
      </w:pPr>
      <w:rPr>
        <w:rFonts w:ascii="Courier New" w:hAnsi="Courier New" w:hint="default"/>
      </w:rPr>
    </w:lvl>
    <w:lvl w:ilvl="2" w:tplc="2D6CDCAE">
      <w:start w:val="1"/>
      <w:numFmt w:val="bullet"/>
      <w:lvlText w:val=""/>
      <w:lvlJc w:val="left"/>
      <w:pPr>
        <w:ind w:left="1800" w:hanging="360"/>
      </w:pPr>
      <w:rPr>
        <w:rFonts w:ascii="Wingdings" w:hAnsi="Wingdings" w:hint="default"/>
      </w:rPr>
    </w:lvl>
    <w:lvl w:ilvl="3" w:tplc="82B02E82">
      <w:start w:val="1"/>
      <w:numFmt w:val="bullet"/>
      <w:lvlText w:val=""/>
      <w:lvlJc w:val="left"/>
      <w:pPr>
        <w:ind w:left="2520" w:hanging="360"/>
      </w:pPr>
      <w:rPr>
        <w:rFonts w:ascii="Symbol" w:hAnsi="Symbol" w:hint="default"/>
      </w:rPr>
    </w:lvl>
    <w:lvl w:ilvl="4" w:tplc="8C2E3410">
      <w:start w:val="1"/>
      <w:numFmt w:val="bullet"/>
      <w:lvlText w:val="o"/>
      <w:lvlJc w:val="left"/>
      <w:pPr>
        <w:ind w:left="3240" w:hanging="360"/>
      </w:pPr>
      <w:rPr>
        <w:rFonts w:ascii="Courier New" w:hAnsi="Courier New" w:hint="default"/>
      </w:rPr>
    </w:lvl>
    <w:lvl w:ilvl="5" w:tplc="D388AC18">
      <w:start w:val="1"/>
      <w:numFmt w:val="bullet"/>
      <w:lvlText w:val=""/>
      <w:lvlJc w:val="left"/>
      <w:pPr>
        <w:ind w:left="3960" w:hanging="360"/>
      </w:pPr>
      <w:rPr>
        <w:rFonts w:ascii="Wingdings" w:hAnsi="Wingdings" w:hint="default"/>
      </w:rPr>
    </w:lvl>
    <w:lvl w:ilvl="6" w:tplc="934C361E">
      <w:start w:val="1"/>
      <w:numFmt w:val="bullet"/>
      <w:lvlText w:val=""/>
      <w:lvlJc w:val="left"/>
      <w:pPr>
        <w:ind w:left="4680" w:hanging="360"/>
      </w:pPr>
      <w:rPr>
        <w:rFonts w:ascii="Symbol" w:hAnsi="Symbol" w:hint="default"/>
      </w:rPr>
    </w:lvl>
    <w:lvl w:ilvl="7" w:tplc="647A375A">
      <w:start w:val="1"/>
      <w:numFmt w:val="bullet"/>
      <w:lvlText w:val="o"/>
      <w:lvlJc w:val="left"/>
      <w:pPr>
        <w:ind w:left="5400" w:hanging="360"/>
      </w:pPr>
      <w:rPr>
        <w:rFonts w:ascii="Courier New" w:hAnsi="Courier New" w:hint="default"/>
      </w:rPr>
    </w:lvl>
    <w:lvl w:ilvl="8" w:tplc="F40C24F6">
      <w:start w:val="1"/>
      <w:numFmt w:val="bullet"/>
      <w:lvlText w:val=""/>
      <w:lvlJc w:val="left"/>
      <w:pPr>
        <w:ind w:left="6120" w:hanging="360"/>
      </w:pPr>
      <w:rPr>
        <w:rFonts w:ascii="Wingdings" w:hAnsi="Wingdings" w:hint="default"/>
      </w:rPr>
    </w:lvl>
  </w:abstractNum>
  <w:abstractNum w:abstractNumId="14" w15:restartNumberingAfterBreak="0">
    <w:nsid w:val="5EECC41F"/>
    <w:multiLevelType w:val="hybridMultilevel"/>
    <w:tmpl w:val="60EA5994"/>
    <w:lvl w:ilvl="0" w:tplc="DBD03C5E">
      <w:start w:val="1"/>
      <w:numFmt w:val="decimal"/>
      <w:lvlText w:val="%1."/>
      <w:lvlJc w:val="left"/>
      <w:pPr>
        <w:ind w:left="720" w:hanging="360"/>
      </w:pPr>
    </w:lvl>
    <w:lvl w:ilvl="1" w:tplc="544C7D04">
      <w:start w:val="1"/>
      <w:numFmt w:val="lowerLetter"/>
      <w:lvlText w:val="%2."/>
      <w:lvlJc w:val="left"/>
      <w:pPr>
        <w:ind w:left="1440" w:hanging="360"/>
      </w:pPr>
    </w:lvl>
    <w:lvl w:ilvl="2" w:tplc="A93CFB90">
      <w:start w:val="1"/>
      <w:numFmt w:val="lowerRoman"/>
      <w:lvlText w:val="%3."/>
      <w:lvlJc w:val="right"/>
      <w:pPr>
        <w:ind w:left="2160" w:hanging="180"/>
      </w:pPr>
    </w:lvl>
    <w:lvl w:ilvl="3" w:tplc="4ECAF5B8">
      <w:start w:val="1"/>
      <w:numFmt w:val="decimal"/>
      <w:lvlText w:val="%4."/>
      <w:lvlJc w:val="left"/>
      <w:pPr>
        <w:ind w:left="2880" w:hanging="360"/>
      </w:pPr>
    </w:lvl>
    <w:lvl w:ilvl="4" w:tplc="4650D2F0">
      <w:start w:val="1"/>
      <w:numFmt w:val="lowerLetter"/>
      <w:lvlText w:val="%5."/>
      <w:lvlJc w:val="left"/>
      <w:pPr>
        <w:ind w:left="3600" w:hanging="360"/>
      </w:pPr>
    </w:lvl>
    <w:lvl w:ilvl="5" w:tplc="C3E6EA2A">
      <w:start w:val="1"/>
      <w:numFmt w:val="lowerRoman"/>
      <w:lvlText w:val="%6."/>
      <w:lvlJc w:val="right"/>
      <w:pPr>
        <w:ind w:left="4320" w:hanging="180"/>
      </w:pPr>
    </w:lvl>
    <w:lvl w:ilvl="6" w:tplc="FDA8BF8C">
      <w:start w:val="1"/>
      <w:numFmt w:val="decimal"/>
      <w:lvlText w:val="%7."/>
      <w:lvlJc w:val="left"/>
      <w:pPr>
        <w:ind w:left="5040" w:hanging="360"/>
      </w:pPr>
    </w:lvl>
    <w:lvl w:ilvl="7" w:tplc="0032CB3E">
      <w:start w:val="1"/>
      <w:numFmt w:val="lowerLetter"/>
      <w:lvlText w:val="%8."/>
      <w:lvlJc w:val="left"/>
      <w:pPr>
        <w:ind w:left="5760" w:hanging="360"/>
      </w:pPr>
    </w:lvl>
    <w:lvl w:ilvl="8" w:tplc="85301A06">
      <w:start w:val="1"/>
      <w:numFmt w:val="lowerRoman"/>
      <w:lvlText w:val="%9."/>
      <w:lvlJc w:val="right"/>
      <w:pPr>
        <w:ind w:left="6480" w:hanging="180"/>
      </w:pPr>
    </w:lvl>
  </w:abstractNum>
  <w:abstractNum w:abstractNumId="15" w15:restartNumberingAfterBreak="0">
    <w:nsid w:val="640E2AAE"/>
    <w:multiLevelType w:val="hybridMultilevel"/>
    <w:tmpl w:val="3E407BD8"/>
    <w:lvl w:ilvl="0" w:tplc="6E9E0484">
      <w:numFmt w:val="bullet"/>
      <w:lvlText w:val="•"/>
      <w:lvlJc w:val="left"/>
      <w:pPr>
        <w:ind w:left="671" w:hanging="279"/>
      </w:pPr>
      <w:rPr>
        <w:rFonts w:ascii="Times New Roman" w:eastAsia="Times New Roman" w:hAnsi="Times New Roman" w:cs="Times New Roman" w:hint="default"/>
        <w:b w:val="0"/>
        <w:bCs w:val="0"/>
        <w:i w:val="0"/>
        <w:iCs w:val="0"/>
        <w:spacing w:val="0"/>
        <w:w w:val="220"/>
        <w:sz w:val="22"/>
        <w:szCs w:val="22"/>
        <w:lang w:val="en-US" w:eastAsia="en-US" w:bidi="ar-SA"/>
      </w:rPr>
    </w:lvl>
    <w:lvl w:ilvl="1" w:tplc="AE58097E">
      <w:numFmt w:val="bullet"/>
      <w:lvlText w:val="•"/>
      <w:lvlJc w:val="left"/>
      <w:pPr>
        <w:ind w:left="1488" w:hanging="279"/>
      </w:pPr>
      <w:rPr>
        <w:rFonts w:hint="default"/>
        <w:lang w:val="en-US" w:eastAsia="en-US" w:bidi="ar-SA"/>
      </w:rPr>
    </w:lvl>
    <w:lvl w:ilvl="2" w:tplc="97FAEE28">
      <w:numFmt w:val="bullet"/>
      <w:lvlText w:val="•"/>
      <w:lvlJc w:val="left"/>
      <w:pPr>
        <w:ind w:left="2297" w:hanging="279"/>
      </w:pPr>
      <w:rPr>
        <w:rFonts w:hint="default"/>
        <w:lang w:val="en-US" w:eastAsia="en-US" w:bidi="ar-SA"/>
      </w:rPr>
    </w:lvl>
    <w:lvl w:ilvl="3" w:tplc="29DC3976">
      <w:numFmt w:val="bullet"/>
      <w:lvlText w:val="•"/>
      <w:lvlJc w:val="left"/>
      <w:pPr>
        <w:ind w:left="3105" w:hanging="279"/>
      </w:pPr>
      <w:rPr>
        <w:rFonts w:hint="default"/>
        <w:lang w:val="en-US" w:eastAsia="en-US" w:bidi="ar-SA"/>
      </w:rPr>
    </w:lvl>
    <w:lvl w:ilvl="4" w:tplc="F350E9DC">
      <w:numFmt w:val="bullet"/>
      <w:lvlText w:val="•"/>
      <w:lvlJc w:val="left"/>
      <w:pPr>
        <w:ind w:left="3914" w:hanging="279"/>
      </w:pPr>
      <w:rPr>
        <w:rFonts w:hint="default"/>
        <w:lang w:val="en-US" w:eastAsia="en-US" w:bidi="ar-SA"/>
      </w:rPr>
    </w:lvl>
    <w:lvl w:ilvl="5" w:tplc="1F2E9EA0">
      <w:numFmt w:val="bullet"/>
      <w:lvlText w:val="•"/>
      <w:lvlJc w:val="left"/>
      <w:pPr>
        <w:ind w:left="4722" w:hanging="279"/>
      </w:pPr>
      <w:rPr>
        <w:rFonts w:hint="default"/>
        <w:lang w:val="en-US" w:eastAsia="en-US" w:bidi="ar-SA"/>
      </w:rPr>
    </w:lvl>
    <w:lvl w:ilvl="6" w:tplc="EEA83A48">
      <w:numFmt w:val="bullet"/>
      <w:lvlText w:val="•"/>
      <w:lvlJc w:val="left"/>
      <w:pPr>
        <w:ind w:left="5531" w:hanging="279"/>
      </w:pPr>
      <w:rPr>
        <w:rFonts w:hint="default"/>
        <w:lang w:val="en-US" w:eastAsia="en-US" w:bidi="ar-SA"/>
      </w:rPr>
    </w:lvl>
    <w:lvl w:ilvl="7" w:tplc="5FD8805C">
      <w:numFmt w:val="bullet"/>
      <w:lvlText w:val="•"/>
      <w:lvlJc w:val="left"/>
      <w:pPr>
        <w:ind w:left="6339" w:hanging="279"/>
      </w:pPr>
      <w:rPr>
        <w:rFonts w:hint="default"/>
        <w:lang w:val="en-US" w:eastAsia="en-US" w:bidi="ar-SA"/>
      </w:rPr>
    </w:lvl>
    <w:lvl w:ilvl="8" w:tplc="D7707886">
      <w:numFmt w:val="bullet"/>
      <w:lvlText w:val="•"/>
      <w:lvlJc w:val="left"/>
      <w:pPr>
        <w:ind w:left="7148" w:hanging="279"/>
      </w:pPr>
      <w:rPr>
        <w:rFonts w:hint="default"/>
        <w:lang w:val="en-US" w:eastAsia="en-US" w:bidi="ar-SA"/>
      </w:rPr>
    </w:lvl>
  </w:abstractNum>
  <w:abstractNum w:abstractNumId="16" w15:restartNumberingAfterBreak="0">
    <w:nsid w:val="7299CE62"/>
    <w:multiLevelType w:val="hybridMultilevel"/>
    <w:tmpl w:val="F0127D3E"/>
    <w:lvl w:ilvl="0" w:tplc="151E9890">
      <w:start w:val="1"/>
      <w:numFmt w:val="bullet"/>
      <w:lvlText w:val=""/>
      <w:lvlJc w:val="left"/>
      <w:pPr>
        <w:ind w:left="720" w:hanging="360"/>
      </w:pPr>
      <w:rPr>
        <w:rFonts w:ascii="Symbol" w:hAnsi="Symbol" w:hint="default"/>
      </w:rPr>
    </w:lvl>
    <w:lvl w:ilvl="1" w:tplc="75722646">
      <w:start w:val="1"/>
      <w:numFmt w:val="bullet"/>
      <w:lvlText w:val="o"/>
      <w:lvlJc w:val="left"/>
      <w:pPr>
        <w:ind w:left="1440" w:hanging="360"/>
      </w:pPr>
      <w:rPr>
        <w:rFonts w:ascii="Courier New" w:hAnsi="Courier New" w:hint="default"/>
      </w:rPr>
    </w:lvl>
    <w:lvl w:ilvl="2" w:tplc="BE06A226">
      <w:start w:val="1"/>
      <w:numFmt w:val="bullet"/>
      <w:lvlText w:val=""/>
      <w:lvlJc w:val="left"/>
      <w:pPr>
        <w:ind w:left="2160" w:hanging="360"/>
      </w:pPr>
      <w:rPr>
        <w:rFonts w:ascii="Wingdings" w:hAnsi="Wingdings" w:hint="default"/>
      </w:rPr>
    </w:lvl>
    <w:lvl w:ilvl="3" w:tplc="03788D8E">
      <w:start w:val="1"/>
      <w:numFmt w:val="bullet"/>
      <w:lvlText w:val=""/>
      <w:lvlJc w:val="left"/>
      <w:pPr>
        <w:ind w:left="2880" w:hanging="360"/>
      </w:pPr>
      <w:rPr>
        <w:rFonts w:ascii="Symbol" w:hAnsi="Symbol" w:hint="default"/>
      </w:rPr>
    </w:lvl>
    <w:lvl w:ilvl="4" w:tplc="F112D5AA">
      <w:start w:val="1"/>
      <w:numFmt w:val="bullet"/>
      <w:lvlText w:val="o"/>
      <w:lvlJc w:val="left"/>
      <w:pPr>
        <w:ind w:left="3600" w:hanging="360"/>
      </w:pPr>
      <w:rPr>
        <w:rFonts w:ascii="Courier New" w:hAnsi="Courier New" w:hint="default"/>
      </w:rPr>
    </w:lvl>
    <w:lvl w:ilvl="5" w:tplc="6B5AC148">
      <w:start w:val="1"/>
      <w:numFmt w:val="bullet"/>
      <w:lvlText w:val=""/>
      <w:lvlJc w:val="left"/>
      <w:pPr>
        <w:ind w:left="4320" w:hanging="360"/>
      </w:pPr>
      <w:rPr>
        <w:rFonts w:ascii="Wingdings" w:hAnsi="Wingdings" w:hint="default"/>
      </w:rPr>
    </w:lvl>
    <w:lvl w:ilvl="6" w:tplc="70F62D5C">
      <w:start w:val="1"/>
      <w:numFmt w:val="bullet"/>
      <w:lvlText w:val=""/>
      <w:lvlJc w:val="left"/>
      <w:pPr>
        <w:ind w:left="5040" w:hanging="360"/>
      </w:pPr>
      <w:rPr>
        <w:rFonts w:ascii="Symbol" w:hAnsi="Symbol" w:hint="default"/>
      </w:rPr>
    </w:lvl>
    <w:lvl w:ilvl="7" w:tplc="9546295A">
      <w:start w:val="1"/>
      <w:numFmt w:val="bullet"/>
      <w:lvlText w:val="o"/>
      <w:lvlJc w:val="left"/>
      <w:pPr>
        <w:ind w:left="5760" w:hanging="360"/>
      </w:pPr>
      <w:rPr>
        <w:rFonts w:ascii="Courier New" w:hAnsi="Courier New" w:hint="default"/>
      </w:rPr>
    </w:lvl>
    <w:lvl w:ilvl="8" w:tplc="E3C0E7B0">
      <w:start w:val="1"/>
      <w:numFmt w:val="bullet"/>
      <w:lvlText w:val=""/>
      <w:lvlJc w:val="left"/>
      <w:pPr>
        <w:ind w:left="6480" w:hanging="360"/>
      </w:pPr>
      <w:rPr>
        <w:rFonts w:ascii="Wingdings" w:hAnsi="Wingdings" w:hint="default"/>
      </w:rPr>
    </w:lvl>
  </w:abstractNum>
  <w:abstractNum w:abstractNumId="17" w15:restartNumberingAfterBreak="0">
    <w:nsid w:val="79504242"/>
    <w:multiLevelType w:val="hybridMultilevel"/>
    <w:tmpl w:val="B0B81242"/>
    <w:lvl w:ilvl="0" w:tplc="E65A90D8">
      <w:start w:val="1"/>
      <w:numFmt w:val="bullet"/>
      <w:lvlText w:val="▫"/>
      <w:lvlJc w:val="left"/>
      <w:pPr>
        <w:ind w:left="360" w:hanging="360"/>
      </w:pPr>
      <w:rPr>
        <w:rFonts w:ascii="Courier New" w:hAnsi="Courier New" w:hint="default"/>
      </w:rPr>
    </w:lvl>
    <w:lvl w:ilvl="1" w:tplc="49BE83D8">
      <w:start w:val="1"/>
      <w:numFmt w:val="bullet"/>
      <w:lvlText w:val="o"/>
      <w:lvlJc w:val="left"/>
      <w:pPr>
        <w:ind w:left="1080" w:hanging="360"/>
      </w:pPr>
      <w:rPr>
        <w:rFonts w:ascii="Courier New" w:hAnsi="Courier New" w:hint="default"/>
      </w:rPr>
    </w:lvl>
    <w:lvl w:ilvl="2" w:tplc="72EC6398">
      <w:start w:val="1"/>
      <w:numFmt w:val="bullet"/>
      <w:lvlText w:val=""/>
      <w:lvlJc w:val="left"/>
      <w:pPr>
        <w:ind w:left="1800" w:hanging="360"/>
      </w:pPr>
      <w:rPr>
        <w:rFonts w:ascii="Wingdings" w:hAnsi="Wingdings" w:hint="default"/>
      </w:rPr>
    </w:lvl>
    <w:lvl w:ilvl="3" w:tplc="58B44576">
      <w:start w:val="1"/>
      <w:numFmt w:val="bullet"/>
      <w:lvlText w:val=""/>
      <w:lvlJc w:val="left"/>
      <w:pPr>
        <w:ind w:left="2520" w:hanging="360"/>
      </w:pPr>
      <w:rPr>
        <w:rFonts w:ascii="Symbol" w:hAnsi="Symbol" w:hint="default"/>
      </w:rPr>
    </w:lvl>
    <w:lvl w:ilvl="4" w:tplc="39143BB2">
      <w:start w:val="1"/>
      <w:numFmt w:val="bullet"/>
      <w:lvlText w:val="o"/>
      <w:lvlJc w:val="left"/>
      <w:pPr>
        <w:ind w:left="3240" w:hanging="360"/>
      </w:pPr>
      <w:rPr>
        <w:rFonts w:ascii="Courier New" w:hAnsi="Courier New" w:hint="default"/>
      </w:rPr>
    </w:lvl>
    <w:lvl w:ilvl="5" w:tplc="76DC48CA">
      <w:start w:val="1"/>
      <w:numFmt w:val="bullet"/>
      <w:lvlText w:val=""/>
      <w:lvlJc w:val="left"/>
      <w:pPr>
        <w:ind w:left="3960" w:hanging="360"/>
      </w:pPr>
      <w:rPr>
        <w:rFonts w:ascii="Wingdings" w:hAnsi="Wingdings" w:hint="default"/>
      </w:rPr>
    </w:lvl>
    <w:lvl w:ilvl="6" w:tplc="EDE63B70">
      <w:start w:val="1"/>
      <w:numFmt w:val="bullet"/>
      <w:lvlText w:val=""/>
      <w:lvlJc w:val="left"/>
      <w:pPr>
        <w:ind w:left="4680" w:hanging="360"/>
      </w:pPr>
      <w:rPr>
        <w:rFonts w:ascii="Symbol" w:hAnsi="Symbol" w:hint="default"/>
      </w:rPr>
    </w:lvl>
    <w:lvl w:ilvl="7" w:tplc="8AF8C77E">
      <w:start w:val="1"/>
      <w:numFmt w:val="bullet"/>
      <w:lvlText w:val="o"/>
      <w:lvlJc w:val="left"/>
      <w:pPr>
        <w:ind w:left="5400" w:hanging="360"/>
      </w:pPr>
      <w:rPr>
        <w:rFonts w:ascii="Courier New" w:hAnsi="Courier New" w:hint="default"/>
      </w:rPr>
    </w:lvl>
    <w:lvl w:ilvl="8" w:tplc="E62A58B2">
      <w:start w:val="1"/>
      <w:numFmt w:val="bullet"/>
      <w:lvlText w:val=""/>
      <w:lvlJc w:val="left"/>
      <w:pPr>
        <w:ind w:left="6120" w:hanging="360"/>
      </w:pPr>
      <w:rPr>
        <w:rFonts w:ascii="Wingdings" w:hAnsi="Wingdings" w:hint="default"/>
      </w:rPr>
    </w:lvl>
  </w:abstractNum>
  <w:abstractNum w:abstractNumId="18" w15:restartNumberingAfterBreak="0">
    <w:nsid w:val="7B867096"/>
    <w:multiLevelType w:val="hybridMultilevel"/>
    <w:tmpl w:val="214E08F6"/>
    <w:lvl w:ilvl="0" w:tplc="02B4F2A8">
      <w:start w:val="1"/>
      <w:numFmt w:val="bullet"/>
      <w:lvlText w:val=""/>
      <w:lvlJc w:val="left"/>
      <w:pPr>
        <w:ind w:left="720" w:hanging="360"/>
      </w:pPr>
      <w:rPr>
        <w:rFonts w:ascii="Symbol" w:hAnsi="Symbol" w:hint="default"/>
      </w:rPr>
    </w:lvl>
    <w:lvl w:ilvl="1" w:tplc="DDBC030A">
      <w:start w:val="1"/>
      <w:numFmt w:val="bullet"/>
      <w:lvlText w:val="o"/>
      <w:lvlJc w:val="left"/>
      <w:pPr>
        <w:ind w:left="1440" w:hanging="360"/>
      </w:pPr>
      <w:rPr>
        <w:rFonts w:ascii="Courier New" w:hAnsi="Courier New" w:hint="default"/>
      </w:rPr>
    </w:lvl>
    <w:lvl w:ilvl="2" w:tplc="056AF302">
      <w:start w:val="1"/>
      <w:numFmt w:val="bullet"/>
      <w:lvlText w:val=""/>
      <w:lvlJc w:val="left"/>
      <w:pPr>
        <w:ind w:left="2160" w:hanging="360"/>
      </w:pPr>
      <w:rPr>
        <w:rFonts w:ascii="Wingdings" w:hAnsi="Wingdings" w:hint="default"/>
      </w:rPr>
    </w:lvl>
    <w:lvl w:ilvl="3" w:tplc="5452673A">
      <w:start w:val="1"/>
      <w:numFmt w:val="bullet"/>
      <w:lvlText w:val=""/>
      <w:lvlJc w:val="left"/>
      <w:pPr>
        <w:ind w:left="2880" w:hanging="360"/>
      </w:pPr>
      <w:rPr>
        <w:rFonts w:ascii="Symbol" w:hAnsi="Symbol" w:hint="default"/>
      </w:rPr>
    </w:lvl>
    <w:lvl w:ilvl="4" w:tplc="A902519C">
      <w:start w:val="1"/>
      <w:numFmt w:val="bullet"/>
      <w:lvlText w:val="o"/>
      <w:lvlJc w:val="left"/>
      <w:pPr>
        <w:ind w:left="3600" w:hanging="360"/>
      </w:pPr>
      <w:rPr>
        <w:rFonts w:ascii="Courier New" w:hAnsi="Courier New" w:hint="default"/>
      </w:rPr>
    </w:lvl>
    <w:lvl w:ilvl="5" w:tplc="5D8C4FA2">
      <w:start w:val="1"/>
      <w:numFmt w:val="bullet"/>
      <w:lvlText w:val=""/>
      <w:lvlJc w:val="left"/>
      <w:pPr>
        <w:ind w:left="4320" w:hanging="360"/>
      </w:pPr>
      <w:rPr>
        <w:rFonts w:ascii="Wingdings" w:hAnsi="Wingdings" w:hint="default"/>
      </w:rPr>
    </w:lvl>
    <w:lvl w:ilvl="6" w:tplc="4E8499EA">
      <w:start w:val="1"/>
      <w:numFmt w:val="bullet"/>
      <w:lvlText w:val=""/>
      <w:lvlJc w:val="left"/>
      <w:pPr>
        <w:ind w:left="5040" w:hanging="360"/>
      </w:pPr>
      <w:rPr>
        <w:rFonts w:ascii="Symbol" w:hAnsi="Symbol" w:hint="default"/>
      </w:rPr>
    </w:lvl>
    <w:lvl w:ilvl="7" w:tplc="1B3883C2">
      <w:start w:val="1"/>
      <w:numFmt w:val="bullet"/>
      <w:lvlText w:val="o"/>
      <w:lvlJc w:val="left"/>
      <w:pPr>
        <w:ind w:left="5760" w:hanging="360"/>
      </w:pPr>
      <w:rPr>
        <w:rFonts w:ascii="Courier New" w:hAnsi="Courier New" w:hint="default"/>
      </w:rPr>
    </w:lvl>
    <w:lvl w:ilvl="8" w:tplc="3092A4F4">
      <w:start w:val="1"/>
      <w:numFmt w:val="bullet"/>
      <w:lvlText w:val=""/>
      <w:lvlJc w:val="left"/>
      <w:pPr>
        <w:ind w:left="6480" w:hanging="360"/>
      </w:pPr>
      <w:rPr>
        <w:rFonts w:ascii="Wingdings" w:hAnsi="Wingdings" w:hint="default"/>
      </w:rPr>
    </w:lvl>
  </w:abstractNum>
  <w:abstractNum w:abstractNumId="19" w15:restartNumberingAfterBreak="0">
    <w:nsid w:val="7D08347B"/>
    <w:multiLevelType w:val="hybridMultilevel"/>
    <w:tmpl w:val="3866F63A"/>
    <w:lvl w:ilvl="0" w:tplc="A250889C">
      <w:start w:val="1"/>
      <w:numFmt w:val="bullet"/>
      <w:lvlText w:val=""/>
      <w:lvlJc w:val="left"/>
      <w:pPr>
        <w:ind w:left="720" w:hanging="360"/>
      </w:pPr>
      <w:rPr>
        <w:rFonts w:ascii="Symbol" w:hAnsi="Symbol" w:hint="default"/>
      </w:rPr>
    </w:lvl>
    <w:lvl w:ilvl="1" w:tplc="4D063402">
      <w:start w:val="1"/>
      <w:numFmt w:val="bullet"/>
      <w:lvlText w:val="o"/>
      <w:lvlJc w:val="left"/>
      <w:pPr>
        <w:ind w:left="1440" w:hanging="360"/>
      </w:pPr>
      <w:rPr>
        <w:rFonts w:ascii="Courier New" w:hAnsi="Courier New" w:hint="default"/>
      </w:rPr>
    </w:lvl>
    <w:lvl w:ilvl="2" w:tplc="B1D01530">
      <w:start w:val="1"/>
      <w:numFmt w:val="bullet"/>
      <w:lvlText w:val=""/>
      <w:lvlJc w:val="left"/>
      <w:pPr>
        <w:ind w:left="2160" w:hanging="360"/>
      </w:pPr>
      <w:rPr>
        <w:rFonts w:ascii="Wingdings" w:hAnsi="Wingdings" w:hint="default"/>
      </w:rPr>
    </w:lvl>
    <w:lvl w:ilvl="3" w:tplc="34EA6E78">
      <w:start w:val="1"/>
      <w:numFmt w:val="bullet"/>
      <w:lvlText w:val=""/>
      <w:lvlJc w:val="left"/>
      <w:pPr>
        <w:ind w:left="2880" w:hanging="360"/>
      </w:pPr>
      <w:rPr>
        <w:rFonts w:ascii="Symbol" w:hAnsi="Symbol" w:hint="default"/>
      </w:rPr>
    </w:lvl>
    <w:lvl w:ilvl="4" w:tplc="535C414C">
      <w:start w:val="1"/>
      <w:numFmt w:val="bullet"/>
      <w:lvlText w:val="o"/>
      <w:lvlJc w:val="left"/>
      <w:pPr>
        <w:ind w:left="3600" w:hanging="360"/>
      </w:pPr>
      <w:rPr>
        <w:rFonts w:ascii="Courier New" w:hAnsi="Courier New" w:hint="default"/>
      </w:rPr>
    </w:lvl>
    <w:lvl w:ilvl="5" w:tplc="4D8C7F5A">
      <w:start w:val="1"/>
      <w:numFmt w:val="bullet"/>
      <w:lvlText w:val=""/>
      <w:lvlJc w:val="left"/>
      <w:pPr>
        <w:ind w:left="4320" w:hanging="360"/>
      </w:pPr>
      <w:rPr>
        <w:rFonts w:ascii="Wingdings" w:hAnsi="Wingdings" w:hint="default"/>
      </w:rPr>
    </w:lvl>
    <w:lvl w:ilvl="6" w:tplc="345AEBB6">
      <w:start w:val="1"/>
      <w:numFmt w:val="bullet"/>
      <w:lvlText w:val=""/>
      <w:lvlJc w:val="left"/>
      <w:pPr>
        <w:ind w:left="5040" w:hanging="360"/>
      </w:pPr>
      <w:rPr>
        <w:rFonts w:ascii="Symbol" w:hAnsi="Symbol" w:hint="default"/>
      </w:rPr>
    </w:lvl>
    <w:lvl w:ilvl="7" w:tplc="43440516">
      <w:start w:val="1"/>
      <w:numFmt w:val="bullet"/>
      <w:lvlText w:val="o"/>
      <w:lvlJc w:val="left"/>
      <w:pPr>
        <w:ind w:left="5760" w:hanging="360"/>
      </w:pPr>
      <w:rPr>
        <w:rFonts w:ascii="Courier New" w:hAnsi="Courier New" w:hint="default"/>
      </w:rPr>
    </w:lvl>
    <w:lvl w:ilvl="8" w:tplc="6C4E8744">
      <w:start w:val="1"/>
      <w:numFmt w:val="bullet"/>
      <w:lvlText w:val=""/>
      <w:lvlJc w:val="left"/>
      <w:pPr>
        <w:ind w:left="6480" w:hanging="360"/>
      </w:pPr>
      <w:rPr>
        <w:rFonts w:ascii="Wingdings" w:hAnsi="Wingdings" w:hint="default"/>
      </w:rPr>
    </w:lvl>
  </w:abstractNum>
  <w:num w:numId="1" w16cid:durableId="594553092">
    <w:abstractNumId w:val="2"/>
  </w:num>
  <w:num w:numId="2" w16cid:durableId="452132937">
    <w:abstractNumId w:val="13"/>
  </w:num>
  <w:num w:numId="3" w16cid:durableId="1348094230">
    <w:abstractNumId w:val="4"/>
  </w:num>
  <w:num w:numId="4" w16cid:durableId="338045487">
    <w:abstractNumId w:val="19"/>
  </w:num>
  <w:num w:numId="5" w16cid:durableId="1762336502">
    <w:abstractNumId w:val="17"/>
  </w:num>
  <w:num w:numId="6" w16cid:durableId="968240699">
    <w:abstractNumId w:val="12"/>
  </w:num>
  <w:num w:numId="7" w16cid:durableId="27071461">
    <w:abstractNumId w:val="1"/>
  </w:num>
  <w:num w:numId="8" w16cid:durableId="2011331471">
    <w:abstractNumId w:val="16"/>
  </w:num>
  <w:num w:numId="9" w16cid:durableId="188489389">
    <w:abstractNumId w:val="3"/>
  </w:num>
  <w:num w:numId="10" w16cid:durableId="2022393937">
    <w:abstractNumId w:val="11"/>
  </w:num>
  <w:num w:numId="11" w16cid:durableId="45641196">
    <w:abstractNumId w:val="9"/>
  </w:num>
  <w:num w:numId="12" w16cid:durableId="1626472970">
    <w:abstractNumId w:val="0"/>
  </w:num>
  <w:num w:numId="13" w16cid:durableId="1335454587">
    <w:abstractNumId w:val="7"/>
  </w:num>
  <w:num w:numId="14" w16cid:durableId="1731419890">
    <w:abstractNumId w:val="18"/>
  </w:num>
  <w:num w:numId="15" w16cid:durableId="1068459927">
    <w:abstractNumId w:val="6"/>
  </w:num>
  <w:num w:numId="16" w16cid:durableId="2097163472">
    <w:abstractNumId w:val="8"/>
  </w:num>
  <w:num w:numId="17" w16cid:durableId="141049766">
    <w:abstractNumId w:val="5"/>
  </w:num>
  <w:num w:numId="18" w16cid:durableId="1879586466">
    <w:abstractNumId w:val="10"/>
  </w:num>
  <w:num w:numId="19" w16cid:durableId="909852744">
    <w:abstractNumId w:val="14"/>
  </w:num>
  <w:num w:numId="20" w16cid:durableId="7475759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riddhi Ranjan">
    <w15:presenceInfo w15:providerId="AD" w15:userId="S::sranjan@georgeinstitute.org.in::cc717036-8204-48fa-a99b-e521c5949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54"/>
    <w:rsid w:val="00143FDD"/>
    <w:rsid w:val="0019E98A"/>
    <w:rsid w:val="00292714"/>
    <w:rsid w:val="002D4DE0"/>
    <w:rsid w:val="00323CC1"/>
    <w:rsid w:val="004339C4"/>
    <w:rsid w:val="0046DA5A"/>
    <w:rsid w:val="004CE419"/>
    <w:rsid w:val="00526252"/>
    <w:rsid w:val="005678D7"/>
    <w:rsid w:val="0059D24B"/>
    <w:rsid w:val="0065F2B8"/>
    <w:rsid w:val="006C0854"/>
    <w:rsid w:val="0073DEF3"/>
    <w:rsid w:val="00846617"/>
    <w:rsid w:val="00A91B5A"/>
    <w:rsid w:val="00AA30E5"/>
    <w:rsid w:val="00AF5750"/>
    <w:rsid w:val="00C74B8C"/>
    <w:rsid w:val="00CBC80C"/>
    <w:rsid w:val="00D61841"/>
    <w:rsid w:val="00EE2869"/>
    <w:rsid w:val="00F7B38D"/>
    <w:rsid w:val="0101D49C"/>
    <w:rsid w:val="0103E894"/>
    <w:rsid w:val="0109724F"/>
    <w:rsid w:val="012347EC"/>
    <w:rsid w:val="0142D912"/>
    <w:rsid w:val="0149DDA3"/>
    <w:rsid w:val="014FA299"/>
    <w:rsid w:val="01568F58"/>
    <w:rsid w:val="019342F4"/>
    <w:rsid w:val="01BA1271"/>
    <w:rsid w:val="01BAEAE0"/>
    <w:rsid w:val="01C0E779"/>
    <w:rsid w:val="01DDC4F2"/>
    <w:rsid w:val="01E1BE9C"/>
    <w:rsid w:val="01FB2F35"/>
    <w:rsid w:val="02138D88"/>
    <w:rsid w:val="0241F88D"/>
    <w:rsid w:val="0251BAA8"/>
    <w:rsid w:val="02D10A63"/>
    <w:rsid w:val="02F5A1B8"/>
    <w:rsid w:val="030960D0"/>
    <w:rsid w:val="030EF2F2"/>
    <w:rsid w:val="0318A4FD"/>
    <w:rsid w:val="0319878D"/>
    <w:rsid w:val="034EDEE5"/>
    <w:rsid w:val="0359CBBC"/>
    <w:rsid w:val="036D6B91"/>
    <w:rsid w:val="036DBB2D"/>
    <w:rsid w:val="0371C9BA"/>
    <w:rsid w:val="039E853D"/>
    <w:rsid w:val="03A748A9"/>
    <w:rsid w:val="03C66D03"/>
    <w:rsid w:val="03C9F862"/>
    <w:rsid w:val="03D17270"/>
    <w:rsid w:val="03D625F4"/>
    <w:rsid w:val="03E3209C"/>
    <w:rsid w:val="03E8299E"/>
    <w:rsid w:val="040E2209"/>
    <w:rsid w:val="041AC100"/>
    <w:rsid w:val="0433A18E"/>
    <w:rsid w:val="043445A0"/>
    <w:rsid w:val="0434A428"/>
    <w:rsid w:val="044F0590"/>
    <w:rsid w:val="044FDF72"/>
    <w:rsid w:val="04542E34"/>
    <w:rsid w:val="045AF8EC"/>
    <w:rsid w:val="045BC88E"/>
    <w:rsid w:val="0463055B"/>
    <w:rsid w:val="046E4E2B"/>
    <w:rsid w:val="04A92B2E"/>
    <w:rsid w:val="04ADEAD4"/>
    <w:rsid w:val="04C077B6"/>
    <w:rsid w:val="04E2343E"/>
    <w:rsid w:val="04FB5A2C"/>
    <w:rsid w:val="0506551B"/>
    <w:rsid w:val="053265FD"/>
    <w:rsid w:val="053299AB"/>
    <w:rsid w:val="0536DDEE"/>
    <w:rsid w:val="05A5AC1A"/>
    <w:rsid w:val="05CA273C"/>
    <w:rsid w:val="05CB4E80"/>
    <w:rsid w:val="05CDA9B0"/>
    <w:rsid w:val="05DC7AA8"/>
    <w:rsid w:val="05E3F965"/>
    <w:rsid w:val="0612856A"/>
    <w:rsid w:val="06193C20"/>
    <w:rsid w:val="06330D61"/>
    <w:rsid w:val="064A89BA"/>
    <w:rsid w:val="0694F525"/>
    <w:rsid w:val="06A7AC3B"/>
    <w:rsid w:val="06C25404"/>
    <w:rsid w:val="06D784A2"/>
    <w:rsid w:val="06E5BAB3"/>
    <w:rsid w:val="071E2CC7"/>
    <w:rsid w:val="073346A6"/>
    <w:rsid w:val="0743F3E5"/>
    <w:rsid w:val="076366F4"/>
    <w:rsid w:val="076BB7FE"/>
    <w:rsid w:val="077AD9CF"/>
    <w:rsid w:val="079443B6"/>
    <w:rsid w:val="07BDDE24"/>
    <w:rsid w:val="07C9A188"/>
    <w:rsid w:val="07DD9047"/>
    <w:rsid w:val="0830D599"/>
    <w:rsid w:val="084E8A5F"/>
    <w:rsid w:val="0851FD25"/>
    <w:rsid w:val="08559F43"/>
    <w:rsid w:val="08830A2E"/>
    <w:rsid w:val="0890D3FD"/>
    <w:rsid w:val="08957F4E"/>
    <w:rsid w:val="08AEEF92"/>
    <w:rsid w:val="08DE8E1A"/>
    <w:rsid w:val="08FCDF76"/>
    <w:rsid w:val="091D96F4"/>
    <w:rsid w:val="093D5945"/>
    <w:rsid w:val="09540DA2"/>
    <w:rsid w:val="096FEEE9"/>
    <w:rsid w:val="09742DDD"/>
    <w:rsid w:val="098B7B34"/>
    <w:rsid w:val="09B5C0A2"/>
    <w:rsid w:val="0A0888FC"/>
    <w:rsid w:val="0A11EFDE"/>
    <w:rsid w:val="0A24CFCD"/>
    <w:rsid w:val="0A5C4433"/>
    <w:rsid w:val="0A6A68C7"/>
    <w:rsid w:val="0A7A2996"/>
    <w:rsid w:val="0A97506B"/>
    <w:rsid w:val="0AA39B70"/>
    <w:rsid w:val="0AB04B1C"/>
    <w:rsid w:val="0AB52880"/>
    <w:rsid w:val="0ACC84DB"/>
    <w:rsid w:val="0AF8AC4B"/>
    <w:rsid w:val="0B23456F"/>
    <w:rsid w:val="0B3F1730"/>
    <w:rsid w:val="0B5E7F5B"/>
    <w:rsid w:val="0B60F942"/>
    <w:rsid w:val="0B726598"/>
    <w:rsid w:val="0B7B37BA"/>
    <w:rsid w:val="0BD02DF8"/>
    <w:rsid w:val="0BE312A7"/>
    <w:rsid w:val="0BEEB2BE"/>
    <w:rsid w:val="0BFE057E"/>
    <w:rsid w:val="0C2C4BB7"/>
    <w:rsid w:val="0C3A85DA"/>
    <w:rsid w:val="0C54A172"/>
    <w:rsid w:val="0C9192E5"/>
    <w:rsid w:val="0CD307E1"/>
    <w:rsid w:val="0CDFE31A"/>
    <w:rsid w:val="0CE84EA6"/>
    <w:rsid w:val="0CF4182E"/>
    <w:rsid w:val="0CFE3506"/>
    <w:rsid w:val="0D1C8EFD"/>
    <w:rsid w:val="0D259429"/>
    <w:rsid w:val="0D26D078"/>
    <w:rsid w:val="0D3C66B5"/>
    <w:rsid w:val="0DB9EE7A"/>
    <w:rsid w:val="0DBF6AA3"/>
    <w:rsid w:val="0DC2F40D"/>
    <w:rsid w:val="0E225A18"/>
    <w:rsid w:val="0E479812"/>
    <w:rsid w:val="0E68DDAC"/>
    <w:rsid w:val="0E82FADD"/>
    <w:rsid w:val="0E8CB586"/>
    <w:rsid w:val="0EBF9F1A"/>
    <w:rsid w:val="0ED0DC2B"/>
    <w:rsid w:val="0EDDDF0F"/>
    <w:rsid w:val="0EE00E84"/>
    <w:rsid w:val="0EE01C40"/>
    <w:rsid w:val="0EF3140E"/>
    <w:rsid w:val="0F04034C"/>
    <w:rsid w:val="0F1B02A6"/>
    <w:rsid w:val="0F294D35"/>
    <w:rsid w:val="0F2F7250"/>
    <w:rsid w:val="0F3A0ED4"/>
    <w:rsid w:val="0F68A472"/>
    <w:rsid w:val="0F79AA26"/>
    <w:rsid w:val="0FE9DE5A"/>
    <w:rsid w:val="0FFCE0D6"/>
    <w:rsid w:val="10022F3F"/>
    <w:rsid w:val="100A99D1"/>
    <w:rsid w:val="10152087"/>
    <w:rsid w:val="10227587"/>
    <w:rsid w:val="107BEC28"/>
    <w:rsid w:val="10A2195E"/>
    <w:rsid w:val="10ABF943"/>
    <w:rsid w:val="1105BD5F"/>
    <w:rsid w:val="1110FD89"/>
    <w:rsid w:val="112123E5"/>
    <w:rsid w:val="112AC6F5"/>
    <w:rsid w:val="118C4F9E"/>
    <w:rsid w:val="1197F0DD"/>
    <w:rsid w:val="119B37BD"/>
    <w:rsid w:val="11D892A4"/>
    <w:rsid w:val="1224EFF2"/>
    <w:rsid w:val="1242D2CF"/>
    <w:rsid w:val="126BAE44"/>
    <w:rsid w:val="129CC71B"/>
    <w:rsid w:val="12D5CD5B"/>
    <w:rsid w:val="12E768CC"/>
    <w:rsid w:val="12EA1508"/>
    <w:rsid w:val="1312E91C"/>
    <w:rsid w:val="131EC6AA"/>
    <w:rsid w:val="13490D35"/>
    <w:rsid w:val="136353D1"/>
    <w:rsid w:val="13657748"/>
    <w:rsid w:val="13D7982A"/>
    <w:rsid w:val="13D83427"/>
    <w:rsid w:val="14190702"/>
    <w:rsid w:val="1459F4D4"/>
    <w:rsid w:val="1467F04C"/>
    <w:rsid w:val="14749991"/>
    <w:rsid w:val="149859F2"/>
    <w:rsid w:val="14A65AFF"/>
    <w:rsid w:val="14F0C0B0"/>
    <w:rsid w:val="14F2F301"/>
    <w:rsid w:val="14F9BC37"/>
    <w:rsid w:val="151A59AD"/>
    <w:rsid w:val="1520598B"/>
    <w:rsid w:val="15399301"/>
    <w:rsid w:val="1546AAE7"/>
    <w:rsid w:val="1553C0D1"/>
    <w:rsid w:val="155AE4AD"/>
    <w:rsid w:val="159D209A"/>
    <w:rsid w:val="15AE83BA"/>
    <w:rsid w:val="15C23DB2"/>
    <w:rsid w:val="15C5A5AB"/>
    <w:rsid w:val="15DD0085"/>
    <w:rsid w:val="15F798FF"/>
    <w:rsid w:val="16164983"/>
    <w:rsid w:val="162C69DB"/>
    <w:rsid w:val="164DF4E6"/>
    <w:rsid w:val="165BB360"/>
    <w:rsid w:val="16663BE8"/>
    <w:rsid w:val="16750CE6"/>
    <w:rsid w:val="16B44965"/>
    <w:rsid w:val="16FE269C"/>
    <w:rsid w:val="17090413"/>
    <w:rsid w:val="1722FE47"/>
    <w:rsid w:val="17407FA5"/>
    <w:rsid w:val="17698219"/>
    <w:rsid w:val="177D1CD1"/>
    <w:rsid w:val="17911952"/>
    <w:rsid w:val="17C1BB5D"/>
    <w:rsid w:val="17F5B59D"/>
    <w:rsid w:val="17F735AF"/>
    <w:rsid w:val="180537E3"/>
    <w:rsid w:val="184EE9C7"/>
    <w:rsid w:val="18614AF1"/>
    <w:rsid w:val="18754028"/>
    <w:rsid w:val="18766D7C"/>
    <w:rsid w:val="1899B8E6"/>
    <w:rsid w:val="18C129DD"/>
    <w:rsid w:val="18C2676E"/>
    <w:rsid w:val="18EC35D8"/>
    <w:rsid w:val="194679ED"/>
    <w:rsid w:val="19732604"/>
    <w:rsid w:val="1980F82F"/>
    <w:rsid w:val="1993EA96"/>
    <w:rsid w:val="19B7E523"/>
    <w:rsid w:val="19B7E7D4"/>
    <w:rsid w:val="19CEFDE7"/>
    <w:rsid w:val="19E3E469"/>
    <w:rsid w:val="19E8C41C"/>
    <w:rsid w:val="1A244A2A"/>
    <w:rsid w:val="1A364E51"/>
    <w:rsid w:val="1A3741B1"/>
    <w:rsid w:val="1A546349"/>
    <w:rsid w:val="1A912D28"/>
    <w:rsid w:val="1A91F2C4"/>
    <w:rsid w:val="1ABFF939"/>
    <w:rsid w:val="1AC53E6D"/>
    <w:rsid w:val="1ACA518D"/>
    <w:rsid w:val="1AE9502B"/>
    <w:rsid w:val="1AF09600"/>
    <w:rsid w:val="1B35C823"/>
    <w:rsid w:val="1B44F37A"/>
    <w:rsid w:val="1B505366"/>
    <w:rsid w:val="1B5DE2F5"/>
    <w:rsid w:val="1B65661A"/>
    <w:rsid w:val="1B6E46D7"/>
    <w:rsid w:val="1B7801C2"/>
    <w:rsid w:val="1B7D91E2"/>
    <w:rsid w:val="1B8B2CC6"/>
    <w:rsid w:val="1B8F290B"/>
    <w:rsid w:val="1B98FD37"/>
    <w:rsid w:val="1BC9596B"/>
    <w:rsid w:val="1BEDA646"/>
    <w:rsid w:val="1BF290FA"/>
    <w:rsid w:val="1C23A1E8"/>
    <w:rsid w:val="1C401109"/>
    <w:rsid w:val="1C80BA26"/>
    <w:rsid w:val="1C83B6A1"/>
    <w:rsid w:val="1CA11AD1"/>
    <w:rsid w:val="1CAAFD5E"/>
    <w:rsid w:val="1CAE542C"/>
    <w:rsid w:val="1CD0D266"/>
    <w:rsid w:val="1CD56F40"/>
    <w:rsid w:val="1CD62E86"/>
    <w:rsid w:val="1D28ECD9"/>
    <w:rsid w:val="1D38B707"/>
    <w:rsid w:val="1D54AEF3"/>
    <w:rsid w:val="1DADC5B0"/>
    <w:rsid w:val="1DAFA8AB"/>
    <w:rsid w:val="1E077EB1"/>
    <w:rsid w:val="1E4381ED"/>
    <w:rsid w:val="1E454A22"/>
    <w:rsid w:val="1E50783A"/>
    <w:rsid w:val="1E704204"/>
    <w:rsid w:val="1E850FFE"/>
    <w:rsid w:val="1E8BAE09"/>
    <w:rsid w:val="1E9C52BB"/>
    <w:rsid w:val="1EA59401"/>
    <w:rsid w:val="1EAAA64B"/>
    <w:rsid w:val="1EB8A111"/>
    <w:rsid w:val="1EBCA5D9"/>
    <w:rsid w:val="1ED7CC1D"/>
    <w:rsid w:val="1ED7DC7A"/>
    <w:rsid w:val="1EE0FA31"/>
    <w:rsid w:val="1F01A7C1"/>
    <w:rsid w:val="1F08409D"/>
    <w:rsid w:val="1F15BCC3"/>
    <w:rsid w:val="1F56A9D2"/>
    <w:rsid w:val="1F97BB73"/>
    <w:rsid w:val="1F98CA61"/>
    <w:rsid w:val="1FE230A9"/>
    <w:rsid w:val="1FE635B7"/>
    <w:rsid w:val="1FF18CDC"/>
    <w:rsid w:val="1FF952AC"/>
    <w:rsid w:val="200B8983"/>
    <w:rsid w:val="2070D5CC"/>
    <w:rsid w:val="207333B4"/>
    <w:rsid w:val="207CC074"/>
    <w:rsid w:val="207FD8AF"/>
    <w:rsid w:val="2083A5D1"/>
    <w:rsid w:val="20873A00"/>
    <w:rsid w:val="208AC778"/>
    <w:rsid w:val="208D2B5D"/>
    <w:rsid w:val="20917D7E"/>
    <w:rsid w:val="20B8C67D"/>
    <w:rsid w:val="20E51E99"/>
    <w:rsid w:val="20EA38E1"/>
    <w:rsid w:val="20F26A7A"/>
    <w:rsid w:val="210A0C83"/>
    <w:rsid w:val="2114AD0F"/>
    <w:rsid w:val="21337FA9"/>
    <w:rsid w:val="2145C34C"/>
    <w:rsid w:val="2166C12B"/>
    <w:rsid w:val="21788004"/>
    <w:rsid w:val="217D977D"/>
    <w:rsid w:val="21C150B6"/>
    <w:rsid w:val="21E07A61"/>
    <w:rsid w:val="21E5F7AA"/>
    <w:rsid w:val="222C5044"/>
    <w:rsid w:val="2264E9B3"/>
    <w:rsid w:val="227379E8"/>
    <w:rsid w:val="227825D8"/>
    <w:rsid w:val="227CED39"/>
    <w:rsid w:val="2298E679"/>
    <w:rsid w:val="22BC755D"/>
    <w:rsid w:val="22C12B29"/>
    <w:rsid w:val="22C7960F"/>
    <w:rsid w:val="22DB4CB6"/>
    <w:rsid w:val="23340F8B"/>
    <w:rsid w:val="2362FFDC"/>
    <w:rsid w:val="23754165"/>
    <w:rsid w:val="2383121D"/>
    <w:rsid w:val="2383561E"/>
    <w:rsid w:val="23894D8F"/>
    <w:rsid w:val="23AC1A0A"/>
    <w:rsid w:val="23BA62BF"/>
    <w:rsid w:val="23DBD697"/>
    <w:rsid w:val="23EE5512"/>
    <w:rsid w:val="23FD5D2A"/>
    <w:rsid w:val="23FE4BF4"/>
    <w:rsid w:val="2405EA2A"/>
    <w:rsid w:val="240B0B46"/>
    <w:rsid w:val="240B7A6A"/>
    <w:rsid w:val="242B40C1"/>
    <w:rsid w:val="242EBF0C"/>
    <w:rsid w:val="2434F20F"/>
    <w:rsid w:val="24487EFD"/>
    <w:rsid w:val="244959B4"/>
    <w:rsid w:val="245BC2AE"/>
    <w:rsid w:val="24625B75"/>
    <w:rsid w:val="246A8537"/>
    <w:rsid w:val="2484BD30"/>
    <w:rsid w:val="248B5703"/>
    <w:rsid w:val="2498E618"/>
    <w:rsid w:val="24C9411D"/>
    <w:rsid w:val="24CCF63B"/>
    <w:rsid w:val="24DADF48"/>
    <w:rsid w:val="25143028"/>
    <w:rsid w:val="25226535"/>
    <w:rsid w:val="253052E3"/>
    <w:rsid w:val="253EC015"/>
    <w:rsid w:val="253F3AE5"/>
    <w:rsid w:val="255939E0"/>
    <w:rsid w:val="256559F0"/>
    <w:rsid w:val="2584B35D"/>
    <w:rsid w:val="25881031"/>
    <w:rsid w:val="25918566"/>
    <w:rsid w:val="25C42BA0"/>
    <w:rsid w:val="25CD449E"/>
    <w:rsid w:val="260A48E1"/>
    <w:rsid w:val="261407E4"/>
    <w:rsid w:val="262394D1"/>
    <w:rsid w:val="264F461B"/>
    <w:rsid w:val="267E98DE"/>
    <w:rsid w:val="26BEE5C0"/>
    <w:rsid w:val="26D84E3F"/>
    <w:rsid w:val="26DCA070"/>
    <w:rsid w:val="27003975"/>
    <w:rsid w:val="27054681"/>
    <w:rsid w:val="2707C7C3"/>
    <w:rsid w:val="27124482"/>
    <w:rsid w:val="271DD10D"/>
    <w:rsid w:val="2732A7B3"/>
    <w:rsid w:val="273E9BFA"/>
    <w:rsid w:val="27976218"/>
    <w:rsid w:val="279BDA5A"/>
    <w:rsid w:val="27AE389C"/>
    <w:rsid w:val="27B540F0"/>
    <w:rsid w:val="27C81153"/>
    <w:rsid w:val="27F6FA8C"/>
    <w:rsid w:val="2825F279"/>
    <w:rsid w:val="28425644"/>
    <w:rsid w:val="284F435E"/>
    <w:rsid w:val="28630EF3"/>
    <w:rsid w:val="28680F48"/>
    <w:rsid w:val="28738B1A"/>
    <w:rsid w:val="28A4D658"/>
    <w:rsid w:val="28C0D70B"/>
    <w:rsid w:val="28D2702F"/>
    <w:rsid w:val="28D88B60"/>
    <w:rsid w:val="28D9B847"/>
    <w:rsid w:val="28EB0BC0"/>
    <w:rsid w:val="28F5C585"/>
    <w:rsid w:val="28F677B1"/>
    <w:rsid w:val="28FE1295"/>
    <w:rsid w:val="2916F204"/>
    <w:rsid w:val="291EE546"/>
    <w:rsid w:val="2994139D"/>
    <w:rsid w:val="29A9A052"/>
    <w:rsid w:val="29AD65A2"/>
    <w:rsid w:val="2A1C43B5"/>
    <w:rsid w:val="2A42CC36"/>
    <w:rsid w:val="2A564B17"/>
    <w:rsid w:val="2A695DE2"/>
    <w:rsid w:val="2A85C619"/>
    <w:rsid w:val="2A9F4FE5"/>
    <w:rsid w:val="2AA69616"/>
    <w:rsid w:val="2AB77B73"/>
    <w:rsid w:val="2ACF5965"/>
    <w:rsid w:val="2B18E55C"/>
    <w:rsid w:val="2B3505AD"/>
    <w:rsid w:val="2B3DD929"/>
    <w:rsid w:val="2B49E74E"/>
    <w:rsid w:val="2B4E1017"/>
    <w:rsid w:val="2B545AF3"/>
    <w:rsid w:val="2B5BCA1B"/>
    <w:rsid w:val="2BF57030"/>
    <w:rsid w:val="2BF7F88C"/>
    <w:rsid w:val="2C03799A"/>
    <w:rsid w:val="2C3C783E"/>
    <w:rsid w:val="2C414C79"/>
    <w:rsid w:val="2C5326A9"/>
    <w:rsid w:val="2C7C0B48"/>
    <w:rsid w:val="2C7F89C2"/>
    <w:rsid w:val="2C819B22"/>
    <w:rsid w:val="2C90CCAF"/>
    <w:rsid w:val="2CAA2ED0"/>
    <w:rsid w:val="2CB4884C"/>
    <w:rsid w:val="2CDABAC4"/>
    <w:rsid w:val="2CECBB7C"/>
    <w:rsid w:val="2CEDB0E5"/>
    <w:rsid w:val="2CF43275"/>
    <w:rsid w:val="2CFF10AB"/>
    <w:rsid w:val="2D171E42"/>
    <w:rsid w:val="2D3924EF"/>
    <w:rsid w:val="2D6C10B0"/>
    <w:rsid w:val="2D7119D8"/>
    <w:rsid w:val="2D7D55E2"/>
    <w:rsid w:val="2D8A424C"/>
    <w:rsid w:val="2D9D2E11"/>
    <w:rsid w:val="2DC6868C"/>
    <w:rsid w:val="2DFAD143"/>
    <w:rsid w:val="2E11D5CC"/>
    <w:rsid w:val="2E1A0BC8"/>
    <w:rsid w:val="2E5D44AA"/>
    <w:rsid w:val="2E8FF0EF"/>
    <w:rsid w:val="2F11490E"/>
    <w:rsid w:val="2F1BE845"/>
    <w:rsid w:val="2F356E4D"/>
    <w:rsid w:val="2F4385C6"/>
    <w:rsid w:val="2F45FE0D"/>
    <w:rsid w:val="2F5C71C7"/>
    <w:rsid w:val="2F6887A4"/>
    <w:rsid w:val="2F8F3E1B"/>
    <w:rsid w:val="2FB52565"/>
    <w:rsid w:val="2FC8BC9D"/>
    <w:rsid w:val="2FF0B369"/>
    <w:rsid w:val="3017B11E"/>
    <w:rsid w:val="301A1414"/>
    <w:rsid w:val="302156A6"/>
    <w:rsid w:val="303A98AF"/>
    <w:rsid w:val="305C9795"/>
    <w:rsid w:val="30643D54"/>
    <w:rsid w:val="30692935"/>
    <w:rsid w:val="3091A830"/>
    <w:rsid w:val="3093AD7D"/>
    <w:rsid w:val="30D79ABD"/>
    <w:rsid w:val="30FF1A7B"/>
    <w:rsid w:val="31025FF8"/>
    <w:rsid w:val="310E30C0"/>
    <w:rsid w:val="311A9A4B"/>
    <w:rsid w:val="312951C6"/>
    <w:rsid w:val="3145B3B5"/>
    <w:rsid w:val="314A9701"/>
    <w:rsid w:val="317064B6"/>
    <w:rsid w:val="31E55D63"/>
    <w:rsid w:val="31EC60B7"/>
    <w:rsid w:val="320B037E"/>
    <w:rsid w:val="3233B0D5"/>
    <w:rsid w:val="3241B9A1"/>
    <w:rsid w:val="324B7F02"/>
    <w:rsid w:val="3271767E"/>
    <w:rsid w:val="328823D5"/>
    <w:rsid w:val="328D115A"/>
    <w:rsid w:val="32A7CACC"/>
    <w:rsid w:val="32BF3036"/>
    <w:rsid w:val="32E33F10"/>
    <w:rsid w:val="32F22C05"/>
    <w:rsid w:val="331B0F2C"/>
    <w:rsid w:val="33532C4B"/>
    <w:rsid w:val="33877F7E"/>
    <w:rsid w:val="33B40B2F"/>
    <w:rsid w:val="33FFBD8E"/>
    <w:rsid w:val="340DE746"/>
    <w:rsid w:val="3436DB1B"/>
    <w:rsid w:val="344990B9"/>
    <w:rsid w:val="344D987D"/>
    <w:rsid w:val="344EBDF3"/>
    <w:rsid w:val="346A9677"/>
    <w:rsid w:val="346C2B48"/>
    <w:rsid w:val="346DCCF5"/>
    <w:rsid w:val="349061FF"/>
    <w:rsid w:val="3496EF7F"/>
    <w:rsid w:val="34AF06A5"/>
    <w:rsid w:val="34B1EF62"/>
    <w:rsid w:val="34BEA561"/>
    <w:rsid w:val="35011A8C"/>
    <w:rsid w:val="351775C2"/>
    <w:rsid w:val="3520AE79"/>
    <w:rsid w:val="35425C6E"/>
    <w:rsid w:val="354CF354"/>
    <w:rsid w:val="3556D0B7"/>
    <w:rsid w:val="356CE72D"/>
    <w:rsid w:val="358029F6"/>
    <w:rsid w:val="3586D2F4"/>
    <w:rsid w:val="35912385"/>
    <w:rsid w:val="3598AF88"/>
    <w:rsid w:val="35A9C6DA"/>
    <w:rsid w:val="35C73CA7"/>
    <w:rsid w:val="35D83130"/>
    <w:rsid w:val="35E5731B"/>
    <w:rsid w:val="35FF513F"/>
    <w:rsid w:val="3615EE2A"/>
    <w:rsid w:val="3627E0FA"/>
    <w:rsid w:val="365EAD4B"/>
    <w:rsid w:val="3678A15D"/>
    <w:rsid w:val="367CF233"/>
    <w:rsid w:val="36B7EEB0"/>
    <w:rsid w:val="36F74500"/>
    <w:rsid w:val="370B9D45"/>
    <w:rsid w:val="37448BA6"/>
    <w:rsid w:val="374DFBE1"/>
    <w:rsid w:val="37944138"/>
    <w:rsid w:val="37A6AFE0"/>
    <w:rsid w:val="37A830DC"/>
    <w:rsid w:val="37B78DCD"/>
    <w:rsid w:val="37D2406F"/>
    <w:rsid w:val="37EE69E2"/>
    <w:rsid w:val="37F1AFD4"/>
    <w:rsid w:val="383E9638"/>
    <w:rsid w:val="3841BA6E"/>
    <w:rsid w:val="385834E2"/>
    <w:rsid w:val="385E3384"/>
    <w:rsid w:val="3867A1EE"/>
    <w:rsid w:val="3879C08F"/>
    <w:rsid w:val="38A272E9"/>
    <w:rsid w:val="38BCCE40"/>
    <w:rsid w:val="38C3AFCF"/>
    <w:rsid w:val="38E1C967"/>
    <w:rsid w:val="38EF9D9E"/>
    <w:rsid w:val="38FF97EE"/>
    <w:rsid w:val="391FBA95"/>
    <w:rsid w:val="3920DF86"/>
    <w:rsid w:val="3934BAF0"/>
    <w:rsid w:val="3963157B"/>
    <w:rsid w:val="39677867"/>
    <w:rsid w:val="39856923"/>
    <w:rsid w:val="398F070D"/>
    <w:rsid w:val="39B59D83"/>
    <w:rsid w:val="39D3A8D6"/>
    <w:rsid w:val="3A04C31C"/>
    <w:rsid w:val="3A613F10"/>
    <w:rsid w:val="3A63E7D5"/>
    <w:rsid w:val="3A934FA8"/>
    <w:rsid w:val="3A98D0B7"/>
    <w:rsid w:val="3AAB1273"/>
    <w:rsid w:val="3AAFA7A8"/>
    <w:rsid w:val="3AC09BDA"/>
    <w:rsid w:val="3AC4D154"/>
    <w:rsid w:val="3AC7078E"/>
    <w:rsid w:val="3AD08818"/>
    <w:rsid w:val="3AF44A5D"/>
    <w:rsid w:val="3B187EE2"/>
    <w:rsid w:val="3B19FCEE"/>
    <w:rsid w:val="3B1BC0A8"/>
    <w:rsid w:val="3B3EC2B2"/>
    <w:rsid w:val="3B4E4D71"/>
    <w:rsid w:val="3B71AA61"/>
    <w:rsid w:val="3B9094CE"/>
    <w:rsid w:val="3B91F407"/>
    <w:rsid w:val="3BBE163A"/>
    <w:rsid w:val="3BC5F5D3"/>
    <w:rsid w:val="3BFE1EC6"/>
    <w:rsid w:val="3C1426BB"/>
    <w:rsid w:val="3C16F14D"/>
    <w:rsid w:val="3C2DE450"/>
    <w:rsid w:val="3C320938"/>
    <w:rsid w:val="3C4261AF"/>
    <w:rsid w:val="3C866A0C"/>
    <w:rsid w:val="3C96AAEB"/>
    <w:rsid w:val="3CC4EDA5"/>
    <w:rsid w:val="3D137563"/>
    <w:rsid w:val="3D2F3C51"/>
    <w:rsid w:val="3D666A3F"/>
    <w:rsid w:val="3D76411F"/>
    <w:rsid w:val="3D7C8D19"/>
    <w:rsid w:val="3D8CA282"/>
    <w:rsid w:val="3D90E239"/>
    <w:rsid w:val="3DAC41FB"/>
    <w:rsid w:val="3DB11B31"/>
    <w:rsid w:val="3DB7991F"/>
    <w:rsid w:val="3DC38DBD"/>
    <w:rsid w:val="3DD0AAD0"/>
    <w:rsid w:val="3E22BC08"/>
    <w:rsid w:val="3E31915D"/>
    <w:rsid w:val="3E35A14E"/>
    <w:rsid w:val="3E406617"/>
    <w:rsid w:val="3E4C5DF0"/>
    <w:rsid w:val="3E6097A8"/>
    <w:rsid w:val="3E7C1E90"/>
    <w:rsid w:val="3EA2327C"/>
    <w:rsid w:val="3EC3376D"/>
    <w:rsid w:val="3EE69321"/>
    <w:rsid w:val="3EF32C84"/>
    <w:rsid w:val="3F4EFCC7"/>
    <w:rsid w:val="3F69F075"/>
    <w:rsid w:val="3F740FCC"/>
    <w:rsid w:val="3F7ED138"/>
    <w:rsid w:val="3F81BD26"/>
    <w:rsid w:val="3F8BA2FE"/>
    <w:rsid w:val="3FDDC287"/>
    <w:rsid w:val="3FDE452C"/>
    <w:rsid w:val="3FE11A53"/>
    <w:rsid w:val="3FEA0074"/>
    <w:rsid w:val="402C2114"/>
    <w:rsid w:val="4033B78B"/>
    <w:rsid w:val="405EC20C"/>
    <w:rsid w:val="4079DD2B"/>
    <w:rsid w:val="40A3B0C3"/>
    <w:rsid w:val="40B6B132"/>
    <w:rsid w:val="40BFEDA1"/>
    <w:rsid w:val="40CF6874"/>
    <w:rsid w:val="40D15C0E"/>
    <w:rsid w:val="40E9854A"/>
    <w:rsid w:val="40F1A855"/>
    <w:rsid w:val="4113CD0D"/>
    <w:rsid w:val="411DAD0D"/>
    <w:rsid w:val="412C0AD1"/>
    <w:rsid w:val="412D6155"/>
    <w:rsid w:val="4131E707"/>
    <w:rsid w:val="413CBAB1"/>
    <w:rsid w:val="4194734E"/>
    <w:rsid w:val="41B054F8"/>
    <w:rsid w:val="41C4D2FC"/>
    <w:rsid w:val="41EBF83B"/>
    <w:rsid w:val="41F40A47"/>
    <w:rsid w:val="41F860FB"/>
    <w:rsid w:val="4215100B"/>
    <w:rsid w:val="4227ED1A"/>
    <w:rsid w:val="42330CE7"/>
    <w:rsid w:val="424052B9"/>
    <w:rsid w:val="4241ADFA"/>
    <w:rsid w:val="42625716"/>
    <w:rsid w:val="42E2F93D"/>
    <w:rsid w:val="42EAC5E8"/>
    <w:rsid w:val="432CAF78"/>
    <w:rsid w:val="432EDDC9"/>
    <w:rsid w:val="435A924C"/>
    <w:rsid w:val="435C92CF"/>
    <w:rsid w:val="4361084A"/>
    <w:rsid w:val="43685820"/>
    <w:rsid w:val="436C92B4"/>
    <w:rsid w:val="4376A1DB"/>
    <w:rsid w:val="43AD727B"/>
    <w:rsid w:val="43B5EB83"/>
    <w:rsid w:val="43C3AACA"/>
    <w:rsid w:val="43DE7639"/>
    <w:rsid w:val="43F0AB01"/>
    <w:rsid w:val="43FA3B68"/>
    <w:rsid w:val="44033CF4"/>
    <w:rsid w:val="4405F273"/>
    <w:rsid w:val="440D6001"/>
    <w:rsid w:val="445A26DD"/>
    <w:rsid w:val="44669DD1"/>
    <w:rsid w:val="4468E45A"/>
    <w:rsid w:val="448EFD67"/>
    <w:rsid w:val="4490F8FB"/>
    <w:rsid w:val="449D8BDC"/>
    <w:rsid w:val="45186679"/>
    <w:rsid w:val="451F9AE5"/>
    <w:rsid w:val="454D60A8"/>
    <w:rsid w:val="454EE751"/>
    <w:rsid w:val="4580746B"/>
    <w:rsid w:val="4595797F"/>
    <w:rsid w:val="45AA8A05"/>
    <w:rsid w:val="45C239B0"/>
    <w:rsid w:val="45CA8A18"/>
    <w:rsid w:val="45F08581"/>
    <w:rsid w:val="45F7BF71"/>
    <w:rsid w:val="45FE4BD3"/>
    <w:rsid w:val="460A5833"/>
    <w:rsid w:val="4627C136"/>
    <w:rsid w:val="465E8DB8"/>
    <w:rsid w:val="467193BB"/>
    <w:rsid w:val="46721FD9"/>
    <w:rsid w:val="467DFA6E"/>
    <w:rsid w:val="468CE700"/>
    <w:rsid w:val="46AF4424"/>
    <w:rsid w:val="46C528F6"/>
    <w:rsid w:val="46E65F76"/>
    <w:rsid w:val="46FC25B9"/>
    <w:rsid w:val="4709A45A"/>
    <w:rsid w:val="471CCF95"/>
    <w:rsid w:val="4764CDDB"/>
    <w:rsid w:val="47997EED"/>
    <w:rsid w:val="47A00897"/>
    <w:rsid w:val="47A497C5"/>
    <w:rsid w:val="47AF0C65"/>
    <w:rsid w:val="47B1B605"/>
    <w:rsid w:val="47C0B37F"/>
    <w:rsid w:val="47C4FED1"/>
    <w:rsid w:val="47C512FB"/>
    <w:rsid w:val="47CA8259"/>
    <w:rsid w:val="47F5C71A"/>
    <w:rsid w:val="47F68743"/>
    <w:rsid w:val="47FFDFCC"/>
    <w:rsid w:val="48292AD8"/>
    <w:rsid w:val="48514346"/>
    <w:rsid w:val="489DF06B"/>
    <w:rsid w:val="48AC5DAA"/>
    <w:rsid w:val="48C1FA1B"/>
    <w:rsid w:val="48CF056B"/>
    <w:rsid w:val="48D65804"/>
    <w:rsid w:val="48DEB7B5"/>
    <w:rsid w:val="48E31C2F"/>
    <w:rsid w:val="48E43696"/>
    <w:rsid w:val="49027EFA"/>
    <w:rsid w:val="49139D56"/>
    <w:rsid w:val="4917671A"/>
    <w:rsid w:val="4928809E"/>
    <w:rsid w:val="492E0191"/>
    <w:rsid w:val="493BCDAD"/>
    <w:rsid w:val="49490AE4"/>
    <w:rsid w:val="494FA155"/>
    <w:rsid w:val="4951B848"/>
    <w:rsid w:val="495B1188"/>
    <w:rsid w:val="49665797"/>
    <w:rsid w:val="49691F86"/>
    <w:rsid w:val="49909984"/>
    <w:rsid w:val="49B413F6"/>
    <w:rsid w:val="49B6B2CB"/>
    <w:rsid w:val="49D9B174"/>
    <w:rsid w:val="49FE225A"/>
    <w:rsid w:val="4A3355D2"/>
    <w:rsid w:val="4A3A4B22"/>
    <w:rsid w:val="4A70D257"/>
    <w:rsid w:val="4A7251F1"/>
    <w:rsid w:val="4A810CAE"/>
    <w:rsid w:val="4A8E2566"/>
    <w:rsid w:val="4AB9EBA3"/>
    <w:rsid w:val="4AD5BC04"/>
    <w:rsid w:val="4AE8FD57"/>
    <w:rsid w:val="4B178AAE"/>
    <w:rsid w:val="4B18C927"/>
    <w:rsid w:val="4BAE795A"/>
    <w:rsid w:val="4BE0CD15"/>
    <w:rsid w:val="4C04268D"/>
    <w:rsid w:val="4C087DC8"/>
    <w:rsid w:val="4C0C68AB"/>
    <w:rsid w:val="4C148836"/>
    <w:rsid w:val="4C16034B"/>
    <w:rsid w:val="4C38786D"/>
    <w:rsid w:val="4C3D379F"/>
    <w:rsid w:val="4C9069D6"/>
    <w:rsid w:val="4CAA1CA5"/>
    <w:rsid w:val="4CBFA79D"/>
    <w:rsid w:val="4CCA10BC"/>
    <w:rsid w:val="4CDC390F"/>
    <w:rsid w:val="4CF13447"/>
    <w:rsid w:val="4CFEE045"/>
    <w:rsid w:val="4D36ADB8"/>
    <w:rsid w:val="4D40B93C"/>
    <w:rsid w:val="4D4ED692"/>
    <w:rsid w:val="4D5C40A9"/>
    <w:rsid w:val="4D6A111A"/>
    <w:rsid w:val="4D9D3C79"/>
    <w:rsid w:val="4DBC3709"/>
    <w:rsid w:val="4DD790C7"/>
    <w:rsid w:val="4DDF7882"/>
    <w:rsid w:val="4E13DB43"/>
    <w:rsid w:val="4E1B5ECB"/>
    <w:rsid w:val="4E1DA4D1"/>
    <w:rsid w:val="4E47666A"/>
    <w:rsid w:val="4E5A7F7C"/>
    <w:rsid w:val="4E6CA1BC"/>
    <w:rsid w:val="4E7EF34F"/>
    <w:rsid w:val="4E82B655"/>
    <w:rsid w:val="4E8325AF"/>
    <w:rsid w:val="4E8610B0"/>
    <w:rsid w:val="4EC3A8E9"/>
    <w:rsid w:val="4ED2A4E3"/>
    <w:rsid w:val="4EDDB09B"/>
    <w:rsid w:val="4F2D0901"/>
    <w:rsid w:val="4F4B7B07"/>
    <w:rsid w:val="4F4D6ADC"/>
    <w:rsid w:val="4F5D24D2"/>
    <w:rsid w:val="4F739B6C"/>
    <w:rsid w:val="4FAA9CD9"/>
    <w:rsid w:val="4FCAAA45"/>
    <w:rsid w:val="4FCFBC12"/>
    <w:rsid w:val="4FEA988F"/>
    <w:rsid w:val="4FF5C069"/>
    <w:rsid w:val="501A1A11"/>
    <w:rsid w:val="502D6408"/>
    <w:rsid w:val="50429F6E"/>
    <w:rsid w:val="504665DE"/>
    <w:rsid w:val="504B196B"/>
    <w:rsid w:val="5057FE3A"/>
    <w:rsid w:val="5063DAA6"/>
    <w:rsid w:val="5074D7DB"/>
    <w:rsid w:val="508D2394"/>
    <w:rsid w:val="509F460A"/>
    <w:rsid w:val="50C12150"/>
    <w:rsid w:val="50CC960F"/>
    <w:rsid w:val="50DC287E"/>
    <w:rsid w:val="50E49939"/>
    <w:rsid w:val="50F826A9"/>
    <w:rsid w:val="5100CFF5"/>
    <w:rsid w:val="510256AD"/>
    <w:rsid w:val="510302BE"/>
    <w:rsid w:val="51229756"/>
    <w:rsid w:val="512C6948"/>
    <w:rsid w:val="514F2CE5"/>
    <w:rsid w:val="515A5078"/>
    <w:rsid w:val="51914D5A"/>
    <w:rsid w:val="51CED27B"/>
    <w:rsid w:val="51CF094F"/>
    <w:rsid w:val="51EC5057"/>
    <w:rsid w:val="5218CE10"/>
    <w:rsid w:val="522F68E2"/>
    <w:rsid w:val="522FBCC2"/>
    <w:rsid w:val="523C5E3B"/>
    <w:rsid w:val="523DB0BE"/>
    <w:rsid w:val="524A32AD"/>
    <w:rsid w:val="524B5A91"/>
    <w:rsid w:val="526168A5"/>
    <w:rsid w:val="526B632B"/>
    <w:rsid w:val="5273C2F3"/>
    <w:rsid w:val="52BC77E1"/>
    <w:rsid w:val="52F0906C"/>
    <w:rsid w:val="5345B7CD"/>
    <w:rsid w:val="5396B3E9"/>
    <w:rsid w:val="5399FBF9"/>
    <w:rsid w:val="53A1446B"/>
    <w:rsid w:val="53A18DBD"/>
    <w:rsid w:val="53A1AF32"/>
    <w:rsid w:val="53B4C116"/>
    <w:rsid w:val="53E3A880"/>
    <w:rsid w:val="541BBECD"/>
    <w:rsid w:val="544109B4"/>
    <w:rsid w:val="547AB6B4"/>
    <w:rsid w:val="54A25954"/>
    <w:rsid w:val="54A43051"/>
    <w:rsid w:val="54A4D6E1"/>
    <w:rsid w:val="54DC9636"/>
    <w:rsid w:val="552E4C0D"/>
    <w:rsid w:val="553C7E30"/>
    <w:rsid w:val="5561EE67"/>
    <w:rsid w:val="556B6DA8"/>
    <w:rsid w:val="5571BC2F"/>
    <w:rsid w:val="558639FB"/>
    <w:rsid w:val="55A80FFA"/>
    <w:rsid w:val="55B5715D"/>
    <w:rsid w:val="55DDCF1F"/>
    <w:rsid w:val="55E8A919"/>
    <w:rsid w:val="56117C15"/>
    <w:rsid w:val="56539FAE"/>
    <w:rsid w:val="567356F6"/>
    <w:rsid w:val="569F2ABB"/>
    <w:rsid w:val="56E3D7F0"/>
    <w:rsid w:val="571E3457"/>
    <w:rsid w:val="57368674"/>
    <w:rsid w:val="573C98C0"/>
    <w:rsid w:val="5745239C"/>
    <w:rsid w:val="575EE716"/>
    <w:rsid w:val="5771027E"/>
    <w:rsid w:val="57728978"/>
    <w:rsid w:val="5774D2FC"/>
    <w:rsid w:val="578902D3"/>
    <w:rsid w:val="579E380D"/>
    <w:rsid w:val="57A901B2"/>
    <w:rsid w:val="57C02805"/>
    <w:rsid w:val="57E0E714"/>
    <w:rsid w:val="57E1907A"/>
    <w:rsid w:val="57E96010"/>
    <w:rsid w:val="5894A042"/>
    <w:rsid w:val="589680B7"/>
    <w:rsid w:val="58A0C94F"/>
    <w:rsid w:val="58A60E1B"/>
    <w:rsid w:val="58B000D8"/>
    <w:rsid w:val="58B63AC6"/>
    <w:rsid w:val="58CCB871"/>
    <w:rsid w:val="5936E938"/>
    <w:rsid w:val="5938A12A"/>
    <w:rsid w:val="5956C485"/>
    <w:rsid w:val="5958300D"/>
    <w:rsid w:val="595DD7E4"/>
    <w:rsid w:val="598587FE"/>
    <w:rsid w:val="598C41E9"/>
    <w:rsid w:val="5998E053"/>
    <w:rsid w:val="59A6D7D8"/>
    <w:rsid w:val="59B20ED1"/>
    <w:rsid w:val="59CB8A9A"/>
    <w:rsid w:val="59D515BF"/>
    <w:rsid w:val="59EBF36F"/>
    <w:rsid w:val="5A157CDF"/>
    <w:rsid w:val="5A41C60D"/>
    <w:rsid w:val="5A4A67E4"/>
    <w:rsid w:val="5A679B03"/>
    <w:rsid w:val="5A775358"/>
    <w:rsid w:val="5A78F9F4"/>
    <w:rsid w:val="5AB38108"/>
    <w:rsid w:val="5AB74320"/>
    <w:rsid w:val="5ABB9E8C"/>
    <w:rsid w:val="5ACED2DE"/>
    <w:rsid w:val="5AD2BF85"/>
    <w:rsid w:val="5AD4CC8D"/>
    <w:rsid w:val="5AD763E5"/>
    <w:rsid w:val="5AD939E7"/>
    <w:rsid w:val="5AF8EEF9"/>
    <w:rsid w:val="5AFCA14C"/>
    <w:rsid w:val="5B030DC0"/>
    <w:rsid w:val="5B11210B"/>
    <w:rsid w:val="5B2AEE08"/>
    <w:rsid w:val="5B2C0267"/>
    <w:rsid w:val="5B5046AE"/>
    <w:rsid w:val="5B5172A5"/>
    <w:rsid w:val="5B7A991B"/>
    <w:rsid w:val="5B94A76E"/>
    <w:rsid w:val="5BBD8250"/>
    <w:rsid w:val="5BCB6AB0"/>
    <w:rsid w:val="5BEEDC75"/>
    <w:rsid w:val="5BF96346"/>
    <w:rsid w:val="5BFD5EA9"/>
    <w:rsid w:val="5C280F0A"/>
    <w:rsid w:val="5C4D31D6"/>
    <w:rsid w:val="5C5C75DC"/>
    <w:rsid w:val="5C69B4B4"/>
    <w:rsid w:val="5C6D09B6"/>
    <w:rsid w:val="5C718A0E"/>
    <w:rsid w:val="5C8A2D64"/>
    <w:rsid w:val="5C9F9780"/>
    <w:rsid w:val="5CA4B41C"/>
    <w:rsid w:val="5CCD62DD"/>
    <w:rsid w:val="5CD26643"/>
    <w:rsid w:val="5CE314E8"/>
    <w:rsid w:val="5D016CA9"/>
    <w:rsid w:val="5D0CC6F3"/>
    <w:rsid w:val="5D183291"/>
    <w:rsid w:val="5D23B4E5"/>
    <w:rsid w:val="5D3C4A83"/>
    <w:rsid w:val="5D4C9743"/>
    <w:rsid w:val="5D5CDBC8"/>
    <w:rsid w:val="5D81EE61"/>
    <w:rsid w:val="5DA79EB3"/>
    <w:rsid w:val="5DC22617"/>
    <w:rsid w:val="5DC2E862"/>
    <w:rsid w:val="5DEDA987"/>
    <w:rsid w:val="5E033F56"/>
    <w:rsid w:val="5E1061ED"/>
    <w:rsid w:val="5E6101EE"/>
    <w:rsid w:val="5E728529"/>
    <w:rsid w:val="5E7CB93D"/>
    <w:rsid w:val="5E915C11"/>
    <w:rsid w:val="5EFD67FD"/>
    <w:rsid w:val="5F04B86C"/>
    <w:rsid w:val="5F0698A9"/>
    <w:rsid w:val="5F16867F"/>
    <w:rsid w:val="5F58D5CA"/>
    <w:rsid w:val="5F5FA983"/>
    <w:rsid w:val="5F872359"/>
    <w:rsid w:val="5FA278C2"/>
    <w:rsid w:val="5FCD5711"/>
    <w:rsid w:val="5FDBC660"/>
    <w:rsid w:val="5FFED90E"/>
    <w:rsid w:val="60014B08"/>
    <w:rsid w:val="60112B4F"/>
    <w:rsid w:val="6019BF2E"/>
    <w:rsid w:val="60251E87"/>
    <w:rsid w:val="602A6DC2"/>
    <w:rsid w:val="605BF353"/>
    <w:rsid w:val="6070989F"/>
    <w:rsid w:val="60733B51"/>
    <w:rsid w:val="60B95CBE"/>
    <w:rsid w:val="60D12FED"/>
    <w:rsid w:val="60EE7A9B"/>
    <w:rsid w:val="60F6218F"/>
    <w:rsid w:val="61144F95"/>
    <w:rsid w:val="61347A13"/>
    <w:rsid w:val="613DFD3F"/>
    <w:rsid w:val="614F1B2F"/>
    <w:rsid w:val="617D167C"/>
    <w:rsid w:val="61A52F1A"/>
    <w:rsid w:val="61C326E9"/>
    <w:rsid w:val="61D27B48"/>
    <w:rsid w:val="61D3B6C0"/>
    <w:rsid w:val="61DBD07C"/>
    <w:rsid w:val="61DDAAE5"/>
    <w:rsid w:val="61E7B064"/>
    <w:rsid w:val="61F9E551"/>
    <w:rsid w:val="622E67A4"/>
    <w:rsid w:val="627F71EA"/>
    <w:rsid w:val="628DF84D"/>
    <w:rsid w:val="62A2ABEB"/>
    <w:rsid w:val="62A2EF8B"/>
    <w:rsid w:val="62A765F2"/>
    <w:rsid w:val="62CBA712"/>
    <w:rsid w:val="62CCAAEB"/>
    <w:rsid w:val="62D9D13C"/>
    <w:rsid w:val="62DA7260"/>
    <w:rsid w:val="63216FDA"/>
    <w:rsid w:val="632F848F"/>
    <w:rsid w:val="6347A0EE"/>
    <w:rsid w:val="6395A1BB"/>
    <w:rsid w:val="63974E54"/>
    <w:rsid w:val="639AD935"/>
    <w:rsid w:val="63BCF2B0"/>
    <w:rsid w:val="63C9A7CB"/>
    <w:rsid w:val="63DB1402"/>
    <w:rsid w:val="63EE3775"/>
    <w:rsid w:val="63EEFF0F"/>
    <w:rsid w:val="63F5A5B6"/>
    <w:rsid w:val="641907B7"/>
    <w:rsid w:val="641CA633"/>
    <w:rsid w:val="6421B08C"/>
    <w:rsid w:val="6436D7B8"/>
    <w:rsid w:val="643F17E1"/>
    <w:rsid w:val="644034D5"/>
    <w:rsid w:val="64470D21"/>
    <w:rsid w:val="644ABD0C"/>
    <w:rsid w:val="645914D8"/>
    <w:rsid w:val="647D4E6B"/>
    <w:rsid w:val="647E4318"/>
    <w:rsid w:val="648392F2"/>
    <w:rsid w:val="649642CB"/>
    <w:rsid w:val="64AE95F3"/>
    <w:rsid w:val="64AF95F2"/>
    <w:rsid w:val="64E0174C"/>
    <w:rsid w:val="64EF457C"/>
    <w:rsid w:val="65104336"/>
    <w:rsid w:val="6518DF62"/>
    <w:rsid w:val="6533C54B"/>
    <w:rsid w:val="654F97DC"/>
    <w:rsid w:val="65793806"/>
    <w:rsid w:val="65D556F0"/>
    <w:rsid w:val="65D55942"/>
    <w:rsid w:val="65E3ADED"/>
    <w:rsid w:val="661106C4"/>
    <w:rsid w:val="66134203"/>
    <w:rsid w:val="66182655"/>
    <w:rsid w:val="6633E22E"/>
    <w:rsid w:val="66420D28"/>
    <w:rsid w:val="66442074"/>
    <w:rsid w:val="666C290D"/>
    <w:rsid w:val="666D25F3"/>
    <w:rsid w:val="66833644"/>
    <w:rsid w:val="66892662"/>
    <w:rsid w:val="6697A939"/>
    <w:rsid w:val="669EF7C9"/>
    <w:rsid w:val="66A7B47A"/>
    <w:rsid w:val="66DFDE9C"/>
    <w:rsid w:val="66F4C365"/>
    <w:rsid w:val="671F9876"/>
    <w:rsid w:val="672EA6B1"/>
    <w:rsid w:val="673704BF"/>
    <w:rsid w:val="677ECD06"/>
    <w:rsid w:val="6780BA81"/>
    <w:rsid w:val="6798301D"/>
    <w:rsid w:val="67A2E721"/>
    <w:rsid w:val="67A4F799"/>
    <w:rsid w:val="67BF666F"/>
    <w:rsid w:val="67C37FD0"/>
    <w:rsid w:val="67EC7135"/>
    <w:rsid w:val="6829937B"/>
    <w:rsid w:val="68887831"/>
    <w:rsid w:val="6890BCB4"/>
    <w:rsid w:val="68A98343"/>
    <w:rsid w:val="68AB1EDE"/>
    <w:rsid w:val="68EDF267"/>
    <w:rsid w:val="68F11DE2"/>
    <w:rsid w:val="68F82C00"/>
    <w:rsid w:val="68FEDF5E"/>
    <w:rsid w:val="6907B024"/>
    <w:rsid w:val="691F7F40"/>
    <w:rsid w:val="693AAD9D"/>
    <w:rsid w:val="694C04E3"/>
    <w:rsid w:val="69542F67"/>
    <w:rsid w:val="6958E981"/>
    <w:rsid w:val="695C117A"/>
    <w:rsid w:val="69746345"/>
    <w:rsid w:val="6998E864"/>
    <w:rsid w:val="699A2AC4"/>
    <w:rsid w:val="69A95DFB"/>
    <w:rsid w:val="69B37953"/>
    <w:rsid w:val="69B3C926"/>
    <w:rsid w:val="69D5E678"/>
    <w:rsid w:val="69E25AE1"/>
    <w:rsid w:val="69E3B360"/>
    <w:rsid w:val="6A2BD52B"/>
    <w:rsid w:val="6A303373"/>
    <w:rsid w:val="6A447AD5"/>
    <w:rsid w:val="6ACA1624"/>
    <w:rsid w:val="6AE15033"/>
    <w:rsid w:val="6B337C6E"/>
    <w:rsid w:val="6B36F637"/>
    <w:rsid w:val="6B42E0C3"/>
    <w:rsid w:val="6B5EC25F"/>
    <w:rsid w:val="6B5FEF95"/>
    <w:rsid w:val="6BCE340F"/>
    <w:rsid w:val="6BD5B18F"/>
    <w:rsid w:val="6BE5AF35"/>
    <w:rsid w:val="6BE668D1"/>
    <w:rsid w:val="6BEED85D"/>
    <w:rsid w:val="6C14D5E3"/>
    <w:rsid w:val="6C901039"/>
    <w:rsid w:val="6CDDAE72"/>
    <w:rsid w:val="6CE64230"/>
    <w:rsid w:val="6CEA9E58"/>
    <w:rsid w:val="6CF53916"/>
    <w:rsid w:val="6CFEFEC6"/>
    <w:rsid w:val="6D8478ED"/>
    <w:rsid w:val="6D97A16E"/>
    <w:rsid w:val="6DCA7AB9"/>
    <w:rsid w:val="6DCA7EAB"/>
    <w:rsid w:val="6DF97947"/>
    <w:rsid w:val="6E02387F"/>
    <w:rsid w:val="6E0A3419"/>
    <w:rsid w:val="6E25B659"/>
    <w:rsid w:val="6E314571"/>
    <w:rsid w:val="6E506F25"/>
    <w:rsid w:val="6E5C9C4E"/>
    <w:rsid w:val="6E6FFA4C"/>
    <w:rsid w:val="6E7E3B94"/>
    <w:rsid w:val="6E9760C6"/>
    <w:rsid w:val="6E9CECE7"/>
    <w:rsid w:val="6EBA2E23"/>
    <w:rsid w:val="6EED8577"/>
    <w:rsid w:val="6F42DBD3"/>
    <w:rsid w:val="6F838056"/>
    <w:rsid w:val="6F87641A"/>
    <w:rsid w:val="6FB6848F"/>
    <w:rsid w:val="6FBD3133"/>
    <w:rsid w:val="6FDD9451"/>
    <w:rsid w:val="70026947"/>
    <w:rsid w:val="7006D17F"/>
    <w:rsid w:val="7018D14C"/>
    <w:rsid w:val="701C367B"/>
    <w:rsid w:val="702AE74B"/>
    <w:rsid w:val="7067CB57"/>
    <w:rsid w:val="706C3AA8"/>
    <w:rsid w:val="706DD42F"/>
    <w:rsid w:val="707C8177"/>
    <w:rsid w:val="70A0EDA9"/>
    <w:rsid w:val="70A86436"/>
    <w:rsid w:val="70C67977"/>
    <w:rsid w:val="70C6D717"/>
    <w:rsid w:val="70D19850"/>
    <w:rsid w:val="70E6E3A2"/>
    <w:rsid w:val="710388B1"/>
    <w:rsid w:val="71382BA6"/>
    <w:rsid w:val="71391BD0"/>
    <w:rsid w:val="7152BFCB"/>
    <w:rsid w:val="716461EF"/>
    <w:rsid w:val="71656890"/>
    <w:rsid w:val="719BB87E"/>
    <w:rsid w:val="71C14A90"/>
    <w:rsid w:val="71C89A20"/>
    <w:rsid w:val="71DD54F3"/>
    <w:rsid w:val="71E48B8B"/>
    <w:rsid w:val="720DFC40"/>
    <w:rsid w:val="722274C8"/>
    <w:rsid w:val="72326974"/>
    <w:rsid w:val="72452C1B"/>
    <w:rsid w:val="727EDEC9"/>
    <w:rsid w:val="72859764"/>
    <w:rsid w:val="729A1242"/>
    <w:rsid w:val="72A3E033"/>
    <w:rsid w:val="72AFB8A3"/>
    <w:rsid w:val="72C6E3FB"/>
    <w:rsid w:val="72FC2038"/>
    <w:rsid w:val="73351B73"/>
    <w:rsid w:val="735E953E"/>
    <w:rsid w:val="736DD480"/>
    <w:rsid w:val="737E56B9"/>
    <w:rsid w:val="739D3D7D"/>
    <w:rsid w:val="73B9A56C"/>
    <w:rsid w:val="740F1B97"/>
    <w:rsid w:val="741A6516"/>
    <w:rsid w:val="743A6C6A"/>
    <w:rsid w:val="743BFD71"/>
    <w:rsid w:val="744EEBE4"/>
    <w:rsid w:val="7481CF3A"/>
    <w:rsid w:val="74BD9E08"/>
    <w:rsid w:val="74F39A53"/>
    <w:rsid w:val="74F5CB2D"/>
    <w:rsid w:val="74F99FB7"/>
    <w:rsid w:val="74FD9378"/>
    <w:rsid w:val="7510285C"/>
    <w:rsid w:val="754E059F"/>
    <w:rsid w:val="755F132D"/>
    <w:rsid w:val="757CC9C9"/>
    <w:rsid w:val="757F42FC"/>
    <w:rsid w:val="75B6E80C"/>
    <w:rsid w:val="75BF8DAD"/>
    <w:rsid w:val="75D505F1"/>
    <w:rsid w:val="75DB244C"/>
    <w:rsid w:val="76382ACE"/>
    <w:rsid w:val="76759A15"/>
    <w:rsid w:val="76908C6F"/>
    <w:rsid w:val="76DE6E35"/>
    <w:rsid w:val="77077918"/>
    <w:rsid w:val="7711BDFF"/>
    <w:rsid w:val="7746E3E1"/>
    <w:rsid w:val="7766A425"/>
    <w:rsid w:val="777CE03C"/>
    <w:rsid w:val="778D5B3C"/>
    <w:rsid w:val="779A46F8"/>
    <w:rsid w:val="77BC6D08"/>
    <w:rsid w:val="77DC708C"/>
    <w:rsid w:val="77DCDE41"/>
    <w:rsid w:val="781C52D2"/>
    <w:rsid w:val="78B67239"/>
    <w:rsid w:val="78D75BCD"/>
    <w:rsid w:val="78DC653F"/>
    <w:rsid w:val="792D3FC0"/>
    <w:rsid w:val="7944CA20"/>
    <w:rsid w:val="79567F18"/>
    <w:rsid w:val="796AB95C"/>
    <w:rsid w:val="796B7E49"/>
    <w:rsid w:val="796F3D51"/>
    <w:rsid w:val="79915DF7"/>
    <w:rsid w:val="79EF986E"/>
    <w:rsid w:val="79FA08ED"/>
    <w:rsid w:val="7A20A52D"/>
    <w:rsid w:val="7A42DDFB"/>
    <w:rsid w:val="7A58DA7B"/>
    <w:rsid w:val="7A62BC5D"/>
    <w:rsid w:val="7AB8D6C0"/>
    <w:rsid w:val="7ABEA907"/>
    <w:rsid w:val="7AD46618"/>
    <w:rsid w:val="7AD79FDE"/>
    <w:rsid w:val="7AEC099F"/>
    <w:rsid w:val="7AED1169"/>
    <w:rsid w:val="7AFC3A54"/>
    <w:rsid w:val="7B07AECB"/>
    <w:rsid w:val="7B093D36"/>
    <w:rsid w:val="7B0C1B94"/>
    <w:rsid w:val="7B0C8EAB"/>
    <w:rsid w:val="7B193C97"/>
    <w:rsid w:val="7B272E23"/>
    <w:rsid w:val="7B2A2015"/>
    <w:rsid w:val="7B3E06EE"/>
    <w:rsid w:val="7B4A364D"/>
    <w:rsid w:val="7B61B3DE"/>
    <w:rsid w:val="7B72AF30"/>
    <w:rsid w:val="7B8EE4D4"/>
    <w:rsid w:val="7B975285"/>
    <w:rsid w:val="7BA08423"/>
    <w:rsid w:val="7BB36D02"/>
    <w:rsid w:val="7BB41E16"/>
    <w:rsid w:val="7BC34A94"/>
    <w:rsid w:val="7BD10C69"/>
    <w:rsid w:val="7BF1C28B"/>
    <w:rsid w:val="7BF61050"/>
    <w:rsid w:val="7BFC27AB"/>
    <w:rsid w:val="7C00EC53"/>
    <w:rsid w:val="7C0D5FC4"/>
    <w:rsid w:val="7C1E70E8"/>
    <w:rsid w:val="7C2EE6B8"/>
    <w:rsid w:val="7C32BB4D"/>
    <w:rsid w:val="7C4652B0"/>
    <w:rsid w:val="7C4751A2"/>
    <w:rsid w:val="7C5B2999"/>
    <w:rsid w:val="7C5B5460"/>
    <w:rsid w:val="7C5DFF9C"/>
    <w:rsid w:val="7C65D539"/>
    <w:rsid w:val="7C6A33C0"/>
    <w:rsid w:val="7C6AB2C5"/>
    <w:rsid w:val="7C79BCF5"/>
    <w:rsid w:val="7CB88E11"/>
    <w:rsid w:val="7CCE529F"/>
    <w:rsid w:val="7CE3ACE1"/>
    <w:rsid w:val="7D2C22C0"/>
    <w:rsid w:val="7D5039B1"/>
    <w:rsid w:val="7D6D2B6C"/>
    <w:rsid w:val="7D8710C3"/>
    <w:rsid w:val="7DA5EB46"/>
    <w:rsid w:val="7DDF320E"/>
    <w:rsid w:val="7E0A3429"/>
    <w:rsid w:val="7E0DCE86"/>
    <w:rsid w:val="7E1572D6"/>
    <w:rsid w:val="7E165F76"/>
    <w:rsid w:val="7E1ACD97"/>
    <w:rsid w:val="7E32659A"/>
    <w:rsid w:val="7E697624"/>
    <w:rsid w:val="7E7014EB"/>
    <w:rsid w:val="7ECEEFB7"/>
    <w:rsid w:val="7EE88A07"/>
    <w:rsid w:val="7EF2DEC2"/>
    <w:rsid w:val="7EFC2155"/>
    <w:rsid w:val="7EFE4E5B"/>
    <w:rsid w:val="7F41C545"/>
    <w:rsid w:val="7F465198"/>
    <w:rsid w:val="7F4EFD66"/>
    <w:rsid w:val="7F66302F"/>
    <w:rsid w:val="7F94B95C"/>
    <w:rsid w:val="7FCB8CEA"/>
    <w:rsid w:val="7FCED70E"/>
    <w:rsid w:val="7FD5ED44"/>
    <w:rsid w:val="7FE850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DC8AC"/>
  <w15:docId w15:val="{75DECA91-6B58-4245-84C6-C6796726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E47666A"/>
    <w:rPr>
      <w:rFonts w:ascii="Arial" w:eastAsia="Arial" w:hAnsi="Arial" w:cs="Arial"/>
      <w:lang w:val="en-IN"/>
    </w:rPr>
  </w:style>
  <w:style w:type="paragraph" w:styleId="Heading1">
    <w:name w:val="heading 1"/>
    <w:basedOn w:val="Normal"/>
    <w:next w:val="Normal"/>
    <w:link w:val="Heading1Char"/>
    <w:uiPriority w:val="9"/>
    <w:qFormat/>
    <w:rsid w:val="4E47666A"/>
    <w:pPr>
      <w:keepNext/>
      <w:keepLines/>
      <w:spacing w:before="240"/>
      <w:outlineLvl w:val="0"/>
    </w:pPr>
    <w:rPr>
      <w:rFonts w:ascii="Times New Roman" w:eastAsiaTheme="majorEastAsia" w:hAnsi="Times New Roman" w:cstheme="majorBidi"/>
      <w:b/>
      <w:bCs/>
      <w:sz w:val="24"/>
      <w:szCs w:val="24"/>
    </w:rPr>
  </w:style>
  <w:style w:type="paragraph" w:styleId="Heading2">
    <w:name w:val="heading 2"/>
    <w:basedOn w:val="Normal"/>
    <w:next w:val="Normal"/>
    <w:link w:val="Heading2Char"/>
    <w:uiPriority w:val="9"/>
    <w:unhideWhenUsed/>
    <w:qFormat/>
    <w:rsid w:val="4E47666A"/>
    <w:pPr>
      <w:outlineLvl w:val="1"/>
    </w:pPr>
    <w:rPr>
      <w:rFonts w:ascii="Times New Roman" w:eastAsia="Times New Roman" w:hAnsi="Times New Roman" w:cs="Times New Roman"/>
      <w:sz w:val="24"/>
      <w:szCs w:val="24"/>
    </w:rPr>
  </w:style>
  <w:style w:type="paragraph" w:styleId="Heading3">
    <w:name w:val="heading 3"/>
    <w:basedOn w:val="Normal"/>
    <w:next w:val="Normal"/>
    <w:uiPriority w:val="9"/>
    <w:unhideWhenUsed/>
    <w:qFormat/>
    <w:rsid w:val="4E47666A"/>
    <w:pPr>
      <w:keepNext/>
      <w:keepLines/>
      <w:spacing w:before="40"/>
      <w:outlineLvl w:val="2"/>
    </w:pPr>
    <w:rPr>
      <w:rFonts w:asciiTheme="majorHAnsi" w:eastAsiaTheme="majorEastAsia" w:hAnsiTheme="majorHAnsi" w:cstheme="majorBidi"/>
      <w:color w:val="243F60"/>
      <w:sz w:val="24"/>
      <w:szCs w:val="24"/>
    </w:rPr>
  </w:style>
  <w:style w:type="paragraph" w:styleId="Heading4">
    <w:name w:val="heading 4"/>
    <w:basedOn w:val="Normal"/>
    <w:next w:val="Normal"/>
    <w:uiPriority w:val="9"/>
    <w:unhideWhenUsed/>
    <w:qFormat/>
    <w:rsid w:val="4E47666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unhideWhenUsed/>
    <w:qFormat/>
    <w:rsid w:val="4E47666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unhideWhenUsed/>
    <w:qFormat/>
    <w:rsid w:val="4E47666A"/>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4E47666A"/>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4E47666A"/>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4E47666A"/>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4E47666A"/>
  </w:style>
  <w:style w:type="paragraph" w:styleId="ListParagraph">
    <w:name w:val="List Paragraph"/>
    <w:basedOn w:val="Normal"/>
    <w:uiPriority w:val="1"/>
    <w:qFormat/>
    <w:rsid w:val="4E47666A"/>
  </w:style>
  <w:style w:type="paragraph" w:customStyle="1" w:styleId="TableParagraph">
    <w:name w:val="Table Paragraph"/>
    <w:basedOn w:val="Normal"/>
    <w:uiPriority w:val="1"/>
    <w:qFormat/>
    <w:rsid w:val="4E47666A"/>
    <w:pPr>
      <w:spacing w:before="105"/>
      <w:ind w:left="147"/>
    </w:pPr>
  </w:style>
  <w:style w:type="paragraph" w:styleId="Header">
    <w:name w:val="header"/>
    <w:basedOn w:val="Normal"/>
    <w:link w:val="HeaderChar"/>
    <w:uiPriority w:val="99"/>
    <w:unhideWhenUsed/>
    <w:rsid w:val="4E47666A"/>
    <w:pPr>
      <w:tabs>
        <w:tab w:val="center" w:pos="4513"/>
        <w:tab w:val="right" w:pos="9026"/>
      </w:tabs>
    </w:pPr>
  </w:style>
  <w:style w:type="character" w:customStyle="1" w:styleId="HeaderChar">
    <w:name w:val="Header Char"/>
    <w:basedOn w:val="DefaultParagraphFont"/>
    <w:link w:val="Header"/>
    <w:uiPriority w:val="99"/>
    <w:rsid w:val="00D61841"/>
    <w:rPr>
      <w:rFonts w:ascii="Arial" w:eastAsia="Arial" w:hAnsi="Arial" w:cs="Arial"/>
    </w:rPr>
  </w:style>
  <w:style w:type="paragraph" w:styleId="Footer">
    <w:name w:val="footer"/>
    <w:basedOn w:val="Normal"/>
    <w:link w:val="FooterChar"/>
    <w:uiPriority w:val="99"/>
    <w:unhideWhenUsed/>
    <w:rsid w:val="4E47666A"/>
    <w:pPr>
      <w:tabs>
        <w:tab w:val="center" w:pos="4513"/>
        <w:tab w:val="right" w:pos="9026"/>
      </w:tabs>
    </w:pPr>
  </w:style>
  <w:style w:type="character" w:customStyle="1" w:styleId="FooterChar">
    <w:name w:val="Footer Char"/>
    <w:basedOn w:val="DefaultParagraphFont"/>
    <w:link w:val="Footer"/>
    <w:uiPriority w:val="99"/>
    <w:rsid w:val="00D61841"/>
    <w:rPr>
      <w:rFonts w:ascii="Arial" w:eastAsia="Arial" w:hAnsi="Arial" w:cs="Arial"/>
    </w:rPr>
  </w:style>
  <w:style w:type="character" w:customStyle="1" w:styleId="Heading1Char">
    <w:name w:val="Heading 1 Char"/>
    <w:basedOn w:val="DefaultParagraphFont"/>
    <w:link w:val="Heading1"/>
    <w:uiPriority w:val="9"/>
    <w:rsid w:val="00D61841"/>
    <w:rPr>
      <w:rFonts w:ascii="Times New Roman" w:eastAsiaTheme="majorEastAsia" w:hAnsi="Times New Roman" w:cstheme="majorBidi"/>
      <w:b/>
      <w:sz w:val="24"/>
      <w:szCs w:val="32"/>
    </w:rPr>
  </w:style>
  <w:style w:type="paragraph" w:styleId="Title">
    <w:name w:val="Title"/>
    <w:basedOn w:val="Normal"/>
    <w:next w:val="Normal"/>
    <w:uiPriority w:val="10"/>
    <w:qFormat/>
    <w:rsid w:val="4E47666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4E47666A"/>
    <w:rPr>
      <w:rFonts w:eastAsiaTheme="minorEastAsia"/>
      <w:color w:val="5A5A5A"/>
    </w:rPr>
  </w:style>
  <w:style w:type="paragraph" w:styleId="Quote">
    <w:name w:val="Quote"/>
    <w:basedOn w:val="Normal"/>
    <w:next w:val="Normal"/>
    <w:uiPriority w:val="29"/>
    <w:qFormat/>
    <w:rsid w:val="4E47666A"/>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4E47666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Heading2Char">
    <w:name w:val="Heading 2 Char"/>
    <w:link w:val="Heading2"/>
    <w:uiPriority w:val="9"/>
    <w:rsid w:val="4E47666A"/>
    <w:rPr>
      <w:rFonts w:ascii="Times New Roman" w:eastAsia="Times New Roman" w:hAnsi="Times New Roman" w:cs="Times New Roman"/>
      <w:sz w:val="24"/>
      <w:szCs w:val="24"/>
    </w:rPr>
  </w:style>
  <w:style w:type="paragraph" w:styleId="TOC1">
    <w:name w:val="toc 1"/>
    <w:basedOn w:val="Normal"/>
    <w:next w:val="Normal"/>
    <w:uiPriority w:val="39"/>
    <w:unhideWhenUsed/>
    <w:rsid w:val="4E47666A"/>
    <w:pPr>
      <w:spacing w:after="100"/>
    </w:pPr>
  </w:style>
  <w:style w:type="paragraph" w:styleId="TOC2">
    <w:name w:val="toc 2"/>
    <w:basedOn w:val="Normal"/>
    <w:next w:val="Normal"/>
    <w:uiPriority w:val="39"/>
    <w:unhideWhenUsed/>
    <w:rsid w:val="4E47666A"/>
    <w:pPr>
      <w:spacing w:after="100"/>
      <w:ind w:left="220"/>
    </w:pPr>
  </w:style>
  <w:style w:type="paragraph" w:styleId="TOC3">
    <w:name w:val="toc 3"/>
    <w:basedOn w:val="Normal"/>
    <w:next w:val="Normal"/>
    <w:uiPriority w:val="39"/>
    <w:unhideWhenUsed/>
    <w:rsid w:val="4E47666A"/>
    <w:pPr>
      <w:spacing w:after="100"/>
      <w:ind w:left="440"/>
    </w:pPr>
  </w:style>
  <w:style w:type="paragraph" w:styleId="TOC4">
    <w:name w:val="toc 4"/>
    <w:basedOn w:val="Normal"/>
    <w:next w:val="Normal"/>
    <w:uiPriority w:val="39"/>
    <w:unhideWhenUsed/>
    <w:rsid w:val="4E47666A"/>
    <w:pPr>
      <w:spacing w:after="100"/>
      <w:ind w:left="660"/>
    </w:pPr>
  </w:style>
  <w:style w:type="paragraph" w:styleId="TOC5">
    <w:name w:val="toc 5"/>
    <w:basedOn w:val="Normal"/>
    <w:next w:val="Normal"/>
    <w:uiPriority w:val="39"/>
    <w:unhideWhenUsed/>
    <w:rsid w:val="4E47666A"/>
    <w:pPr>
      <w:spacing w:after="100"/>
      <w:ind w:left="880"/>
    </w:pPr>
  </w:style>
  <w:style w:type="paragraph" w:styleId="TOC6">
    <w:name w:val="toc 6"/>
    <w:basedOn w:val="Normal"/>
    <w:next w:val="Normal"/>
    <w:uiPriority w:val="39"/>
    <w:unhideWhenUsed/>
    <w:rsid w:val="4E47666A"/>
    <w:pPr>
      <w:spacing w:after="100"/>
      <w:ind w:left="1100"/>
    </w:pPr>
  </w:style>
  <w:style w:type="paragraph" w:styleId="TOC7">
    <w:name w:val="toc 7"/>
    <w:basedOn w:val="Normal"/>
    <w:next w:val="Normal"/>
    <w:uiPriority w:val="39"/>
    <w:unhideWhenUsed/>
    <w:rsid w:val="4E47666A"/>
    <w:pPr>
      <w:spacing w:after="100"/>
      <w:ind w:left="1320"/>
    </w:pPr>
  </w:style>
  <w:style w:type="paragraph" w:styleId="TOC8">
    <w:name w:val="toc 8"/>
    <w:basedOn w:val="Normal"/>
    <w:next w:val="Normal"/>
    <w:uiPriority w:val="39"/>
    <w:unhideWhenUsed/>
    <w:rsid w:val="4E47666A"/>
    <w:pPr>
      <w:spacing w:after="100"/>
      <w:ind w:left="1540"/>
    </w:pPr>
  </w:style>
  <w:style w:type="paragraph" w:styleId="TOC9">
    <w:name w:val="toc 9"/>
    <w:basedOn w:val="Normal"/>
    <w:next w:val="Normal"/>
    <w:uiPriority w:val="39"/>
    <w:unhideWhenUsed/>
    <w:rsid w:val="4E47666A"/>
    <w:pPr>
      <w:spacing w:after="100"/>
      <w:ind w:left="1760"/>
    </w:pPr>
  </w:style>
  <w:style w:type="paragraph" w:styleId="EndnoteText">
    <w:name w:val="endnote text"/>
    <w:basedOn w:val="Normal"/>
    <w:uiPriority w:val="99"/>
    <w:semiHidden/>
    <w:unhideWhenUsed/>
    <w:rsid w:val="4E47666A"/>
    <w:rPr>
      <w:sz w:val="20"/>
      <w:szCs w:val="20"/>
    </w:rPr>
  </w:style>
  <w:style w:type="paragraph" w:styleId="FootnoteText">
    <w:name w:val="footnote text"/>
    <w:basedOn w:val="Normal"/>
    <w:uiPriority w:val="99"/>
    <w:semiHidden/>
    <w:unhideWhenUsed/>
    <w:rsid w:val="4E47666A"/>
    <w:rPr>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Accent5">
    <w:name w:val="Grid Table 3 Accent 5"/>
    <w:basedOn w:val="TableNormal"/>
    <w:uiPriority w:val="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PlainTable5">
    <w:name w:val="Plain Table 5"/>
    <w:basedOn w:val="TableNormal"/>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IN"/>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6451</Words>
  <Characters>36775</Characters>
  <Application>Microsoft Office Word</Application>
  <DocSecurity>0</DocSecurity>
  <Lines>306</Lines>
  <Paragraphs>86</Paragraphs>
  <ScaleCrop>false</ScaleCrop>
  <Company/>
  <LinksUpToDate>false</LinksUpToDate>
  <CharactersWithSpaces>43140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  SPIRIT 2013 checklist: recommended items to address in a clinical trial protocol and related documents*</dc:title>
  <dc:creator>JKitchen</dc:creator>
  <cp:lastModifiedBy>Martin Gerdin Wärnberg</cp:lastModifiedBy>
  <cp:revision>2</cp:revision>
  <dcterms:created xsi:type="dcterms:W3CDTF">2024-12-27T06:49:00Z</dcterms:created>
  <dcterms:modified xsi:type="dcterms:W3CDTF">2024-12-27T06:49:00Z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Creator">
    <vt:lpwstr>Microsoft® Word 2010</vt:lpwstr>
  </property>
  <property fmtid="{D5CDD505-2E9C-101B-9397-08002B2CF9AE}" pid="4" name="LastSaved">
    <vt:filetime>2024-11-21T00:00:00Z</vt:filetime>
  </property>
  <property fmtid="{D5CDD505-2E9C-101B-9397-08002B2CF9AE}" pid="5" name="Producer">
    <vt:lpwstr>Microsoft® Word 2010</vt:lpwstr>
  </property>
</Properties>
</file>