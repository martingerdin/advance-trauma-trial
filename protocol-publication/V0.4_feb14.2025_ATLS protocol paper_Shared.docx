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D91A" w14:textId="2B56CFF2" w:rsidR="00D61841" w:rsidRPr="00D61841" w:rsidRDefault="639A39EE" w:rsidP="1F502263">
      <w:pPr>
        <w:pStyle w:val="Heading1"/>
        <w:spacing w:line="259" w:lineRule="auto"/>
        <w:rPr>
          <w:rFonts w:eastAsia="Times New Roman" w:cs="Times New Roman"/>
        </w:rPr>
      </w:pPr>
      <w:r>
        <w:t>Title page</w:t>
      </w:r>
    </w:p>
    <w:p w14:paraId="24870A39" w14:textId="3C491362" w:rsidR="00D61841" w:rsidRPr="00D61841" w:rsidRDefault="00D61841" w:rsidP="4E47666A">
      <w:pPr>
        <w:rPr>
          <w:rFonts w:ascii="Times New Roman" w:eastAsia="Times New Roman" w:hAnsi="Times New Roman" w:cs="Times New Roman"/>
          <w:sz w:val="24"/>
          <w:szCs w:val="24"/>
        </w:rPr>
      </w:pPr>
    </w:p>
    <w:p w14:paraId="168E59A2" w14:textId="7BB59A34" w:rsidR="00D61841" w:rsidRPr="00D61841" w:rsidRDefault="7CAA7C64" w:rsidP="1F502263">
      <w:pPr>
        <w:pStyle w:val="Heading2"/>
      </w:pPr>
      <w:r>
        <w:t>Title</w:t>
      </w:r>
      <w:r w:rsidR="4EDA436D">
        <w:t xml:space="preserve"> </w:t>
      </w:r>
      <w:r>
        <w:t>{1}</w:t>
      </w:r>
    </w:p>
    <w:p w14:paraId="06650FAE" w14:textId="4AEF9EF0" w:rsidR="00D61841" w:rsidRPr="00D61841" w:rsidRDefault="7CAA7C64" w:rsidP="4E47666A">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Effects of Advanced Trauma Life Support® Training Compared to Standard Care on Adult Trauma Patient Outcomes: A Cluster Randomised Trial (Advance Trauma)</w:t>
      </w:r>
    </w:p>
    <w:p w14:paraId="5612E6FE" w14:textId="54994E5A" w:rsidR="03D46B64" w:rsidRDefault="03D46B64" w:rsidP="03D46B64">
      <w:pPr>
        <w:rPr>
          <w:rFonts w:ascii="Times New Roman" w:eastAsia="Times New Roman" w:hAnsi="Times New Roman" w:cs="Times New Roman"/>
          <w:sz w:val="24"/>
          <w:szCs w:val="24"/>
        </w:rPr>
      </w:pPr>
    </w:p>
    <w:p w14:paraId="4CB27376" w14:textId="35593C94" w:rsidR="722274C8" w:rsidRDefault="7CAA7C64" w:rsidP="1F502263">
      <w:pPr>
        <w:rPr>
          <w:rFonts w:ascii="Times New Roman" w:eastAsia="Times New Roman" w:hAnsi="Times New Roman" w:cs="Times New Roman"/>
          <w:b/>
          <w:bCs/>
          <w:sz w:val="24"/>
          <w:szCs w:val="24"/>
        </w:rPr>
      </w:pPr>
      <w:r w:rsidRPr="1F502263">
        <w:rPr>
          <w:rFonts w:ascii="Times New Roman" w:eastAsia="Times New Roman" w:hAnsi="Times New Roman" w:cs="Times New Roman"/>
          <w:sz w:val="24"/>
          <w:szCs w:val="24"/>
        </w:rPr>
        <w:t>Names, affiliations, and roles of protocol contributors</w:t>
      </w:r>
      <w:r w:rsidR="523554C5" w:rsidRPr="1F502263">
        <w:rPr>
          <w:rFonts w:ascii="Times New Roman" w:eastAsia="Times New Roman" w:hAnsi="Times New Roman" w:cs="Times New Roman"/>
          <w:sz w:val="24"/>
          <w:szCs w:val="24"/>
        </w:rPr>
        <w:t xml:space="preserve"> {5a</w:t>
      </w:r>
      <w:r w:rsidR="5B95FF64" w:rsidRPr="1F502263">
        <w:rPr>
          <w:rFonts w:ascii="Times New Roman" w:eastAsia="Times New Roman" w:hAnsi="Times New Roman" w:cs="Times New Roman"/>
          <w:sz w:val="24"/>
          <w:szCs w:val="24"/>
        </w:rPr>
        <w:t>}</w:t>
      </w:r>
    </w:p>
    <w:p w14:paraId="6E7C44EF" w14:textId="45307DFA" w:rsidR="006C0854" w:rsidRPr="00D61841" w:rsidRDefault="5B95FF64" w:rsidP="03D46B64">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Samriddhi Ranjan</w:t>
      </w:r>
    </w:p>
    <w:p w14:paraId="325A7EE3" w14:textId="4C0FB31F" w:rsidR="006C0854" w:rsidRPr="00D61841" w:rsidRDefault="53C3C184" w:rsidP="03D46B64">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The George Institute of Global Health, India</w:t>
      </w:r>
    </w:p>
    <w:p w14:paraId="3CDF07F0" w14:textId="064C7A54" w:rsidR="006C0854" w:rsidRPr="00D61841" w:rsidRDefault="53C3C184" w:rsidP="03D46B64">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sranjan@georgeinstitute.org.in</w:t>
      </w:r>
    </w:p>
    <w:p w14:paraId="000845B7" w14:textId="06D85320" w:rsidR="006C0854" w:rsidRPr="00D61841" w:rsidRDefault="006C0854" w:rsidP="03D46B64">
      <w:pPr>
        <w:rPr>
          <w:rFonts w:ascii="Times New Roman" w:eastAsia="Times New Roman" w:hAnsi="Times New Roman" w:cs="Times New Roman"/>
          <w:sz w:val="24"/>
          <w:szCs w:val="24"/>
        </w:rPr>
      </w:pPr>
    </w:p>
    <w:p w14:paraId="24237BEF" w14:textId="23C2FE32" w:rsidR="006C0854" w:rsidRPr="00D61841" w:rsidRDefault="5B95FF64" w:rsidP="03D46B64">
      <w:pPr>
        <w:rPr>
          <w:ins w:id="0" w:author="Samriddhi Ranjan" w:date="2025-01-07T07:36:00Z" w16du:dateUtc="2025-01-07T07:36:19Z"/>
          <w:rFonts w:ascii="Times New Roman" w:eastAsia="Times New Roman" w:hAnsi="Times New Roman" w:cs="Times New Roman"/>
          <w:sz w:val="24"/>
          <w:szCs w:val="24"/>
        </w:rPr>
      </w:pPr>
      <w:r w:rsidRPr="0061483E">
        <w:rPr>
          <w:rFonts w:ascii="Times New Roman" w:eastAsia="Times New Roman" w:hAnsi="Times New Roman" w:cs="Times New Roman"/>
          <w:sz w:val="24"/>
          <w:szCs w:val="24"/>
        </w:rPr>
        <w:t>Sara Faith</w:t>
      </w:r>
    </w:p>
    <w:p w14:paraId="692F6543" w14:textId="15C5CA10" w:rsidR="659E6E7B" w:rsidRDefault="659E6E7B" w:rsidP="1F502263">
      <w:pPr>
        <w:rPr>
          <w:ins w:id="1" w:author="Samriddhi Ranjan" w:date="2025-01-07T07:35:00Z" w16du:dateUtc="2025-01-07T07:35:58Z"/>
          <w:rFonts w:ascii="Times New Roman" w:eastAsia="Times New Roman" w:hAnsi="Times New Roman" w:cs="Times New Roman"/>
          <w:sz w:val="24"/>
          <w:szCs w:val="24"/>
        </w:rPr>
      </w:pPr>
      <w:ins w:id="2" w:author="Samriddhi Ranjan" w:date="2025-01-07T07:36:00Z">
        <w:r w:rsidRPr="1F502263">
          <w:rPr>
            <w:rFonts w:ascii="Times New Roman" w:eastAsia="Times New Roman" w:hAnsi="Times New Roman" w:cs="Times New Roman"/>
            <w:sz w:val="24"/>
            <w:szCs w:val="24"/>
          </w:rPr>
          <w:t xml:space="preserve">Karolinska </w:t>
        </w:r>
        <w:proofErr w:type="spellStart"/>
        <w:r w:rsidRPr="1F502263">
          <w:rPr>
            <w:rFonts w:ascii="Times New Roman" w:eastAsia="Times New Roman" w:hAnsi="Times New Roman" w:cs="Times New Roman"/>
            <w:sz w:val="24"/>
            <w:szCs w:val="24"/>
          </w:rPr>
          <w:t>Institutet</w:t>
        </w:r>
      </w:ins>
      <w:proofErr w:type="spellEnd"/>
    </w:p>
    <w:p w14:paraId="59C06F1F" w14:textId="2494CF93" w:rsidR="659E6E7B" w:rsidRDefault="659E6E7B" w:rsidP="1F502263">
      <w:pPr>
        <w:rPr>
          <w:rFonts w:ascii="Times New Roman" w:eastAsia="Times New Roman" w:hAnsi="Times New Roman" w:cs="Times New Roman"/>
          <w:sz w:val="24"/>
          <w:szCs w:val="24"/>
        </w:rPr>
      </w:pPr>
      <w:ins w:id="3" w:author="Samriddhi Ranjan" w:date="2025-01-07T07:35:00Z">
        <w:r w:rsidRPr="0061483E">
          <w:rPr>
            <w:rFonts w:ascii="Times New Roman" w:eastAsia="Times New Roman" w:hAnsi="Times New Roman" w:cs="Times New Roman"/>
            <w:sz w:val="24"/>
            <w:szCs w:val="24"/>
          </w:rPr>
          <w:t>sara.falth@stud.ki.se</w:t>
        </w:r>
      </w:ins>
    </w:p>
    <w:p w14:paraId="7758CA56" w14:textId="63017800" w:rsidR="1F502263" w:rsidRDefault="1F502263" w:rsidP="1F502263">
      <w:pPr>
        <w:rPr>
          <w:del w:id="4" w:author="Samriddhi Ranjan" w:date="2025-01-07T07:36:00Z" w16du:dateUtc="2025-01-07T07:36:26Z"/>
          <w:rFonts w:ascii="Times New Roman" w:eastAsia="Times New Roman" w:hAnsi="Times New Roman" w:cs="Times New Roman"/>
          <w:sz w:val="24"/>
          <w:szCs w:val="24"/>
        </w:rPr>
      </w:pPr>
    </w:p>
    <w:p w14:paraId="0B5A47FC" w14:textId="5A178BE2" w:rsidR="1F502263" w:rsidRDefault="1F502263" w:rsidP="1F502263">
      <w:pPr>
        <w:rPr>
          <w:rFonts w:ascii="Times New Roman" w:eastAsia="Times New Roman" w:hAnsi="Times New Roman" w:cs="Times New Roman"/>
          <w:sz w:val="24"/>
          <w:szCs w:val="24"/>
        </w:rPr>
      </w:pPr>
    </w:p>
    <w:p w14:paraId="288025D4" w14:textId="7091C26F" w:rsidR="006C0854" w:rsidRPr="00D61841" w:rsidRDefault="5B95FF64" w:rsidP="03D46B64">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Prashant Kharat</w:t>
      </w:r>
    </w:p>
    <w:p w14:paraId="05D5E6D2" w14:textId="4C0FB31F" w:rsidR="642EB6C8" w:rsidRDefault="642EB6C8"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The George Institute of Global Health, India</w:t>
      </w:r>
    </w:p>
    <w:p w14:paraId="3CE46CBD" w14:textId="4F14A1CC" w:rsidR="642EB6C8" w:rsidRDefault="642EB6C8"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prashant.kharat@george-services.com</w:t>
      </w:r>
    </w:p>
    <w:p w14:paraId="2A2AFD70" w14:textId="6C6397AF" w:rsidR="006C0854" w:rsidRPr="00D61841" w:rsidRDefault="006C0854" w:rsidP="03D46B64">
      <w:pPr>
        <w:rPr>
          <w:rFonts w:ascii="Times New Roman" w:eastAsia="Times New Roman" w:hAnsi="Times New Roman" w:cs="Times New Roman"/>
          <w:sz w:val="24"/>
          <w:szCs w:val="24"/>
          <w:lang w:val="sv-SE"/>
        </w:rPr>
      </w:pPr>
    </w:p>
    <w:p w14:paraId="24678855" w14:textId="3C98E2DB" w:rsidR="006C0854" w:rsidRPr="00D61841" w:rsidRDefault="68D1AF2A" w:rsidP="03D46B64">
      <w:pPr>
        <w:rPr>
          <w:rFonts w:ascii="Times New Roman" w:eastAsia="Times New Roman" w:hAnsi="Times New Roman" w:cs="Times New Roman"/>
          <w:sz w:val="24"/>
          <w:szCs w:val="24"/>
          <w:lang w:val="sv-SE"/>
        </w:rPr>
      </w:pPr>
      <w:r w:rsidRPr="1F502263">
        <w:rPr>
          <w:rFonts w:ascii="Times New Roman" w:eastAsia="Times New Roman" w:hAnsi="Times New Roman" w:cs="Times New Roman"/>
          <w:sz w:val="24"/>
          <w:szCs w:val="24"/>
        </w:rPr>
        <w:t>Martin Gerdin Wärnberg</w:t>
      </w:r>
    </w:p>
    <w:p w14:paraId="08E3FCB1" w14:textId="2AC0233C" w:rsidR="006C0854" w:rsidRPr="00D61841" w:rsidRDefault="3320B67C" w:rsidP="03D46B64">
      <w:pPr>
        <w:rPr>
          <w:rFonts w:ascii="Times New Roman" w:eastAsia="Times New Roman" w:hAnsi="Times New Roman" w:cs="Times New Roman"/>
          <w:sz w:val="24"/>
          <w:szCs w:val="24"/>
          <w:lang w:val="sv-SE"/>
        </w:rPr>
      </w:pPr>
      <w:r w:rsidRPr="1F502263">
        <w:rPr>
          <w:rFonts w:ascii="Times New Roman" w:eastAsia="Times New Roman" w:hAnsi="Times New Roman" w:cs="Times New Roman"/>
          <w:sz w:val="24"/>
          <w:szCs w:val="24"/>
        </w:rPr>
        <w:t>K</w:t>
      </w:r>
      <w:r w:rsidR="5BAA8282" w:rsidRPr="1F502263">
        <w:rPr>
          <w:rFonts w:ascii="Times New Roman" w:eastAsia="Times New Roman" w:hAnsi="Times New Roman" w:cs="Times New Roman"/>
          <w:sz w:val="24"/>
          <w:szCs w:val="24"/>
        </w:rPr>
        <w:t xml:space="preserve">arolinska </w:t>
      </w:r>
      <w:proofErr w:type="spellStart"/>
      <w:r w:rsidR="3D843E63" w:rsidRPr="1F502263">
        <w:rPr>
          <w:rFonts w:ascii="Times New Roman" w:eastAsia="Times New Roman" w:hAnsi="Times New Roman" w:cs="Times New Roman"/>
          <w:sz w:val="24"/>
          <w:szCs w:val="24"/>
        </w:rPr>
        <w:t>I</w:t>
      </w:r>
      <w:r w:rsidR="5BAA8282" w:rsidRPr="1F502263">
        <w:rPr>
          <w:rFonts w:ascii="Times New Roman" w:eastAsia="Times New Roman" w:hAnsi="Times New Roman" w:cs="Times New Roman"/>
          <w:sz w:val="24"/>
          <w:szCs w:val="24"/>
        </w:rPr>
        <w:t>nstitutet</w:t>
      </w:r>
      <w:proofErr w:type="spellEnd"/>
    </w:p>
    <w:p w14:paraId="164C052E" w14:textId="64773DF5" w:rsidR="006C0854" w:rsidRPr="00D61841" w:rsidRDefault="5BAA8282" w:rsidP="03D46B64">
      <w:pPr>
        <w:rPr>
          <w:rFonts w:ascii="Times New Roman" w:eastAsia="Times New Roman" w:hAnsi="Times New Roman" w:cs="Times New Roman"/>
          <w:sz w:val="24"/>
          <w:szCs w:val="24"/>
          <w:lang w:val="sv-SE"/>
        </w:rPr>
      </w:pPr>
      <w:hyperlink r:id="rId7">
        <w:r w:rsidRPr="1F502263">
          <w:rPr>
            <w:rStyle w:val="Hyperlink"/>
            <w:rFonts w:ascii="Times New Roman" w:eastAsia="Times New Roman" w:hAnsi="Times New Roman" w:cs="Times New Roman"/>
            <w:sz w:val="24"/>
            <w:szCs w:val="24"/>
          </w:rPr>
          <w:t>martin.gerdin@ki.se</w:t>
        </w:r>
      </w:hyperlink>
    </w:p>
    <w:p w14:paraId="7B926B33" w14:textId="11B5B6EC" w:rsidR="1F502263" w:rsidRDefault="1F502263" w:rsidP="1F502263">
      <w:pPr>
        <w:spacing w:line="259" w:lineRule="auto"/>
        <w:rPr>
          <w:rFonts w:ascii="Times New Roman" w:eastAsia="Times New Roman" w:hAnsi="Times New Roman" w:cs="Times New Roman"/>
          <w:sz w:val="24"/>
          <w:szCs w:val="24"/>
        </w:rPr>
      </w:pPr>
    </w:p>
    <w:p w14:paraId="412AEB69" w14:textId="3CB0BA47" w:rsidR="7DA3AF63" w:rsidRDefault="7DA3AF63" w:rsidP="1F502263">
      <w:pPr>
        <w:spacing w:line="259" w:lineRule="auto"/>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*Correspondence:</w:t>
      </w:r>
    </w:p>
    <w:p w14:paraId="71BA472E" w14:textId="5EA50F54" w:rsidR="6141D91B" w:rsidRDefault="6141D91B" w:rsidP="1F502263">
      <w:pPr>
        <w:spacing w:line="259" w:lineRule="auto"/>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Martin Gerdin Wärnberg</w:t>
      </w:r>
    </w:p>
    <w:p w14:paraId="3D8F5729" w14:textId="349FBB6D" w:rsidR="00BB4D69" w:rsidRDefault="00BB4D69" w:rsidP="1F502263">
      <w:pPr>
        <w:spacing w:line="259" w:lineRule="auto"/>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K</w:t>
      </w:r>
      <w:r w:rsidR="6141D91B" w:rsidRPr="1F502263">
        <w:rPr>
          <w:rFonts w:ascii="Times New Roman" w:eastAsia="Times New Roman" w:hAnsi="Times New Roman" w:cs="Times New Roman"/>
          <w:sz w:val="24"/>
          <w:szCs w:val="24"/>
        </w:rPr>
        <w:t xml:space="preserve">arolinska </w:t>
      </w:r>
      <w:proofErr w:type="spellStart"/>
      <w:r w:rsidR="59A3F33F" w:rsidRPr="1F502263">
        <w:rPr>
          <w:rFonts w:ascii="Times New Roman" w:eastAsia="Times New Roman" w:hAnsi="Times New Roman" w:cs="Times New Roman"/>
          <w:sz w:val="24"/>
          <w:szCs w:val="24"/>
        </w:rPr>
        <w:t>I</w:t>
      </w:r>
      <w:r w:rsidR="6141D91B" w:rsidRPr="1F502263">
        <w:rPr>
          <w:rFonts w:ascii="Times New Roman" w:eastAsia="Times New Roman" w:hAnsi="Times New Roman" w:cs="Times New Roman"/>
          <w:sz w:val="24"/>
          <w:szCs w:val="24"/>
        </w:rPr>
        <w:t>nstitutet</w:t>
      </w:r>
      <w:proofErr w:type="spellEnd"/>
    </w:p>
    <w:p w14:paraId="423FE990" w14:textId="64773DF5" w:rsidR="6141D91B" w:rsidRDefault="6141D91B" w:rsidP="1F502263">
      <w:pPr>
        <w:spacing w:line="259" w:lineRule="auto"/>
        <w:rPr>
          <w:rFonts w:ascii="Times New Roman" w:eastAsia="Times New Roman" w:hAnsi="Times New Roman" w:cs="Times New Roman"/>
          <w:sz w:val="24"/>
          <w:szCs w:val="24"/>
        </w:rPr>
      </w:pPr>
      <w:hyperlink r:id="rId8">
        <w:r w:rsidRPr="1F502263">
          <w:rPr>
            <w:rFonts w:ascii="Times New Roman" w:eastAsia="Times New Roman" w:hAnsi="Times New Roman" w:cs="Times New Roman"/>
            <w:sz w:val="24"/>
            <w:szCs w:val="24"/>
          </w:rPr>
          <w:t>martin.gerdin@ki.se</w:t>
        </w:r>
      </w:hyperlink>
    </w:p>
    <w:p w14:paraId="253D42F7" w14:textId="207D74F1" w:rsidR="226E724F" w:rsidRDefault="226E724F" w:rsidP="1F502263">
      <w:pPr>
        <w:spacing w:line="259" w:lineRule="auto"/>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 xml:space="preserve">Full list of author information is available at the end of the article </w:t>
      </w:r>
    </w:p>
    <w:p w14:paraId="0A039F1F" w14:textId="7D76F67F" w:rsidR="1F502263" w:rsidRDefault="1F502263">
      <w:r>
        <w:br w:type="page"/>
      </w:r>
    </w:p>
    <w:p w14:paraId="258B0862" w14:textId="38D40D7A" w:rsidR="006C0854" w:rsidRPr="00D61841" w:rsidRDefault="68A03821" w:rsidP="03D46B64">
      <w:pPr>
        <w:pStyle w:val="Heading1"/>
        <w:rPr>
          <w:rFonts w:eastAsia="Times New Roman" w:cs="Times New Roman"/>
        </w:rPr>
      </w:pPr>
      <w:r>
        <w:lastRenderedPageBreak/>
        <w:t>Abstract</w:t>
      </w:r>
    </w:p>
    <w:p w14:paraId="4C8CD80C" w14:textId="544EC349" w:rsidR="2B753072" w:rsidRDefault="2B753072" w:rsidP="0061483E">
      <w:pPr>
        <w:spacing w:after="160" w:line="257" w:lineRule="auto"/>
        <w:jc w:val="both"/>
        <w:rPr>
          <w:ins w:id="5" w:author="Samriddhi Ranjan" w:date="2025-01-14T10:14:00Z" w16du:dateUtc="2025-01-14T10:14:28Z"/>
          <w:rFonts w:ascii="Times New Roman" w:eastAsia="Times New Roman" w:hAnsi="Times New Roman" w:cs="Times New Roman"/>
          <w:sz w:val="24"/>
          <w:szCs w:val="24"/>
        </w:rPr>
      </w:pPr>
      <w:ins w:id="6" w:author="Samriddhi Ranjan" w:date="2025-01-14T10:14:00Z">
        <w:r w:rsidRPr="57C97EF9">
          <w:rPr>
            <w:rFonts w:ascii="Times New Roman" w:eastAsia="Times New Roman" w:hAnsi="Times New Roman" w:cs="Times New Roman"/>
            <w:sz w:val="24"/>
            <w:szCs w:val="24"/>
          </w:rPr>
          <w:t xml:space="preserve">Background: The Advanced Trauma Life Support® (ATLS®) program, established in 1978, is the most widely adopted trauma life support training worldwide. ATLS® training is mandatory in various countries. However, its implementation in low- and middle-income countries, such as India, is limited, largely because of high training costs. Few randomised studies have demonstrated that the ATLS ® improves trauma physicians’ knowledge and clinical skills. However, there is a lack of present knowledge indicating how ATLS® improves patient outcomes.  Thus, the trial aims to assess the impact of ATLS® on trauma patient outcomes in the Indian healthcare context. </w:t>
        </w:r>
      </w:ins>
    </w:p>
    <w:p w14:paraId="715B540E" w14:textId="6C971B87" w:rsidR="2B753072" w:rsidRDefault="2B753072" w:rsidP="0061483E">
      <w:pPr>
        <w:spacing w:after="160" w:line="257" w:lineRule="auto"/>
        <w:jc w:val="both"/>
        <w:rPr>
          <w:ins w:id="7" w:author="Samriddhi Ranjan" w:date="2025-01-14T10:14:00Z" w16du:dateUtc="2025-01-14T10:14:28Z"/>
          <w:rFonts w:ascii="Times New Roman" w:eastAsia="Times New Roman" w:hAnsi="Times New Roman" w:cs="Times New Roman"/>
          <w:sz w:val="24"/>
          <w:szCs w:val="24"/>
        </w:rPr>
      </w:pPr>
      <w:ins w:id="8" w:author="Samriddhi Ranjan" w:date="2025-01-14T10:14:00Z">
        <w:r w:rsidRPr="57C97EF9">
          <w:rPr>
            <w:rFonts w:ascii="Times New Roman" w:eastAsia="Times New Roman" w:hAnsi="Times New Roman" w:cs="Times New Roman"/>
            <w:sz w:val="24"/>
            <w:szCs w:val="24"/>
          </w:rPr>
          <w:t xml:space="preserve">Methods: Advance Trauma is a batched stepped-wedge cluster randomised controlled trial. The trial will be conducted in 30 clusters over six batches in the secondary or tertiary hospitals across India. There will be five clusters in each batch. These clusters in each batch will be randomised to one of five implementation sequences, with one hospital randomised to each implementation sequence.  All clusters will transition through three phases, first a standard care phase, then a one-month transition phase during which the training is delivered, and finally an intervention phase, for a total of 13 months. The implementation sequence will determine duration of standard care and intervention phase. Participants will be adult trauma patients </w:t>
        </w:r>
      </w:ins>
      <w:ins w:id="9" w:author="Samriddhi Ranjan" w:date="2025-01-15T06:53:00Z">
        <w:r w:rsidR="47AEF030" w:rsidRPr="57C97EF9">
          <w:rPr>
            <w:rFonts w:ascii="Times New Roman" w:eastAsia="Times New Roman" w:hAnsi="Times New Roman" w:cs="Times New Roman"/>
            <w:sz w:val="24"/>
            <w:szCs w:val="24"/>
          </w:rPr>
          <w:t xml:space="preserve">above 15 years of age and </w:t>
        </w:r>
      </w:ins>
      <w:ins w:id="10" w:author="Samriddhi Ranjan" w:date="2025-01-14T10:14:00Z">
        <w:r w:rsidRPr="57C97EF9">
          <w:rPr>
            <w:rFonts w:ascii="Times New Roman" w:eastAsia="Times New Roman" w:hAnsi="Times New Roman" w:cs="Times New Roman"/>
            <w:sz w:val="24"/>
            <w:szCs w:val="24"/>
          </w:rPr>
          <w:t xml:space="preserve">who presents to the emergency department of participating hospitals and are admitted or transferred for admission. A total 4320 participants will be enrolled into this trial. </w:t>
        </w:r>
      </w:ins>
    </w:p>
    <w:p w14:paraId="3E558B82" w14:textId="1A2B8E51" w:rsidR="2B753072" w:rsidRDefault="2B753072" w:rsidP="0061483E">
      <w:pPr>
        <w:jc w:val="both"/>
      </w:pPr>
      <w:ins w:id="11" w:author="Samriddhi Ranjan" w:date="2025-01-14T10:14:00Z">
        <w:r w:rsidRPr="57C97EF9">
          <w:rPr>
            <w:rFonts w:ascii="Times New Roman" w:eastAsia="Times New Roman" w:hAnsi="Times New Roman" w:cs="Times New Roman"/>
            <w:sz w:val="24"/>
            <w:szCs w:val="24"/>
          </w:rPr>
          <w:t xml:space="preserve">Discussion: In India, trauma patients are primarily managed by casualty medical officers, surgical residents, or emergency medicine residents, typically in their first or second year of training. These residents are responsible for initial resuscitation, interventions, </w:t>
        </w:r>
      </w:ins>
      <w:ins w:id="12" w:author="Samriddhi Ranjan" w:date="2025-01-14T10:15:00Z">
        <w:r w:rsidR="2A0B7843" w:rsidRPr="57C97EF9">
          <w:rPr>
            <w:rFonts w:ascii="Times New Roman" w:eastAsia="Times New Roman" w:hAnsi="Times New Roman" w:cs="Times New Roman"/>
            <w:sz w:val="24"/>
            <w:szCs w:val="24"/>
          </w:rPr>
          <w:t>interventions, and refer patients for other investigations</w:t>
        </w:r>
      </w:ins>
      <w:ins w:id="13" w:author="Samriddhi Ranjan" w:date="2025-01-14T10:14:00Z">
        <w:r w:rsidRPr="57C97EF9">
          <w:rPr>
            <w:rFonts w:ascii="Times New Roman" w:eastAsia="Times New Roman" w:hAnsi="Times New Roman" w:cs="Times New Roman"/>
            <w:sz w:val="24"/>
            <w:szCs w:val="24"/>
          </w:rPr>
          <w:t xml:space="preserve">. </w:t>
        </w:r>
      </w:ins>
      <w:ins w:id="14" w:author="Samriddhi Ranjan" w:date="2025-01-14T10:16:00Z">
        <w:r w:rsidR="4D1B4BF3" w:rsidRPr="57C97EF9">
          <w:rPr>
            <w:rFonts w:ascii="Times New Roman" w:eastAsia="Times New Roman" w:hAnsi="Times New Roman" w:cs="Times New Roman"/>
            <w:sz w:val="24"/>
            <w:szCs w:val="24"/>
          </w:rPr>
          <w:t xml:space="preserve">These trauma physicians </w:t>
        </w:r>
      </w:ins>
      <w:ins w:id="15" w:author="Samriddhi Ranjan" w:date="2025-01-14T10:14:00Z">
        <w:r w:rsidRPr="57C97EF9">
          <w:rPr>
            <w:rFonts w:ascii="Times New Roman" w:eastAsia="Times New Roman" w:hAnsi="Times New Roman" w:cs="Times New Roman"/>
            <w:sz w:val="24"/>
            <w:szCs w:val="24"/>
          </w:rPr>
          <w:t xml:space="preserve">often lack formal trauma-specific training, such as ATLS®. </w:t>
        </w:r>
      </w:ins>
      <w:ins w:id="16" w:author="Samriddhi Ranjan" w:date="2025-01-14T10:17:00Z">
        <w:r w:rsidR="0366E49F" w:rsidRPr="57C97EF9">
          <w:rPr>
            <w:rFonts w:ascii="Times New Roman" w:eastAsia="Times New Roman" w:hAnsi="Times New Roman" w:cs="Times New Roman"/>
            <w:sz w:val="24"/>
            <w:szCs w:val="24"/>
          </w:rPr>
          <w:t xml:space="preserve">High training cost of ATLS® coupled with </w:t>
        </w:r>
      </w:ins>
      <w:ins w:id="17" w:author="Samriddhi Ranjan" w:date="2025-01-14T10:14:00Z">
        <w:r w:rsidRPr="57C97EF9">
          <w:rPr>
            <w:rFonts w:ascii="Times New Roman" w:eastAsia="Times New Roman" w:hAnsi="Times New Roman" w:cs="Times New Roman"/>
            <w:sz w:val="24"/>
            <w:szCs w:val="24"/>
          </w:rPr>
          <w:t xml:space="preserve">absence of robust evidence on the impact of ATLS® training on patient outcomes, limits its widespread adoption in countries like India. The findings from this trial could provide crucial insights to improve trauma care practices, standardize </w:t>
        </w:r>
      </w:ins>
      <w:proofErr w:type="spellStart"/>
      <w:ins w:id="18" w:author="Samriddhi Ranjan" w:date="2025-01-14T10:18:00Z">
        <w:r w:rsidR="08E496A2" w:rsidRPr="57C97EF9">
          <w:rPr>
            <w:rFonts w:ascii="Times New Roman" w:eastAsia="Times New Roman" w:hAnsi="Times New Roman" w:cs="Times New Roman"/>
            <w:sz w:val="24"/>
            <w:szCs w:val="24"/>
          </w:rPr>
          <w:t>truama</w:t>
        </w:r>
        <w:proofErr w:type="spellEnd"/>
        <w:r w:rsidR="08E496A2" w:rsidRPr="57C97EF9">
          <w:rPr>
            <w:rFonts w:ascii="Times New Roman" w:eastAsia="Times New Roman" w:hAnsi="Times New Roman" w:cs="Times New Roman"/>
            <w:sz w:val="24"/>
            <w:szCs w:val="24"/>
          </w:rPr>
          <w:t xml:space="preserve"> </w:t>
        </w:r>
      </w:ins>
      <w:ins w:id="19" w:author="Samriddhi Ranjan" w:date="2025-01-14T10:14:00Z">
        <w:r w:rsidRPr="57C97EF9">
          <w:rPr>
            <w:rFonts w:ascii="Times New Roman" w:eastAsia="Times New Roman" w:hAnsi="Times New Roman" w:cs="Times New Roman"/>
            <w:sz w:val="24"/>
            <w:szCs w:val="24"/>
          </w:rPr>
          <w:t>protocols, and ultimately enhance patient outcomes in India.</w:t>
        </w:r>
      </w:ins>
    </w:p>
    <w:p w14:paraId="39709192" w14:textId="6892D457" w:rsidR="1F502263" w:rsidRDefault="1F502263" w:rsidP="1F502263">
      <w:pPr>
        <w:pStyle w:val="Heading2"/>
      </w:pPr>
    </w:p>
    <w:p w14:paraId="3C01E02C" w14:textId="77777777" w:rsidR="006C0854" w:rsidRPr="00D61841" w:rsidRDefault="1BECE64A" w:rsidP="1F502263">
      <w:pPr>
        <w:pStyle w:val="Heading2"/>
      </w:pPr>
      <w:r>
        <w:t>Trial registration</w:t>
      </w:r>
    </w:p>
    <w:p w14:paraId="6E0A8CE4" w14:textId="0CA02F3A" w:rsidR="006C0854" w:rsidRPr="00D61841" w:rsidRDefault="1BECE64A" w:rsidP="03D46B64">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{2a} Clinical Trials Registry - India identifier: CTRI/2024/07/071336</w:t>
      </w:r>
    </w:p>
    <w:p w14:paraId="4C7C068A" w14:textId="59FA32E4" w:rsidR="006C0854" w:rsidRPr="00D61841" w:rsidRDefault="1BECE64A" w:rsidP="03D46B64">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 xml:space="preserve">{2b} ClinicalTrials.gov identifier: NCT06321419 </w:t>
      </w:r>
    </w:p>
    <w:p w14:paraId="6837032F" w14:textId="18500564" w:rsidR="006C0854" w:rsidRPr="00D61841" w:rsidRDefault="1BECE64A" w:rsidP="03D46B64">
      <w:pPr>
        <w:pStyle w:val="Heading1"/>
        <w:rPr>
          <w:rFonts w:eastAsia="Times New Roman" w:cs="Times New Roman"/>
        </w:rPr>
      </w:pPr>
      <w:r>
        <w:t>Keyword</w:t>
      </w:r>
      <w:r w:rsidR="4C77ED08">
        <w:t>s</w:t>
      </w:r>
      <w:r w:rsidR="32A73E6C">
        <w:t xml:space="preserve"> </w:t>
      </w:r>
    </w:p>
    <w:p w14:paraId="430656D0" w14:textId="5A1F31A8" w:rsidR="32A73E6C" w:rsidRDefault="32A73E6C" w:rsidP="57C97EF9">
      <w:pPr>
        <w:rPr>
          <w:rFonts w:ascii="Times New Roman" w:eastAsia="Times New Roman" w:hAnsi="Times New Roman" w:cs="Times New Roman"/>
          <w:sz w:val="24"/>
          <w:szCs w:val="24"/>
        </w:rPr>
      </w:pPr>
      <w:r w:rsidRPr="2B519067">
        <w:rPr>
          <w:rFonts w:ascii="Times New Roman" w:eastAsia="Times New Roman" w:hAnsi="Times New Roman" w:cs="Times New Roman"/>
          <w:sz w:val="24"/>
          <w:szCs w:val="24"/>
          <w:rPrChange w:id="20" w:author="Samriddhi Ranjan" w:date="2025-01-14T07:14:00Z">
            <w:rPr>
              <w:rFonts w:asciiTheme="minorHAnsi" w:eastAsiaTheme="minorEastAsia" w:hAnsiTheme="minorHAnsi" w:cstheme="minorBidi"/>
              <w:sz w:val="24"/>
              <w:szCs w:val="24"/>
            </w:rPr>
          </w:rPrChange>
        </w:rPr>
        <w:t>Advanced Trauma Life Support</w:t>
      </w:r>
      <w:r w:rsidR="3A8CF0F6" w:rsidRPr="2B519067">
        <w:rPr>
          <w:rFonts w:ascii="Times New Roman" w:eastAsia="Times New Roman" w:hAnsi="Times New Roman" w:cs="Times New Roman"/>
          <w:sz w:val="24"/>
          <w:szCs w:val="24"/>
          <w:rPrChange w:id="21" w:author="Samriddhi Ranjan" w:date="2025-01-14T07:14:00Z">
            <w:rPr>
              <w:rFonts w:asciiTheme="minorHAnsi" w:eastAsiaTheme="minorEastAsia" w:hAnsiTheme="minorHAnsi" w:cstheme="minorBidi"/>
              <w:sz w:val="24"/>
              <w:szCs w:val="24"/>
            </w:rPr>
          </w:rPrChange>
        </w:rPr>
        <w:t xml:space="preserve">, </w:t>
      </w:r>
      <w:r w:rsidR="3A8CF0F6">
        <w:fldChar w:fldCharType="begin"/>
      </w:r>
      <w:r w:rsidR="3A8CF0F6">
        <w:instrText>HYPERLINK "https://meshb.nlm.nih.gov/record/ui?ui=D014194" \h</w:instrText>
      </w:r>
      <w:r w:rsidR="3A8CF0F6">
        <w:fldChar w:fldCharType="separate"/>
      </w:r>
      <w:r w:rsidR="3A8CF0F6" w:rsidRPr="2B519067">
        <w:rPr>
          <w:rFonts w:ascii="Times New Roman" w:eastAsia="Times New Roman" w:hAnsi="Times New Roman" w:cs="Times New Roman"/>
          <w:sz w:val="24"/>
          <w:szCs w:val="24"/>
          <w:rPrChange w:id="22" w:author="Samriddhi Ranjan" w:date="2025-01-14T07:14:00Z">
            <w:rPr>
              <w:rFonts w:asciiTheme="minorHAnsi" w:eastAsiaTheme="minorEastAsia" w:hAnsiTheme="minorHAnsi" w:cstheme="minorBidi"/>
              <w:sz w:val="24"/>
              <w:szCs w:val="24"/>
            </w:rPr>
          </w:rPrChange>
        </w:rPr>
        <w:t>Traumatology,</w:t>
      </w:r>
      <w:r w:rsidR="3A8CF0F6">
        <w:rPr>
          <w:rFonts w:ascii="Times New Roman" w:eastAsia="Times New Roman" w:hAnsi="Times New Roman" w:cs="Times New Roman"/>
          <w:sz w:val="24"/>
          <w:szCs w:val="24"/>
        </w:rPr>
        <w:fldChar w:fldCharType="end"/>
      </w:r>
      <w:r w:rsidR="3A8CF0F6" w:rsidRPr="2B519067">
        <w:rPr>
          <w:rFonts w:ascii="Times New Roman" w:eastAsia="Times New Roman" w:hAnsi="Times New Roman" w:cs="Times New Roman"/>
          <w:sz w:val="24"/>
          <w:szCs w:val="24"/>
          <w:rPrChange w:id="23" w:author="Samriddhi Ranjan" w:date="2025-01-14T07:14:00Z">
            <w:rPr>
              <w:rFonts w:asciiTheme="minorHAnsi" w:eastAsiaTheme="minorEastAsia" w:hAnsiTheme="minorHAnsi" w:cstheme="minorBidi"/>
              <w:sz w:val="24"/>
              <w:szCs w:val="24"/>
            </w:rPr>
          </w:rPrChange>
        </w:rPr>
        <w:t xml:space="preserve"> </w:t>
      </w:r>
      <w:r w:rsidR="3A8CF0F6">
        <w:fldChar w:fldCharType="begin"/>
      </w:r>
      <w:r w:rsidR="3A8CF0F6">
        <w:instrText>HYPERLINK "https://meshb.nlm.nih.gov/record/ui?ui=D008020" \h</w:instrText>
      </w:r>
      <w:r w:rsidR="3A8CF0F6">
        <w:fldChar w:fldCharType="separate"/>
      </w:r>
      <w:r w:rsidR="3A8CF0F6" w:rsidRPr="2B519067">
        <w:rPr>
          <w:rFonts w:ascii="Times New Roman" w:eastAsia="Times New Roman" w:hAnsi="Times New Roman" w:cs="Times New Roman"/>
          <w:sz w:val="24"/>
          <w:szCs w:val="24"/>
          <w:rPrChange w:id="24" w:author="Samriddhi Ranjan" w:date="2025-01-14T07:14:00Z">
            <w:rPr>
              <w:rFonts w:asciiTheme="minorHAnsi" w:eastAsiaTheme="minorEastAsia" w:hAnsiTheme="minorHAnsi" w:cstheme="minorBidi"/>
              <w:sz w:val="24"/>
              <w:szCs w:val="24"/>
            </w:rPr>
          </w:rPrChange>
        </w:rPr>
        <w:t>Life Support Care</w:t>
      </w:r>
      <w:r w:rsidR="3A8CF0F6">
        <w:rPr>
          <w:rFonts w:ascii="Times New Roman" w:eastAsia="Times New Roman" w:hAnsi="Times New Roman" w:cs="Times New Roman"/>
          <w:sz w:val="24"/>
          <w:szCs w:val="24"/>
        </w:rPr>
        <w:fldChar w:fldCharType="end"/>
      </w:r>
      <w:r w:rsidRPr="2B519067">
        <w:rPr>
          <w:rFonts w:ascii="Times New Roman" w:eastAsia="Times New Roman" w:hAnsi="Times New Roman" w:cs="Times New Roman"/>
          <w:sz w:val="24"/>
          <w:szCs w:val="24"/>
          <w:rPrChange w:id="25" w:author="Samriddhi Ranjan" w:date="2025-01-14T07:14:00Z">
            <w:rPr>
              <w:rFonts w:asciiTheme="minorHAnsi" w:eastAsiaTheme="minorEastAsia" w:hAnsiTheme="minorHAnsi" w:cstheme="minorBidi"/>
              <w:sz w:val="24"/>
              <w:szCs w:val="24"/>
            </w:rPr>
          </w:rPrChange>
        </w:rPr>
        <w:t xml:space="preserve">  </w:t>
      </w:r>
    </w:p>
    <w:p w14:paraId="294A93DE" w14:textId="32DF15EA" w:rsidR="57C97EF9" w:rsidRDefault="57C97EF9">
      <w:r>
        <w:br w:type="page"/>
      </w:r>
    </w:p>
    <w:p w14:paraId="78D09775" w14:textId="56945B4E" w:rsidR="006C0854" w:rsidRPr="00D61841" w:rsidRDefault="6621AF9D" w:rsidP="1F502263">
      <w:pPr>
        <w:pStyle w:val="Heading1"/>
        <w:rPr>
          <w:rFonts w:eastAsia="Times New Roman" w:cs="Times New Roman"/>
        </w:rPr>
      </w:pPr>
      <w:r w:rsidRPr="1F502263">
        <w:rPr>
          <w:rFonts w:eastAsia="Times New Roman" w:cs="Times New Roman"/>
        </w:rPr>
        <w:lastRenderedPageBreak/>
        <w:t>Introduction</w:t>
      </w:r>
    </w:p>
    <w:p w14:paraId="65AF9B2A" w14:textId="459DE57D" w:rsidR="006C0854" w:rsidRPr="0061483E" w:rsidRDefault="748750A7" w:rsidP="1F502263">
      <w:pPr>
        <w:pStyle w:val="Heading2"/>
        <w:rPr>
          <w:b/>
          <w:bCs/>
        </w:rPr>
      </w:pPr>
      <w:r w:rsidRPr="0061483E">
        <w:t>Background</w:t>
      </w:r>
      <w:r w:rsidR="53B9DF4E" w:rsidRPr="0061483E">
        <w:t xml:space="preserve"> and rationale {6a}</w:t>
      </w:r>
    </w:p>
    <w:p w14:paraId="75E0AEDB" w14:textId="77D2E825" w:rsidR="63434A8F" w:rsidRPr="0061483E" w:rsidRDefault="63434A8F" w:rsidP="62A3AB05">
      <w:pPr>
        <w:jc w:val="both"/>
        <w:rPr>
          <w:rFonts w:ascii="Times New Roman" w:eastAsia="Times New Roman" w:hAnsi="Times New Roman" w:cs="Times New Roman"/>
          <w:color w:val="000000" w:themeColor="text1"/>
          <w:sz w:val="24"/>
          <w:szCs w:val="24"/>
        </w:rPr>
      </w:pPr>
      <w:r w:rsidRPr="0061483E">
        <w:rPr>
          <w:rFonts w:ascii="Times New Roman" w:eastAsia="Times New Roman" w:hAnsi="Times New Roman" w:cs="Times New Roman"/>
          <w:color w:val="000000" w:themeColor="text1"/>
          <w:sz w:val="24"/>
          <w:szCs w:val="24"/>
        </w:rPr>
        <w:t xml:space="preserve">Each year, 4.3 million people die from trauma </w:t>
      </w:r>
      <w:r w:rsidR="661270FC" w:rsidRPr="0061483E">
        <w:rPr>
          <w:rFonts w:ascii="Times New Roman" w:eastAsia="Times New Roman" w:hAnsi="Times New Roman" w:cs="Times New Roman"/>
          <w:color w:val="000000" w:themeColor="text1"/>
          <w:sz w:val="24"/>
          <w:szCs w:val="24"/>
        </w:rPr>
        <w:t>(1)</w:t>
      </w:r>
      <w:r w:rsidRPr="0061483E">
        <w:rPr>
          <w:rFonts w:ascii="Times New Roman" w:eastAsia="Times New Roman" w:hAnsi="Times New Roman" w:cs="Times New Roman"/>
          <w:color w:val="000000" w:themeColor="text1"/>
          <w:sz w:val="24"/>
          <w:szCs w:val="24"/>
        </w:rPr>
        <w:t>. Among people aged 10-24- and 25-49-years trauma is the largest cause of disability adjusted life years</w:t>
      </w:r>
      <w:r w:rsidR="4302A6E5" w:rsidRPr="0061483E">
        <w:rPr>
          <w:rFonts w:ascii="Times New Roman" w:eastAsia="Times New Roman" w:hAnsi="Times New Roman" w:cs="Times New Roman"/>
          <w:color w:val="000000" w:themeColor="text1"/>
          <w:sz w:val="24"/>
          <w:szCs w:val="24"/>
        </w:rPr>
        <w:t xml:space="preserve"> (2)</w:t>
      </w:r>
      <w:r w:rsidRPr="0061483E">
        <w:rPr>
          <w:rFonts w:ascii="Times New Roman" w:eastAsia="Times New Roman" w:hAnsi="Times New Roman" w:cs="Times New Roman"/>
          <w:color w:val="000000" w:themeColor="text1"/>
          <w:sz w:val="24"/>
          <w:szCs w:val="24"/>
        </w:rPr>
        <w:t>. Most deaths from trauma occur within the first 24-48 hours (</w:t>
      </w:r>
      <w:r w:rsidR="7E95186B" w:rsidRPr="0061483E">
        <w:rPr>
          <w:rFonts w:ascii="Times New Roman" w:eastAsia="Times New Roman" w:hAnsi="Times New Roman" w:cs="Times New Roman"/>
          <w:color w:val="000000" w:themeColor="text1"/>
          <w:sz w:val="24"/>
          <w:szCs w:val="24"/>
        </w:rPr>
        <w:t>3).</w:t>
      </w:r>
      <w:r w:rsidRPr="0061483E">
        <w:rPr>
          <w:rFonts w:ascii="Times New Roman" w:eastAsia="Times New Roman" w:hAnsi="Times New Roman" w:cs="Times New Roman"/>
          <w:color w:val="000000" w:themeColor="text1"/>
          <w:sz w:val="24"/>
          <w:szCs w:val="24"/>
        </w:rPr>
        <w:t xml:space="preserve"> Traumatic brain injury and exsanguination are the most common causes of trauma deaths </w:t>
      </w:r>
      <w:r w:rsidR="31341C4A" w:rsidRPr="0061483E">
        <w:rPr>
          <w:rFonts w:ascii="Times New Roman" w:eastAsia="Times New Roman" w:hAnsi="Times New Roman" w:cs="Times New Roman"/>
          <w:color w:val="000000" w:themeColor="text1"/>
          <w:sz w:val="24"/>
          <w:szCs w:val="24"/>
        </w:rPr>
        <w:t>(4</w:t>
      </w:r>
      <w:r w:rsidR="4006CDDD" w:rsidRPr="0061483E">
        <w:rPr>
          <w:rFonts w:ascii="Times New Roman" w:eastAsia="Times New Roman" w:hAnsi="Times New Roman" w:cs="Times New Roman"/>
          <w:color w:val="000000" w:themeColor="text1"/>
          <w:sz w:val="24"/>
          <w:szCs w:val="24"/>
        </w:rPr>
        <w:t xml:space="preserve">, </w:t>
      </w:r>
      <w:r w:rsidR="31341C4A" w:rsidRPr="0061483E">
        <w:rPr>
          <w:rFonts w:ascii="Times New Roman" w:eastAsia="Times New Roman" w:hAnsi="Times New Roman" w:cs="Times New Roman"/>
          <w:color w:val="000000" w:themeColor="text1"/>
          <w:sz w:val="24"/>
          <w:szCs w:val="24"/>
        </w:rPr>
        <w:t>5)</w:t>
      </w:r>
      <w:r w:rsidRPr="0061483E">
        <w:rPr>
          <w:rFonts w:ascii="Times New Roman" w:eastAsia="Times New Roman" w:hAnsi="Times New Roman" w:cs="Times New Roman"/>
          <w:color w:val="FF0000"/>
          <w:sz w:val="24"/>
          <w:szCs w:val="24"/>
        </w:rPr>
        <w:t xml:space="preserve">. </w:t>
      </w:r>
      <w:r w:rsidRPr="0061483E">
        <w:rPr>
          <w:rFonts w:ascii="Times New Roman" w:eastAsia="Times New Roman" w:hAnsi="Times New Roman" w:cs="Times New Roman"/>
          <w:color w:val="000000" w:themeColor="text1"/>
          <w:sz w:val="24"/>
          <w:szCs w:val="24"/>
        </w:rPr>
        <w:t>Most preventable trauma deaths are caused by clinical judgement errors during initial resuscitation or early care including airway management and haemorrhage control, even though the deaths occur later during the hospital stay</w:t>
      </w:r>
      <w:r w:rsidR="0B13D806" w:rsidRPr="0061483E">
        <w:rPr>
          <w:rFonts w:ascii="Times New Roman" w:eastAsia="Times New Roman" w:hAnsi="Times New Roman" w:cs="Times New Roman"/>
          <w:color w:val="000000" w:themeColor="text1"/>
          <w:sz w:val="24"/>
          <w:szCs w:val="24"/>
        </w:rPr>
        <w:t xml:space="preserve"> (4,6).</w:t>
      </w:r>
    </w:p>
    <w:p w14:paraId="789D2062" w14:textId="4C3A1931" w:rsidR="62A3AB05" w:rsidRDefault="62A3AB05" w:rsidP="62A3AB05">
      <w:pPr>
        <w:jc w:val="both"/>
        <w:rPr>
          <w:rFonts w:ascii="Times New Roman" w:eastAsia="Times New Roman" w:hAnsi="Times New Roman" w:cs="Times New Roman"/>
          <w:color w:val="000000" w:themeColor="text1"/>
          <w:sz w:val="24"/>
          <w:szCs w:val="24"/>
        </w:rPr>
      </w:pPr>
    </w:p>
    <w:p w14:paraId="3D7FDF73" w14:textId="1400A1A1" w:rsidR="63434A8F" w:rsidRPr="0061483E" w:rsidRDefault="63434A8F" w:rsidP="62A3AB05">
      <w:pPr>
        <w:spacing w:line="259" w:lineRule="auto"/>
        <w:jc w:val="both"/>
        <w:rPr>
          <w:rFonts w:ascii="Times New Roman" w:eastAsia="Times New Roman" w:hAnsi="Times New Roman" w:cs="Times New Roman"/>
          <w:sz w:val="24"/>
          <w:szCs w:val="24"/>
        </w:rPr>
      </w:pPr>
      <w:r w:rsidRPr="0061483E">
        <w:rPr>
          <w:rFonts w:ascii="Times New Roman" w:eastAsia="Times New Roman" w:hAnsi="Times New Roman" w:cs="Times New Roman"/>
          <w:color w:val="000000" w:themeColor="text1"/>
          <w:sz w:val="24"/>
          <w:szCs w:val="24"/>
        </w:rPr>
        <w:t xml:space="preserve">Several trauma life support training programmes have been developed to improve the early management of patients in the hospital by providing a structured framework for assessment and treatment </w:t>
      </w:r>
      <w:r w:rsidRPr="0061483E">
        <w:rPr>
          <w:rFonts w:ascii="Times New Roman" w:eastAsia="Times New Roman" w:hAnsi="Times New Roman" w:cs="Times New Roman"/>
          <w:sz w:val="24"/>
          <w:szCs w:val="24"/>
        </w:rPr>
        <w:t>(</w:t>
      </w:r>
      <w:r w:rsidR="5147A51B" w:rsidRPr="0061483E">
        <w:rPr>
          <w:rFonts w:ascii="Times New Roman" w:eastAsia="Times New Roman" w:hAnsi="Times New Roman" w:cs="Times New Roman"/>
          <w:sz w:val="24"/>
          <w:szCs w:val="24"/>
        </w:rPr>
        <w:t>7</w:t>
      </w:r>
      <w:r w:rsidR="0061483E">
        <w:rPr>
          <w:rFonts w:ascii="Times New Roman" w:eastAsia="Times New Roman" w:hAnsi="Times New Roman" w:cs="Times New Roman"/>
          <w:sz w:val="24"/>
          <w:szCs w:val="24"/>
        </w:rPr>
        <w:t>-</w:t>
      </w:r>
      <w:r w:rsidR="249CE952" w:rsidRPr="0061483E">
        <w:rPr>
          <w:rFonts w:ascii="Times New Roman" w:eastAsia="Times New Roman" w:hAnsi="Times New Roman" w:cs="Times New Roman"/>
          <w:sz w:val="24"/>
          <w:szCs w:val="24"/>
        </w:rPr>
        <w:t>11</w:t>
      </w:r>
      <w:r w:rsidRPr="0061483E">
        <w:rPr>
          <w:rFonts w:ascii="Times New Roman" w:eastAsia="Times New Roman" w:hAnsi="Times New Roman" w:cs="Times New Roman"/>
          <w:sz w:val="24"/>
          <w:szCs w:val="24"/>
        </w:rPr>
        <w:t>).</w:t>
      </w:r>
      <w:r w:rsidRPr="0061483E">
        <w:rPr>
          <w:rFonts w:ascii="Times New Roman" w:eastAsia="Times New Roman" w:hAnsi="Times New Roman" w:cs="Times New Roman"/>
          <w:color w:val="000000" w:themeColor="text1"/>
          <w:sz w:val="24"/>
          <w:szCs w:val="24"/>
        </w:rPr>
        <w:t xml:space="preserve"> The proprietary Advanced Trauma Life Support® (ATLS®) is the most established trauma life support training programme and more than one million physicians in over 80 countries have been trained in the programme since the first course in 1978 </w:t>
      </w:r>
      <w:r w:rsidR="1D134AFE" w:rsidRPr="0061483E">
        <w:rPr>
          <w:rFonts w:ascii="Times New Roman" w:eastAsia="Times New Roman" w:hAnsi="Times New Roman" w:cs="Times New Roman"/>
          <w:color w:val="000000" w:themeColor="text1"/>
          <w:sz w:val="24"/>
          <w:szCs w:val="24"/>
        </w:rPr>
        <w:t>(</w:t>
      </w:r>
      <w:r w:rsidR="1D134AFE" w:rsidRPr="0061483E">
        <w:rPr>
          <w:rFonts w:ascii="Times New Roman" w:eastAsia="Times New Roman" w:hAnsi="Times New Roman" w:cs="Times New Roman"/>
          <w:sz w:val="24"/>
          <w:szCs w:val="24"/>
        </w:rPr>
        <w:t>12)</w:t>
      </w:r>
      <w:r w:rsidRPr="0061483E">
        <w:rPr>
          <w:rFonts w:ascii="Times New Roman" w:eastAsia="Times New Roman" w:hAnsi="Times New Roman" w:cs="Times New Roman"/>
          <w:sz w:val="24"/>
          <w:szCs w:val="24"/>
        </w:rPr>
        <w:t>.</w:t>
      </w:r>
      <w:r w:rsidRPr="0061483E">
        <w:rPr>
          <w:rFonts w:ascii="Times New Roman" w:eastAsia="Times New Roman" w:hAnsi="Times New Roman" w:cs="Times New Roman"/>
          <w:color w:val="000000" w:themeColor="text1"/>
          <w:sz w:val="24"/>
          <w:szCs w:val="24"/>
        </w:rPr>
        <w:t xml:space="preserve"> In the US and many other countries training in ATLS® is virtually mandatory for trauma care physicians </w:t>
      </w:r>
      <w:r w:rsidR="187E5392" w:rsidRPr="0061483E">
        <w:rPr>
          <w:rFonts w:ascii="Times New Roman" w:eastAsia="Times New Roman" w:hAnsi="Times New Roman" w:cs="Times New Roman"/>
          <w:sz w:val="24"/>
          <w:szCs w:val="24"/>
        </w:rPr>
        <w:t>(13)</w:t>
      </w:r>
      <w:r w:rsidRPr="0061483E">
        <w:rPr>
          <w:rFonts w:ascii="Times New Roman" w:eastAsia="Times New Roman" w:hAnsi="Times New Roman" w:cs="Times New Roman"/>
          <w:sz w:val="24"/>
          <w:szCs w:val="24"/>
        </w:rPr>
        <w:t xml:space="preserve">. Uptake in low- and middle-income countries (LMIC) has been slow, potentially due to high costs </w:t>
      </w:r>
      <w:r w:rsidR="7829F401" w:rsidRPr="0061483E">
        <w:rPr>
          <w:rFonts w:ascii="Times New Roman" w:eastAsia="Times New Roman" w:hAnsi="Times New Roman" w:cs="Times New Roman"/>
          <w:sz w:val="24"/>
          <w:szCs w:val="24"/>
        </w:rPr>
        <w:t>(9).</w:t>
      </w:r>
    </w:p>
    <w:p w14:paraId="7B676D84" w14:textId="6CA0640B" w:rsidR="62A3AB05" w:rsidRDefault="62A3AB05" w:rsidP="62A3AB05">
      <w:pPr>
        <w:spacing w:line="259" w:lineRule="auto"/>
        <w:jc w:val="both"/>
        <w:rPr>
          <w:rFonts w:ascii="Times New Roman" w:eastAsia="Times New Roman" w:hAnsi="Times New Roman" w:cs="Times New Roman"/>
          <w:color w:val="FF0000"/>
          <w:sz w:val="24"/>
          <w:szCs w:val="24"/>
        </w:rPr>
      </w:pPr>
    </w:p>
    <w:p w14:paraId="3CA2EAC9" w14:textId="05D783CE" w:rsidR="63434A8F" w:rsidRPr="0061483E" w:rsidRDefault="63434A8F" w:rsidP="62A3AB05">
      <w:pPr>
        <w:jc w:val="both"/>
        <w:rPr>
          <w:rFonts w:ascii="Times New Roman" w:eastAsia="Times New Roman" w:hAnsi="Times New Roman" w:cs="Times New Roman"/>
          <w:sz w:val="24"/>
          <w:szCs w:val="24"/>
        </w:rPr>
      </w:pPr>
      <w:r w:rsidRPr="0061483E">
        <w:rPr>
          <w:rFonts w:ascii="Times New Roman" w:eastAsia="Times New Roman" w:hAnsi="Times New Roman" w:cs="Times New Roman"/>
          <w:color w:val="000000" w:themeColor="text1"/>
          <w:sz w:val="24"/>
          <w:szCs w:val="24"/>
        </w:rPr>
        <w:t xml:space="preserve">There are three randomised studies showing that ATLS® improves knowledge and clinical skills </w:t>
      </w:r>
      <w:r w:rsidRPr="0061483E">
        <w:rPr>
          <w:rFonts w:ascii="Times New Roman" w:eastAsia="Times New Roman" w:hAnsi="Times New Roman" w:cs="Times New Roman"/>
          <w:sz w:val="24"/>
          <w:szCs w:val="24"/>
        </w:rPr>
        <w:t>(</w:t>
      </w:r>
      <w:r w:rsidR="7EF4E8C3" w:rsidRPr="0061483E">
        <w:rPr>
          <w:rFonts w:ascii="Times New Roman" w:eastAsia="Times New Roman" w:hAnsi="Times New Roman" w:cs="Times New Roman"/>
          <w:sz w:val="24"/>
          <w:szCs w:val="24"/>
        </w:rPr>
        <w:t>14</w:t>
      </w:r>
      <w:r w:rsidR="0061483E">
        <w:rPr>
          <w:rFonts w:ascii="Times New Roman" w:eastAsia="Times New Roman" w:hAnsi="Times New Roman" w:cs="Times New Roman"/>
          <w:sz w:val="24"/>
          <w:szCs w:val="24"/>
        </w:rPr>
        <w:t>-</w:t>
      </w:r>
      <w:r w:rsidR="4AEB48FA" w:rsidRPr="0061483E">
        <w:rPr>
          <w:rFonts w:ascii="Times New Roman" w:eastAsia="Times New Roman" w:hAnsi="Times New Roman" w:cs="Times New Roman"/>
          <w:sz w:val="24"/>
          <w:szCs w:val="24"/>
        </w:rPr>
        <w:t xml:space="preserve"> </w:t>
      </w:r>
      <w:r w:rsidR="55497BCA" w:rsidRPr="0061483E">
        <w:rPr>
          <w:rFonts w:ascii="Times New Roman" w:eastAsia="Times New Roman" w:hAnsi="Times New Roman" w:cs="Times New Roman"/>
          <w:sz w:val="24"/>
          <w:szCs w:val="24"/>
        </w:rPr>
        <w:t>16</w:t>
      </w:r>
      <w:r w:rsidRPr="0061483E">
        <w:rPr>
          <w:rFonts w:ascii="Times New Roman" w:eastAsia="Times New Roman" w:hAnsi="Times New Roman" w:cs="Times New Roman"/>
          <w:sz w:val="24"/>
          <w:szCs w:val="24"/>
        </w:rPr>
        <w:t>), but there are no randomised controlled trials or high-quality quasi- experimental t</w:t>
      </w:r>
      <w:r w:rsidRPr="0061483E">
        <w:rPr>
          <w:rFonts w:ascii="Times New Roman" w:eastAsia="Times New Roman" w:hAnsi="Times New Roman" w:cs="Times New Roman"/>
          <w:color w:val="000000" w:themeColor="text1"/>
          <w:sz w:val="24"/>
          <w:szCs w:val="24"/>
        </w:rPr>
        <w:t xml:space="preserve">rials indicating that ATLS® improves patient outcomes </w:t>
      </w:r>
      <w:r w:rsidR="07A7D74F" w:rsidRPr="0061483E">
        <w:rPr>
          <w:rFonts w:ascii="Times New Roman" w:eastAsia="Times New Roman" w:hAnsi="Times New Roman" w:cs="Times New Roman"/>
          <w:color w:val="000000" w:themeColor="text1"/>
          <w:sz w:val="24"/>
          <w:szCs w:val="24"/>
        </w:rPr>
        <w:t xml:space="preserve">(7,8,10,11,17). </w:t>
      </w:r>
      <w:r w:rsidRPr="0061483E">
        <w:rPr>
          <w:rFonts w:ascii="Times New Roman" w:eastAsia="Times New Roman" w:hAnsi="Times New Roman" w:cs="Times New Roman"/>
          <w:color w:val="000000" w:themeColor="text1"/>
          <w:sz w:val="24"/>
          <w:szCs w:val="24"/>
        </w:rPr>
        <w:t>We conducted an updated systematic review (unpublished) and estimated a pooled risk ratio of 0.82 (95% CI 0.60; 1.11) from ten heterogeneous (I2 0.91) observational studies on the effect of ATLS on mortality (see Figure 1)</w:t>
      </w:r>
      <w:r w:rsidRPr="0061483E">
        <w:rPr>
          <w:rFonts w:ascii="Times New Roman" w:eastAsia="Times New Roman" w:hAnsi="Times New Roman" w:cs="Times New Roman"/>
          <w:color w:val="FF0000"/>
          <w:sz w:val="24"/>
          <w:szCs w:val="24"/>
        </w:rPr>
        <w:t xml:space="preserve"> </w:t>
      </w:r>
      <w:r w:rsidRPr="0061483E">
        <w:rPr>
          <w:rFonts w:ascii="Times New Roman" w:eastAsia="Times New Roman" w:hAnsi="Times New Roman" w:cs="Times New Roman"/>
          <w:sz w:val="24"/>
          <w:szCs w:val="24"/>
        </w:rPr>
        <w:t>(18</w:t>
      </w:r>
      <w:r w:rsidR="0061483E">
        <w:rPr>
          <w:rFonts w:ascii="Times New Roman" w:eastAsia="Times New Roman" w:hAnsi="Times New Roman" w:cs="Times New Roman"/>
          <w:sz w:val="24"/>
          <w:szCs w:val="24"/>
        </w:rPr>
        <w:t>-</w:t>
      </w:r>
      <w:r w:rsidRPr="0061483E">
        <w:rPr>
          <w:rFonts w:ascii="Times New Roman" w:eastAsia="Times New Roman" w:hAnsi="Times New Roman" w:cs="Times New Roman"/>
          <w:sz w:val="24"/>
          <w:szCs w:val="24"/>
        </w:rPr>
        <w:t xml:space="preserve"> 27).</w:t>
      </w:r>
    </w:p>
    <w:p w14:paraId="74895592" w14:textId="30F8174A" w:rsidR="62A3AB05" w:rsidRDefault="62A3AB05" w:rsidP="62A3AB05">
      <w:pPr>
        <w:jc w:val="both"/>
        <w:rPr>
          <w:rFonts w:ascii="Times New Roman" w:eastAsia="Times New Roman" w:hAnsi="Times New Roman" w:cs="Times New Roman"/>
          <w:color w:val="FF0000"/>
          <w:sz w:val="24"/>
          <w:szCs w:val="24"/>
        </w:rPr>
      </w:pPr>
    </w:p>
    <w:p w14:paraId="6CA61842" w14:textId="346017CD" w:rsidR="63434A8F" w:rsidRDefault="63434A8F" w:rsidP="1F502263">
      <w:pPr>
        <w:jc w:val="both"/>
        <w:rPr>
          <w:ins w:id="26" w:author="Samriddhi Ranjan" w:date="2025-01-06T07:33:00Z" w16du:dateUtc="2025-01-06T07:33:37Z"/>
          <w:rFonts w:ascii="Times New Roman" w:eastAsia="Times New Roman" w:hAnsi="Times New Roman" w:cs="Times New Roman"/>
          <w:sz w:val="24"/>
          <w:szCs w:val="24"/>
        </w:rPr>
      </w:pPr>
      <w:r w:rsidRPr="0061483E">
        <w:rPr>
          <w:rFonts w:ascii="Times New Roman" w:eastAsia="Times New Roman" w:hAnsi="Times New Roman" w:cs="Times New Roman"/>
          <w:sz w:val="24"/>
          <w:szCs w:val="24"/>
          <w:rPrChange w:id="27" w:author="Samriddhi Ranjan" w:date="2025-01-14T07:33:00Z">
            <w:rPr>
              <w:rFonts w:ascii="Times New Roman" w:eastAsia="Times New Roman" w:hAnsi="Times New Roman" w:cs="Times New Roman"/>
              <w:color w:val="000000" w:themeColor="text1"/>
              <w:sz w:val="24"/>
              <w:szCs w:val="24"/>
            </w:rPr>
          </w:rPrChange>
        </w:rPr>
        <w:t>In addition to this, we conducted a pilot cluster rando</w:t>
      </w:r>
      <w:r w:rsidRPr="0061483E">
        <w:rPr>
          <w:rFonts w:ascii="Times New Roman" w:eastAsia="Times New Roman" w:hAnsi="Times New Roman" w:cs="Times New Roman"/>
          <w:sz w:val="24"/>
          <w:szCs w:val="24"/>
          <w:rPrChange w:id="28" w:author="Samriddhi Ranjan" w:date="2025-01-14T07:33:00Z">
            <w:rPr>
              <w:rFonts w:asciiTheme="minorHAnsi" w:eastAsiaTheme="minorEastAsia" w:hAnsiTheme="minorHAnsi" w:cstheme="minorBidi"/>
              <w:color w:val="000000" w:themeColor="text1"/>
              <w:sz w:val="24"/>
              <w:szCs w:val="24"/>
            </w:rPr>
          </w:rPrChange>
        </w:rPr>
        <w:t xml:space="preserve">mised controlled trial (ClinicalTrials.gov NCT05417243) between April 2022 and February 2023 including 376 patients from seven hospitals across India to assess the feasibility of a full-scale trial </w:t>
      </w:r>
      <w:r w:rsidRPr="0061483E">
        <w:rPr>
          <w:rFonts w:ascii="Times New Roman" w:eastAsia="Times New Roman" w:hAnsi="Times New Roman" w:cs="Times New Roman"/>
          <w:sz w:val="24"/>
          <w:szCs w:val="24"/>
          <w:rPrChange w:id="29" w:author="Samriddhi Ranjan" w:date="2025-01-14T07:33:00Z">
            <w:rPr>
              <w:rFonts w:ascii="Times New Roman" w:eastAsia="Times New Roman" w:hAnsi="Times New Roman" w:cs="Times New Roman"/>
              <w:color w:val="FF0000"/>
              <w:sz w:val="24"/>
              <w:szCs w:val="24"/>
            </w:rPr>
          </w:rPrChange>
        </w:rPr>
        <w:t>(</w:t>
      </w:r>
      <w:r w:rsidR="20B642DF" w:rsidRPr="0061483E">
        <w:rPr>
          <w:rFonts w:ascii="Times New Roman" w:eastAsia="Times New Roman" w:hAnsi="Times New Roman" w:cs="Times New Roman"/>
          <w:sz w:val="24"/>
          <w:szCs w:val="24"/>
        </w:rPr>
        <w:t>28</w:t>
      </w:r>
      <w:r w:rsidRPr="0061483E">
        <w:rPr>
          <w:rFonts w:ascii="Times New Roman" w:eastAsia="Times New Roman" w:hAnsi="Times New Roman" w:cs="Times New Roman"/>
          <w:sz w:val="24"/>
          <w:szCs w:val="24"/>
          <w:rPrChange w:id="30" w:author="Samriddhi Ranjan" w:date="2025-01-14T07:33:00Z">
            <w:rPr>
              <w:rFonts w:ascii="Times New Roman" w:eastAsia="Times New Roman" w:hAnsi="Times New Roman" w:cs="Times New Roman"/>
              <w:color w:val="FF0000"/>
              <w:sz w:val="24"/>
              <w:szCs w:val="24"/>
            </w:rPr>
          </w:rPrChange>
        </w:rPr>
        <w:t xml:space="preserve">). </w:t>
      </w:r>
      <w:r w:rsidRPr="0061483E">
        <w:rPr>
          <w:rFonts w:ascii="Times New Roman" w:eastAsia="Times New Roman" w:hAnsi="Times New Roman" w:cs="Times New Roman"/>
          <w:sz w:val="24"/>
          <w:szCs w:val="24"/>
          <w:rPrChange w:id="31" w:author="Samriddhi Ranjan" w:date="2025-01-14T07:33:00Z">
            <w:rPr>
              <w:rFonts w:ascii="Times New Roman" w:eastAsia="Times New Roman" w:hAnsi="Times New Roman" w:cs="Times New Roman"/>
              <w:color w:val="000000" w:themeColor="text1"/>
              <w:sz w:val="24"/>
              <w:szCs w:val="24"/>
            </w:rPr>
          </w:rPrChange>
        </w:rPr>
        <w:t>The resu</w:t>
      </w:r>
      <w:r w:rsidRPr="0061483E">
        <w:rPr>
          <w:rFonts w:ascii="Times New Roman" w:eastAsia="Times New Roman" w:hAnsi="Times New Roman" w:cs="Times New Roman"/>
          <w:sz w:val="24"/>
          <w:szCs w:val="24"/>
          <w:rPrChange w:id="32" w:author="Samriddhi Ranjan" w:date="2025-01-14T07:33:00Z">
            <w:rPr>
              <w:rFonts w:asciiTheme="minorHAnsi" w:eastAsiaTheme="minorEastAsia" w:hAnsiTheme="minorHAnsi" w:cstheme="minorBidi"/>
              <w:color w:val="000000" w:themeColor="text1"/>
              <w:sz w:val="24"/>
              <w:szCs w:val="24"/>
            </w:rPr>
          </w:rPrChange>
        </w:rPr>
        <w:t>lts showed that it should be feasibility to conduct full scale trial with a high percentage of patients consenting to out of hospital follow up (78%), low loss to follow-up rate (1%), an</w:t>
      </w:r>
      <w:r w:rsidRPr="0061483E">
        <w:rPr>
          <w:rFonts w:ascii="Times New Roman" w:eastAsia="Times New Roman" w:hAnsi="Times New Roman" w:cs="Times New Roman"/>
          <w:color w:val="000000" w:themeColor="text1"/>
          <w:sz w:val="24"/>
          <w:szCs w:val="24"/>
        </w:rPr>
        <w:t xml:space="preserve">d low missingness in key variables (mean 0.8%). </w:t>
      </w:r>
      <w:r w:rsidRPr="0061483E">
        <w:rPr>
          <w:rFonts w:ascii="Times New Roman" w:eastAsia="Times New Roman" w:hAnsi="Times New Roman" w:cs="Times New Roman"/>
          <w:color w:val="000000" w:themeColor="text1"/>
          <w:sz w:val="24"/>
          <w:szCs w:val="24"/>
          <w:rPrChange w:id="33" w:author="Samriddhi Ranjan" w:date="2025-01-14T07:34:00Z">
            <w:rPr>
              <w:rFonts w:asciiTheme="minorHAnsi" w:eastAsiaTheme="minorEastAsia" w:hAnsiTheme="minorHAnsi" w:cstheme="minorBidi"/>
              <w:color w:val="000000" w:themeColor="text1"/>
              <w:sz w:val="24"/>
              <w:szCs w:val="24"/>
            </w:rPr>
          </w:rPrChange>
        </w:rPr>
        <w:t>To</w:t>
      </w:r>
      <w:r w:rsidRPr="0061483E">
        <w:rPr>
          <w:rFonts w:ascii="Times New Roman" w:eastAsia="Times New Roman" w:hAnsi="Times New Roman" w:cs="Times New Roman"/>
          <w:sz w:val="24"/>
          <w:szCs w:val="24"/>
          <w:rPrChange w:id="34" w:author="Samriddhi Ranjan" w:date="2025-01-14T07:34:00Z">
            <w:rPr>
              <w:rFonts w:asciiTheme="minorHAnsi" w:eastAsiaTheme="minorEastAsia" w:hAnsiTheme="minorHAnsi" w:cstheme="minorBidi"/>
              <w:color w:val="000000" w:themeColor="text1"/>
              <w:sz w:val="24"/>
              <w:szCs w:val="24"/>
            </w:rPr>
          </w:rPrChange>
        </w:rPr>
        <w:t xml:space="preserve"> involve patients and the public in the planning of this trial we also co</w:t>
      </w:r>
      <w:r w:rsidRPr="0061483E">
        <w:rPr>
          <w:rFonts w:ascii="Times New Roman" w:eastAsia="Times New Roman" w:hAnsi="Times New Roman" w:cs="Times New Roman"/>
          <w:sz w:val="24"/>
          <w:szCs w:val="24"/>
          <w:rPrChange w:id="35" w:author="Samriddhi Ranjan" w:date="2025-01-14T07:34:00Z">
            <w:rPr>
              <w:rFonts w:ascii="Times New Roman" w:eastAsia="Times New Roman" w:hAnsi="Times New Roman" w:cs="Times New Roman"/>
              <w:color w:val="000000" w:themeColor="text1"/>
              <w:sz w:val="24"/>
              <w:szCs w:val="24"/>
            </w:rPr>
          </w:rPrChange>
        </w:rPr>
        <w:t xml:space="preserve">nducted 19 semi- structured interviews with trauma patients, </w:t>
      </w:r>
      <w:r w:rsidRPr="0061483E">
        <w:rPr>
          <w:rFonts w:ascii="Times New Roman" w:eastAsia="Times New Roman" w:hAnsi="Times New Roman" w:cs="Times New Roman"/>
          <w:color w:val="000000" w:themeColor="text1"/>
          <w:sz w:val="24"/>
          <w:szCs w:val="24"/>
        </w:rPr>
        <w:t xml:space="preserve">caregivers, and community representatives </w:t>
      </w:r>
      <w:r w:rsidR="070AAD03" w:rsidRPr="0061483E">
        <w:rPr>
          <w:rFonts w:ascii="Times New Roman" w:eastAsia="Times New Roman" w:hAnsi="Times New Roman" w:cs="Times New Roman"/>
          <w:color w:val="000000" w:themeColor="text1"/>
          <w:sz w:val="24"/>
          <w:szCs w:val="24"/>
        </w:rPr>
        <w:t>(29)</w:t>
      </w:r>
      <w:r w:rsidRPr="0061483E">
        <w:rPr>
          <w:rFonts w:ascii="Times New Roman" w:eastAsia="Times New Roman" w:hAnsi="Times New Roman" w:cs="Times New Roman"/>
          <w:color w:val="000000" w:themeColor="text1"/>
          <w:sz w:val="24"/>
          <w:szCs w:val="24"/>
        </w:rPr>
        <w:t xml:space="preserve">. </w:t>
      </w:r>
      <w:r w:rsidR="42EF64D6" w:rsidRPr="0061483E">
        <w:rPr>
          <w:rFonts w:ascii="Times New Roman" w:eastAsia="Times New Roman" w:hAnsi="Times New Roman" w:cs="Times New Roman"/>
          <w:sz w:val="24"/>
          <w:szCs w:val="24"/>
        </w:rPr>
        <w:t>T</w:t>
      </w:r>
      <w:r w:rsidRPr="0061483E">
        <w:rPr>
          <w:rFonts w:ascii="Times New Roman" w:eastAsia="Times New Roman" w:hAnsi="Times New Roman" w:cs="Times New Roman"/>
          <w:sz w:val="24"/>
          <w:szCs w:val="24"/>
        </w:rPr>
        <w:t>hese interviews showed high acceptability of our research and emphasised the importance of better recover</w:t>
      </w:r>
      <w:r w:rsidRPr="0061483E">
        <w:rPr>
          <w:rFonts w:ascii="Times New Roman" w:eastAsia="Times New Roman" w:hAnsi="Times New Roman" w:cs="Times New Roman"/>
          <w:color w:val="000000" w:themeColor="text1"/>
          <w:sz w:val="24"/>
          <w:szCs w:val="24"/>
        </w:rPr>
        <w:t xml:space="preserve">y before discharge and functional outcomes at and after discharge, including pain, mobility and self-care activities. The interviews also highlighted return to work as an important outcome. </w:t>
      </w:r>
      <w:ins w:id="36" w:author="Samriddhi Ranjan" w:date="2025-01-06T07:33:00Z">
        <w:r w:rsidR="5C9AC25C" w:rsidRPr="0061483E">
          <w:rPr>
            <w:rFonts w:ascii="Times New Roman" w:eastAsia="Times New Roman" w:hAnsi="Times New Roman" w:cs="Times New Roman"/>
            <w:color w:val="000000" w:themeColor="text1"/>
            <w:sz w:val="24"/>
            <w:szCs w:val="24"/>
          </w:rPr>
          <w:t>Based upon our experiences from the pilot study we aim to conduct</w:t>
        </w:r>
      </w:ins>
      <w:ins w:id="37" w:author="Samriddhi Ranjan" w:date="2025-01-06T07:34:00Z">
        <w:r w:rsidR="5C9AC25C" w:rsidRPr="0061483E">
          <w:rPr>
            <w:rFonts w:ascii="Times New Roman" w:eastAsia="Times New Roman" w:hAnsi="Times New Roman" w:cs="Times New Roman"/>
            <w:color w:val="000000" w:themeColor="text1"/>
            <w:sz w:val="24"/>
            <w:szCs w:val="24"/>
          </w:rPr>
          <w:t xml:space="preserve"> </w:t>
        </w:r>
      </w:ins>
      <w:ins w:id="38" w:author="Samriddhi Ranjan" w:date="2025-01-06T07:35:00Z">
        <w:r w:rsidR="2E7D84A5" w:rsidRPr="0061483E">
          <w:rPr>
            <w:rFonts w:ascii="Times New Roman" w:eastAsia="Times New Roman" w:hAnsi="Times New Roman" w:cs="Times New Roman"/>
            <w:color w:val="000000" w:themeColor="text1"/>
            <w:sz w:val="24"/>
            <w:szCs w:val="24"/>
          </w:rPr>
          <w:t xml:space="preserve">a </w:t>
        </w:r>
      </w:ins>
      <w:ins w:id="39" w:author="Samriddhi Ranjan" w:date="2025-01-06T07:33:00Z">
        <w:r w:rsidR="5C9AC25C" w:rsidRPr="0061483E">
          <w:rPr>
            <w:rFonts w:ascii="Times New Roman" w:eastAsia="Times New Roman" w:hAnsi="Times New Roman" w:cs="Times New Roman"/>
            <w:color w:val="000000" w:themeColor="text1"/>
            <w:sz w:val="24"/>
            <w:szCs w:val="24"/>
          </w:rPr>
          <w:t xml:space="preserve">trial which will </w:t>
        </w:r>
      </w:ins>
      <w:ins w:id="40" w:author="Samriddhi Ranjan" w:date="2025-01-06T07:34:00Z">
        <w:r w:rsidR="5C9AC25C" w:rsidRPr="0061483E">
          <w:rPr>
            <w:rFonts w:ascii="Times New Roman" w:eastAsia="Times New Roman" w:hAnsi="Times New Roman" w:cs="Times New Roman"/>
            <w:color w:val="000000" w:themeColor="text1"/>
            <w:sz w:val="24"/>
            <w:szCs w:val="24"/>
          </w:rPr>
          <w:t>compare the effects of ATLS® training with standard care on outcomes in adult trauma patients</w:t>
        </w:r>
      </w:ins>
      <w:r w:rsidR="15A3F754" w:rsidRPr="0061483E">
        <w:rPr>
          <w:rFonts w:ascii="Times New Roman" w:eastAsia="Times New Roman" w:hAnsi="Times New Roman" w:cs="Times New Roman"/>
          <w:color w:val="000000" w:themeColor="text1"/>
          <w:sz w:val="24"/>
          <w:szCs w:val="24"/>
        </w:rPr>
        <w:t>.</w:t>
      </w:r>
    </w:p>
    <w:p w14:paraId="5F6D0E04" w14:textId="5E87564A" w:rsidR="1F502263" w:rsidRDefault="1F502263" w:rsidP="1F502263">
      <w:pPr>
        <w:jc w:val="both"/>
        <w:rPr>
          <w:del w:id="41" w:author="Samriddhi Ranjan" w:date="2025-01-06T07:33:00Z" w16du:dateUtc="2025-01-06T07:33:16Z"/>
          <w:rFonts w:ascii="Times New Roman" w:eastAsia="Times New Roman" w:hAnsi="Times New Roman" w:cs="Times New Roman"/>
          <w:color w:val="000000" w:themeColor="text1"/>
          <w:sz w:val="24"/>
          <w:szCs w:val="24"/>
        </w:rPr>
      </w:pPr>
    </w:p>
    <w:p w14:paraId="582C3399" w14:textId="17780678" w:rsidR="162DBDB3" w:rsidRDefault="162DBDB3" w:rsidP="1F502263">
      <w:pPr>
        <w:pStyle w:val="Heading2"/>
        <w:rPr>
          <w:b/>
          <w:bCs/>
        </w:rPr>
      </w:pPr>
      <w:r>
        <w:t>Objectives {7}</w:t>
      </w:r>
    </w:p>
    <w:p w14:paraId="3C035EB1" w14:textId="022C06EC" w:rsidR="5C23CE0B" w:rsidRDefault="5C23CE0B" w:rsidP="57C97EF9">
      <w:pPr>
        <w:rPr>
          <w:ins w:id="42" w:author="Samriddhi Ranjan" w:date="2025-01-06T07:49:00Z" w16du:dateUtc="2025-01-06T07:49:03Z"/>
          <w:rFonts w:ascii="Times New Roman" w:eastAsia="Times New Roman" w:hAnsi="Times New Roman" w:cs="Times New Roman"/>
          <w:color w:val="000000" w:themeColor="text1"/>
          <w:lang w:val="en-US"/>
        </w:rPr>
      </w:pPr>
      <w:ins w:id="43" w:author="Samriddhi Ranjan" w:date="2025-01-06T07:50:00Z">
        <w:r w:rsidRPr="0061483E">
          <w:rPr>
            <w:rFonts w:ascii="Times New Roman" w:eastAsia="Times New Roman" w:hAnsi="Times New Roman" w:cs="Times New Roman"/>
            <w:sz w:val="24"/>
            <w:szCs w:val="24"/>
          </w:rPr>
          <w:t>The primary objective of this trial is</w:t>
        </w:r>
      </w:ins>
      <w:r w:rsidR="10323849" w:rsidRPr="0061483E">
        <w:rPr>
          <w:rFonts w:ascii="Times New Roman" w:eastAsia="Times New Roman" w:hAnsi="Times New Roman" w:cs="Times New Roman"/>
          <w:sz w:val="24"/>
          <w:szCs w:val="24"/>
        </w:rPr>
        <w:t xml:space="preserve"> </w:t>
      </w:r>
      <w:ins w:id="44" w:author="Samriddhi Ranjan" w:date="2025-01-14T07:13:00Z">
        <w:r w:rsidR="10323849" w:rsidRPr="0061483E">
          <w:rPr>
            <w:rFonts w:ascii="Times New Roman" w:eastAsia="Times New Roman" w:hAnsi="Times New Roman" w:cs="Times New Roman"/>
            <w:sz w:val="24"/>
            <w:szCs w:val="24"/>
          </w:rPr>
          <w:t>to access</w:t>
        </w:r>
      </w:ins>
      <w:ins w:id="45" w:author="Samriddhi Ranjan" w:date="2025-01-06T07:49:00Z">
        <w:r w:rsidRPr="0061483E">
          <w:rPr>
            <w:rFonts w:ascii="Times New Roman" w:eastAsia="Times New Roman" w:hAnsi="Times New Roman" w:cs="Times New Roman"/>
            <w:sz w:val="24"/>
            <w:szCs w:val="24"/>
          </w:rPr>
          <w:t xml:space="preserve"> </w:t>
        </w:r>
      </w:ins>
      <w:ins w:id="46" w:author="Samriddhi Ranjan" w:date="2025-01-06T07:53:00Z">
        <w:r w:rsidR="6647C805" w:rsidRPr="0061483E">
          <w:rPr>
            <w:rFonts w:ascii="Times New Roman" w:eastAsia="Times New Roman" w:hAnsi="Times New Roman" w:cs="Times New Roman"/>
            <w:sz w:val="24"/>
            <w:szCs w:val="24"/>
          </w:rPr>
          <w:t>in-hospital mortality within 30 days of arrival at the emergency department.</w:t>
        </w:r>
      </w:ins>
      <w:ins w:id="47" w:author="Samriddhi Ranjan" w:date="2025-01-06T07:49:00Z">
        <w:r w:rsidRPr="0061483E">
          <w:rPr>
            <w:rFonts w:ascii="Times New Roman" w:eastAsia="Times New Roman" w:hAnsi="Times New Roman" w:cs="Times New Roman"/>
            <w:color w:val="000000" w:themeColor="text1"/>
            <w:sz w:val="24"/>
            <w:szCs w:val="24"/>
          </w:rPr>
          <w:t xml:space="preserve"> We hypothesis that there will be a</w:t>
        </w:r>
        <w:r w:rsidRPr="0061483E">
          <w:rPr>
            <w:rFonts w:ascii="Times New Roman" w:eastAsia="Times New Roman" w:hAnsi="Times New Roman" w:cs="Times New Roman"/>
            <w:color w:val="000000" w:themeColor="text1"/>
            <w:lang w:val="en-US"/>
          </w:rPr>
          <w:t xml:space="preserve"> reduction in the in-hospital mortality within 30 days when compared with the standard care after ATLS</w:t>
        </w:r>
        <w:r w:rsidRPr="0061483E">
          <w:rPr>
            <w:rFonts w:ascii="Times New Roman" w:eastAsia="Times New Roman" w:hAnsi="Times New Roman" w:cs="Times New Roman"/>
            <w:color w:val="000000" w:themeColor="text1"/>
            <w:sz w:val="15"/>
            <w:szCs w:val="15"/>
            <w:lang w:val="en-US"/>
          </w:rPr>
          <w:t xml:space="preserve">® </w:t>
        </w:r>
        <w:r w:rsidRPr="0061483E">
          <w:rPr>
            <w:rFonts w:ascii="Times New Roman" w:eastAsia="Times New Roman" w:hAnsi="Times New Roman" w:cs="Times New Roman"/>
            <w:color w:val="000000" w:themeColor="text1"/>
            <w:lang w:val="en-US"/>
          </w:rPr>
          <w:t xml:space="preserve">training. </w:t>
        </w:r>
      </w:ins>
      <w:ins w:id="48" w:author="Samriddhi Ranjan" w:date="2025-01-06T07:54:00Z">
        <w:r w:rsidR="6764085E" w:rsidRPr="0061483E">
          <w:rPr>
            <w:rFonts w:ascii="Times New Roman" w:eastAsia="Times New Roman" w:hAnsi="Times New Roman" w:cs="Times New Roman"/>
            <w:color w:val="000000" w:themeColor="text1"/>
            <w:lang w:val="en-US"/>
          </w:rPr>
          <w:t xml:space="preserve">The secondary objectives of this </w:t>
        </w:r>
      </w:ins>
      <w:ins w:id="49" w:author="Samriddhi Ranjan" w:date="2025-01-06T08:08:00Z">
        <w:r w:rsidR="4FA7CF91" w:rsidRPr="0061483E">
          <w:rPr>
            <w:rFonts w:ascii="Times New Roman" w:eastAsia="Times New Roman" w:hAnsi="Times New Roman" w:cs="Times New Roman"/>
            <w:color w:val="000000" w:themeColor="text1"/>
            <w:lang w:val="en-US"/>
          </w:rPr>
          <w:t xml:space="preserve">trial are listed in </w:t>
        </w:r>
      </w:ins>
      <w:r w:rsidR="632BE832" w:rsidRPr="0061483E">
        <w:rPr>
          <w:rFonts w:ascii="Times New Roman" w:eastAsia="Times New Roman" w:hAnsi="Times New Roman" w:cs="Times New Roman"/>
          <w:color w:val="000000" w:themeColor="text1"/>
          <w:lang w:val="en-US"/>
        </w:rPr>
        <w:t>T</w:t>
      </w:r>
      <w:ins w:id="50" w:author="Samriddhi Ranjan" w:date="2025-01-06T08:08:00Z">
        <w:r w:rsidR="4FA7CF91" w:rsidRPr="0061483E">
          <w:rPr>
            <w:rFonts w:ascii="Times New Roman" w:eastAsia="Times New Roman" w:hAnsi="Times New Roman" w:cs="Times New Roman"/>
            <w:color w:val="000000" w:themeColor="text1"/>
            <w:lang w:val="en-US"/>
            <w:rPrChange w:id="51" w:author="Samriddhi Ranjan" w:date="2025-01-06T08:09:00Z">
              <w:rPr>
                <w:rFonts w:ascii="Times New Roman" w:eastAsia="Times New Roman" w:hAnsi="Times New Roman" w:cs="Times New Roman"/>
                <w:color w:val="000000" w:themeColor="text1"/>
                <w:lang w:val="en-US"/>
              </w:rPr>
            </w:rPrChange>
          </w:rPr>
          <w:t>able 1</w:t>
        </w:r>
      </w:ins>
      <w:ins w:id="52" w:author="Samriddhi Ranjan" w:date="2025-01-06T08:09:00Z">
        <w:r w:rsidR="4FA7CF91" w:rsidRPr="0061483E">
          <w:rPr>
            <w:rFonts w:ascii="Times New Roman" w:eastAsia="Times New Roman" w:hAnsi="Times New Roman" w:cs="Times New Roman"/>
            <w:color w:val="000000" w:themeColor="text1"/>
            <w:lang w:val="en-US"/>
          </w:rPr>
          <w:t xml:space="preserve">. </w:t>
        </w:r>
      </w:ins>
    </w:p>
    <w:p w14:paraId="75BB7515" w14:textId="0066E0A1" w:rsidR="1F502263" w:rsidRDefault="1F502263" w:rsidP="1F502263">
      <w:pPr>
        <w:pStyle w:val="Heading2"/>
      </w:pPr>
    </w:p>
    <w:p w14:paraId="1B5397C1" w14:textId="721A711D" w:rsidR="162DBDB3" w:rsidRDefault="162DBDB3" w:rsidP="1F502263">
      <w:pPr>
        <w:pStyle w:val="Heading2"/>
        <w:rPr>
          <w:ins w:id="53" w:author="Samriddhi Ranjan" w:date="2025-01-06T08:11:00Z" w16du:dateUtc="2025-01-06T08:11:05Z"/>
          <w:b/>
          <w:bCs/>
        </w:rPr>
      </w:pPr>
      <w:r>
        <w:t xml:space="preserve">Trial design {8} </w:t>
      </w:r>
    </w:p>
    <w:p w14:paraId="57673BC8" w14:textId="5BD9260E" w:rsidR="4741448F" w:rsidRDefault="4741448F" w:rsidP="1F502263">
      <w:pPr>
        <w:jc w:val="both"/>
        <w:rPr>
          <w:ins w:id="54" w:author="Samriddhi Ranjan" w:date="2025-01-06T08:11:00Z" w16du:dateUtc="2025-01-06T08:11:50Z"/>
        </w:rPr>
      </w:pPr>
      <w:r w:rsidRPr="28AE220C">
        <w:rPr>
          <w:rFonts w:ascii="Times New Roman" w:eastAsia="Times New Roman" w:hAnsi="Times New Roman" w:cs="Times New Roman"/>
          <w:color w:val="000000" w:themeColor="text1"/>
          <w:sz w:val="24"/>
          <w:szCs w:val="24"/>
        </w:rPr>
        <w:t xml:space="preserve">This is a batched stepped-wedge </w:t>
      </w:r>
      <w:r w:rsidRPr="00F35006">
        <w:rPr>
          <w:rFonts w:ascii="Times New Roman" w:eastAsia="Times New Roman" w:hAnsi="Times New Roman" w:cs="Times New Roman"/>
          <w:color w:val="000000" w:themeColor="text1"/>
          <w:sz w:val="24"/>
          <w:szCs w:val="24"/>
        </w:rPr>
        <w:t>cluster randomised controlled trial (</w:t>
      </w:r>
      <w:r w:rsidRPr="00F35006">
        <w:rPr>
          <w:rFonts w:ascii="Times New Roman" w:eastAsia="Times New Roman" w:hAnsi="Times New Roman" w:cs="Times New Roman"/>
          <w:b/>
          <w:bCs/>
          <w:color w:val="000000" w:themeColor="text1"/>
          <w:sz w:val="24"/>
          <w:szCs w:val="24"/>
        </w:rPr>
        <w:t>see Figure 1)</w:t>
      </w:r>
      <w:r w:rsidRPr="00F35006">
        <w:rPr>
          <w:rFonts w:ascii="Times New Roman" w:eastAsia="Times New Roman" w:hAnsi="Times New Roman" w:cs="Times New Roman"/>
          <w:color w:val="000000" w:themeColor="text1"/>
          <w:sz w:val="24"/>
          <w:szCs w:val="24"/>
        </w:rPr>
        <w:t>. The stepped-wedge trial is a unidirectional cross-over trial, with</w:t>
      </w:r>
      <w:r w:rsidRPr="00F35006">
        <w:rPr>
          <w:rFonts w:ascii="Times New Roman" w:eastAsia="Times New Roman" w:hAnsi="Times New Roman" w:cs="Times New Roman"/>
          <w:strike/>
          <w:color w:val="0078D4"/>
          <w:sz w:val="24"/>
          <w:szCs w:val="24"/>
        </w:rPr>
        <w:t>,</w:t>
      </w:r>
      <w:r w:rsidRPr="00F35006">
        <w:rPr>
          <w:rFonts w:ascii="Times New Roman" w:eastAsia="Times New Roman" w:hAnsi="Times New Roman" w:cs="Times New Roman"/>
          <w:color w:val="000000" w:themeColor="text1"/>
          <w:sz w:val="24"/>
          <w:szCs w:val="24"/>
        </w:rPr>
        <w:t xml:space="preserve"> the time point when clusters cross-over from standard care to the intervention being randomised </w:t>
      </w:r>
      <w:r w:rsidR="7593D4A2" w:rsidRPr="00F35006">
        <w:rPr>
          <w:rFonts w:ascii="Times New Roman" w:eastAsia="Times New Roman" w:hAnsi="Times New Roman" w:cs="Times New Roman"/>
          <w:color w:val="000000" w:themeColor="text1"/>
          <w:sz w:val="24"/>
          <w:szCs w:val="24"/>
        </w:rPr>
        <w:t>(</w:t>
      </w:r>
      <w:r w:rsidR="02DCB0FC" w:rsidRPr="00F35006">
        <w:rPr>
          <w:rFonts w:ascii="Times New Roman" w:eastAsia="Times New Roman" w:hAnsi="Times New Roman" w:cs="Times New Roman"/>
          <w:color w:val="000000" w:themeColor="text1"/>
          <w:sz w:val="24"/>
          <w:szCs w:val="24"/>
        </w:rPr>
        <w:t>30</w:t>
      </w:r>
      <w:r w:rsidR="7593D4A2" w:rsidRPr="00F35006">
        <w:rPr>
          <w:rFonts w:ascii="Times New Roman" w:eastAsia="Times New Roman" w:hAnsi="Times New Roman" w:cs="Times New Roman"/>
          <w:color w:val="000000" w:themeColor="text1"/>
          <w:sz w:val="24"/>
          <w:szCs w:val="24"/>
        </w:rPr>
        <w:t>)</w:t>
      </w:r>
      <w:r w:rsidRPr="00F35006">
        <w:rPr>
          <w:rFonts w:ascii="Times New Roman" w:eastAsia="Times New Roman" w:hAnsi="Times New Roman" w:cs="Times New Roman"/>
          <w:color w:val="000000" w:themeColor="text1"/>
          <w:sz w:val="24"/>
          <w:szCs w:val="24"/>
        </w:rPr>
        <w:t>. In this trial, each cluster is at least one unit of physicians performing initial resuscitation of trauma patients in the emergency department of tertiary hospitals in India. The number of units that will be trained in each</w:t>
      </w:r>
      <w:r w:rsidRPr="28AE220C">
        <w:rPr>
          <w:rFonts w:ascii="Times New Roman" w:eastAsia="Times New Roman" w:hAnsi="Times New Roman" w:cs="Times New Roman"/>
          <w:color w:val="000000" w:themeColor="text1"/>
          <w:sz w:val="24"/>
          <w:szCs w:val="24"/>
        </w:rPr>
        <w:t xml:space="preserve"> hospital will depend on the sizes of these units and the volumes of patients the physicians attend. If more than one unit is trained in the same hospital these units will be considered as one unit for the purpose of randomisation. We will have a total 30 clusters in six batches, having five clusters in each batch. The clusters in each batch will be randomised </w:t>
      </w:r>
      <w:r w:rsidRPr="28AE220C">
        <w:rPr>
          <w:rFonts w:ascii="Times New Roman" w:eastAsia="Times New Roman" w:hAnsi="Times New Roman" w:cs="Times New Roman"/>
          <w:color w:val="000000" w:themeColor="text1"/>
          <w:sz w:val="24"/>
          <w:szCs w:val="24"/>
        </w:rPr>
        <w:lastRenderedPageBreak/>
        <w:t>to one of five implementation sequences, with one hospital randomised to each implementation sequence. All clusters will transition through three phases, first a standard care phase, then a month of transition phase during which the ATLS</w:t>
      </w:r>
      <w:r w:rsidRPr="28AE220C">
        <w:rPr>
          <w:rFonts w:ascii="Times New Roman" w:eastAsia="Times New Roman" w:hAnsi="Times New Roman" w:cs="Times New Roman"/>
          <w:color w:val="000000" w:themeColor="text1"/>
          <w:sz w:val="24"/>
          <w:szCs w:val="24"/>
          <w:lang w:val="en-US"/>
        </w:rPr>
        <w:t>®</w:t>
      </w:r>
      <w:r w:rsidRPr="28AE220C">
        <w:rPr>
          <w:rFonts w:ascii="Times New Roman" w:eastAsia="Times New Roman" w:hAnsi="Times New Roman" w:cs="Times New Roman"/>
          <w:color w:val="000000" w:themeColor="text1"/>
          <w:sz w:val="24"/>
          <w:szCs w:val="24"/>
        </w:rPr>
        <w:t xml:space="preserve"> training is to be delivered to the physicians and lastly, the intervention phase. The overall period of participant recruitment will last for a total of 13 months. The duration of standard care and intervention phase will be determined by the implementation sequence.</w:t>
      </w:r>
    </w:p>
    <w:p w14:paraId="69BCF9A8" w14:textId="4AA2144E" w:rsidR="4741448F" w:rsidRDefault="4741448F" w:rsidP="1F502263">
      <w:pPr>
        <w:spacing w:line="252" w:lineRule="auto"/>
        <w:ind w:right="267"/>
        <w:jc w:val="both"/>
        <w:rPr>
          <w:rFonts w:ascii="Times New Roman" w:eastAsia="Times New Roman" w:hAnsi="Times New Roman" w:cs="Times New Roman"/>
          <w:color w:val="000000" w:themeColor="text1"/>
          <w:sz w:val="24"/>
          <w:szCs w:val="24"/>
        </w:rPr>
      </w:pPr>
      <w:r>
        <w:rPr>
          <w:noProof/>
        </w:rPr>
        <w:drawing>
          <wp:inline distT="0" distB="0" distL="0" distR="0" wp14:anchorId="6E368095" wp14:editId="35191B34">
            <wp:extent cx="5086350" cy="2505075"/>
            <wp:effectExtent l="0" t="0" r="0" b="0"/>
            <wp:docPr id="913407660" name="Picture 91340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2505075"/>
                    </a:xfrm>
                    <a:prstGeom prst="rect">
                      <a:avLst/>
                    </a:prstGeom>
                  </pic:spPr>
                </pic:pic>
              </a:graphicData>
            </a:graphic>
          </wp:inline>
        </w:drawing>
      </w:r>
    </w:p>
    <w:p w14:paraId="661A845E" w14:textId="306ED9B1" w:rsidR="4741448F" w:rsidRDefault="4741448F" w:rsidP="1F502263">
      <w:pPr>
        <w:spacing w:before="46"/>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 </w:t>
      </w:r>
    </w:p>
    <w:p w14:paraId="12CC0AD5" w14:textId="5DF696BB" w:rsidR="4741448F" w:rsidRDefault="4741448F" w:rsidP="1F502263">
      <w:pPr>
        <w:spacing w:before="1" w:line="254" w:lineRule="auto"/>
        <w:ind w:left="1056" w:right="304" w:hanging="931"/>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 xml:space="preserve">Figure 1: </w:t>
      </w:r>
      <w:r w:rsidRPr="1F502263">
        <w:rPr>
          <w:rFonts w:ascii="Times New Roman" w:eastAsia="Times New Roman" w:hAnsi="Times New Roman" w:cs="Times New Roman"/>
          <w:color w:val="000000" w:themeColor="text1"/>
          <w:sz w:val="24"/>
          <w:szCs w:val="24"/>
        </w:rPr>
        <w:t>Trial design. Lines represent the duration of patient enrolment across clusters and phases. Clusters will be sequentially allocated to a batch based on when they enter the study. Within each batch clusters will then be randomised to an intervention implementation sequence.</w:t>
      </w:r>
    </w:p>
    <w:p w14:paraId="3D370BD0" w14:textId="5BD85A0C" w:rsidR="1F502263" w:rsidRDefault="1F502263" w:rsidP="1F502263">
      <w:pPr>
        <w:jc w:val="both"/>
        <w:rPr>
          <w:rFonts w:ascii="Times New Roman" w:eastAsia="Times New Roman" w:hAnsi="Times New Roman" w:cs="Times New Roman"/>
          <w:color w:val="000000" w:themeColor="text1"/>
          <w:sz w:val="24"/>
          <w:szCs w:val="24"/>
        </w:rPr>
      </w:pPr>
    </w:p>
    <w:p w14:paraId="6BAEBC96" w14:textId="1142765C" w:rsidR="49C66E14" w:rsidRDefault="49C66E14" w:rsidP="1F502263">
      <w:pPr>
        <w:pStyle w:val="Heading1"/>
        <w:spacing w:line="259" w:lineRule="auto"/>
        <w:rPr>
          <w:ins w:id="55" w:author="Samriddhi Ranjan" w:date="2025-01-06T10:22:00Z" w16du:dateUtc="2025-01-06T10:22:49Z"/>
          <w:rFonts w:eastAsia="Times New Roman" w:cs="Times New Roman"/>
        </w:rPr>
      </w:pPr>
      <w:r w:rsidRPr="1F502263">
        <w:rPr>
          <w:rFonts w:eastAsia="Times New Roman" w:cs="Times New Roman"/>
        </w:rPr>
        <w:t xml:space="preserve">Methods: participants, interventions, and outcomes </w:t>
      </w:r>
    </w:p>
    <w:p w14:paraId="3A85B545" w14:textId="7DE04A46" w:rsidR="49C66E14" w:rsidRDefault="49C66E14">
      <w:pPr>
        <w:pStyle w:val="Heading2"/>
        <w:pPrChange w:id="56" w:author="Samriddhi Ranjan" w:date="2025-01-06T10:23:00Z">
          <w:pPr>
            <w:pStyle w:val="Heading1"/>
            <w:spacing w:line="259" w:lineRule="auto"/>
          </w:pPr>
        </w:pPrChange>
      </w:pPr>
      <w:r>
        <w:t>Study setting {9}</w:t>
      </w:r>
    </w:p>
    <w:p w14:paraId="5C4A40AC" w14:textId="0DD1A73A" w:rsidR="1107E0A6" w:rsidRDefault="1107E0A6" w:rsidP="1F502263">
      <w:r w:rsidRPr="1F502263">
        <w:rPr>
          <w:rFonts w:ascii="Times New Roman" w:eastAsia="Times New Roman" w:hAnsi="Times New Roman" w:cs="Times New Roman"/>
          <w:color w:val="000000" w:themeColor="text1"/>
          <w:sz w:val="24"/>
          <w:szCs w:val="24"/>
        </w:rPr>
        <w:t xml:space="preserve">Study setting includes 30 secondary or tertiary hospitals distributed across India. These hospitals will be clubbed into six batches and each batch will constitute five hospitals. Each hospital will be having a cluster of one or more units of physicians providing initial trauma care in the emergency department of tertiary hospitals in India. Selected hospital will be enrolling participants for 13 months. </w:t>
      </w:r>
      <w:r w:rsidRPr="1F502263">
        <w:t xml:space="preserve"> </w:t>
      </w:r>
    </w:p>
    <w:p w14:paraId="148A2E53" w14:textId="3C65D9D9" w:rsidR="1F502263" w:rsidRDefault="1F502263" w:rsidP="1F502263"/>
    <w:p w14:paraId="2BB9356B" w14:textId="40812E52" w:rsidR="1107E0A6" w:rsidRDefault="1107E0A6" w:rsidP="1F502263">
      <w:pPr>
        <w:pStyle w:val="Heading2"/>
      </w:pPr>
      <w:r w:rsidRPr="1F502263">
        <w:t xml:space="preserve">Eligibility criteria {10} </w:t>
      </w:r>
    </w:p>
    <w:p w14:paraId="2D464459" w14:textId="43C9ED56" w:rsidR="1107E0A6" w:rsidRDefault="1107E0A6" w:rsidP="1F502263">
      <w:pPr>
        <w:pStyle w:val="Heading2"/>
      </w:pPr>
      <w:r w:rsidRPr="1F502263">
        <w:t>Inclusion criteria</w:t>
      </w:r>
    </w:p>
    <w:p w14:paraId="22F1B6C1" w14:textId="0005779B" w:rsidR="1107E0A6" w:rsidRDefault="1107E0A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In this study eligibility criteria are on three levels: hospitals, clusters and participants. Eligibility for the hospitals will be conducted through the screening process. This will include compiling a list of potentially eligible cluster and complete an initial hospital screening instrument. This will be followed by an in-depth interview with the selected hospitals. Ony those hospitals will be included for the in-depth interview which conducts primary resuscitation of trauma patients to a large extent, rather than hospitals that primarily receives transferred patients from other hospitals. </w:t>
      </w:r>
    </w:p>
    <w:p w14:paraId="513CBA94" w14:textId="75437879" w:rsidR="1F502263" w:rsidRDefault="1F502263" w:rsidP="1F502263">
      <w:pPr>
        <w:rPr>
          <w:rFonts w:ascii="Times New Roman" w:eastAsia="Times New Roman" w:hAnsi="Times New Roman" w:cs="Times New Roman"/>
          <w:color w:val="000000" w:themeColor="text1"/>
          <w:sz w:val="24"/>
          <w:szCs w:val="24"/>
        </w:rPr>
      </w:pPr>
    </w:p>
    <w:p w14:paraId="2C3E2E2B" w14:textId="2FFCC49E" w:rsidR="1107E0A6" w:rsidRDefault="1107E0A6"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Participating hospital in the study to be selected based upon the following eligibility criteria:</w:t>
      </w:r>
    </w:p>
    <w:p w14:paraId="42D56BEB" w14:textId="1C3A37D4" w:rsidR="1107E0A6" w:rsidRDefault="1107E0A6" w:rsidP="1F502263">
      <w:pPr>
        <w:pStyle w:val="ListParagraph"/>
        <w:numPr>
          <w:ilvl w:val="0"/>
          <w:numId w:val="1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Hospital with an admission or refer/transfer for admission at least 400 patients with trauma per year or 35 patients with trauma per month for at least the last six </w:t>
      </w:r>
      <w:proofErr w:type="gramStart"/>
      <w:r w:rsidRPr="1F502263">
        <w:rPr>
          <w:rFonts w:ascii="Times New Roman" w:eastAsia="Times New Roman" w:hAnsi="Times New Roman" w:cs="Times New Roman"/>
          <w:color w:val="000000" w:themeColor="text1"/>
          <w:sz w:val="24"/>
          <w:szCs w:val="24"/>
        </w:rPr>
        <w:t>months;</w:t>
      </w:r>
      <w:proofErr w:type="gramEnd"/>
    </w:p>
    <w:p w14:paraId="3709A7BC" w14:textId="105940F2" w:rsidR="1107E0A6" w:rsidRDefault="1107E0A6" w:rsidP="1F502263">
      <w:pPr>
        <w:pStyle w:val="ListParagraph"/>
        <w:numPr>
          <w:ilvl w:val="0"/>
          <w:numId w:val="1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Participating hospital to provide surgical and orthopaedic emergency services around the </w:t>
      </w:r>
      <w:proofErr w:type="gramStart"/>
      <w:r w:rsidRPr="1F502263">
        <w:rPr>
          <w:rFonts w:ascii="Times New Roman" w:eastAsia="Times New Roman" w:hAnsi="Times New Roman" w:cs="Times New Roman"/>
          <w:color w:val="000000" w:themeColor="text1"/>
          <w:sz w:val="24"/>
          <w:szCs w:val="24"/>
        </w:rPr>
        <w:t>clock;</w:t>
      </w:r>
      <w:proofErr w:type="gramEnd"/>
      <w:r w:rsidRPr="1F502263">
        <w:rPr>
          <w:rFonts w:ascii="Times New Roman" w:eastAsia="Times New Roman" w:hAnsi="Times New Roman" w:cs="Times New Roman"/>
          <w:color w:val="000000" w:themeColor="text1"/>
          <w:sz w:val="24"/>
          <w:szCs w:val="24"/>
        </w:rPr>
        <w:t xml:space="preserve"> </w:t>
      </w:r>
    </w:p>
    <w:p w14:paraId="2FFC153D" w14:textId="7E4B4735" w:rsidR="1107E0A6" w:rsidRDefault="1107E0A6" w:rsidP="1F502263">
      <w:pPr>
        <w:pStyle w:val="ListParagraph"/>
        <w:numPr>
          <w:ilvl w:val="0"/>
          <w:numId w:val="1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Hospitals to have at most 25% of physicians providing initial trauma care trained in a formalised trauma life support training programme, like ATLS® or Primary Trauma Care (PTC).</w:t>
      </w:r>
    </w:p>
    <w:p w14:paraId="4281E1EC" w14:textId="556100AF" w:rsidR="1107E0A6" w:rsidRDefault="1107E0A6"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Exclusion criteria for the participating hospitals to be excluded if they meet the following criteria:</w:t>
      </w:r>
    </w:p>
    <w:p w14:paraId="05B67E2F" w14:textId="1DB96011" w:rsidR="1107E0A6" w:rsidRDefault="1107E0A6" w:rsidP="1F502263">
      <w:pPr>
        <w:pStyle w:val="ListParagraph"/>
        <w:numPr>
          <w:ilvl w:val="0"/>
          <w:numId w:val="1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lastRenderedPageBreak/>
        <w:t>If the hospital of the cluster implements a formalised trauma life support training programme during the trial period.</w:t>
      </w:r>
    </w:p>
    <w:p w14:paraId="3AF34FE9" w14:textId="493E10AA" w:rsidR="1107E0A6" w:rsidRDefault="1107E0A6" w:rsidP="1F502263">
      <w:pPr>
        <w:pStyle w:val="ListParagraph"/>
        <w:numPr>
          <w:ilvl w:val="0"/>
          <w:numId w:val="1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The hospital of the cluster plan to implement or implements other major interventions that affects trauma care during the trial period.</w:t>
      </w:r>
    </w:p>
    <w:p w14:paraId="7B3D50E0" w14:textId="65A3E4F0" w:rsidR="1F502263" w:rsidRDefault="1F502263" w:rsidP="1F502263">
      <w:pPr>
        <w:ind w:left="720"/>
        <w:rPr>
          <w:rFonts w:ascii="Times New Roman" w:eastAsia="Times New Roman" w:hAnsi="Times New Roman" w:cs="Times New Roman"/>
          <w:color w:val="000000" w:themeColor="text1"/>
          <w:sz w:val="24"/>
          <w:szCs w:val="24"/>
        </w:rPr>
      </w:pPr>
    </w:p>
    <w:p w14:paraId="592671DE" w14:textId="5874E985" w:rsidR="1107E0A6" w:rsidRDefault="1107E0A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Custer selection will be done with one or more units of physicians providing initial trauma care in the emergency department of secondary or tertiary hospitals in India. These units already exist in the hospitals and rotate through the emergency department on specific days of the week. Each of the cluster must meet the following criteria:</w:t>
      </w:r>
    </w:p>
    <w:p w14:paraId="0BA0FCD4" w14:textId="72946063" w:rsidR="1107E0A6" w:rsidRDefault="1107E0A6" w:rsidP="1F502263">
      <w:pPr>
        <w:pStyle w:val="ListParagraph"/>
        <w:numPr>
          <w:ilvl w:val="0"/>
          <w:numId w:val="14"/>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Admits or refers/transfers for admission at least 12 patients with trauma per month for at least the last six </w:t>
      </w:r>
      <w:proofErr w:type="gramStart"/>
      <w:r w:rsidRPr="1F502263">
        <w:rPr>
          <w:rFonts w:ascii="Times New Roman" w:eastAsia="Times New Roman" w:hAnsi="Times New Roman" w:cs="Times New Roman"/>
          <w:color w:val="000000" w:themeColor="text1"/>
          <w:sz w:val="24"/>
          <w:szCs w:val="24"/>
        </w:rPr>
        <w:t>months;</w:t>
      </w:r>
      <w:proofErr w:type="gramEnd"/>
    </w:p>
    <w:p w14:paraId="688B1752" w14:textId="7676D918" w:rsidR="1107E0A6" w:rsidRDefault="1107E0A6" w:rsidP="1F502263">
      <w:pPr>
        <w:pStyle w:val="ListParagraph"/>
        <w:numPr>
          <w:ilvl w:val="0"/>
          <w:numId w:val="14"/>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No more than 25% of physicians providing initial trauma care trained in a formalised trauma life support training programme.</w:t>
      </w:r>
    </w:p>
    <w:p w14:paraId="64208944" w14:textId="6762FEEC" w:rsidR="1F502263" w:rsidRDefault="1F502263" w:rsidP="1F502263">
      <w:pPr>
        <w:jc w:val="both"/>
        <w:rPr>
          <w:rFonts w:ascii="Times New Roman" w:eastAsia="Times New Roman" w:hAnsi="Times New Roman" w:cs="Times New Roman"/>
          <w:color w:val="000000" w:themeColor="text1"/>
          <w:sz w:val="24"/>
          <w:szCs w:val="24"/>
        </w:rPr>
      </w:pPr>
    </w:p>
    <w:p w14:paraId="3763F489" w14:textId="48E6DEE0" w:rsidR="1107E0A6" w:rsidRDefault="1107E0A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Inclusion criteria for the participant to include following criteria:</w:t>
      </w:r>
    </w:p>
    <w:p w14:paraId="3BC5D8C7" w14:textId="5F899331" w:rsidR="1107E0A6" w:rsidRDefault="1107E0A6" w:rsidP="1F502263">
      <w:pPr>
        <w:pStyle w:val="ListParagraph"/>
        <w:numPr>
          <w:ilvl w:val="0"/>
          <w:numId w:val="13"/>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Age of at least 15 </w:t>
      </w:r>
      <w:proofErr w:type="gramStart"/>
      <w:r w:rsidRPr="1F502263">
        <w:rPr>
          <w:rFonts w:ascii="Times New Roman" w:eastAsia="Times New Roman" w:hAnsi="Times New Roman" w:cs="Times New Roman"/>
          <w:color w:val="000000" w:themeColor="text1"/>
          <w:sz w:val="24"/>
          <w:szCs w:val="24"/>
        </w:rPr>
        <w:t>years;</w:t>
      </w:r>
      <w:proofErr w:type="gramEnd"/>
    </w:p>
    <w:p w14:paraId="1768B42C" w14:textId="65D9759C" w:rsidR="1107E0A6" w:rsidRDefault="1107E0A6" w:rsidP="1F502263">
      <w:pPr>
        <w:pStyle w:val="ListParagraph"/>
        <w:numPr>
          <w:ilvl w:val="0"/>
          <w:numId w:val="13"/>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Trauma occurred less than 48 hours before arrival at the </w:t>
      </w:r>
      <w:proofErr w:type="gramStart"/>
      <w:r w:rsidRPr="1F502263">
        <w:rPr>
          <w:rFonts w:ascii="Times New Roman" w:eastAsia="Times New Roman" w:hAnsi="Times New Roman" w:cs="Times New Roman"/>
          <w:color w:val="000000" w:themeColor="text1"/>
          <w:sz w:val="24"/>
          <w:szCs w:val="24"/>
        </w:rPr>
        <w:t>hospital;</w:t>
      </w:r>
      <w:proofErr w:type="gramEnd"/>
    </w:p>
    <w:p w14:paraId="71A31C0A" w14:textId="54036DDE" w:rsidR="1107E0A6" w:rsidRDefault="1107E0A6" w:rsidP="1F502263">
      <w:pPr>
        <w:pStyle w:val="ListParagraph"/>
        <w:numPr>
          <w:ilvl w:val="0"/>
          <w:numId w:val="13"/>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Present to the emergency department of participating hospitals, with a history of trauma defined as having any of the reasons listed in the International Classification of Diseases chapter XX as the reason for </w:t>
      </w:r>
      <w:proofErr w:type="gramStart"/>
      <w:r w:rsidRPr="1F502263">
        <w:rPr>
          <w:rFonts w:ascii="Times New Roman" w:eastAsia="Times New Roman" w:hAnsi="Times New Roman" w:cs="Times New Roman"/>
          <w:color w:val="000000" w:themeColor="text1"/>
          <w:sz w:val="24"/>
          <w:szCs w:val="24"/>
        </w:rPr>
        <w:t>presenting;</w:t>
      </w:r>
      <w:proofErr w:type="gramEnd"/>
    </w:p>
    <w:p w14:paraId="2EC8E877" w14:textId="2843ED97" w:rsidR="1107E0A6" w:rsidRDefault="1107E0A6" w:rsidP="1F502263">
      <w:pPr>
        <w:pStyle w:val="ListParagraph"/>
        <w:numPr>
          <w:ilvl w:val="0"/>
          <w:numId w:val="13"/>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Admitted, or died between arrival at the hospital and admission, or referred/ transferred from the emergency department of a participating hospital to another hospital for admission; and</w:t>
      </w:r>
    </w:p>
    <w:p w14:paraId="6BFBD08B" w14:textId="631911AF" w:rsidR="1107E0A6" w:rsidRDefault="1107E0A6" w:rsidP="1F502263">
      <w:pPr>
        <w:pStyle w:val="ListParagraph"/>
        <w:numPr>
          <w:ilvl w:val="0"/>
          <w:numId w:val="13"/>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Managed by a participating cluster in the emergency department.</w:t>
      </w:r>
    </w:p>
    <w:p w14:paraId="764852F0" w14:textId="77315134" w:rsidR="1F502263" w:rsidRDefault="1F502263" w:rsidP="1F502263">
      <w:pPr>
        <w:ind w:left="720"/>
        <w:jc w:val="both"/>
        <w:rPr>
          <w:rFonts w:ascii="Times New Roman" w:eastAsia="Times New Roman" w:hAnsi="Times New Roman" w:cs="Times New Roman"/>
          <w:color w:val="000000" w:themeColor="text1"/>
          <w:sz w:val="24"/>
          <w:szCs w:val="24"/>
        </w:rPr>
      </w:pPr>
    </w:p>
    <w:p w14:paraId="32EAB069" w14:textId="0B6FD67D" w:rsidR="1107E0A6" w:rsidRDefault="1107E0A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Participants are excluded if they:</w:t>
      </w:r>
    </w:p>
    <w:p w14:paraId="18B83370" w14:textId="19A0D178" w:rsidR="1107E0A6" w:rsidRDefault="1107E0A6" w:rsidP="1F502263">
      <w:pPr>
        <w:pStyle w:val="ListParagraph"/>
        <w:numPr>
          <w:ilvl w:val="0"/>
          <w:numId w:val="12"/>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Present with isolated limb </w:t>
      </w:r>
      <w:proofErr w:type="gramStart"/>
      <w:r w:rsidRPr="1F502263">
        <w:rPr>
          <w:rFonts w:ascii="Times New Roman" w:eastAsia="Times New Roman" w:hAnsi="Times New Roman" w:cs="Times New Roman"/>
          <w:color w:val="000000" w:themeColor="text1"/>
          <w:sz w:val="24"/>
          <w:szCs w:val="24"/>
        </w:rPr>
        <w:t>injuries;</w:t>
      </w:r>
      <w:proofErr w:type="gramEnd"/>
      <w:r w:rsidRPr="1F502263">
        <w:rPr>
          <w:rFonts w:ascii="Times New Roman" w:eastAsia="Times New Roman" w:hAnsi="Times New Roman" w:cs="Times New Roman"/>
          <w:color w:val="000000" w:themeColor="text1"/>
          <w:sz w:val="24"/>
          <w:szCs w:val="24"/>
        </w:rPr>
        <w:t xml:space="preserve"> </w:t>
      </w:r>
    </w:p>
    <w:p w14:paraId="328F39D9" w14:textId="4CFF6BD4" w:rsidR="1107E0A6" w:rsidRDefault="1107E0A6" w:rsidP="1F502263">
      <w:pPr>
        <w:pStyle w:val="ListParagraph"/>
        <w:numPr>
          <w:ilvl w:val="0"/>
          <w:numId w:val="12"/>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Participants directly admitted to a ward without being seen by a physician in the emergency department.</w:t>
      </w:r>
    </w:p>
    <w:p w14:paraId="07F34530" w14:textId="39490ED3" w:rsidR="1F502263" w:rsidRDefault="1F502263" w:rsidP="1F502263">
      <w:pPr>
        <w:spacing w:line="259" w:lineRule="auto"/>
        <w:jc w:val="both"/>
        <w:rPr>
          <w:rFonts w:ascii="Times New Roman" w:eastAsia="Times New Roman" w:hAnsi="Times New Roman" w:cs="Times New Roman"/>
          <w:color w:val="000000" w:themeColor="text1"/>
          <w:sz w:val="24"/>
          <w:szCs w:val="24"/>
        </w:rPr>
      </w:pPr>
    </w:p>
    <w:p w14:paraId="572C6F81" w14:textId="6B2F8C90" w:rsidR="68091106" w:rsidRDefault="68091106" w:rsidP="1F502263">
      <w:pPr>
        <w:pStyle w:val="Heading2"/>
      </w:pPr>
      <w:r w:rsidRPr="1F502263">
        <w:t>Who will take informed consent</w:t>
      </w:r>
      <w:r w:rsidR="2EB545D9" w:rsidRPr="1F502263">
        <w:t xml:space="preserve"> or assent</w:t>
      </w:r>
      <w:r w:rsidRPr="1F502263">
        <w:t>? {26a</w:t>
      </w:r>
      <w:r w:rsidR="180AF4F6" w:rsidRPr="1F502263">
        <w:t xml:space="preserve">, </w:t>
      </w:r>
      <w:r w:rsidR="3C854D18" w:rsidRPr="1F502263">
        <w:t>26</w:t>
      </w:r>
      <w:r w:rsidR="180AF4F6" w:rsidRPr="1F502263">
        <w:t>b</w:t>
      </w:r>
      <w:r w:rsidRPr="1F502263">
        <w:t>}</w:t>
      </w:r>
    </w:p>
    <w:p w14:paraId="2473DA74" w14:textId="275ADB35" w:rsidR="2900FCA1" w:rsidRDefault="2900FCA1" w:rsidP="1F502263">
      <w:pPr>
        <w:spacing w:line="252" w:lineRule="auto"/>
        <w:ind w:right="267"/>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lang w:val="en-US"/>
        </w:rPr>
        <w:t>ATLS ® intervention will be given to the training physicians which are at the cluster level. It is unreasonable to expect these physicians to temporarily disregard their training. Therefore, for this study, consent will refer to data collection, as participants cannot opt out of the intervention.   Participants will be included in this trial under the following modes of consent:</w:t>
      </w:r>
    </w:p>
    <w:p w14:paraId="23B292BE" w14:textId="48F46030" w:rsidR="2900FCA1" w:rsidRDefault="2900FCA1" w:rsidP="1F502263">
      <w:pPr>
        <w:pStyle w:val="ListParagraph"/>
        <w:numPr>
          <w:ilvl w:val="0"/>
          <w:numId w:val="11"/>
        </w:numPr>
        <w:spacing w:line="252" w:lineRule="auto"/>
        <w:ind w:left="671" w:right="267" w:hanging="279"/>
        <w:jc w:val="both"/>
        <w:rPr>
          <w:rFonts w:ascii="Times New Roman" w:eastAsia="Times New Roman" w:hAnsi="Times New Roman" w:cs="Times New Roman"/>
          <w:color w:val="000000" w:themeColor="text1"/>
          <w:sz w:val="24"/>
          <w:szCs w:val="24"/>
        </w:rPr>
      </w:pPr>
      <w:proofErr w:type="spellStart"/>
      <w:r w:rsidRPr="1F502263">
        <w:rPr>
          <w:rFonts w:ascii="Times New Roman" w:eastAsia="Times New Roman" w:hAnsi="Times New Roman" w:cs="Times New Roman"/>
          <w:color w:val="000000" w:themeColor="text1"/>
          <w:sz w:val="24"/>
          <w:szCs w:val="24"/>
          <w:lang w:val="en-US"/>
        </w:rPr>
        <w:t>Opt</w:t>
      </w:r>
      <w:proofErr w:type="spellEnd"/>
      <w:r w:rsidRPr="1F502263">
        <w:rPr>
          <w:rFonts w:ascii="Times New Roman" w:eastAsia="Times New Roman" w:hAnsi="Times New Roman" w:cs="Times New Roman"/>
          <w:color w:val="000000" w:themeColor="text1"/>
          <w:sz w:val="24"/>
          <w:szCs w:val="24"/>
          <w:lang w:val="en-US"/>
        </w:rPr>
        <w:t xml:space="preserve"> out consent for routinely recorded data and measurement of adherence to ATLS® principles. Consent for the collection of routinely recorded data, either through interviews or by extracting information from medical records, as well as for the measurement of adherence to ATLS® principles, will be presumed unless explicitly declined. This approach is justified because the trial is considered to pose minimal risk and because data collection will be non-invasive. Additionally, obtaining consent specifically for the measurement of adherence to ATLS® principles could interfere with the provision of care and cause undue stress for the patient and their representatives. Participants, or their legally authorized representatives, will be provided with written information about the study upon their arrival at the hospital.</w:t>
      </w:r>
    </w:p>
    <w:p w14:paraId="6D691724" w14:textId="5148BEC7" w:rsidR="2900FCA1" w:rsidRDefault="2900FCA1" w:rsidP="1F502263">
      <w:pPr>
        <w:pStyle w:val="ListParagraph"/>
        <w:numPr>
          <w:ilvl w:val="0"/>
          <w:numId w:val="11"/>
        </w:numPr>
        <w:spacing w:line="252" w:lineRule="auto"/>
        <w:ind w:left="671" w:right="267" w:hanging="279"/>
        <w:jc w:val="both"/>
        <w:rPr>
          <w:rFonts w:ascii="Times New Roman" w:eastAsia="Times New Roman" w:hAnsi="Times New Roman" w:cs="Times New Roman"/>
          <w:color w:val="000000" w:themeColor="text1"/>
          <w:sz w:val="24"/>
          <w:szCs w:val="24"/>
        </w:rPr>
      </w:pPr>
      <w:proofErr w:type="spellStart"/>
      <w:r w:rsidRPr="1F502263">
        <w:rPr>
          <w:rFonts w:ascii="Times New Roman" w:eastAsia="Times New Roman" w:hAnsi="Times New Roman" w:cs="Times New Roman"/>
          <w:color w:val="000000" w:themeColor="text1"/>
          <w:sz w:val="24"/>
          <w:szCs w:val="24"/>
          <w:lang w:val="en-US"/>
        </w:rPr>
        <w:t>Opt</w:t>
      </w:r>
      <w:proofErr w:type="spellEnd"/>
      <w:r w:rsidRPr="1F502263">
        <w:rPr>
          <w:rFonts w:ascii="Times New Roman" w:eastAsia="Times New Roman" w:hAnsi="Times New Roman" w:cs="Times New Roman"/>
          <w:color w:val="000000" w:themeColor="text1"/>
          <w:sz w:val="24"/>
          <w:szCs w:val="24"/>
          <w:lang w:val="en-US"/>
        </w:rPr>
        <w:t xml:space="preserve"> in consent and assent for non-routinely recorded data. Informed consent for non-routinely recorded data will be actively sought from participants or their legally authorized representative. For participants who are between 15 and 18 years of age we will obtain both the assent of the participant as well as the consent of their guardian or legally authorized representative. Participants and their representatives will be approached after admission. The consent and assent will be written for participants who are admitted to the hospital and verbal for participants who are transferred or discharged before the clinical research coordinators have had an opportunity to approach them. The verbal consent will be audio recorded.</w:t>
      </w:r>
    </w:p>
    <w:p w14:paraId="46D189BE" w14:textId="2884E8FD" w:rsidR="2900FCA1" w:rsidRDefault="2900FCA1" w:rsidP="1F502263">
      <w:pPr>
        <w:pStyle w:val="ListParagraph"/>
        <w:numPr>
          <w:ilvl w:val="0"/>
          <w:numId w:val="11"/>
        </w:numPr>
        <w:spacing w:line="254" w:lineRule="auto"/>
        <w:ind w:right="267"/>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lang w:val="en-US"/>
        </w:rPr>
        <w:lastRenderedPageBreak/>
        <w:t xml:space="preserve">Waiver of informed consent for participants who are unconscious or otherwise unable to provide consent and do not have a legally authorized representative. This group represents the most severely injured participants, and they </w:t>
      </w:r>
      <w:proofErr w:type="gramStart"/>
      <w:r w:rsidRPr="1F502263">
        <w:rPr>
          <w:rFonts w:ascii="Times New Roman" w:eastAsia="Times New Roman" w:hAnsi="Times New Roman" w:cs="Times New Roman"/>
          <w:color w:val="000000" w:themeColor="text1"/>
          <w:sz w:val="24"/>
          <w:szCs w:val="24"/>
          <w:lang w:val="en-US"/>
        </w:rPr>
        <w:t>have to</w:t>
      </w:r>
      <w:proofErr w:type="gramEnd"/>
      <w:r w:rsidRPr="1F502263">
        <w:rPr>
          <w:rFonts w:ascii="Times New Roman" w:eastAsia="Times New Roman" w:hAnsi="Times New Roman" w:cs="Times New Roman"/>
          <w:color w:val="000000" w:themeColor="text1"/>
          <w:sz w:val="24"/>
          <w:szCs w:val="24"/>
          <w:lang w:val="en-US"/>
        </w:rPr>
        <w:t xml:space="preserve"> be included to make the trial representative of the entire population of trauma participants. Participants who regain consciousness will be informed about the study and asked for consent for collection of non-routinely recorded data.</w:t>
      </w:r>
    </w:p>
    <w:p w14:paraId="66ADBD2B" w14:textId="0DF9FC14" w:rsidR="6E69EF50" w:rsidRDefault="6E69EF50" w:rsidP="1F502263">
      <w:pPr>
        <w:pStyle w:val="Heading1"/>
        <w:rPr>
          <w:rFonts w:eastAsia="Times New Roman" w:cs="Times New Roman"/>
          <w:b w:val="0"/>
          <w:bCs w:val="0"/>
          <w:color w:val="000000" w:themeColor="text1"/>
        </w:rPr>
      </w:pPr>
      <w:r w:rsidRPr="1F502263">
        <w:t>Intervention</w:t>
      </w:r>
    </w:p>
    <w:p w14:paraId="28571386" w14:textId="6877B768" w:rsidR="6B8FC71D" w:rsidRDefault="6B8FC71D" w:rsidP="57C97EF9">
      <w:pPr>
        <w:pStyle w:val="Heading2"/>
        <w:rPr>
          <w:ins w:id="57" w:author="Samriddhi Ranjan" w:date="2025-01-07T07:14:00Z" w16du:dateUtc="2025-01-07T07:14:47Z"/>
        </w:rPr>
      </w:pPr>
      <w:ins w:id="58" w:author="Samriddhi Ranjan" w:date="2025-01-07T07:14:00Z">
        <w:r w:rsidRPr="57C97EF9">
          <w:t xml:space="preserve">Explanation for the choice of comparators {6b} </w:t>
        </w:r>
      </w:ins>
    </w:p>
    <w:p w14:paraId="28652C9B" w14:textId="5239C351" w:rsidR="6B8FC71D" w:rsidRDefault="6B8FC71D" w:rsidP="1F502263">
      <w:pPr>
        <w:spacing w:line="259" w:lineRule="auto"/>
        <w:jc w:val="both"/>
        <w:rPr>
          <w:ins w:id="59" w:author="Samriddhi Ranjan" w:date="2025-01-07T07:15:00Z" w16du:dateUtc="2025-01-07T07:15:28Z"/>
          <w:rFonts w:ascii="Times New Roman" w:eastAsia="Times New Roman" w:hAnsi="Times New Roman" w:cs="Times New Roman"/>
          <w:color w:val="000000" w:themeColor="text1"/>
          <w:sz w:val="24"/>
          <w:szCs w:val="24"/>
        </w:rPr>
      </w:pPr>
      <w:ins w:id="60" w:author="Samriddhi Ranjan" w:date="2025-01-07T07:15:00Z">
        <w:r w:rsidRPr="1F502263">
          <w:rPr>
            <w:rFonts w:ascii="Times New Roman" w:eastAsia="Times New Roman" w:hAnsi="Times New Roman" w:cs="Times New Roman"/>
            <w:color w:val="000000" w:themeColor="text1"/>
            <w:sz w:val="24"/>
            <w:szCs w:val="24"/>
          </w:rPr>
          <w:t>The control will be standard care, meaning no formal trauma life support training. Standard care varies across hospitals in India, but trauma patients are initially managed by casualty medical oﬀicers, surgical residents, or emergency medicine residents. They are mainly first- or second-year residents who resuscitate patients, perform interventions and refer patients for imaging or other investigations.</w:t>
        </w:r>
      </w:ins>
    </w:p>
    <w:p w14:paraId="2F6965A4" w14:textId="47F81F78" w:rsidR="1F502263" w:rsidRDefault="1F502263" w:rsidP="1F502263">
      <w:pPr>
        <w:rPr>
          <w:ins w:id="61" w:author="Samriddhi Ranjan" w:date="2025-01-07T07:14:00Z" w16du:dateUtc="2025-01-07T07:14:48Z"/>
        </w:rPr>
      </w:pPr>
    </w:p>
    <w:p w14:paraId="3192AAA4" w14:textId="579A6162" w:rsidR="520C6218" w:rsidRDefault="520C6218" w:rsidP="1F502263">
      <w:pPr>
        <w:pStyle w:val="Heading2"/>
      </w:pPr>
      <w:r w:rsidRPr="1F502263">
        <w:t>Intervention description {11a}</w:t>
      </w:r>
    </w:p>
    <w:p w14:paraId="2EE5F04D" w14:textId="53A96797" w:rsidR="7067D8E3" w:rsidRDefault="7067D8E3" w:rsidP="28AE220C">
      <w:pPr>
        <w:spacing w:line="259" w:lineRule="auto"/>
        <w:jc w:val="both"/>
        <w:rPr>
          <w:rFonts w:ascii="Times New Roman" w:eastAsia="Times New Roman" w:hAnsi="Times New Roman" w:cs="Times New Roman"/>
          <w:color w:val="000000" w:themeColor="text1"/>
          <w:sz w:val="24"/>
          <w:szCs w:val="24"/>
        </w:rPr>
      </w:pPr>
      <w:r w:rsidRPr="28AE220C">
        <w:rPr>
          <w:rFonts w:ascii="Times New Roman" w:eastAsia="Times New Roman" w:hAnsi="Times New Roman" w:cs="Times New Roman"/>
          <w:color w:val="000000" w:themeColor="text1"/>
          <w:sz w:val="24"/>
          <w:szCs w:val="24"/>
        </w:rPr>
        <w:t xml:space="preserve">The intervention in this study is the </w:t>
      </w:r>
      <w:r w:rsidRPr="00F35006">
        <w:rPr>
          <w:rFonts w:ascii="Times New Roman" w:eastAsia="Times New Roman" w:hAnsi="Times New Roman" w:cs="Times New Roman"/>
          <w:color w:val="000000" w:themeColor="text1"/>
          <w:sz w:val="24"/>
          <w:szCs w:val="24"/>
        </w:rPr>
        <w:t>ATLS® training,</w:t>
      </w:r>
      <w:r w:rsidR="2F7DFB28" w:rsidRPr="00F35006">
        <w:rPr>
          <w:rFonts w:ascii="Times New Roman" w:eastAsia="Times New Roman" w:hAnsi="Times New Roman" w:cs="Times New Roman"/>
          <w:color w:val="000000" w:themeColor="text1"/>
          <w:sz w:val="24"/>
          <w:szCs w:val="24"/>
        </w:rPr>
        <w:t xml:space="preserve"> (</w:t>
      </w:r>
      <w:r w:rsidR="144F3C1F" w:rsidRPr="00F35006">
        <w:rPr>
          <w:rFonts w:ascii="Times New Roman" w:eastAsia="Times New Roman" w:hAnsi="Times New Roman" w:cs="Times New Roman"/>
          <w:color w:val="000000" w:themeColor="text1"/>
          <w:sz w:val="24"/>
          <w:szCs w:val="24"/>
        </w:rPr>
        <w:t>12</w:t>
      </w:r>
      <w:r w:rsidR="2F7DFB28" w:rsidRPr="00F35006">
        <w:rPr>
          <w:rFonts w:ascii="Times New Roman" w:eastAsia="Times New Roman" w:hAnsi="Times New Roman" w:cs="Times New Roman"/>
          <w:color w:val="000000" w:themeColor="text1"/>
          <w:sz w:val="24"/>
          <w:szCs w:val="24"/>
        </w:rPr>
        <w:t>)</w:t>
      </w:r>
      <w:r w:rsidR="57EDFA49" w:rsidRPr="00F35006">
        <w:rPr>
          <w:rFonts w:ascii="Times New Roman" w:eastAsia="Times New Roman" w:hAnsi="Times New Roman" w:cs="Times New Roman"/>
          <w:color w:val="000000" w:themeColor="text1"/>
          <w:sz w:val="24"/>
          <w:szCs w:val="24"/>
        </w:rPr>
        <w:t xml:space="preserve"> </w:t>
      </w:r>
      <w:r w:rsidRPr="00F35006">
        <w:rPr>
          <w:rFonts w:ascii="Times New Roman" w:eastAsia="Times New Roman" w:hAnsi="Times New Roman" w:cs="Times New Roman"/>
          <w:color w:val="000000" w:themeColor="text1"/>
          <w:sz w:val="24"/>
          <w:szCs w:val="24"/>
        </w:rPr>
        <w:t>a proprietary 2.5-day course teaching a standardised approach to trauma patient care using the concepts of a primary and secondary survey. The programme was developed by the Committee of Trauma of the American College of Surgeons. The course includes initial treatment and resuscitation, triage and interfacility transfers. Learning is based on practical scenario-driven skill stations, lectures and includes a final</w:t>
      </w:r>
      <w:r w:rsidRPr="28AE220C">
        <w:rPr>
          <w:rFonts w:ascii="Times New Roman" w:eastAsia="Times New Roman" w:hAnsi="Times New Roman" w:cs="Times New Roman"/>
          <w:color w:val="000000" w:themeColor="text1"/>
          <w:sz w:val="24"/>
          <w:szCs w:val="24"/>
        </w:rPr>
        <w:t xml:space="preserve"> performance proficiency evaluation.</w:t>
      </w:r>
      <w:r w:rsidRPr="28AE220C">
        <w:rPr>
          <w:rFonts w:ascii="Times New Roman" w:eastAsia="Times New Roman" w:hAnsi="Times New Roman" w:cs="Times New Roman"/>
          <w:strike/>
          <w:color w:val="0078D4"/>
          <w:sz w:val="24"/>
          <w:szCs w:val="24"/>
        </w:rPr>
        <w:t xml:space="preserve"> </w:t>
      </w:r>
    </w:p>
    <w:p w14:paraId="2C9F1868" w14:textId="46957579" w:rsidR="7067D8E3" w:rsidRDefault="7067D8E3" w:rsidP="1F502263">
      <w:pPr>
        <w:spacing w:line="259" w:lineRule="auto"/>
        <w:jc w:val="both"/>
        <w:rPr>
          <w:rFonts w:ascii="Times New Roman" w:eastAsia="Times New Roman" w:hAnsi="Times New Roman" w:cs="Times New Roman"/>
          <w:color w:val="0078D4"/>
          <w:sz w:val="24"/>
          <w:szCs w:val="24"/>
        </w:rPr>
      </w:pPr>
      <w:r w:rsidRPr="1F502263">
        <w:rPr>
          <w:rFonts w:ascii="Times New Roman" w:eastAsia="Times New Roman" w:hAnsi="Times New Roman" w:cs="Times New Roman"/>
          <w:color w:val="000000" w:themeColor="text1"/>
          <w:sz w:val="24"/>
          <w:szCs w:val="24"/>
        </w:rPr>
        <w:t>We will train the physicians that initially resuscitate and provide trauma care during the first hour after patient arrival at the emergency department. These physicians can be casualty medical oﬀicers, surgical residents, or emergency medicine residents, depending on the setup at each participating centre. Physicians will be trained in an accredited ATLS® training facility in India. The training will occur during the transition phase in each cluster. Our experience from the pilot study is that study sites adhere to the training slot allotted to them through the trial, so we judge the risk of clusters implementing ATLS ® before their randomised implementation sequence as very low.</w:t>
      </w:r>
      <w:r w:rsidRPr="1F502263">
        <w:rPr>
          <w:rFonts w:ascii="Times New Roman" w:eastAsia="Times New Roman" w:hAnsi="Times New Roman" w:cs="Times New Roman"/>
          <w:strike/>
          <w:color w:val="0078D4"/>
          <w:sz w:val="24"/>
          <w:szCs w:val="24"/>
        </w:rPr>
        <w:t xml:space="preserve"> </w:t>
      </w:r>
    </w:p>
    <w:p w14:paraId="668A85C5" w14:textId="147BF7E9" w:rsidR="7067D8E3" w:rsidRDefault="7067D8E3" w:rsidP="1F502263">
      <w:pPr>
        <w:spacing w:line="259" w:lineRule="auto"/>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staﬀing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 We will also assess adherence to ATLS principles before and after implementing ATLS training.</w:t>
      </w:r>
    </w:p>
    <w:p w14:paraId="4B550F61" w14:textId="79D1BBAC" w:rsidR="1F502263" w:rsidRDefault="1F502263" w:rsidP="1F502263">
      <w:pPr>
        <w:spacing w:line="259" w:lineRule="auto"/>
        <w:jc w:val="both"/>
        <w:rPr>
          <w:rFonts w:ascii="Times New Roman" w:eastAsia="Times New Roman" w:hAnsi="Times New Roman" w:cs="Times New Roman"/>
          <w:color w:val="000000" w:themeColor="text1"/>
          <w:sz w:val="24"/>
          <w:szCs w:val="24"/>
        </w:rPr>
      </w:pPr>
    </w:p>
    <w:p w14:paraId="499B8DD2" w14:textId="30FB05C6" w:rsidR="7067D8E3" w:rsidRDefault="7067D8E3" w:rsidP="1F502263">
      <w:pPr>
        <w:pStyle w:val="Heading2"/>
        <w:rPr>
          <w:color w:val="000000" w:themeColor="text1"/>
        </w:rPr>
      </w:pPr>
      <w:r w:rsidRPr="1F502263">
        <w:rPr>
          <w:color w:val="000000" w:themeColor="text1"/>
        </w:rPr>
        <w:t>Procedures to monitor adherence to intervention {11c}</w:t>
      </w:r>
    </w:p>
    <w:p w14:paraId="339AE8EF" w14:textId="049EA84B" w:rsidR="7067D8E3" w:rsidRDefault="7067D8E3" w:rsidP="1F502263">
      <w:pPr>
        <w:rPr>
          <w:rFonts w:ascii="Times New Roman" w:eastAsia="Times New Roman" w:hAnsi="Times New Roman" w:cs="Times New Roman"/>
          <w:color w:val="FF0000"/>
          <w:sz w:val="24"/>
          <w:szCs w:val="24"/>
        </w:rPr>
      </w:pPr>
      <w:r w:rsidRPr="1F502263">
        <w:rPr>
          <w:rFonts w:ascii="Times New Roman" w:eastAsia="Times New Roman" w:hAnsi="Times New Roman" w:cs="Times New Roman"/>
          <w:color w:val="000000" w:themeColor="text1"/>
          <w:sz w:val="24"/>
          <w:szCs w:val="24"/>
        </w:rPr>
        <w:t xml:space="preserve">Adherence to ATLS is one of the </w:t>
      </w:r>
      <w:r w:rsidRPr="00F35006">
        <w:rPr>
          <w:rFonts w:ascii="Times New Roman" w:eastAsia="Times New Roman" w:hAnsi="Times New Roman" w:cs="Times New Roman"/>
          <w:color w:val="000000" w:themeColor="text1"/>
          <w:sz w:val="24"/>
          <w:szCs w:val="24"/>
        </w:rPr>
        <w:t xml:space="preserve">secondary outcomes and will be monitored by using a checklist covering the key steps of the ATLS® (see </w:t>
      </w:r>
      <w:r w:rsidRPr="00F35006">
        <w:rPr>
          <w:rFonts w:ascii="Times New Roman" w:eastAsia="Times New Roman" w:hAnsi="Times New Roman" w:cs="Times New Roman"/>
          <w:b/>
          <w:bCs/>
          <w:color w:val="000000" w:themeColor="text1"/>
          <w:sz w:val="24"/>
          <w:szCs w:val="24"/>
        </w:rPr>
        <w:t>Table 1)</w:t>
      </w:r>
      <w:r w:rsidRPr="00F35006">
        <w:rPr>
          <w:rFonts w:ascii="Times New Roman" w:eastAsia="Times New Roman" w:hAnsi="Times New Roman" w:cs="Times New Roman"/>
          <w:color w:val="000000" w:themeColor="text1"/>
          <w:sz w:val="24"/>
          <w:szCs w:val="24"/>
        </w:rPr>
        <w:t>.</w:t>
      </w:r>
    </w:p>
    <w:p w14:paraId="71E51EBC" w14:textId="1E76A363" w:rsidR="1F502263" w:rsidRDefault="1F502263" w:rsidP="1F502263">
      <w:pPr>
        <w:pStyle w:val="Heading2"/>
        <w:rPr>
          <w:color w:val="000000" w:themeColor="text1"/>
        </w:rPr>
      </w:pPr>
    </w:p>
    <w:p w14:paraId="3B92C3C0" w14:textId="5946FE17" w:rsidR="7067D8E3" w:rsidRDefault="7067D8E3" w:rsidP="1F502263">
      <w:pPr>
        <w:pStyle w:val="Heading2"/>
        <w:rPr>
          <w:color w:val="000000" w:themeColor="text1"/>
        </w:rPr>
      </w:pPr>
      <w:r w:rsidRPr="1F502263">
        <w:rPr>
          <w:color w:val="000000" w:themeColor="text1"/>
        </w:rPr>
        <w:t xml:space="preserve">Concomitant care and interventions {11d} </w:t>
      </w:r>
    </w:p>
    <w:p w14:paraId="1787956C" w14:textId="10983A83" w:rsidR="7067D8E3" w:rsidRDefault="7067D8E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1F815E49" w14:textId="0E01E482" w:rsidR="1F502263" w:rsidRDefault="1F502263" w:rsidP="1F502263">
      <w:pPr>
        <w:jc w:val="both"/>
        <w:rPr>
          <w:rFonts w:ascii="Times New Roman" w:eastAsia="Times New Roman" w:hAnsi="Times New Roman" w:cs="Times New Roman"/>
          <w:color w:val="000000" w:themeColor="text1"/>
          <w:sz w:val="24"/>
          <w:szCs w:val="24"/>
        </w:rPr>
      </w:pPr>
    </w:p>
    <w:p w14:paraId="4B81DF78" w14:textId="776CF4A6" w:rsidR="137FCC4B" w:rsidRDefault="137FCC4B"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Provisions for post‑trial care {30}</w:t>
      </w:r>
    </w:p>
    <w:p w14:paraId="412292F4" w14:textId="7B8566E2" w:rsidR="137FCC4B" w:rsidRDefault="137FCC4B" w:rsidP="1F502263">
      <w:pPr>
        <w:jc w:val="both"/>
        <w:rPr>
          <w:del w:id="62" w:author="Samriddhi Ranjan" w:date="2025-01-07T07:10:00Z" w16du:dateUtc="2025-01-07T07:10:33Z"/>
          <w:rFonts w:ascii="Times New Roman" w:eastAsia="Times New Roman" w:hAnsi="Times New Roman" w:cs="Times New Roman"/>
          <w:color w:val="000000" w:themeColor="text1"/>
          <w:sz w:val="24"/>
          <w:szCs w:val="24"/>
        </w:rPr>
      </w:pPr>
      <w:ins w:id="63" w:author="Samriddhi Ranjan" w:date="2025-01-07T07:09:00Z">
        <w:r w:rsidRPr="1F502263">
          <w:rPr>
            <w:rFonts w:ascii="Times New Roman" w:eastAsia="Times New Roman" w:hAnsi="Times New Roman" w:cs="Times New Roman"/>
            <w:color w:val="000000" w:themeColor="text1"/>
            <w:sz w:val="24"/>
            <w:szCs w:val="24"/>
          </w:rPr>
          <w:t xml:space="preserve">Not </w:t>
        </w:r>
      </w:ins>
      <w:ins w:id="64" w:author="Samriddhi Ranjan" w:date="2025-01-07T07:10:00Z">
        <w:r w:rsidRPr="1F502263">
          <w:rPr>
            <w:rFonts w:ascii="Times New Roman" w:eastAsia="Times New Roman" w:hAnsi="Times New Roman" w:cs="Times New Roman"/>
            <w:color w:val="000000" w:themeColor="text1"/>
            <w:sz w:val="24"/>
            <w:szCs w:val="24"/>
          </w:rPr>
          <w:t>relevant</w:t>
        </w:r>
      </w:ins>
      <w:ins w:id="65" w:author="Samriddhi Ranjan" w:date="2025-01-07T07:09:00Z">
        <w:r w:rsidRPr="1F502263">
          <w:rPr>
            <w:rFonts w:ascii="Times New Roman" w:eastAsia="Times New Roman" w:hAnsi="Times New Roman" w:cs="Times New Roman"/>
            <w:color w:val="000000" w:themeColor="text1"/>
            <w:sz w:val="24"/>
            <w:szCs w:val="24"/>
          </w:rPr>
          <w:t xml:space="preserve"> in this study as the intervention is given on the </w:t>
        </w:r>
      </w:ins>
      <w:ins w:id="66" w:author="Samriddhi Ranjan" w:date="2025-01-07T07:10:00Z">
        <w:r w:rsidRPr="1F502263">
          <w:rPr>
            <w:rFonts w:ascii="Times New Roman" w:eastAsia="Times New Roman" w:hAnsi="Times New Roman" w:cs="Times New Roman"/>
            <w:color w:val="000000" w:themeColor="text1"/>
            <w:sz w:val="24"/>
            <w:szCs w:val="24"/>
          </w:rPr>
          <w:t>trauma</w:t>
        </w:r>
      </w:ins>
      <w:ins w:id="67" w:author="Samriddhi Ranjan" w:date="2025-01-07T07:09:00Z">
        <w:r w:rsidRPr="1F502263">
          <w:rPr>
            <w:rFonts w:ascii="Times New Roman" w:eastAsia="Times New Roman" w:hAnsi="Times New Roman" w:cs="Times New Roman"/>
            <w:color w:val="000000" w:themeColor="text1"/>
            <w:sz w:val="24"/>
            <w:szCs w:val="24"/>
          </w:rPr>
          <w:t xml:space="preserve"> physici</w:t>
        </w:r>
      </w:ins>
      <w:ins w:id="68" w:author="Samriddhi Ranjan" w:date="2025-01-07T07:10:00Z">
        <w:r w:rsidRPr="1F502263">
          <w:rPr>
            <w:rFonts w:ascii="Times New Roman" w:eastAsia="Times New Roman" w:hAnsi="Times New Roman" w:cs="Times New Roman"/>
            <w:color w:val="000000" w:themeColor="text1"/>
            <w:sz w:val="24"/>
            <w:szCs w:val="24"/>
          </w:rPr>
          <w:t>ans</w:t>
        </w:r>
        <w:r w:rsidR="77AC0E72" w:rsidRPr="1F502263">
          <w:rPr>
            <w:rFonts w:ascii="Times New Roman" w:eastAsia="Times New Roman" w:hAnsi="Times New Roman" w:cs="Times New Roman"/>
            <w:color w:val="000000" w:themeColor="text1"/>
            <w:sz w:val="24"/>
            <w:szCs w:val="24"/>
          </w:rPr>
          <w:t>.</w:t>
        </w:r>
      </w:ins>
    </w:p>
    <w:p w14:paraId="189EACA4" w14:textId="5195AC69" w:rsidR="1F502263" w:rsidRDefault="1F502263" w:rsidP="1F502263">
      <w:pPr>
        <w:jc w:val="both"/>
        <w:rPr>
          <w:rFonts w:ascii="Times New Roman" w:eastAsia="Times New Roman" w:hAnsi="Times New Roman" w:cs="Times New Roman"/>
          <w:color w:val="000000" w:themeColor="text1"/>
          <w:sz w:val="24"/>
          <w:szCs w:val="24"/>
        </w:rPr>
      </w:pPr>
    </w:p>
    <w:p w14:paraId="7FDCB6A8" w14:textId="6EA6FFB1" w:rsidR="14805FB1" w:rsidRDefault="14805FB1" w:rsidP="1F502263">
      <w:pPr>
        <w:pStyle w:val="Heading2"/>
        <w:rPr>
          <w:color w:val="000000" w:themeColor="text1"/>
        </w:rPr>
      </w:pPr>
      <w:r w:rsidRPr="1F502263">
        <w:rPr>
          <w:color w:val="000000" w:themeColor="text1"/>
        </w:rPr>
        <w:lastRenderedPageBreak/>
        <w:t>Outcomes {12}</w:t>
      </w:r>
    </w:p>
    <w:p w14:paraId="09B77690" w14:textId="40D8A481" w:rsidR="14805FB1" w:rsidRPr="00A46518" w:rsidRDefault="14805FB1"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The primary outcome will be in-hospital mortality within 30 days of arrival at the emergency department. There are </w:t>
      </w:r>
      <w:proofErr w:type="gramStart"/>
      <w:r w:rsidRPr="1F502263">
        <w:rPr>
          <w:rFonts w:ascii="Times New Roman" w:eastAsia="Times New Roman" w:hAnsi="Times New Roman" w:cs="Times New Roman"/>
          <w:color w:val="000000" w:themeColor="text1"/>
          <w:sz w:val="24"/>
          <w:szCs w:val="24"/>
        </w:rPr>
        <w:t>a number of</w:t>
      </w:r>
      <w:proofErr w:type="gramEnd"/>
      <w:r w:rsidRPr="1F502263">
        <w:rPr>
          <w:rFonts w:ascii="Times New Roman" w:eastAsia="Times New Roman" w:hAnsi="Times New Roman" w:cs="Times New Roman"/>
          <w:color w:val="000000" w:themeColor="text1"/>
          <w:sz w:val="24"/>
          <w:szCs w:val="24"/>
        </w:rPr>
        <w:t xml:space="preserve"> </w:t>
      </w:r>
      <w:r w:rsidRPr="00A46518">
        <w:rPr>
          <w:rFonts w:ascii="Times New Roman" w:eastAsia="Times New Roman" w:hAnsi="Times New Roman" w:cs="Times New Roman"/>
          <w:color w:val="000000" w:themeColor="text1"/>
          <w:sz w:val="24"/>
          <w:szCs w:val="24"/>
        </w:rPr>
        <w:t>secondary outcomes (</w:t>
      </w:r>
      <w:r w:rsidRPr="00A46518">
        <w:rPr>
          <w:rFonts w:ascii="Times New Roman" w:eastAsia="Times New Roman" w:hAnsi="Times New Roman" w:cs="Times New Roman"/>
          <w:b/>
          <w:bCs/>
          <w:color w:val="000000" w:themeColor="text1"/>
          <w:sz w:val="24"/>
          <w:szCs w:val="24"/>
        </w:rPr>
        <w:t>see Table 1.</w:t>
      </w:r>
      <w:r w:rsidRPr="00A46518">
        <w:rPr>
          <w:rFonts w:ascii="Times New Roman" w:eastAsia="Times New Roman" w:hAnsi="Times New Roman" w:cs="Times New Roman"/>
          <w:color w:val="000000" w:themeColor="text1"/>
          <w:sz w:val="24"/>
          <w:szCs w:val="24"/>
        </w:rPr>
        <w:t xml:space="preserve">) </w:t>
      </w:r>
    </w:p>
    <w:p w14:paraId="5E624417" w14:textId="5B07515B" w:rsidR="1F502263" w:rsidRDefault="1F502263" w:rsidP="1F502263">
      <w:pPr>
        <w:rPr>
          <w:rFonts w:ascii="Times New Roman" w:eastAsia="Times New Roman" w:hAnsi="Times New Roman" w:cs="Times New Roman"/>
          <w:color w:val="FF0000"/>
          <w:sz w:val="24"/>
          <w:szCs w:val="24"/>
        </w:rPr>
      </w:pPr>
    </w:p>
    <w:p w14:paraId="16836E55" w14:textId="441A52B6" w:rsidR="14805FB1" w:rsidRDefault="14805FB1"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Table 1</w:t>
      </w:r>
      <w:r w:rsidRPr="1F502263">
        <w:rPr>
          <w:rFonts w:ascii="Times New Roman" w:eastAsia="Times New Roman" w:hAnsi="Times New Roman" w:cs="Times New Roman"/>
          <w:color w:val="000000" w:themeColor="text1"/>
          <w:sz w:val="24"/>
          <w:szCs w:val="24"/>
        </w:rPr>
        <w:t>. Primary and secondary outcomes.</w:t>
      </w:r>
    </w:p>
    <w:tbl>
      <w:tblPr>
        <w:tblStyle w:val="GridTable3-Accent5"/>
        <w:tblW w:w="0" w:type="auto"/>
        <w:tblInd w:w="9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753"/>
        <w:gridCol w:w="6027"/>
      </w:tblGrid>
      <w:tr w:rsidR="1F502263" w14:paraId="2E517C10" w14:textId="77777777" w:rsidTr="28AE220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753" w:type="dxa"/>
            <w:tcBorders>
              <w:top w:val="single" w:sz="6" w:space="0" w:color="B6DDE8" w:themeColor="accent5" w:themeTint="66"/>
              <w:left w:val="single" w:sz="6" w:space="0" w:color="B6DDE8" w:themeColor="accent5" w:themeTint="66"/>
              <w:bottom w:val="single" w:sz="6" w:space="0" w:color="B6DDE8" w:themeColor="accent5" w:themeTint="66"/>
              <w:right w:val="single" w:sz="6" w:space="0" w:color="B6DDE8" w:themeColor="accent5" w:themeTint="66"/>
            </w:tcBorders>
            <w:tcMar>
              <w:left w:w="105" w:type="dxa"/>
              <w:right w:w="105" w:type="dxa"/>
            </w:tcMar>
          </w:tcPr>
          <w:p w14:paraId="7BB8C56B" w14:textId="3AD6D707" w:rsidR="1F502263" w:rsidRDefault="1F502263" w:rsidP="1F502263">
            <w:pPr>
              <w:rPr>
                <w:rFonts w:ascii="Times New Roman" w:eastAsia="Times New Roman" w:hAnsi="Times New Roman" w:cs="Times New Roman"/>
                <w:b w:val="0"/>
                <w:bCs w:val="0"/>
                <w:sz w:val="24"/>
                <w:szCs w:val="24"/>
              </w:rPr>
            </w:pPr>
            <w:r w:rsidRPr="1F502263">
              <w:rPr>
                <w:rFonts w:ascii="Times New Roman" w:eastAsia="Times New Roman" w:hAnsi="Times New Roman" w:cs="Times New Roman"/>
                <w:sz w:val="24"/>
                <w:szCs w:val="24"/>
              </w:rPr>
              <w:t>Outcome</w:t>
            </w:r>
          </w:p>
        </w:tc>
        <w:tc>
          <w:tcPr>
            <w:tcW w:w="6027" w:type="dxa"/>
            <w:tcBorders>
              <w:top w:val="single" w:sz="6" w:space="0" w:color="B6DDE8" w:themeColor="accent5" w:themeTint="66"/>
              <w:left w:val="single" w:sz="6" w:space="0" w:color="B6DDE8" w:themeColor="accent5" w:themeTint="66"/>
              <w:bottom w:val="single" w:sz="6" w:space="0" w:color="B6DDE8" w:themeColor="accent5" w:themeTint="66"/>
              <w:right w:val="single" w:sz="6" w:space="0" w:color="B6DDE8" w:themeColor="accent5" w:themeTint="66"/>
            </w:tcBorders>
            <w:tcMar>
              <w:left w:w="105" w:type="dxa"/>
              <w:right w:w="105" w:type="dxa"/>
            </w:tcMar>
          </w:tcPr>
          <w:p w14:paraId="22EB646F" w14:textId="70209E5B" w:rsidR="1F502263" w:rsidRDefault="1F502263" w:rsidP="1F50226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F502263">
              <w:rPr>
                <w:rFonts w:ascii="Times New Roman" w:eastAsia="Times New Roman" w:hAnsi="Times New Roman" w:cs="Times New Roman"/>
                <w:sz w:val="24"/>
                <w:szCs w:val="24"/>
              </w:rPr>
              <w:t>Source of data</w:t>
            </w:r>
          </w:p>
        </w:tc>
      </w:tr>
      <w:tr w:rsidR="1F502263" w14:paraId="2C5E4F8C" w14:textId="77777777" w:rsidTr="28AE2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0" w:type="dxa"/>
            <w:gridSpan w:val="2"/>
            <w:tcBorders>
              <w:top w:val="single" w:sz="6" w:space="0" w:color="B6DDE8" w:themeColor="accent5" w:themeTint="66"/>
              <w:left w:val="single" w:sz="6" w:space="0" w:color="B6DDE8" w:themeColor="accent5" w:themeTint="66"/>
              <w:right w:val="single" w:sz="6" w:space="0" w:color="B6DDE8" w:themeColor="accent5" w:themeTint="66"/>
            </w:tcBorders>
            <w:shd w:val="clear" w:color="auto" w:fill="DAEEF3" w:themeFill="accent5" w:themeFillTint="33"/>
            <w:tcMar>
              <w:left w:w="105" w:type="dxa"/>
              <w:right w:w="105" w:type="dxa"/>
            </w:tcMar>
          </w:tcPr>
          <w:p w14:paraId="41C343D6" w14:textId="1B38087B"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b/>
                <w:bCs/>
                <w:sz w:val="24"/>
                <w:szCs w:val="24"/>
              </w:rPr>
              <w:t>Primary outcome</w:t>
            </w:r>
          </w:p>
        </w:tc>
      </w:tr>
      <w:tr w:rsidR="1F502263" w14:paraId="01296A07" w14:textId="77777777" w:rsidTr="28AE220C">
        <w:trPr>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5F1EFACF" w14:textId="5767CB7B"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In-hospital mortality within 30 days of arrival at the emergency department.</w:t>
            </w:r>
          </w:p>
        </w:tc>
        <w:tc>
          <w:tcPr>
            <w:tcW w:w="6027" w:type="dxa"/>
            <w:tcBorders>
              <w:top w:val="single" w:sz="6" w:space="0" w:color="DAEEF3" w:themeColor="accent5" w:themeTint="33"/>
              <w:left w:val="single" w:sz="6" w:space="0" w:color="B6DDE8" w:themeColor="accent5" w:themeTint="66"/>
              <w:right w:val="single" w:sz="6" w:space="0" w:color="B6DDE8" w:themeColor="accent5" w:themeTint="66"/>
            </w:tcBorders>
            <w:tcMar>
              <w:left w:w="105" w:type="dxa"/>
              <w:right w:w="105" w:type="dxa"/>
            </w:tcMar>
          </w:tcPr>
          <w:p w14:paraId="1C1715CD" w14:textId="0AAE2226" w:rsidR="1F502263" w:rsidRDefault="1F502263" w:rsidP="1F502263">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tc>
      </w:tr>
      <w:tr w:rsidR="1F502263" w14:paraId="6A01FE8F" w14:textId="77777777" w:rsidTr="28AE2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0" w:type="dxa"/>
            <w:gridSpan w:val="2"/>
            <w:tcBorders>
              <w:left w:val="single" w:sz="6" w:space="0" w:color="B6DDE8" w:themeColor="accent5" w:themeTint="66"/>
              <w:right w:val="single" w:sz="6" w:space="0" w:color="B6DDE8" w:themeColor="accent5" w:themeTint="66"/>
            </w:tcBorders>
            <w:shd w:val="clear" w:color="auto" w:fill="DAEEF3" w:themeFill="accent5" w:themeFillTint="33"/>
            <w:tcMar>
              <w:left w:w="105" w:type="dxa"/>
              <w:right w:w="105" w:type="dxa"/>
            </w:tcMar>
          </w:tcPr>
          <w:p w14:paraId="28991850" w14:textId="667F2BD3"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b/>
                <w:bCs/>
                <w:sz w:val="24"/>
                <w:szCs w:val="24"/>
              </w:rPr>
              <w:t>Secondary outcome</w:t>
            </w:r>
          </w:p>
        </w:tc>
      </w:tr>
      <w:tr w:rsidR="1F502263" w14:paraId="55E02A7D" w14:textId="77777777" w:rsidTr="28AE220C">
        <w:trPr>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594704AF" w14:textId="06D3F9BA"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All-cause mortality within 24 hours, 30 days and 3 months after arrival at the emergency department.</w:t>
            </w:r>
          </w:p>
        </w:tc>
        <w:tc>
          <w:tcPr>
            <w:tcW w:w="6027" w:type="dxa"/>
            <w:tcBorders>
              <w:top w:val="single" w:sz="6" w:space="0" w:color="DAEEF3" w:themeColor="accent5" w:themeTint="33"/>
              <w:left w:val="single" w:sz="6" w:space="0" w:color="B6DDE8" w:themeColor="accent5" w:themeTint="66"/>
              <w:right w:val="single" w:sz="6" w:space="0" w:color="B6DDE8" w:themeColor="accent5" w:themeTint="66"/>
            </w:tcBorders>
            <w:tcMar>
              <w:left w:w="105" w:type="dxa"/>
              <w:right w:w="105" w:type="dxa"/>
            </w:tcMar>
          </w:tcPr>
          <w:p w14:paraId="787A18B9" w14:textId="1A92503A" w:rsidR="1F502263" w:rsidRDefault="1F502263" w:rsidP="1F502263">
            <w:pPr>
              <w:spacing w:after="120"/>
              <w:ind w:right="10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Patient hospital records.  If the patient has been transferred to another hospital, the clinical research coordinators will collect data on this outcome by calling the patient or a patient representative, or by contacting the hospital to which the patient was transferred. Data on this outcome will be collected continuously during the trial.</w:t>
            </w:r>
          </w:p>
        </w:tc>
      </w:tr>
      <w:tr w:rsidR="1F502263" w14:paraId="2D358D26" w14:textId="77777777" w:rsidTr="28AE2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61D0424A" w14:textId="182F8C90"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Length of emergency department stay</w:t>
            </w:r>
          </w:p>
        </w:tc>
        <w:tc>
          <w:tcPr>
            <w:tcW w:w="6027" w:type="dxa"/>
            <w:tcBorders>
              <w:left w:val="single" w:sz="6" w:space="0" w:color="B6DDE8" w:themeColor="accent5" w:themeTint="66"/>
            </w:tcBorders>
            <w:tcMar>
              <w:left w:w="105" w:type="dxa"/>
              <w:right w:w="105" w:type="dxa"/>
            </w:tcMar>
          </w:tcPr>
          <w:p w14:paraId="0B96C53E" w14:textId="16702630" w:rsidR="1F502263" w:rsidRDefault="1F502263" w:rsidP="1F502263">
            <w:pPr>
              <w:spacing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Data on this outcome will be collected from patient hospital records.</w:t>
            </w:r>
          </w:p>
        </w:tc>
      </w:tr>
      <w:tr w:rsidR="1F502263" w14:paraId="252BA9BC" w14:textId="77777777" w:rsidTr="28AE220C">
        <w:trPr>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53CAE655" w14:textId="5D14663C"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Length of hospital stay.</w:t>
            </w:r>
          </w:p>
        </w:tc>
        <w:tc>
          <w:tcPr>
            <w:tcW w:w="6027" w:type="dxa"/>
            <w:tcBorders>
              <w:left w:val="single" w:sz="6" w:space="0" w:color="B6DDE8" w:themeColor="accent5" w:themeTint="66"/>
            </w:tcBorders>
            <w:tcMar>
              <w:left w:w="105" w:type="dxa"/>
              <w:right w:w="105" w:type="dxa"/>
            </w:tcMar>
          </w:tcPr>
          <w:p w14:paraId="5F70BCCA" w14:textId="52792EAE" w:rsidR="1F502263" w:rsidRDefault="1F502263" w:rsidP="1F502263">
            <w:pPr>
              <w:tabs>
                <w:tab w:val="left" w:pos="671"/>
              </w:tabs>
              <w:spacing w:before="1" w:after="120"/>
              <w:ind w:righ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Data on this outcome will be collected from patient hospital records.</w:t>
            </w:r>
          </w:p>
        </w:tc>
      </w:tr>
      <w:tr w:rsidR="1F502263" w14:paraId="06E9671E" w14:textId="77777777" w:rsidTr="28AE2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1CB20815" w14:textId="7011A114"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Intensive care unit admission.</w:t>
            </w:r>
          </w:p>
        </w:tc>
        <w:tc>
          <w:tcPr>
            <w:tcW w:w="6027" w:type="dxa"/>
            <w:tcBorders>
              <w:left w:val="single" w:sz="6" w:space="0" w:color="B6DDE8" w:themeColor="accent5" w:themeTint="66"/>
            </w:tcBorders>
            <w:tcMar>
              <w:left w:w="105" w:type="dxa"/>
              <w:right w:w="105" w:type="dxa"/>
            </w:tcMar>
          </w:tcPr>
          <w:p w14:paraId="0301ED2F" w14:textId="6779E331" w:rsidR="1F502263" w:rsidRDefault="1F502263" w:rsidP="1F502263">
            <w:pPr>
              <w:tabs>
                <w:tab w:val="left" w:pos="671"/>
              </w:tabs>
              <w:spacing w:before="1" w:after="120"/>
              <w:ind w:right="10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Data on this outcome will be collected from patient hospital records.</w:t>
            </w:r>
          </w:p>
        </w:tc>
      </w:tr>
      <w:tr w:rsidR="1F502263" w14:paraId="2A4F5713" w14:textId="77777777" w:rsidTr="28AE220C">
        <w:trPr>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75B032C1" w14:textId="57580F92" w:rsidR="1F502263" w:rsidRDefault="1F502263" w:rsidP="1F502263">
            <w:pPr>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Length of intensive care unit stay.</w:t>
            </w:r>
          </w:p>
        </w:tc>
        <w:tc>
          <w:tcPr>
            <w:tcW w:w="6027" w:type="dxa"/>
            <w:tcBorders>
              <w:left w:val="single" w:sz="6" w:space="0" w:color="B6DDE8" w:themeColor="accent5" w:themeTint="66"/>
            </w:tcBorders>
            <w:tcMar>
              <w:left w:w="105" w:type="dxa"/>
              <w:right w:w="105" w:type="dxa"/>
            </w:tcMar>
          </w:tcPr>
          <w:p w14:paraId="10CBE1D6" w14:textId="5F2B809F" w:rsidR="1F502263" w:rsidRDefault="1F502263" w:rsidP="1F502263">
            <w:pPr>
              <w:tabs>
                <w:tab w:val="left" w:pos="671"/>
              </w:tabs>
              <w:spacing w:after="120"/>
              <w:ind w:right="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Data on this outcome will be collected from patient hospital records.</w:t>
            </w:r>
          </w:p>
        </w:tc>
      </w:tr>
      <w:tr w:rsidR="1F502263" w14:paraId="709F76B8" w14:textId="77777777" w:rsidTr="28AE2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2437C93D" w14:textId="50E4D427" w:rsidR="1F502263" w:rsidRDefault="1F502263" w:rsidP="1F502263">
            <w:pPr>
              <w:tabs>
                <w:tab w:val="left" w:pos="662"/>
              </w:tabs>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Adherence to ATLS® principles during initial patient resuscitation, up to one hour after the physician has first seen the patient.</w:t>
            </w:r>
          </w:p>
        </w:tc>
        <w:tc>
          <w:tcPr>
            <w:tcW w:w="6027" w:type="dxa"/>
            <w:tcBorders>
              <w:left w:val="single" w:sz="6" w:space="0" w:color="B6DDE8" w:themeColor="accent5" w:themeTint="66"/>
            </w:tcBorders>
            <w:tcMar>
              <w:left w:w="105" w:type="dxa"/>
              <w:right w:w="105" w:type="dxa"/>
            </w:tcMar>
          </w:tcPr>
          <w:p w14:paraId="045A4D36" w14:textId="4A45C7C7" w:rsidR="1F502263" w:rsidRDefault="6A2B2DC2" w:rsidP="57C97EF9">
            <w:pPr>
              <w:spacing w:before="18" w:after="120"/>
              <w:ind w:right="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35006">
              <w:rPr>
                <w:rFonts w:ascii="Times New Roman" w:eastAsia="Times New Roman" w:hAnsi="Times New Roman" w:cs="Times New Roman"/>
                <w:sz w:val="24"/>
                <w:szCs w:val="24"/>
                <w:lang w:val="en-US"/>
              </w:rPr>
              <w:t>This assessment will be done using a 14 item checklist covering the key steps of the ATLS® primary survey, which was modelled based on previous work on ATLS® adherence</w:t>
            </w:r>
            <w:r w:rsidR="745D71A3" w:rsidRPr="00F35006">
              <w:rPr>
                <w:rFonts w:ascii="Times New Roman" w:eastAsia="Times New Roman" w:hAnsi="Times New Roman" w:cs="Times New Roman"/>
                <w:sz w:val="24"/>
                <w:szCs w:val="24"/>
                <w:lang w:val="en-US"/>
              </w:rPr>
              <w:t xml:space="preserve"> (3</w:t>
            </w:r>
            <w:r w:rsidR="684E54F1" w:rsidRPr="00F35006">
              <w:rPr>
                <w:rFonts w:ascii="Times New Roman" w:eastAsia="Times New Roman" w:hAnsi="Times New Roman" w:cs="Times New Roman"/>
                <w:sz w:val="24"/>
                <w:szCs w:val="24"/>
                <w:lang w:val="en-US"/>
              </w:rPr>
              <w:t>1</w:t>
            </w:r>
            <w:proofErr w:type="gramStart"/>
            <w:r w:rsidR="745D71A3" w:rsidRPr="00F35006">
              <w:rPr>
                <w:rFonts w:ascii="Times New Roman" w:eastAsia="Times New Roman" w:hAnsi="Times New Roman" w:cs="Times New Roman"/>
                <w:sz w:val="24"/>
                <w:szCs w:val="24"/>
                <w:lang w:val="en-US"/>
              </w:rPr>
              <w:t>)</w:t>
            </w:r>
            <w:r w:rsidRPr="28AE220C">
              <w:rPr>
                <w:rFonts w:ascii="Times New Roman" w:eastAsia="Times New Roman" w:hAnsi="Times New Roman" w:cs="Times New Roman"/>
                <w:sz w:val="24"/>
                <w:szCs w:val="24"/>
                <w:lang w:val="en-US"/>
              </w:rPr>
              <w:t xml:space="preserve"> .</w:t>
            </w:r>
            <w:proofErr w:type="gramEnd"/>
            <w:r w:rsidRPr="28AE220C">
              <w:rPr>
                <w:rFonts w:ascii="Times New Roman" w:eastAsia="Times New Roman" w:hAnsi="Times New Roman" w:cs="Times New Roman"/>
                <w:sz w:val="24"/>
                <w:szCs w:val="24"/>
                <w:lang w:val="en-US"/>
              </w:rPr>
              <w:t xml:space="preserve"> We will consider completion of all 14 steps as 100% adherence. The clinical research coordinators collecting the data will be trained by the trial team to do this, prior to the start of the trial. We will collect this data by observing the care of a random sample of patients. The sampling will be designed as a nested staircase design.</w:t>
            </w:r>
          </w:p>
          <w:p w14:paraId="68D811EC" w14:textId="622AC25D" w:rsidR="1F502263" w:rsidRDefault="1F502263" w:rsidP="57C97EF9">
            <w:pPr>
              <w:spacing w:before="18" w:after="120"/>
              <w:ind w:right="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1F502263" w14:paraId="6A9EAD60" w14:textId="77777777" w:rsidTr="28AE220C">
        <w:trPr>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12A69D9C" w14:textId="53F54E04" w:rsidR="1F502263" w:rsidRDefault="1F502263" w:rsidP="1F502263">
            <w:pPr>
              <w:tabs>
                <w:tab w:val="left" w:pos="662"/>
              </w:tabs>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Quality of life within seven days of discharge, and at 30 days and three months of arrival at the emergency department, measured by the oﬀicial and validated translations of the EQ5D3L.</w:t>
            </w:r>
          </w:p>
        </w:tc>
        <w:tc>
          <w:tcPr>
            <w:tcW w:w="6027" w:type="dxa"/>
            <w:tcBorders>
              <w:left w:val="single" w:sz="6" w:space="0" w:color="B6DDE8" w:themeColor="accent5" w:themeTint="66"/>
            </w:tcBorders>
            <w:tcMar>
              <w:left w:w="105" w:type="dxa"/>
              <w:right w:w="105" w:type="dxa"/>
            </w:tcMar>
          </w:tcPr>
          <w:p w14:paraId="25950C6A" w14:textId="490BD3FB" w:rsidR="1F502263" w:rsidRDefault="1F502263" w:rsidP="1F502263">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Data on this outcome will be collected in person if the patient is still in hospital, or by phone if the patient has been discharged. We will collect this data using a nested staircase design.</w:t>
            </w:r>
          </w:p>
          <w:p w14:paraId="2B39BAFF" w14:textId="21F08FD2" w:rsidR="1F502263" w:rsidRDefault="1F502263" w:rsidP="1F502263">
            <w:pPr>
              <w:spacing w:before="18" w:after="120"/>
              <w:ind w:right="13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 xml:space="preserve"> </w:t>
            </w:r>
          </w:p>
        </w:tc>
      </w:tr>
      <w:tr w:rsidR="1F502263" w14:paraId="189C2A28" w14:textId="77777777" w:rsidTr="28AE2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right w:val="single" w:sz="6" w:space="0" w:color="B6DDE8" w:themeColor="accent5" w:themeTint="66"/>
            </w:tcBorders>
            <w:tcMar>
              <w:left w:w="105" w:type="dxa"/>
              <w:right w:w="105" w:type="dxa"/>
            </w:tcMar>
          </w:tcPr>
          <w:p w14:paraId="6337A724" w14:textId="0E42A8B6" w:rsidR="1F502263" w:rsidRDefault="1F502263" w:rsidP="1F502263">
            <w:pPr>
              <w:tabs>
                <w:tab w:val="left" w:pos="662"/>
              </w:tabs>
              <w:rPr>
                <w:rFonts w:ascii="Times New Roman" w:eastAsia="Times New Roman" w:hAnsi="Times New Roman" w:cs="Times New Roman"/>
                <w:sz w:val="24"/>
                <w:szCs w:val="24"/>
              </w:rPr>
            </w:pPr>
          </w:p>
          <w:p w14:paraId="561532DB" w14:textId="201981B7" w:rsidR="1F502263" w:rsidRDefault="1F502263" w:rsidP="1F502263">
            <w:pPr>
              <w:tabs>
                <w:tab w:val="left" w:pos="662"/>
              </w:tabs>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 xml:space="preserve">Disability within seven days of discharge, and at 30 days and three </w:t>
            </w:r>
            <w:r w:rsidRPr="1F502263">
              <w:rPr>
                <w:rFonts w:ascii="Times New Roman" w:eastAsia="Times New Roman" w:hAnsi="Times New Roman" w:cs="Times New Roman"/>
                <w:sz w:val="24"/>
                <w:szCs w:val="24"/>
              </w:rPr>
              <w:lastRenderedPageBreak/>
              <w:t>months of arrival at the emergency department, assessed using the WHO Disability Assessment Schedule 2.0 (WHODAS 2.0).</w:t>
            </w:r>
          </w:p>
        </w:tc>
        <w:tc>
          <w:tcPr>
            <w:tcW w:w="6027" w:type="dxa"/>
            <w:tcBorders>
              <w:left w:val="single" w:sz="6" w:space="0" w:color="B6DDE8" w:themeColor="accent5" w:themeTint="66"/>
            </w:tcBorders>
            <w:tcMar>
              <w:left w:w="105" w:type="dxa"/>
              <w:right w:w="105" w:type="dxa"/>
            </w:tcMar>
          </w:tcPr>
          <w:p w14:paraId="61B7ADA5" w14:textId="6D4710DE" w:rsidR="1F502263" w:rsidRDefault="1F502263" w:rsidP="1F502263">
            <w:pPr>
              <w:spacing w:before="18" w:after="120"/>
              <w:ind w:right="1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ABC766E" w14:textId="6292A7B2" w:rsidR="1F502263" w:rsidRDefault="1F502263" w:rsidP="1F502263">
            <w:pPr>
              <w:spacing w:before="18" w:after="120"/>
              <w:ind w:right="1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 xml:space="preserve">Data on this outcome will be collected in person if the patient is still in hospital, or by phone if the patient has </w:t>
            </w:r>
            <w:r w:rsidRPr="1F502263">
              <w:rPr>
                <w:rFonts w:ascii="Times New Roman" w:eastAsia="Times New Roman" w:hAnsi="Times New Roman" w:cs="Times New Roman"/>
                <w:sz w:val="24"/>
                <w:szCs w:val="24"/>
              </w:rPr>
              <w:lastRenderedPageBreak/>
              <w:t>been discharged. This data will also be collected using a nested staircase design.</w:t>
            </w:r>
          </w:p>
          <w:p w14:paraId="0ACC79CC" w14:textId="7EBE2A93" w:rsidR="1F502263" w:rsidRDefault="1F502263" w:rsidP="1F502263">
            <w:pPr>
              <w:spacing w:before="18" w:after="120"/>
              <w:ind w:left="663" w:right="138" w:firstLine="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 xml:space="preserve"> </w:t>
            </w:r>
          </w:p>
        </w:tc>
      </w:tr>
      <w:tr w:rsidR="1F502263" w14:paraId="50289A11" w14:textId="77777777" w:rsidTr="28AE220C">
        <w:trPr>
          <w:trHeight w:val="300"/>
        </w:trPr>
        <w:tc>
          <w:tcPr>
            <w:cnfStyle w:val="001000000000" w:firstRow="0" w:lastRow="0" w:firstColumn="1" w:lastColumn="0" w:oddVBand="0" w:evenVBand="0" w:oddHBand="0" w:evenHBand="0" w:firstRowFirstColumn="0" w:firstRowLastColumn="0" w:lastRowFirstColumn="0" w:lastRowLastColumn="0"/>
            <w:tcW w:w="3753" w:type="dxa"/>
            <w:tcBorders>
              <w:left w:val="single" w:sz="6" w:space="0" w:color="B6DDE8" w:themeColor="accent5" w:themeTint="66"/>
              <w:bottom w:val="single" w:sz="6" w:space="0" w:color="B6DDE8" w:themeColor="accent5" w:themeTint="66"/>
              <w:right w:val="single" w:sz="6" w:space="0" w:color="B6DDE8" w:themeColor="accent5" w:themeTint="66"/>
            </w:tcBorders>
            <w:tcMar>
              <w:left w:w="105" w:type="dxa"/>
              <w:right w:w="105" w:type="dxa"/>
            </w:tcMar>
          </w:tcPr>
          <w:p w14:paraId="3B3F17EE" w14:textId="27F3245C" w:rsidR="1F502263" w:rsidRDefault="1F502263" w:rsidP="1F502263">
            <w:pPr>
              <w:tabs>
                <w:tab w:val="left" w:pos="662"/>
              </w:tabs>
              <w:rPr>
                <w:rFonts w:ascii="Times New Roman" w:eastAsia="Times New Roman" w:hAnsi="Times New Roman" w:cs="Times New Roman"/>
                <w:sz w:val="24"/>
                <w:szCs w:val="24"/>
              </w:rPr>
            </w:pPr>
          </w:p>
          <w:p w14:paraId="7ACBD1A4" w14:textId="6E1A2369" w:rsidR="1F502263" w:rsidRDefault="1F502263" w:rsidP="1F502263">
            <w:pPr>
              <w:tabs>
                <w:tab w:val="left" w:pos="662"/>
              </w:tabs>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Return to work at 30 days and three months after arrival at the emergency department.</w:t>
            </w:r>
          </w:p>
        </w:tc>
        <w:tc>
          <w:tcPr>
            <w:tcW w:w="6027" w:type="dxa"/>
            <w:tcBorders>
              <w:left w:val="single" w:sz="6" w:space="0" w:color="B6DDE8" w:themeColor="accent5" w:themeTint="66"/>
            </w:tcBorders>
            <w:tcMar>
              <w:left w:w="105" w:type="dxa"/>
              <w:right w:w="105" w:type="dxa"/>
            </w:tcMar>
          </w:tcPr>
          <w:p w14:paraId="20F2A9D9" w14:textId="0B958F7B" w:rsidR="1F502263" w:rsidRDefault="1F502263" w:rsidP="1F502263">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4230B6F" w14:textId="3D3F8F72" w:rsidR="1F502263" w:rsidRDefault="1F502263" w:rsidP="1F502263">
            <w:pPr>
              <w:spacing w:before="18" w:after="120"/>
              <w:ind w:right="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F502263">
              <w:rPr>
                <w:rFonts w:ascii="Times New Roman" w:eastAsia="Times New Roman" w:hAnsi="Times New Roman" w:cs="Times New Roman"/>
                <w:sz w:val="24"/>
                <w:szCs w:val="24"/>
              </w:rPr>
              <w:t>Data on this outcome will be collected in person if the patient is still in hospital, or by phone if the patient has been discharged. This data will be collected using a nested staircase design.</w:t>
            </w:r>
          </w:p>
        </w:tc>
      </w:tr>
    </w:tbl>
    <w:p w14:paraId="71762024" w14:textId="2C6C364C" w:rsidR="1F502263" w:rsidRDefault="1F502263" w:rsidP="1F502263">
      <w:pPr>
        <w:jc w:val="both"/>
        <w:rPr>
          <w:rFonts w:ascii="Times New Roman" w:eastAsia="Times New Roman" w:hAnsi="Times New Roman" w:cs="Times New Roman"/>
          <w:color w:val="000000" w:themeColor="text1"/>
          <w:sz w:val="24"/>
          <w:szCs w:val="24"/>
        </w:rPr>
      </w:pPr>
    </w:p>
    <w:p w14:paraId="33F77CCA" w14:textId="4956A3C7" w:rsidR="218BAAFC" w:rsidRDefault="218BAAFC" w:rsidP="1F502263">
      <w:pPr>
        <w:pStyle w:val="Heading2"/>
        <w:rPr>
          <w:color w:val="000000" w:themeColor="text1"/>
        </w:rPr>
      </w:pPr>
      <w:r w:rsidRPr="1F502263">
        <w:rPr>
          <w:color w:val="000000" w:themeColor="text1"/>
        </w:rPr>
        <w:t>Participant timeline {13}</w:t>
      </w:r>
    </w:p>
    <w:p w14:paraId="3A0A393E" w14:textId="65B45235" w:rsidR="218BAAFC" w:rsidRPr="00F35006" w:rsidRDefault="218BAAFC" w:rsidP="57C97EF9">
      <w:pPr>
        <w:pStyle w:val="Heading2"/>
        <w:jc w:val="both"/>
        <w:rPr>
          <w:ins w:id="69" w:author="Samriddhi Ranjan" w:date="2025-01-15T07:11:00Z" w16du:dateUtc="2025-01-15T07:11:59Z"/>
          <w:color w:val="000000" w:themeColor="text1"/>
        </w:rPr>
      </w:pPr>
      <w:r w:rsidRPr="00F35006">
        <w:rPr>
          <w:color w:val="000000" w:themeColor="text1"/>
        </w:rPr>
        <w:t xml:space="preserve">Participants are adult trauma patients who present to the emergency department of participating hospitals and are admitted or transferred for admission. All participants who meet the eligibility criteria will be included in the study. Participant baseline and other subsequent data will be collected as per </w:t>
      </w:r>
      <w:r w:rsidRPr="00F35006">
        <w:rPr>
          <w:b/>
          <w:bCs/>
          <w:color w:val="000000" w:themeColor="text1"/>
        </w:rPr>
        <w:t xml:space="preserve">Table 2. </w:t>
      </w:r>
    </w:p>
    <w:p w14:paraId="42A81EC9" w14:textId="78C3B247" w:rsidR="57C97EF9" w:rsidRPr="00F35006" w:rsidRDefault="57C97EF9">
      <w:pPr>
        <w:rPr>
          <w:ins w:id="70" w:author="Samriddhi Ranjan" w:date="2025-01-15T07:12:00Z" w16du:dateUtc="2025-01-15T07:12:00Z"/>
          <w:color w:val="000000" w:themeColor="text1"/>
        </w:rPr>
        <w:pPrChange w:id="71" w:author="Samriddhi Ranjan" w:date="2025-01-15T07:11:00Z">
          <w:pPr>
            <w:pStyle w:val="Heading2"/>
            <w:jc w:val="both"/>
          </w:pPr>
        </w:pPrChange>
      </w:pPr>
    </w:p>
    <w:p w14:paraId="198A61B2" w14:textId="24E07DFB" w:rsidR="57C97EF9" w:rsidRDefault="57C97EF9" w:rsidP="57C97EF9">
      <w:pPr>
        <w:rPr>
          <w:ins w:id="72" w:author="Samriddhi Ranjan" w:date="2025-01-15T07:12:00Z" w16du:dateUtc="2025-01-15T07:12:00Z"/>
        </w:rPr>
      </w:pPr>
    </w:p>
    <w:p w14:paraId="6571A625" w14:textId="6F4F2057" w:rsidR="57C97EF9" w:rsidRDefault="57C97EF9" w:rsidP="57C97EF9">
      <w:pPr>
        <w:rPr>
          <w:ins w:id="73" w:author="Samriddhi Ranjan" w:date="2025-01-15T07:12:00Z" w16du:dateUtc="2025-01-15T07:12:00Z"/>
        </w:rPr>
      </w:pPr>
    </w:p>
    <w:p w14:paraId="08717CE0" w14:textId="60ED18C6" w:rsidR="57C97EF9" w:rsidRDefault="57C97EF9" w:rsidP="57C97EF9">
      <w:pPr>
        <w:rPr>
          <w:ins w:id="74" w:author="Samriddhi Ranjan" w:date="2025-01-15T07:12:00Z" w16du:dateUtc="2025-01-15T07:12:01Z"/>
        </w:rPr>
      </w:pPr>
    </w:p>
    <w:p w14:paraId="3F2D2BE4" w14:textId="358C9405" w:rsidR="57C97EF9" w:rsidRDefault="57C97EF9" w:rsidP="57C97EF9">
      <w:pPr>
        <w:rPr>
          <w:ins w:id="75" w:author="Samriddhi Ranjan" w:date="2025-01-15T07:12:00Z" w16du:dateUtc="2025-01-15T07:12:01Z"/>
        </w:rPr>
      </w:pPr>
    </w:p>
    <w:p w14:paraId="1B567E50" w14:textId="644C58EE" w:rsidR="57C97EF9" w:rsidRDefault="57C97EF9" w:rsidP="57C97EF9">
      <w:pPr>
        <w:rPr>
          <w:ins w:id="76" w:author="Samriddhi Ranjan" w:date="2025-01-15T07:12:00Z" w16du:dateUtc="2025-01-15T07:12:01Z"/>
        </w:rPr>
      </w:pPr>
    </w:p>
    <w:p w14:paraId="2F1AA569" w14:textId="1F17C495" w:rsidR="57C97EF9" w:rsidRDefault="57C97EF9" w:rsidP="57C97EF9">
      <w:pPr>
        <w:rPr>
          <w:ins w:id="77" w:author="Samriddhi Ranjan" w:date="2025-01-15T07:12:00Z" w16du:dateUtc="2025-01-15T07:12:02Z"/>
        </w:rPr>
      </w:pPr>
    </w:p>
    <w:p w14:paraId="74F4629E" w14:textId="1A66F09F" w:rsidR="57C97EF9" w:rsidRDefault="57C97EF9" w:rsidP="57C97EF9">
      <w:pPr>
        <w:rPr>
          <w:ins w:id="78" w:author="Samriddhi Ranjan" w:date="2025-01-15T07:12:00Z" w16du:dateUtc="2025-01-15T07:12:03Z"/>
        </w:rPr>
      </w:pPr>
    </w:p>
    <w:p w14:paraId="741C0775" w14:textId="216E8236" w:rsidR="57C97EF9" w:rsidRDefault="57C97EF9" w:rsidP="57C97EF9">
      <w:pPr>
        <w:rPr>
          <w:rPrChange w:id="79" w:author="Samriddhi Ranjan" w:date="2025-01-15T07:11:00Z">
            <w:rPr>
              <w:rFonts w:ascii="Times New Roman" w:eastAsia="Times New Roman" w:hAnsi="Times New Roman" w:cs="Times New Roman"/>
              <w:b/>
              <w:bCs/>
              <w:color w:val="FF0000"/>
              <w:sz w:val="24"/>
              <w:szCs w:val="24"/>
            </w:rPr>
          </w:rPrChange>
        </w:rPr>
      </w:pPr>
    </w:p>
    <w:p w14:paraId="50252428" w14:textId="65AC1228" w:rsidR="1F502263" w:rsidRDefault="1F502263" w:rsidP="1F502263">
      <w:pPr>
        <w:rPr>
          <w:rFonts w:ascii="Times New Roman" w:eastAsia="Times New Roman" w:hAnsi="Times New Roman" w:cs="Times New Roman"/>
          <w:b/>
          <w:bCs/>
          <w:color w:val="000000" w:themeColor="text1"/>
          <w:sz w:val="24"/>
          <w:szCs w:val="24"/>
        </w:rPr>
      </w:pPr>
    </w:p>
    <w:p w14:paraId="648573D7" w14:textId="04BF855C" w:rsidR="218BAAFC" w:rsidRDefault="218BAAFC" w:rsidP="1F502263">
      <w:pPr>
        <w:rPr>
          <w:rFonts w:ascii="Times New Roman" w:eastAsia="Times New Roman" w:hAnsi="Times New Roman" w:cs="Times New Roman"/>
          <w:color w:val="000000" w:themeColor="text1"/>
          <w:sz w:val="24"/>
          <w:szCs w:val="24"/>
        </w:rPr>
      </w:pPr>
      <w:r w:rsidRPr="57C97EF9">
        <w:rPr>
          <w:rFonts w:ascii="Times New Roman" w:eastAsia="Times New Roman" w:hAnsi="Times New Roman" w:cs="Times New Roman"/>
          <w:b/>
          <w:bCs/>
          <w:color w:val="000000" w:themeColor="text1"/>
          <w:sz w:val="24"/>
          <w:szCs w:val="24"/>
        </w:rPr>
        <w:t>Table 2: Schedule of assessment</w:t>
      </w:r>
    </w:p>
    <w:tbl>
      <w:tblPr>
        <w:tblStyle w:val="PlainTable4"/>
        <w:tblW w:w="0" w:type="auto"/>
        <w:tblLayout w:type="fixed"/>
        <w:tblLook w:val="04A0" w:firstRow="1" w:lastRow="0" w:firstColumn="1" w:lastColumn="0" w:noHBand="0" w:noVBand="1"/>
      </w:tblPr>
      <w:tblGrid>
        <w:gridCol w:w="2565"/>
        <w:gridCol w:w="1245"/>
        <w:gridCol w:w="1395"/>
        <w:gridCol w:w="1500"/>
        <w:gridCol w:w="1800"/>
      </w:tblGrid>
      <w:tr w:rsidR="57C97EF9" w14:paraId="32D88225" w14:textId="77777777" w:rsidTr="57C97E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Borders>
              <w:bottom w:val="single" w:sz="12" w:space="0" w:color="000000" w:themeColor="text1"/>
            </w:tcBorders>
          </w:tcPr>
          <w:p w14:paraId="396E06EA" w14:textId="251CFE80"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Procedures</w:t>
            </w:r>
          </w:p>
        </w:tc>
        <w:tc>
          <w:tcPr>
            <w:tcW w:w="1245" w:type="dxa"/>
            <w:tcBorders>
              <w:bottom w:val="single" w:sz="12" w:space="0" w:color="000000" w:themeColor="text1"/>
            </w:tcBorders>
          </w:tcPr>
          <w:p w14:paraId="03867D60" w14:textId="621A29E9" w:rsidR="57C97EF9" w:rsidRDefault="57C97EF9" w:rsidP="57C97EF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57C97EF9">
              <w:rPr>
                <w:rFonts w:ascii="Times New Roman" w:eastAsia="Times New Roman" w:hAnsi="Times New Roman" w:cs="Times New Roman"/>
                <w:sz w:val="24"/>
                <w:szCs w:val="24"/>
              </w:rPr>
              <w:t>Screening</w:t>
            </w:r>
          </w:p>
        </w:tc>
        <w:tc>
          <w:tcPr>
            <w:tcW w:w="1395" w:type="dxa"/>
            <w:tcBorders>
              <w:bottom w:val="single" w:sz="12" w:space="0" w:color="000000" w:themeColor="text1"/>
            </w:tcBorders>
          </w:tcPr>
          <w:p w14:paraId="6F0FD385" w14:textId="628C3502" w:rsidR="57C97EF9" w:rsidRDefault="57C97EF9" w:rsidP="57C97EF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57C97EF9">
              <w:rPr>
                <w:rFonts w:ascii="Times New Roman" w:eastAsia="Times New Roman" w:hAnsi="Times New Roman" w:cs="Times New Roman"/>
                <w:sz w:val="24"/>
                <w:szCs w:val="24"/>
              </w:rPr>
              <w:t xml:space="preserve">Consenting </w:t>
            </w:r>
          </w:p>
        </w:tc>
        <w:tc>
          <w:tcPr>
            <w:tcW w:w="1500" w:type="dxa"/>
            <w:tcBorders>
              <w:bottom w:val="single" w:sz="12" w:space="0" w:color="000000" w:themeColor="text1"/>
            </w:tcBorders>
          </w:tcPr>
          <w:p w14:paraId="3309CD12" w14:textId="000CED27" w:rsidR="57C97EF9" w:rsidRDefault="57C97EF9" w:rsidP="57C97EF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57C97EF9">
              <w:rPr>
                <w:rFonts w:ascii="Times New Roman" w:eastAsia="Times New Roman" w:hAnsi="Times New Roman" w:cs="Times New Roman"/>
                <w:sz w:val="24"/>
                <w:szCs w:val="24"/>
              </w:rPr>
              <w:t xml:space="preserve">Initial assessment </w:t>
            </w:r>
          </w:p>
        </w:tc>
        <w:tc>
          <w:tcPr>
            <w:tcW w:w="1800" w:type="dxa"/>
            <w:tcBorders>
              <w:bottom w:val="single" w:sz="12" w:space="0" w:color="000000" w:themeColor="text1"/>
            </w:tcBorders>
          </w:tcPr>
          <w:p w14:paraId="4840E1B6" w14:textId="525F1EB2" w:rsidR="57C97EF9" w:rsidRDefault="57C97EF9" w:rsidP="57C97EF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57C97EF9">
              <w:rPr>
                <w:rFonts w:ascii="Times New Roman" w:eastAsia="Times New Roman" w:hAnsi="Times New Roman" w:cs="Times New Roman"/>
                <w:sz w:val="24"/>
                <w:szCs w:val="24"/>
              </w:rPr>
              <w:t>In-hospital care</w:t>
            </w:r>
          </w:p>
        </w:tc>
      </w:tr>
      <w:tr w:rsidR="57C97EF9" w14:paraId="780268AC"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Borders>
              <w:top w:val="single" w:sz="12" w:space="0" w:color="000000" w:themeColor="text1"/>
            </w:tcBorders>
          </w:tcPr>
          <w:p w14:paraId="4E64921A" w14:textId="1BBCCD9E"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Eligibility criteria</w:t>
            </w:r>
          </w:p>
        </w:tc>
        <w:tc>
          <w:tcPr>
            <w:tcW w:w="1245" w:type="dxa"/>
            <w:tcBorders>
              <w:top w:val="single" w:sz="12" w:space="0" w:color="000000" w:themeColor="text1"/>
            </w:tcBorders>
          </w:tcPr>
          <w:p w14:paraId="0BA90139" w14:textId="5FFAB25B"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395" w:type="dxa"/>
            <w:tcBorders>
              <w:top w:val="single" w:sz="12" w:space="0" w:color="000000" w:themeColor="text1"/>
            </w:tcBorders>
          </w:tcPr>
          <w:p w14:paraId="4C0E15F5" w14:textId="16EE2776"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Borders>
              <w:top w:val="single" w:sz="12" w:space="0" w:color="000000" w:themeColor="text1"/>
            </w:tcBorders>
          </w:tcPr>
          <w:p w14:paraId="48BE3C36" w14:textId="0BB37DDD"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Borders>
              <w:top w:val="single" w:sz="12" w:space="0" w:color="000000" w:themeColor="text1"/>
            </w:tcBorders>
          </w:tcPr>
          <w:p w14:paraId="4874442B" w14:textId="5F3B1AE5"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2AA31EC1"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Pr>
          <w:p w14:paraId="61A59443" w14:textId="7605197E" w:rsidR="57C97EF9" w:rsidRDefault="57C97EF9" w:rsidP="57C97EF9">
            <w:pPr>
              <w:rPr>
                <w:rFonts w:ascii="Times New Roman" w:eastAsia="Times New Roman" w:hAnsi="Times New Roman" w:cs="Times New Roman"/>
                <w:sz w:val="24"/>
                <w:szCs w:val="24"/>
                <w:vertAlign w:val="superscript"/>
              </w:rPr>
            </w:pPr>
            <w:r w:rsidRPr="57C97EF9">
              <w:rPr>
                <w:rFonts w:ascii="Times New Roman" w:eastAsia="Times New Roman" w:hAnsi="Times New Roman" w:cs="Times New Roman"/>
                <w:sz w:val="24"/>
                <w:szCs w:val="24"/>
              </w:rPr>
              <w:t>Study information</w:t>
            </w:r>
            <w:r w:rsidR="69DF6695" w:rsidRPr="57C97EF9">
              <w:rPr>
                <w:rFonts w:ascii="Times New Roman" w:eastAsia="Times New Roman" w:hAnsi="Times New Roman" w:cs="Times New Roman"/>
                <w:sz w:val="24"/>
                <w:szCs w:val="24"/>
                <w:vertAlign w:val="superscript"/>
              </w:rPr>
              <w:t xml:space="preserve"> 1</w:t>
            </w:r>
          </w:p>
        </w:tc>
        <w:tc>
          <w:tcPr>
            <w:tcW w:w="1245" w:type="dxa"/>
          </w:tcPr>
          <w:p w14:paraId="369BA000" w14:textId="54DCC3A5"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042DF55A" w14:textId="0CE4F791"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500" w:type="dxa"/>
          </w:tcPr>
          <w:p w14:paraId="21EAE2DA" w14:textId="561C10A3"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57545CF2" w14:textId="3113B62B"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302F7DC5"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Pr>
          <w:p w14:paraId="600CB512" w14:textId="5C564E1F" w:rsidR="57C97EF9" w:rsidRDefault="57C97EF9" w:rsidP="57C97EF9">
            <w:pPr>
              <w:rPr>
                <w:rFonts w:ascii="Times New Roman" w:eastAsia="Times New Roman" w:hAnsi="Times New Roman" w:cs="Times New Roman"/>
                <w:sz w:val="24"/>
                <w:szCs w:val="24"/>
                <w:vertAlign w:val="superscript"/>
              </w:rPr>
            </w:pPr>
            <w:r w:rsidRPr="57C97EF9">
              <w:rPr>
                <w:rFonts w:ascii="Times New Roman" w:eastAsia="Times New Roman" w:hAnsi="Times New Roman" w:cs="Times New Roman"/>
                <w:sz w:val="24"/>
                <w:szCs w:val="24"/>
              </w:rPr>
              <w:t>Informed consent</w:t>
            </w:r>
            <w:r w:rsidRPr="57C97EF9">
              <w:rPr>
                <w:rFonts w:ascii="Times New Roman" w:eastAsia="Times New Roman" w:hAnsi="Times New Roman" w:cs="Times New Roman"/>
                <w:sz w:val="24"/>
                <w:szCs w:val="24"/>
                <w:vertAlign w:val="superscript"/>
              </w:rPr>
              <w:t>1</w:t>
            </w:r>
          </w:p>
        </w:tc>
        <w:tc>
          <w:tcPr>
            <w:tcW w:w="1245" w:type="dxa"/>
          </w:tcPr>
          <w:p w14:paraId="0AE77C56" w14:textId="518ADEC3"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72C339E2" w14:textId="395C7778"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500" w:type="dxa"/>
          </w:tcPr>
          <w:p w14:paraId="5026E30A" w14:textId="569741D9"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7EED242F" w14:textId="518EB9EB"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7FC8C1CA"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Pr>
          <w:p w14:paraId="3A18FCF0" w14:textId="3D0917C8"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Baseline data collection</w:t>
            </w:r>
          </w:p>
        </w:tc>
        <w:tc>
          <w:tcPr>
            <w:tcW w:w="1245" w:type="dxa"/>
          </w:tcPr>
          <w:p w14:paraId="2C2AEE82" w14:textId="5EA61631"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3E3EA3BA" w14:textId="69E22CD8"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678812BB" w14:textId="704A4EA4"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800" w:type="dxa"/>
          </w:tcPr>
          <w:p w14:paraId="3C93370B" w14:textId="04518E53"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6C8B7647"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Pr>
          <w:p w14:paraId="1A82CE93" w14:textId="3C8AFFC0"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Prehospital data collection</w:t>
            </w:r>
          </w:p>
        </w:tc>
        <w:tc>
          <w:tcPr>
            <w:tcW w:w="1245" w:type="dxa"/>
          </w:tcPr>
          <w:p w14:paraId="056BE6C9" w14:textId="797B8552"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7298248D" w14:textId="35A52786"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6221F690" w14:textId="6AAF81ED"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800" w:type="dxa"/>
          </w:tcPr>
          <w:p w14:paraId="7208A598" w14:textId="2273993E"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29C47F75"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Pr>
          <w:p w14:paraId="37B375D6" w14:textId="41B664FC" w:rsidR="57C97EF9" w:rsidRDefault="57C97EF9" w:rsidP="57C97EF9">
            <w:pPr>
              <w:rPr>
                <w:rFonts w:ascii="Times New Roman" w:eastAsia="Times New Roman" w:hAnsi="Times New Roman" w:cs="Times New Roman"/>
                <w:sz w:val="24"/>
                <w:szCs w:val="24"/>
                <w:vertAlign w:val="superscript"/>
              </w:rPr>
            </w:pPr>
            <w:r w:rsidRPr="57C97EF9">
              <w:rPr>
                <w:rFonts w:ascii="Times New Roman" w:eastAsia="Times New Roman" w:hAnsi="Times New Roman" w:cs="Times New Roman"/>
                <w:sz w:val="24"/>
                <w:szCs w:val="24"/>
              </w:rPr>
              <w:t>ATLS adherence</w:t>
            </w:r>
            <w:r w:rsidRPr="57C97EF9">
              <w:rPr>
                <w:rFonts w:ascii="Times New Roman" w:eastAsia="Times New Roman" w:hAnsi="Times New Roman" w:cs="Times New Roman"/>
                <w:sz w:val="24"/>
                <w:szCs w:val="24"/>
                <w:vertAlign w:val="superscript"/>
              </w:rPr>
              <w:t>2</w:t>
            </w:r>
          </w:p>
        </w:tc>
        <w:tc>
          <w:tcPr>
            <w:tcW w:w="1245" w:type="dxa"/>
          </w:tcPr>
          <w:p w14:paraId="192158F4" w14:textId="4E3DE0B8"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7063282C" w14:textId="70BEAF49"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02946E98" w14:textId="150A2594"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800" w:type="dxa"/>
          </w:tcPr>
          <w:p w14:paraId="1A22B61C" w14:textId="47E49816"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483F4F1B"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Pr>
          <w:p w14:paraId="51898B11" w14:textId="205432E4" w:rsidR="57C97EF9" w:rsidRDefault="57C97EF9" w:rsidP="57C97EF9">
            <w:pPr>
              <w:rPr>
                <w:rFonts w:ascii="Times New Roman" w:eastAsia="Times New Roman" w:hAnsi="Times New Roman" w:cs="Times New Roman"/>
                <w:sz w:val="24"/>
                <w:szCs w:val="24"/>
                <w:vertAlign w:val="superscript"/>
              </w:rPr>
            </w:pPr>
            <w:r w:rsidRPr="57C97EF9">
              <w:rPr>
                <w:rFonts w:ascii="Times New Roman" w:eastAsia="Times New Roman" w:hAnsi="Times New Roman" w:cs="Times New Roman"/>
                <w:sz w:val="24"/>
                <w:szCs w:val="24"/>
              </w:rPr>
              <w:t>ED data collection</w:t>
            </w:r>
            <w:r w:rsidRPr="57C97EF9">
              <w:rPr>
                <w:rFonts w:ascii="Times New Roman" w:eastAsia="Times New Roman" w:hAnsi="Times New Roman" w:cs="Times New Roman"/>
                <w:sz w:val="24"/>
                <w:szCs w:val="24"/>
                <w:vertAlign w:val="superscript"/>
              </w:rPr>
              <w:t>3</w:t>
            </w:r>
          </w:p>
        </w:tc>
        <w:tc>
          <w:tcPr>
            <w:tcW w:w="1245" w:type="dxa"/>
          </w:tcPr>
          <w:p w14:paraId="3D5FF002" w14:textId="122EE276"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1722FACB" w14:textId="45EE1BDA"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6E30BE63" w14:textId="09A6BE70"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c>
          <w:tcPr>
            <w:tcW w:w="1800" w:type="dxa"/>
          </w:tcPr>
          <w:p w14:paraId="76ED2495" w14:textId="351E611F"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r>
      <w:tr w:rsidR="57C97EF9" w14:paraId="3FC62CBC"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Pr>
          <w:p w14:paraId="22351111" w14:textId="795EAED4"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Hospital data collection</w:t>
            </w:r>
          </w:p>
        </w:tc>
        <w:tc>
          <w:tcPr>
            <w:tcW w:w="1245" w:type="dxa"/>
          </w:tcPr>
          <w:p w14:paraId="07DA8094" w14:textId="584F242B"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7425776C" w14:textId="04D0A072"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29FF28EA" w14:textId="04C08675"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356238CB" w14:textId="328675CF"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r w:rsidR="57C97EF9" w14:paraId="725F000B"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Pr>
          <w:p w14:paraId="3219B731" w14:textId="1A3E99A0"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Surgery data collection</w:t>
            </w:r>
          </w:p>
        </w:tc>
        <w:tc>
          <w:tcPr>
            <w:tcW w:w="1245" w:type="dxa"/>
          </w:tcPr>
          <w:p w14:paraId="5CDDE33A" w14:textId="23101BC3"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39BAE052" w14:textId="7A937F21"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4A9F6DEB" w14:textId="36313D7B"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375BB9BD" w14:textId="445E932B"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r w:rsidR="57C97EF9" w14:paraId="2B7427CE"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Pr>
          <w:p w14:paraId="6C8C10CE" w14:textId="74756C24" w:rsidR="57C97EF9" w:rsidRDefault="57C97EF9" w:rsidP="57C97EF9">
            <w:pPr>
              <w:tabs>
                <w:tab w:val="left" w:pos="3740"/>
              </w:tabs>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Imaging data collection</w:t>
            </w:r>
          </w:p>
        </w:tc>
        <w:tc>
          <w:tcPr>
            <w:tcW w:w="1245" w:type="dxa"/>
          </w:tcPr>
          <w:p w14:paraId="02BD7DF4" w14:textId="24F3E760"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6D538118" w14:textId="6D99AE56"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173F593A" w14:textId="36F0B9A4"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4BE645CF" w14:textId="0DA888C2"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r w:rsidR="57C97EF9" w14:paraId="4AE2AC27"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Pr>
          <w:p w14:paraId="65C3F09B" w14:textId="4B15507D"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Transfusion data collection</w:t>
            </w:r>
          </w:p>
        </w:tc>
        <w:tc>
          <w:tcPr>
            <w:tcW w:w="1245" w:type="dxa"/>
          </w:tcPr>
          <w:p w14:paraId="1DAE95C8" w14:textId="3F68936B"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37BBB467" w14:textId="34466D86"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11E6B18D" w14:textId="77129483"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08B0DA42" w14:textId="63E815E8"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r w:rsidR="57C97EF9" w14:paraId="25ECC889"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Pr>
          <w:p w14:paraId="7752CD67" w14:textId="4C2FB440"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Injury data collection</w:t>
            </w:r>
          </w:p>
        </w:tc>
        <w:tc>
          <w:tcPr>
            <w:tcW w:w="1245" w:type="dxa"/>
          </w:tcPr>
          <w:p w14:paraId="50EF7B54" w14:textId="628D9B75"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061A9105" w14:textId="3BEEFD19"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2A57BEC5" w14:textId="16E1C7BB"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30CFDC67" w14:textId="0C730DCE"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r w:rsidR="57C97EF9" w14:paraId="333816B9" w14:textId="77777777" w:rsidTr="57C97E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5" w:type="dxa"/>
          </w:tcPr>
          <w:p w14:paraId="00459DEA" w14:textId="30512850"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Mortality data collection</w:t>
            </w:r>
          </w:p>
        </w:tc>
        <w:tc>
          <w:tcPr>
            <w:tcW w:w="1245" w:type="dxa"/>
          </w:tcPr>
          <w:p w14:paraId="2573B0CE" w14:textId="448E1294"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Pr>
          <w:p w14:paraId="036A6A27" w14:textId="1E55EC33"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Pr>
          <w:p w14:paraId="37EDBE26" w14:textId="0764A508"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Pr>
          <w:p w14:paraId="2A502774" w14:textId="79BAFE78" w:rsidR="57C97EF9" w:rsidRDefault="57C97EF9" w:rsidP="57C97EF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r w:rsidR="57C97EF9" w14:paraId="00D4942C" w14:textId="77777777" w:rsidTr="57C97EF9">
        <w:trPr>
          <w:trHeight w:val="300"/>
        </w:trPr>
        <w:tc>
          <w:tcPr>
            <w:cnfStyle w:val="001000000000" w:firstRow="0" w:lastRow="0" w:firstColumn="1" w:lastColumn="0" w:oddVBand="0" w:evenVBand="0" w:oddHBand="0" w:evenHBand="0" w:firstRowFirstColumn="0" w:firstRowLastColumn="0" w:lastRowFirstColumn="0" w:lastRowLastColumn="0"/>
            <w:tcW w:w="2565" w:type="dxa"/>
            <w:tcBorders>
              <w:bottom w:val="single" w:sz="12" w:space="0" w:color="000000" w:themeColor="text1"/>
            </w:tcBorders>
          </w:tcPr>
          <w:p w14:paraId="006D0382" w14:textId="0654DD39" w:rsidR="57C97EF9" w:rsidRDefault="57C97EF9" w:rsidP="57C97EF9">
            <w:pPr>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Assessment of safety events</w:t>
            </w:r>
          </w:p>
        </w:tc>
        <w:tc>
          <w:tcPr>
            <w:tcW w:w="1245" w:type="dxa"/>
            <w:tcBorders>
              <w:bottom w:val="single" w:sz="12" w:space="0" w:color="000000" w:themeColor="text1"/>
            </w:tcBorders>
          </w:tcPr>
          <w:p w14:paraId="55048F25" w14:textId="1435D7C7"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395" w:type="dxa"/>
            <w:tcBorders>
              <w:bottom w:val="single" w:sz="12" w:space="0" w:color="000000" w:themeColor="text1"/>
            </w:tcBorders>
          </w:tcPr>
          <w:p w14:paraId="08B3ACB4" w14:textId="03319CD7"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500" w:type="dxa"/>
            <w:tcBorders>
              <w:bottom w:val="single" w:sz="12" w:space="0" w:color="000000" w:themeColor="text1"/>
            </w:tcBorders>
          </w:tcPr>
          <w:p w14:paraId="36CC9944" w14:textId="6DC755B5"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 xml:space="preserve"> </w:t>
            </w:r>
          </w:p>
        </w:tc>
        <w:tc>
          <w:tcPr>
            <w:tcW w:w="1800" w:type="dxa"/>
            <w:tcBorders>
              <w:bottom w:val="single" w:sz="12" w:space="0" w:color="000000" w:themeColor="text1"/>
            </w:tcBorders>
          </w:tcPr>
          <w:p w14:paraId="13B77601" w14:textId="0FFAE3F1" w:rsidR="57C97EF9" w:rsidRDefault="57C97EF9" w:rsidP="57C97E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C97EF9">
              <w:rPr>
                <w:rFonts w:ascii="Times New Roman" w:eastAsia="Times New Roman" w:hAnsi="Times New Roman" w:cs="Times New Roman"/>
                <w:sz w:val="24"/>
                <w:szCs w:val="24"/>
              </w:rPr>
              <w:t>√</w:t>
            </w:r>
          </w:p>
        </w:tc>
      </w:tr>
    </w:tbl>
    <w:p w14:paraId="42DBC16C" w14:textId="76958CAA" w:rsidR="218BAAFC" w:rsidRDefault="53AF796E" w:rsidP="57C97EF9">
      <w:pPr>
        <w:spacing w:after="160" w:line="257" w:lineRule="auto"/>
        <w:rPr>
          <w:rFonts w:ascii="Times New Roman" w:eastAsia="Times New Roman" w:hAnsi="Times New Roman" w:cs="Times New Roman"/>
        </w:rPr>
      </w:pPr>
      <w:r w:rsidRPr="57C97EF9">
        <w:rPr>
          <w:rFonts w:ascii="Times New Roman" w:eastAsia="Times New Roman" w:hAnsi="Times New Roman" w:cs="Times New Roman"/>
          <w:vertAlign w:val="superscript"/>
        </w:rPr>
        <w:t>1</w:t>
      </w:r>
      <w:r w:rsidRPr="57C97EF9">
        <w:rPr>
          <w:rFonts w:ascii="Times New Roman" w:eastAsia="Times New Roman" w:hAnsi="Times New Roman" w:cs="Times New Roman"/>
        </w:rPr>
        <w:t>Clinical research coordinators will inform patient participants about the study, including that they are free to withdraw their data from the study at any time, and approach them for informed consent for collection of non-</w:t>
      </w:r>
      <w:r w:rsidRPr="57C97EF9">
        <w:rPr>
          <w:rFonts w:ascii="Times New Roman" w:eastAsia="Times New Roman" w:hAnsi="Times New Roman" w:cs="Times New Roman"/>
        </w:rPr>
        <w:lastRenderedPageBreak/>
        <w:t>routinely recorded data in person or telephonically.</w:t>
      </w:r>
    </w:p>
    <w:p w14:paraId="70D5C67D" w14:textId="78F19339" w:rsidR="218BAAFC" w:rsidRDefault="53AF796E" w:rsidP="57C97EF9">
      <w:pPr>
        <w:spacing w:after="160" w:line="257" w:lineRule="auto"/>
        <w:rPr>
          <w:rFonts w:ascii="Times New Roman" w:eastAsia="Times New Roman" w:hAnsi="Times New Roman" w:cs="Times New Roman"/>
        </w:rPr>
      </w:pPr>
      <w:r w:rsidRPr="57C97EF9">
        <w:rPr>
          <w:rFonts w:ascii="Times New Roman" w:eastAsia="Times New Roman" w:hAnsi="Times New Roman" w:cs="Times New Roman"/>
          <w:vertAlign w:val="superscript"/>
        </w:rPr>
        <w:t>2</w:t>
      </w:r>
      <w:r w:rsidRPr="57C97EF9">
        <w:rPr>
          <w:rFonts w:ascii="Times New Roman" w:eastAsia="Times New Roman" w:hAnsi="Times New Roman" w:cs="Times New Roman"/>
        </w:rPr>
        <w:t>ATLS adherence will be assessed by observing the care provided to a random sample of patient participants.</w:t>
      </w:r>
    </w:p>
    <w:p w14:paraId="6D011761" w14:textId="00063913" w:rsidR="218BAAFC" w:rsidRDefault="53AF796E" w:rsidP="57C97EF9">
      <w:pPr>
        <w:rPr>
          <w:rFonts w:ascii="Times New Roman" w:eastAsia="Times New Roman" w:hAnsi="Times New Roman" w:cs="Times New Roman"/>
        </w:rPr>
      </w:pPr>
      <w:r w:rsidRPr="57C97EF9">
        <w:rPr>
          <w:rFonts w:ascii="Times New Roman" w:eastAsia="Times New Roman" w:hAnsi="Times New Roman" w:cs="Times New Roman"/>
          <w:vertAlign w:val="superscript"/>
        </w:rPr>
        <w:t>3</w:t>
      </w:r>
      <w:r w:rsidRPr="57C97EF9">
        <w:rPr>
          <w:rFonts w:ascii="Times New Roman" w:eastAsia="Times New Roman" w:hAnsi="Times New Roman" w:cs="Times New Roman"/>
        </w:rPr>
        <w:t>Emergency Department</w:t>
      </w:r>
    </w:p>
    <w:p w14:paraId="057F6330" w14:textId="59841FA9" w:rsidR="218BAAFC" w:rsidRDefault="218BAAFC" w:rsidP="57C97EF9"/>
    <w:p w14:paraId="3A87C715" w14:textId="63B0462E" w:rsidR="218BAAFC" w:rsidRDefault="218BAAFC" w:rsidP="57C97EF9">
      <w:pPr>
        <w:pStyle w:val="Heading2"/>
        <w:rPr>
          <w:color w:val="000000" w:themeColor="text1"/>
        </w:rPr>
      </w:pPr>
      <w:r w:rsidRPr="57C97EF9">
        <w:rPr>
          <w:color w:val="000000" w:themeColor="text1"/>
        </w:rPr>
        <w:t>Sample size {14}</w:t>
      </w:r>
    </w:p>
    <w:p w14:paraId="1949D14E" w14:textId="0FE1B0E9" w:rsidR="218BAAFC" w:rsidRDefault="218BAAFC" w:rsidP="28AE220C">
      <w:pPr>
        <w:jc w:val="both"/>
        <w:rPr>
          <w:rFonts w:ascii="Times New Roman" w:eastAsia="Times New Roman" w:hAnsi="Times New Roman" w:cs="Times New Roman"/>
          <w:color w:val="000000" w:themeColor="text1"/>
          <w:sz w:val="24"/>
          <w:szCs w:val="24"/>
        </w:rPr>
      </w:pPr>
      <w:r w:rsidRPr="28AE220C">
        <w:rPr>
          <w:rFonts w:ascii="Times New Roman" w:eastAsia="Times New Roman" w:hAnsi="Times New Roman" w:cs="Times New Roman"/>
          <w:color w:val="000000" w:themeColor="text1"/>
          <w:sz w:val="24"/>
          <w:szCs w:val="24"/>
        </w:rPr>
        <w:t xml:space="preserve">With 30 clusters across 6 batches and a total participant sample size of 4320 our study has ~90% power across different combinations of cluster autocorrelations (CAC) and intra-cluster correlations (ICC) to detect a reduction in the primary outcome of in-hospital mortality within 30 days from 20% under standard care to 15% after ATLS® </w:t>
      </w:r>
      <w:r w:rsidRPr="002735AD">
        <w:rPr>
          <w:rFonts w:ascii="Times New Roman" w:eastAsia="Times New Roman" w:hAnsi="Times New Roman" w:cs="Times New Roman"/>
          <w:color w:val="000000" w:themeColor="text1"/>
          <w:sz w:val="24"/>
          <w:szCs w:val="24"/>
        </w:rPr>
        <w:t xml:space="preserve">training (see Figure 2). This effect is a conservative estimate, and the reduction equals a risk ratio of 0.75, which would be clinically important while also being consistent with our pilot study and updated systematic review. We allowed for the clustered design and assumed an ICC of </w:t>
      </w:r>
      <w:proofErr w:type="gramStart"/>
      <w:r w:rsidRPr="002735AD">
        <w:rPr>
          <w:rFonts w:ascii="Times New Roman" w:eastAsia="Times New Roman" w:hAnsi="Times New Roman" w:cs="Times New Roman"/>
          <w:color w:val="000000" w:themeColor="text1"/>
          <w:sz w:val="24"/>
          <w:szCs w:val="24"/>
        </w:rPr>
        <w:t>0.02, but</w:t>
      </w:r>
      <w:proofErr w:type="gramEnd"/>
      <w:r w:rsidRPr="002735AD">
        <w:rPr>
          <w:rFonts w:ascii="Times New Roman" w:eastAsia="Times New Roman" w:hAnsi="Times New Roman" w:cs="Times New Roman"/>
          <w:color w:val="000000" w:themeColor="text1"/>
          <w:sz w:val="24"/>
          <w:szCs w:val="24"/>
        </w:rPr>
        <w:t xml:space="preserve"> considered sensitivity across the range 0.01-0.05</w:t>
      </w:r>
      <w:r w:rsidR="655BED18" w:rsidRPr="002735AD">
        <w:rPr>
          <w:rFonts w:ascii="Times New Roman" w:eastAsia="Times New Roman" w:hAnsi="Times New Roman" w:cs="Times New Roman"/>
          <w:color w:val="000000" w:themeColor="text1"/>
          <w:sz w:val="24"/>
          <w:szCs w:val="24"/>
        </w:rPr>
        <w:t xml:space="preserve"> </w:t>
      </w:r>
      <w:r w:rsidR="655BED18" w:rsidRPr="00F35006">
        <w:rPr>
          <w:rFonts w:ascii="Times New Roman" w:eastAsia="Times New Roman" w:hAnsi="Times New Roman" w:cs="Times New Roman"/>
          <w:color w:val="000000" w:themeColor="text1"/>
          <w:sz w:val="24"/>
          <w:szCs w:val="24"/>
        </w:rPr>
        <w:t>(</w:t>
      </w:r>
      <w:r w:rsidR="6B31C970" w:rsidRPr="00F35006">
        <w:rPr>
          <w:rFonts w:ascii="Times New Roman" w:eastAsia="Times New Roman" w:hAnsi="Times New Roman" w:cs="Times New Roman"/>
          <w:color w:val="000000" w:themeColor="text1"/>
          <w:sz w:val="24"/>
          <w:szCs w:val="24"/>
        </w:rPr>
        <w:t>3</w:t>
      </w:r>
      <w:r w:rsidR="088065FE" w:rsidRPr="00F35006">
        <w:rPr>
          <w:rFonts w:ascii="Times New Roman" w:eastAsia="Times New Roman" w:hAnsi="Times New Roman" w:cs="Times New Roman"/>
          <w:color w:val="000000" w:themeColor="text1"/>
          <w:sz w:val="24"/>
          <w:szCs w:val="24"/>
        </w:rPr>
        <w:t>2</w:t>
      </w:r>
      <w:r w:rsidR="00F35006">
        <w:rPr>
          <w:rFonts w:ascii="Times New Roman" w:eastAsia="Times New Roman" w:hAnsi="Times New Roman" w:cs="Times New Roman"/>
          <w:color w:val="000000" w:themeColor="text1"/>
          <w:sz w:val="24"/>
          <w:szCs w:val="24"/>
        </w:rPr>
        <w:t>,</w:t>
      </w:r>
      <w:r w:rsidR="655BED18" w:rsidRPr="00F35006">
        <w:rPr>
          <w:rFonts w:ascii="Times New Roman" w:eastAsia="Times New Roman" w:hAnsi="Times New Roman" w:cs="Times New Roman"/>
          <w:color w:val="000000" w:themeColor="text1"/>
          <w:sz w:val="24"/>
          <w:szCs w:val="24"/>
        </w:rPr>
        <w:t>3</w:t>
      </w:r>
      <w:r w:rsidR="5E5A0973" w:rsidRPr="00F35006">
        <w:rPr>
          <w:rFonts w:ascii="Times New Roman" w:eastAsia="Times New Roman" w:hAnsi="Times New Roman" w:cs="Times New Roman"/>
          <w:color w:val="000000" w:themeColor="text1"/>
          <w:sz w:val="24"/>
          <w:szCs w:val="24"/>
        </w:rPr>
        <w:t>3</w:t>
      </w:r>
      <w:r w:rsidR="655BED18" w:rsidRPr="00F35006">
        <w:rPr>
          <w:rFonts w:ascii="Times New Roman" w:eastAsia="Times New Roman" w:hAnsi="Times New Roman" w:cs="Times New Roman"/>
          <w:color w:val="000000" w:themeColor="text1"/>
          <w:sz w:val="24"/>
          <w:szCs w:val="24"/>
        </w:rPr>
        <w:t>)</w:t>
      </w:r>
      <w:r w:rsidRPr="00F35006">
        <w:rPr>
          <w:rFonts w:ascii="Times New Roman" w:eastAsia="Times New Roman" w:hAnsi="Times New Roman" w:cs="Times New Roman"/>
          <w:color w:val="000000" w:themeColor="text1"/>
          <w:sz w:val="24"/>
          <w:szCs w:val="24"/>
        </w:rPr>
        <w:t xml:space="preserve"> and a CAC of 0.9 but considered sensitivity across the range 0.8-1.0, based on our pilot study and current guidance</w:t>
      </w:r>
      <w:r w:rsidR="54E0868B" w:rsidRPr="00F35006">
        <w:rPr>
          <w:rFonts w:ascii="Times New Roman" w:eastAsia="Times New Roman" w:hAnsi="Times New Roman" w:cs="Times New Roman"/>
          <w:color w:val="000000" w:themeColor="text1"/>
          <w:sz w:val="24"/>
          <w:szCs w:val="24"/>
        </w:rPr>
        <w:t xml:space="preserve"> (3</w:t>
      </w:r>
      <w:r w:rsidR="76CCA2DF" w:rsidRPr="00F35006">
        <w:rPr>
          <w:rFonts w:ascii="Times New Roman" w:eastAsia="Times New Roman" w:hAnsi="Times New Roman" w:cs="Times New Roman"/>
          <w:color w:val="000000" w:themeColor="text1"/>
          <w:sz w:val="24"/>
          <w:szCs w:val="24"/>
        </w:rPr>
        <w:t>4</w:t>
      </w:r>
      <w:r w:rsidR="00F35006">
        <w:rPr>
          <w:rFonts w:ascii="Times New Roman" w:eastAsia="Times New Roman" w:hAnsi="Times New Roman" w:cs="Times New Roman"/>
          <w:color w:val="000000" w:themeColor="text1"/>
          <w:sz w:val="24"/>
          <w:szCs w:val="24"/>
        </w:rPr>
        <w:t>,</w:t>
      </w:r>
      <w:r w:rsidR="78981CCC" w:rsidRPr="00F35006">
        <w:rPr>
          <w:rFonts w:ascii="Times New Roman" w:eastAsia="Times New Roman" w:hAnsi="Times New Roman" w:cs="Times New Roman"/>
          <w:color w:val="000000" w:themeColor="text1"/>
          <w:sz w:val="24"/>
          <w:szCs w:val="24"/>
        </w:rPr>
        <w:t>3</w:t>
      </w:r>
      <w:r w:rsidR="6749A057" w:rsidRPr="00F35006">
        <w:rPr>
          <w:rFonts w:ascii="Times New Roman" w:eastAsia="Times New Roman" w:hAnsi="Times New Roman" w:cs="Times New Roman"/>
          <w:color w:val="000000" w:themeColor="text1"/>
          <w:sz w:val="24"/>
          <w:szCs w:val="24"/>
        </w:rPr>
        <w:t>5</w:t>
      </w:r>
      <w:r w:rsidR="54E0868B" w:rsidRPr="00F35006">
        <w:rPr>
          <w:rFonts w:ascii="Times New Roman" w:eastAsia="Times New Roman" w:hAnsi="Times New Roman" w:cs="Times New Roman"/>
          <w:color w:val="000000" w:themeColor="text1"/>
          <w:sz w:val="24"/>
          <w:szCs w:val="24"/>
        </w:rPr>
        <w:t>)</w:t>
      </w:r>
      <w:r w:rsidRPr="00F35006">
        <w:rPr>
          <w:rFonts w:ascii="Times New Roman" w:eastAsia="Times New Roman" w:hAnsi="Times New Roman" w:cs="Times New Roman"/>
          <w:color w:val="000000" w:themeColor="text1"/>
          <w:sz w:val="24"/>
          <w:szCs w:val="24"/>
        </w:rPr>
        <w:t>.</w:t>
      </w:r>
      <w:r w:rsidRPr="28AE220C">
        <w:rPr>
          <w:rFonts w:ascii="Times New Roman" w:eastAsia="Times New Roman" w:hAnsi="Times New Roman" w:cs="Times New Roman"/>
          <w:color w:val="000000" w:themeColor="text1"/>
          <w:sz w:val="24"/>
          <w:szCs w:val="24"/>
        </w:rPr>
        <w:t xml:space="preserve"> We included the CAC to allow for variation in clustering over time. We assume that each cluster will contribute approximately 12 observations per month to the analysis, based on our previous work.</w:t>
      </w:r>
    </w:p>
    <w:p w14:paraId="33CB8DB7" w14:textId="1C058B0F" w:rsidR="218BAAFC" w:rsidRDefault="218BAAFC" w:rsidP="1F502263">
      <w:pPr>
        <w:rPr>
          <w:rFonts w:ascii="Times New Roman" w:eastAsia="Times New Roman" w:hAnsi="Times New Roman" w:cs="Times New Roman"/>
          <w:color w:val="000000" w:themeColor="text1"/>
          <w:sz w:val="24"/>
          <w:szCs w:val="24"/>
        </w:rPr>
      </w:pPr>
      <w:r>
        <w:rPr>
          <w:noProof/>
        </w:rPr>
        <w:drawing>
          <wp:inline distT="0" distB="0" distL="0" distR="0" wp14:anchorId="344ABF5C" wp14:editId="1BD7A7DF">
            <wp:extent cx="5200650" cy="2333625"/>
            <wp:effectExtent l="0" t="0" r="0" b="0"/>
            <wp:docPr id="159702953" name="Picture 15970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00650" cy="2333625"/>
                    </a:xfrm>
                    <a:prstGeom prst="rect">
                      <a:avLst/>
                    </a:prstGeom>
                  </pic:spPr>
                </pic:pic>
              </a:graphicData>
            </a:graphic>
          </wp:inline>
        </w:drawing>
      </w:r>
    </w:p>
    <w:p w14:paraId="6DE84ABC" w14:textId="22937533" w:rsidR="218BAAFC" w:rsidRDefault="218BAAFC"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Figure 2:</w:t>
      </w:r>
      <w:r w:rsidRPr="1F502263">
        <w:rPr>
          <w:rFonts w:ascii="Times New Roman" w:eastAsia="Times New Roman" w:hAnsi="Times New Roman" w:cs="Times New Roman"/>
          <w:color w:val="000000" w:themeColor="text1"/>
          <w:sz w:val="24"/>
          <w:szCs w:val="24"/>
        </w:rPr>
        <w:t xml:space="preserve"> Power curves for different combinations of cluster autocorrelations (CAC) and intra-cluster correlations (ICC). A) Shows power curves assuming a reduction in the primary outcome of in-hospital mortality within 30 days from 20% under standard care to 15% after ATLS® training. B) Shows power curves assuming a reduction in the primary outcome from 10% under standard care to 7.5% after ATLS® training. Under this scenario, we would need to increase the sample size per month to around 30 observations to achieve 90% power under most combinations of CAC and ICC.</w:t>
      </w:r>
    </w:p>
    <w:p w14:paraId="137DCDA7" w14:textId="21B89716" w:rsidR="1F502263" w:rsidRDefault="1F502263" w:rsidP="1F502263">
      <w:pPr>
        <w:rPr>
          <w:rFonts w:ascii="Times New Roman" w:eastAsia="Times New Roman" w:hAnsi="Times New Roman" w:cs="Times New Roman"/>
          <w:color w:val="000000" w:themeColor="text1"/>
          <w:sz w:val="24"/>
          <w:szCs w:val="24"/>
        </w:rPr>
      </w:pPr>
    </w:p>
    <w:p w14:paraId="24CBB071" w14:textId="0F7508BF" w:rsidR="218BAAFC" w:rsidRDefault="218BAAFC" w:rsidP="1F502263">
      <w:pPr>
        <w:pStyle w:val="Heading2"/>
        <w:rPr>
          <w:color w:val="000000" w:themeColor="text1"/>
        </w:rPr>
      </w:pPr>
      <w:r w:rsidRPr="1F502263">
        <w:rPr>
          <w:color w:val="000000" w:themeColor="text1"/>
        </w:rPr>
        <w:t>Recruitment {15}</w:t>
      </w:r>
    </w:p>
    <w:p w14:paraId="64CF9994" w14:textId="21C58C7D" w:rsidR="218BAAFC" w:rsidRDefault="218BAAFC"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Participant data collection will include all the participants who meets the eligibility criteria. These will be adult trauma patients presenting to the emergency department of a participating hospital.</w:t>
      </w:r>
    </w:p>
    <w:p w14:paraId="0FD31FFC" w14:textId="3B6175FF" w:rsidR="218BAAFC" w:rsidRDefault="218BAAFC" w:rsidP="1F502263">
      <w:pPr>
        <w:spacing w:line="259" w:lineRule="auto"/>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Participants cannot opt out of the intervention as the intervention is implemented at the cluster level, involving training physicians in ATLS ®, it is unreasonable to expect these physicians to temporarily disregard their training. However, Patient participants can choose to withdraw their consent for collection of non-routinely recorded data at any time before the final analysis. If they withdraw their consent for the data collection no further data collection will be done which will include follow-up data. Participant can also choose to remove the already collected data in the trial at any time before final analysis of the data. Withdrawal of consent or removal of data from the trial will not affect their care in any way. If the participant withdraws consent, follow-up of this participant will be performed according to the participating hospitals routine.</w:t>
      </w:r>
    </w:p>
    <w:p w14:paraId="3E6AF5F3" w14:textId="1F721F1B" w:rsidR="633168A7" w:rsidRDefault="633168A7" w:rsidP="1F502263">
      <w:pPr>
        <w:pStyle w:val="Heading1"/>
        <w:rPr>
          <w:rFonts w:eastAsia="Times New Roman" w:cs="Times New Roman"/>
        </w:rPr>
      </w:pPr>
      <w:r w:rsidRPr="1F502263">
        <w:t>Assignment of interventions: allocation</w:t>
      </w:r>
    </w:p>
    <w:p w14:paraId="405AD491" w14:textId="4C92EF45" w:rsidR="7CDDC606" w:rsidRDefault="7CDDC606" w:rsidP="1F502263">
      <w:pPr>
        <w:pStyle w:val="Heading2"/>
        <w:rPr>
          <w:color w:val="000000" w:themeColor="text1"/>
        </w:rPr>
      </w:pPr>
      <w:r w:rsidRPr="1F502263">
        <w:rPr>
          <w:color w:val="000000" w:themeColor="text1"/>
        </w:rPr>
        <w:t>Sequence generation {16a}</w:t>
      </w:r>
    </w:p>
    <w:p w14:paraId="272230FA" w14:textId="5DE45FFC" w:rsidR="7CDDC606" w:rsidRDefault="7CDDC606" w:rsidP="28AE220C">
      <w:pPr>
        <w:jc w:val="both"/>
        <w:rPr>
          <w:rFonts w:ascii="Times New Roman" w:eastAsia="Times New Roman" w:hAnsi="Times New Roman" w:cs="Times New Roman"/>
          <w:color w:val="000000" w:themeColor="text1"/>
          <w:sz w:val="24"/>
          <w:szCs w:val="24"/>
        </w:rPr>
      </w:pPr>
      <w:r w:rsidRPr="28AE220C">
        <w:rPr>
          <w:rFonts w:ascii="Times New Roman" w:eastAsia="Times New Roman" w:hAnsi="Times New Roman" w:cs="Times New Roman"/>
          <w:color w:val="000000" w:themeColor="text1"/>
          <w:sz w:val="24"/>
          <w:szCs w:val="24"/>
        </w:rPr>
        <w:t xml:space="preserve">Clusters will be assigned to batches as they are found to be eligible and receive ethical approval. </w:t>
      </w:r>
      <w:r w:rsidRPr="28AE220C">
        <w:rPr>
          <w:rFonts w:ascii="Times New Roman" w:eastAsia="Times New Roman" w:hAnsi="Times New Roman" w:cs="Times New Roman"/>
          <w:color w:val="000000" w:themeColor="text1"/>
          <w:sz w:val="24"/>
          <w:szCs w:val="24"/>
        </w:rPr>
        <w:lastRenderedPageBreak/>
        <w:t xml:space="preserve">Batches will include clusters from hospitals in different regions to optimize trial logistics. We will </w:t>
      </w:r>
      <w:r w:rsidRPr="00F35006">
        <w:rPr>
          <w:rFonts w:ascii="Times New Roman" w:eastAsia="Times New Roman" w:hAnsi="Times New Roman" w:cs="Times New Roman"/>
          <w:color w:val="000000" w:themeColor="text1"/>
          <w:sz w:val="24"/>
          <w:szCs w:val="24"/>
        </w:rPr>
        <w:t>randomise the clusters allotted to each batch to the different intervention implementation sequences within that batch</w:t>
      </w:r>
      <w:r w:rsidR="034C6476" w:rsidRPr="00F35006">
        <w:rPr>
          <w:rFonts w:ascii="Times New Roman" w:eastAsia="Times New Roman" w:hAnsi="Times New Roman" w:cs="Times New Roman"/>
          <w:color w:val="000000" w:themeColor="text1"/>
          <w:sz w:val="24"/>
          <w:szCs w:val="24"/>
        </w:rPr>
        <w:t xml:space="preserve"> (3</w:t>
      </w:r>
      <w:r w:rsidR="3D509A32" w:rsidRPr="00F35006">
        <w:rPr>
          <w:rFonts w:ascii="Times New Roman" w:eastAsia="Times New Roman" w:hAnsi="Times New Roman" w:cs="Times New Roman"/>
          <w:color w:val="000000" w:themeColor="text1"/>
          <w:sz w:val="24"/>
          <w:szCs w:val="24"/>
        </w:rPr>
        <w:t>6</w:t>
      </w:r>
      <w:r w:rsidR="034C6476" w:rsidRPr="00F35006">
        <w:rPr>
          <w:rFonts w:ascii="Times New Roman" w:eastAsia="Times New Roman" w:hAnsi="Times New Roman" w:cs="Times New Roman"/>
          <w:color w:val="000000" w:themeColor="text1"/>
          <w:sz w:val="24"/>
          <w:szCs w:val="24"/>
        </w:rPr>
        <w:t>)</w:t>
      </w:r>
      <w:r w:rsidRPr="00F35006">
        <w:rPr>
          <w:rFonts w:ascii="Times New Roman" w:eastAsia="Times New Roman" w:hAnsi="Times New Roman" w:cs="Times New Roman"/>
          <w:color w:val="FF0000"/>
          <w:sz w:val="24"/>
          <w:szCs w:val="24"/>
        </w:rPr>
        <w:t>.</w:t>
      </w:r>
      <w:r w:rsidRPr="00F35006">
        <w:rPr>
          <w:rFonts w:ascii="Times New Roman" w:eastAsia="Times New Roman" w:hAnsi="Times New Roman" w:cs="Times New Roman"/>
          <w:color w:val="000000" w:themeColor="text1"/>
          <w:sz w:val="24"/>
          <w:szCs w:val="24"/>
        </w:rPr>
        <w:t xml:space="preserve"> The randomisation will be balanced within each batch on cluster size, defined as monthly volume of eligible patient participants, using covariate constrained randomisation. Cluster sizes are expected to vary between 12 and 20</w:t>
      </w:r>
      <w:r w:rsidRPr="28AE220C">
        <w:rPr>
          <w:rFonts w:ascii="Times New Roman" w:eastAsia="Times New Roman" w:hAnsi="Times New Roman" w:cs="Times New Roman"/>
          <w:color w:val="000000" w:themeColor="text1"/>
          <w:sz w:val="24"/>
          <w:szCs w:val="24"/>
        </w:rPr>
        <w:t xml:space="preserve"> patients per month, based on our previous experiences. </w:t>
      </w:r>
    </w:p>
    <w:p w14:paraId="786CF743" w14:textId="462388CA" w:rsidR="1F502263" w:rsidRDefault="1F502263" w:rsidP="1F502263">
      <w:pPr>
        <w:rPr>
          <w:rFonts w:ascii="Times New Roman" w:eastAsia="Times New Roman" w:hAnsi="Times New Roman" w:cs="Times New Roman"/>
          <w:color w:val="000000" w:themeColor="text1"/>
          <w:sz w:val="24"/>
          <w:szCs w:val="24"/>
        </w:rPr>
      </w:pPr>
    </w:p>
    <w:p w14:paraId="60AADF2C" w14:textId="7DD82008" w:rsidR="7CDDC606" w:rsidRDefault="7CDDC606" w:rsidP="1F502263">
      <w:pPr>
        <w:pStyle w:val="Heading2"/>
        <w:rPr>
          <w:color w:val="000000" w:themeColor="text1"/>
        </w:rPr>
      </w:pPr>
      <w:r w:rsidRPr="1F502263">
        <w:rPr>
          <w:color w:val="000000" w:themeColor="text1"/>
        </w:rPr>
        <w:t>Allocation concealment mechanism {16b}</w:t>
      </w:r>
    </w:p>
    <w:p w14:paraId="11B00E16" w14:textId="6030B47A" w:rsidR="7CDDC606" w:rsidRDefault="7CDDC60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The randomisation will be concealed for as long as it is logistically possible, considering that arrangements for sending physicians to ATLS® training need to be made in advance.</w:t>
      </w:r>
    </w:p>
    <w:p w14:paraId="68395BF6" w14:textId="537C5974" w:rsidR="7CDDC606" w:rsidRDefault="7CDDC606" w:rsidP="1F502263">
      <w:pPr>
        <w:pStyle w:val="Heading1"/>
        <w:rPr>
          <w:rFonts w:eastAsia="Times New Roman" w:cs="Times New Roman"/>
        </w:rPr>
      </w:pPr>
      <w:r w:rsidRPr="1F502263">
        <w:t>Assignment of interventions: blinding</w:t>
      </w:r>
    </w:p>
    <w:p w14:paraId="554C49A5" w14:textId="33552F11" w:rsidR="124AE5CB" w:rsidRDefault="124AE5CB"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Blinding (masking) {17a} </w:t>
      </w:r>
    </w:p>
    <w:p w14:paraId="7E444503" w14:textId="7EB03A37" w:rsidR="124AE5CB" w:rsidRDefault="124AE5CB"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It is not possible to blind a stepped-wedge trial, because all clusters receive the intervention.</w:t>
      </w:r>
    </w:p>
    <w:p w14:paraId="45B41127" w14:textId="22DC6014" w:rsidR="1F502263" w:rsidRDefault="1F502263" w:rsidP="1F502263">
      <w:pPr>
        <w:rPr>
          <w:rFonts w:ascii="Times New Roman" w:eastAsia="Times New Roman" w:hAnsi="Times New Roman" w:cs="Times New Roman"/>
          <w:sz w:val="24"/>
          <w:szCs w:val="24"/>
          <w:rPrChange w:id="80" w:author="Samriddhi Ranjan" w:date="2025-01-07T07:30:00Z">
            <w:rPr/>
          </w:rPrChange>
        </w:rPr>
      </w:pPr>
    </w:p>
    <w:p w14:paraId="07BA883A" w14:textId="5D46A024" w:rsidR="124AE5CB" w:rsidRDefault="124AE5CB" w:rsidP="1F502263">
      <w:pPr>
        <w:rPr>
          <w:ins w:id="81" w:author="Samriddhi Ranjan" w:date="2025-01-07T07:30:00Z" w16du:dateUtc="2025-01-07T07:30:36Z"/>
          <w:rFonts w:ascii="Times New Roman" w:eastAsia="Times New Roman" w:hAnsi="Times New Roman" w:cs="Times New Roman"/>
          <w:sz w:val="24"/>
          <w:szCs w:val="24"/>
          <w:rPrChange w:id="82" w:author="Samriddhi Ranjan" w:date="2025-01-07T07:30:00Z">
            <w:rPr>
              <w:ins w:id="83" w:author="Samriddhi Ranjan" w:date="2025-01-07T07:30:00Z" w16du:dateUtc="2025-01-07T07:30:36Z"/>
              <w:sz w:val="24"/>
              <w:szCs w:val="24"/>
            </w:rPr>
          </w:rPrChange>
        </w:rPr>
      </w:pPr>
      <w:ins w:id="84" w:author="Samriddhi Ranjan" w:date="2025-01-07T07:30:00Z">
        <w:r w:rsidRPr="1F502263">
          <w:rPr>
            <w:rFonts w:ascii="Times New Roman" w:eastAsia="Times New Roman" w:hAnsi="Times New Roman" w:cs="Times New Roman"/>
            <w:sz w:val="24"/>
            <w:szCs w:val="24"/>
            <w:rPrChange w:id="85" w:author="Samriddhi Ranjan" w:date="2025-01-07T07:30:00Z">
              <w:rPr/>
            </w:rPrChange>
          </w:rPr>
          <w:t>Procedure for unblinding if needed {17b}</w:t>
        </w:r>
      </w:ins>
    </w:p>
    <w:p w14:paraId="7ED5470E" w14:textId="30BD46CE" w:rsidR="124AE5CB" w:rsidRDefault="124AE5CB" w:rsidP="1F502263">
      <w:pPr>
        <w:rPr>
          <w:rFonts w:ascii="Times New Roman" w:eastAsia="Times New Roman" w:hAnsi="Times New Roman" w:cs="Times New Roman"/>
          <w:sz w:val="24"/>
          <w:szCs w:val="24"/>
          <w:rPrChange w:id="86" w:author="Samriddhi Ranjan" w:date="2025-01-07T07:31:00Z">
            <w:rPr/>
          </w:rPrChange>
        </w:rPr>
      </w:pPr>
      <w:ins w:id="87" w:author="Samriddhi Ranjan" w:date="2025-01-07T07:31:00Z">
        <w:r w:rsidRPr="1F502263">
          <w:rPr>
            <w:rFonts w:ascii="Times New Roman" w:eastAsia="Times New Roman" w:hAnsi="Times New Roman" w:cs="Times New Roman"/>
            <w:sz w:val="24"/>
            <w:szCs w:val="24"/>
          </w:rPr>
          <w:t xml:space="preserve">This is an open label trial </w:t>
        </w:r>
      </w:ins>
      <w:ins w:id="88" w:author="Samriddhi Ranjan" w:date="2025-01-07T07:32:00Z">
        <w:r w:rsidR="72B39E29" w:rsidRPr="1F502263">
          <w:rPr>
            <w:rFonts w:ascii="Times New Roman" w:eastAsia="Times New Roman" w:hAnsi="Times New Roman" w:cs="Times New Roman"/>
            <w:sz w:val="24"/>
            <w:szCs w:val="24"/>
          </w:rPr>
          <w:t xml:space="preserve">hence, </w:t>
        </w:r>
      </w:ins>
      <w:ins w:id="89" w:author="Samriddhi Ranjan" w:date="2025-01-07T07:31:00Z">
        <w:r w:rsidRPr="1F502263">
          <w:rPr>
            <w:rFonts w:ascii="Times New Roman" w:eastAsia="Times New Roman" w:hAnsi="Times New Roman" w:cs="Times New Roman"/>
            <w:sz w:val="24"/>
            <w:szCs w:val="24"/>
          </w:rPr>
          <w:t>unblinding procedures are not required.</w:t>
        </w:r>
      </w:ins>
    </w:p>
    <w:p w14:paraId="725C8155" w14:textId="2C20CAF4" w:rsidR="5B18E317" w:rsidRDefault="5B18E317" w:rsidP="1F502263">
      <w:pPr>
        <w:pStyle w:val="Heading1"/>
        <w:spacing w:line="259" w:lineRule="auto"/>
        <w:rPr>
          <w:rFonts w:eastAsia="Times New Roman" w:cs="Times New Roman"/>
        </w:rPr>
      </w:pPr>
      <w:r w:rsidRPr="1F502263">
        <w:rPr>
          <w:rFonts w:eastAsia="Times New Roman" w:cs="Times New Roman"/>
        </w:rPr>
        <w:t>Data collection and management</w:t>
      </w:r>
    </w:p>
    <w:p w14:paraId="228DF2B8" w14:textId="778039D4" w:rsidR="5B18E317" w:rsidRDefault="5B18E317" w:rsidP="1F502263">
      <w:pPr>
        <w:pStyle w:val="Heading2"/>
        <w:rPr>
          <w:color w:val="000000" w:themeColor="text1"/>
        </w:rPr>
      </w:pPr>
      <w:r w:rsidRPr="1F502263">
        <w:rPr>
          <w:color w:val="000000" w:themeColor="text1"/>
        </w:rPr>
        <w:t>Data collection methods {18a, 18b}</w:t>
      </w:r>
    </w:p>
    <w:p w14:paraId="454F520B" w14:textId="0E8F18C1" w:rsidR="5B18E317" w:rsidRDefault="5B18E317"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lang w:val="en-US"/>
        </w:rPr>
        <w:t xml:space="preserve">Data collection will be done using a paper based CRF, which will be then transferred to an eCRF on </w:t>
      </w:r>
      <w:proofErr w:type="spellStart"/>
      <w:r w:rsidRPr="1F502263">
        <w:rPr>
          <w:rFonts w:ascii="Times New Roman" w:eastAsia="Times New Roman" w:hAnsi="Times New Roman" w:cs="Times New Roman"/>
          <w:color w:val="000000" w:themeColor="text1"/>
          <w:sz w:val="24"/>
          <w:szCs w:val="24"/>
          <w:lang w:val="en-US"/>
        </w:rPr>
        <w:t>REDCap</w:t>
      </w:r>
      <w:proofErr w:type="spellEnd"/>
      <w:r w:rsidRPr="1F502263">
        <w:rPr>
          <w:rFonts w:ascii="Times New Roman" w:eastAsia="Times New Roman" w:hAnsi="Times New Roman" w:cs="Times New Roman"/>
          <w:color w:val="000000" w:themeColor="text1"/>
          <w:sz w:val="24"/>
          <w:szCs w:val="24"/>
          <w:lang w:val="en-US"/>
        </w:rPr>
        <w:t xml:space="preserve">. </w:t>
      </w:r>
      <w:r w:rsidRPr="1F502263">
        <w:rPr>
          <w:rFonts w:ascii="Times New Roman" w:eastAsia="Times New Roman" w:hAnsi="Times New Roman" w:cs="Times New Roman"/>
          <w:strike/>
          <w:color w:val="0078D4"/>
          <w:sz w:val="24"/>
          <w:szCs w:val="24"/>
          <w:lang w:val="en-US"/>
        </w:rPr>
        <w:t xml:space="preserve"> </w:t>
      </w:r>
      <w:r w:rsidRPr="1F502263">
        <w:rPr>
          <w:rFonts w:ascii="Times New Roman" w:eastAsia="Times New Roman" w:hAnsi="Times New Roman" w:cs="Times New Roman"/>
          <w:color w:val="000000" w:themeColor="text1"/>
          <w:sz w:val="24"/>
          <w:szCs w:val="24"/>
          <w:lang w:val="en-US"/>
        </w:rPr>
        <w:t>Site investigators will keep source documents for each patient participant in the trial. A document describing what has been classified as source data in the trial (source data reference document) will be included in the Investigator Site File (ISF). Data will be registered, managed, and stored in a manner that enables correct reporting, interpretation, and verification. All documentation will be stored securely and retained according to regulatory requirements. The complete Trial Master File, as well as source documents, will be archived for at least 10 years after the trial is completed. Source data in the medical records system are stored and archived in accordance with Indian national regulations. Metadata will be publicly accessible via a persistent DOI, and anonymized data will be released upon project completion.</w:t>
      </w:r>
    </w:p>
    <w:p w14:paraId="46411F00" w14:textId="423C2052" w:rsidR="5B18E317" w:rsidRDefault="5B18E317" w:rsidP="1F502263">
      <w:pPr>
        <w:pStyle w:val="Heading2"/>
        <w:rPr>
          <w:color w:val="000000" w:themeColor="text1"/>
          <w:lang w:val="en-US"/>
        </w:rPr>
      </w:pPr>
      <w:r w:rsidRPr="1F502263">
        <w:t>Data management {19}</w:t>
      </w:r>
    </w:p>
    <w:p w14:paraId="53EA4E93" w14:textId="5CBB1554" w:rsidR="5B18E317" w:rsidRDefault="5B18E317" w:rsidP="1F502263">
      <w:pPr>
        <w:jc w:val="both"/>
        <w:rPr>
          <w:rFonts w:ascii="Times New Roman" w:eastAsia="Times New Roman" w:hAnsi="Times New Roman" w:cs="Times New Roman"/>
          <w:color w:val="0078D4"/>
          <w:sz w:val="24"/>
          <w:szCs w:val="24"/>
          <w:lang w:val="en-US"/>
        </w:rPr>
      </w:pPr>
      <w:r w:rsidRPr="1F502263">
        <w:rPr>
          <w:rFonts w:ascii="Times New Roman" w:eastAsia="Times New Roman" w:hAnsi="Times New Roman" w:cs="Times New Roman"/>
          <w:color w:val="000000" w:themeColor="text1"/>
          <w:sz w:val="24"/>
          <w:szCs w:val="24"/>
        </w:rPr>
        <w:t>Data entry will be done in an electronic data collection platform (</w:t>
      </w:r>
      <w:proofErr w:type="spellStart"/>
      <w:r w:rsidRPr="1F502263">
        <w:rPr>
          <w:rFonts w:ascii="Times New Roman" w:eastAsia="Times New Roman" w:hAnsi="Times New Roman" w:cs="Times New Roman"/>
          <w:color w:val="000000" w:themeColor="text1"/>
          <w:sz w:val="24"/>
          <w:szCs w:val="24"/>
        </w:rPr>
        <w:t>REDCap</w:t>
      </w:r>
      <w:proofErr w:type="spellEnd"/>
      <w:r w:rsidRPr="1F502263">
        <w:rPr>
          <w:rFonts w:ascii="Times New Roman" w:eastAsia="Times New Roman" w:hAnsi="Times New Roman" w:cs="Times New Roman"/>
          <w:color w:val="000000" w:themeColor="text1"/>
          <w:sz w:val="24"/>
          <w:szCs w:val="24"/>
        </w:rPr>
        <w:t xml:space="preserve">). The George Institute India will be regional coordinating </w:t>
      </w:r>
      <w:proofErr w:type="spellStart"/>
      <w:r w:rsidRPr="1F502263">
        <w:rPr>
          <w:rFonts w:ascii="Times New Roman" w:eastAsia="Times New Roman" w:hAnsi="Times New Roman" w:cs="Times New Roman"/>
          <w:color w:val="000000" w:themeColor="text1"/>
          <w:sz w:val="24"/>
          <w:szCs w:val="24"/>
        </w:rPr>
        <w:t>center</w:t>
      </w:r>
      <w:proofErr w:type="spellEnd"/>
      <w:r w:rsidRPr="1F502263">
        <w:rPr>
          <w:rFonts w:ascii="Times New Roman" w:eastAsia="Times New Roman" w:hAnsi="Times New Roman" w:cs="Times New Roman"/>
          <w:color w:val="000000" w:themeColor="text1"/>
          <w:sz w:val="24"/>
          <w:szCs w:val="24"/>
        </w:rPr>
        <w:t xml:space="preserve">. It will be the responsibility of George Institute to train site investigators, site staff, before the trial about the documentation requirements and data collection procedures in the study. Data management will be done through ongoing quality metrics assessment, review of missing data and outliers, </w:t>
      </w:r>
      <w:r w:rsidRPr="1F502263">
        <w:rPr>
          <w:rFonts w:ascii="Times New Roman" w:eastAsia="Times New Roman" w:hAnsi="Times New Roman" w:cs="Times New Roman"/>
          <w:color w:val="000000" w:themeColor="text1"/>
          <w:sz w:val="24"/>
          <w:szCs w:val="24"/>
          <w:lang w:val="en-US"/>
        </w:rPr>
        <w:t xml:space="preserve">documentation in the investigator site file. </w:t>
      </w:r>
      <w:r w:rsidRPr="1F502263">
        <w:rPr>
          <w:rFonts w:ascii="Times New Roman" w:eastAsia="Times New Roman" w:hAnsi="Times New Roman" w:cs="Times New Roman"/>
          <w:color w:val="000000" w:themeColor="text1"/>
          <w:sz w:val="24"/>
          <w:szCs w:val="24"/>
        </w:rPr>
        <w:t>Study related documents will be stored securely and retained according to regulatory requirements. Data management will strictly follow ICH GCP principles and Indian regulations.</w:t>
      </w:r>
      <w:r w:rsidRPr="1F502263">
        <w:rPr>
          <w:rFonts w:ascii="Times New Roman" w:eastAsia="Times New Roman" w:hAnsi="Times New Roman" w:cs="Times New Roman"/>
          <w:color w:val="0078D4"/>
          <w:sz w:val="24"/>
          <w:szCs w:val="24"/>
          <w:u w:val="single"/>
          <w:lang w:val="en-US"/>
        </w:rPr>
        <w:t xml:space="preserve"> </w:t>
      </w:r>
    </w:p>
    <w:p w14:paraId="12D941E2" w14:textId="2D1E1164" w:rsidR="5B18E317" w:rsidRDefault="5B18E317" w:rsidP="1F502263">
      <w:pPr>
        <w:jc w:val="both"/>
        <w:rPr>
          <w:rFonts w:ascii="Times New Roman" w:eastAsia="Times New Roman" w:hAnsi="Times New Roman" w:cs="Times New Roman"/>
          <w:color w:val="000000" w:themeColor="text1"/>
          <w:sz w:val="24"/>
          <w:szCs w:val="24"/>
          <w:lang w:val="en-US"/>
        </w:rPr>
      </w:pPr>
      <w:r w:rsidRPr="1F502263">
        <w:rPr>
          <w:rFonts w:ascii="Times New Roman" w:eastAsia="Times New Roman" w:hAnsi="Times New Roman" w:cs="Times New Roman"/>
          <w:color w:val="000000" w:themeColor="text1"/>
          <w:sz w:val="24"/>
          <w:szCs w:val="24"/>
          <w:lang w:val="en-US"/>
        </w:rPr>
        <w:t>Access to trial-related documentation, such as patient participants’ medical records, CRFs, other source data and other trial documentation will be provided for monitoring and auditing purposes. Access will also be granted in the context of regulatory inspections.</w:t>
      </w:r>
    </w:p>
    <w:p w14:paraId="1CDF82B3" w14:textId="0ABE5C5E" w:rsidR="1F502263" w:rsidRDefault="1F502263" w:rsidP="1F502263">
      <w:pPr>
        <w:jc w:val="both"/>
        <w:rPr>
          <w:rFonts w:ascii="Times New Roman" w:eastAsia="Times New Roman" w:hAnsi="Times New Roman" w:cs="Times New Roman"/>
          <w:color w:val="000000" w:themeColor="text1"/>
          <w:sz w:val="24"/>
          <w:szCs w:val="24"/>
          <w:lang w:val="en-US"/>
        </w:rPr>
      </w:pPr>
    </w:p>
    <w:p w14:paraId="08E5CCCE" w14:textId="630B7A20" w:rsidR="244A7305" w:rsidRDefault="244A7305" w:rsidP="1F502263">
      <w:pPr>
        <w:pStyle w:val="Heading2"/>
        <w:rPr>
          <w:color w:val="000000" w:themeColor="text1"/>
          <w:lang w:val="en-US"/>
        </w:rPr>
      </w:pPr>
      <w:r w:rsidRPr="1F502263">
        <w:rPr>
          <w:color w:val="000000" w:themeColor="text1"/>
        </w:rPr>
        <w:t>Confidentiality {27}</w:t>
      </w:r>
    </w:p>
    <w:p w14:paraId="08DE375C" w14:textId="27534023" w:rsidR="244A7305" w:rsidRDefault="244A7305" w:rsidP="1F502263">
      <w:pPr>
        <w:jc w:val="both"/>
      </w:pPr>
      <w:r w:rsidRPr="1F502263">
        <w:rPr>
          <w:rFonts w:ascii="Times New Roman" w:eastAsia="Times New Roman" w:hAnsi="Times New Roman" w:cs="Times New Roman"/>
          <w:color w:val="000000" w:themeColor="text1"/>
          <w:sz w:val="24"/>
          <w:szCs w:val="24"/>
        </w:rPr>
        <w:t>All data will be handled according to the Indian Council of Medical Research’s guidelines and standard operating procedures of the George Institute for Global Health India on data security and protection. Trial data will be stored and shared via the trial electronic CRF (eCRF) throughout the trial. The eCRF will be accessible via VPN with a two-factor authentication and the data will be held on a secure server. All investigators and trial site staff involved in this trial must comply with the requirements of the ICMR Guidelines on data security and protection.</w:t>
      </w:r>
    </w:p>
    <w:p w14:paraId="3922A3DB" w14:textId="4513469A" w:rsidR="244A7305" w:rsidRDefault="244A7305">
      <w:pPr>
        <w:pStyle w:val="Heading3"/>
        <w:shd w:val="clear" w:color="auto" w:fill="FFFFFF" w:themeFill="background1"/>
        <w:spacing w:before="360" w:after="120"/>
        <w:rPr>
          <w:ins w:id="90" w:author="Samriddhi Ranjan" w:date="2025-01-07T08:44:00Z" w16du:dateUtc="2025-01-07T08:44:14Z"/>
          <w:rFonts w:ascii="Times New Roman" w:eastAsia="Times New Roman" w:hAnsi="Times New Roman" w:cs="Times New Roman"/>
          <w:color w:val="222222"/>
        </w:rPr>
        <w:pPrChange w:id="91" w:author="Samriddhi Ranjan" w:date="2025-01-07T08:43:00Z">
          <w:pPr/>
        </w:pPrChange>
      </w:pPr>
      <w:ins w:id="92" w:author="Samriddhi Ranjan" w:date="2025-01-07T08:44:00Z">
        <w:r w:rsidRPr="1F502263">
          <w:rPr>
            <w:rFonts w:ascii="Times New Roman" w:eastAsia="Times New Roman" w:hAnsi="Times New Roman" w:cs="Times New Roman"/>
            <w:color w:val="222222"/>
          </w:rPr>
          <w:t>P</w:t>
        </w:r>
      </w:ins>
      <w:ins w:id="93" w:author="Samriddhi Ranjan" w:date="2025-01-07T08:43:00Z">
        <w:r w:rsidRPr="1F502263">
          <w:rPr>
            <w:rFonts w:ascii="Times New Roman" w:eastAsia="Times New Roman" w:hAnsi="Times New Roman" w:cs="Times New Roman"/>
            <w:color w:val="222222"/>
            <w:rPrChange w:id="94" w:author="Samriddhi Ranjan" w:date="2025-01-07T08:44:00Z">
              <w:rPr>
                <w:rFonts w:ascii="Segoe UI" w:eastAsia="Segoe UI" w:hAnsi="Segoe UI" w:cs="Segoe UI"/>
                <w:color w:val="222222"/>
              </w:rPr>
            </w:rPrChange>
          </w:rPr>
          <w:t>l</w:t>
        </w:r>
        <w:r w:rsidRPr="1F502263">
          <w:rPr>
            <w:rFonts w:ascii="Times New Roman" w:eastAsia="Times New Roman" w:hAnsi="Times New Roman" w:cs="Times New Roman"/>
            <w:color w:val="222222"/>
            <w:rPrChange w:id="95" w:author="Samriddhi Ranjan" w:date="2025-01-07T08:43:00Z">
              <w:rPr>
                <w:rFonts w:ascii="Segoe UI" w:eastAsia="Segoe UI" w:hAnsi="Segoe UI" w:cs="Segoe UI"/>
                <w:color w:val="222222"/>
              </w:rPr>
            </w:rPrChange>
          </w:rPr>
          <w:t>ans for collection, laboratory evaluation, and storage of biological specimens for genetic or molecular analysis in this trial/future use {33}</w:t>
        </w:r>
      </w:ins>
    </w:p>
    <w:p w14:paraId="3A6A3F1C" w14:textId="39FE1E1E" w:rsidR="244A7305" w:rsidRDefault="244A7305">
      <w:pPr>
        <w:rPr>
          <w:ins w:id="96" w:author="Samriddhi Ranjan" w:date="2025-01-07T08:44:00Z" w16du:dateUtc="2025-01-07T08:44:52Z"/>
          <w:rFonts w:ascii="Times New Roman" w:eastAsia="Times New Roman" w:hAnsi="Times New Roman" w:cs="Times New Roman"/>
        </w:rPr>
        <w:pPrChange w:id="97" w:author="Samriddhi Ranjan" w:date="2025-01-07T08:44:00Z">
          <w:pPr>
            <w:pStyle w:val="Heading3"/>
            <w:shd w:val="clear" w:color="auto" w:fill="FFFFFF" w:themeFill="background1"/>
            <w:spacing w:before="360" w:after="120"/>
          </w:pPr>
        </w:pPrChange>
      </w:pPr>
      <w:ins w:id="98" w:author="Samriddhi Ranjan" w:date="2025-01-07T08:44:00Z">
        <w:r w:rsidRPr="1F502263">
          <w:rPr>
            <w:rFonts w:ascii="Times New Roman" w:eastAsia="Times New Roman" w:hAnsi="Times New Roman" w:cs="Times New Roman"/>
            <w:sz w:val="24"/>
            <w:szCs w:val="24"/>
          </w:rPr>
          <w:t>No biological specimens are collected in this trial.</w:t>
        </w:r>
      </w:ins>
    </w:p>
    <w:p w14:paraId="5B714EC8" w14:textId="0AA58ABE" w:rsidR="244A7305" w:rsidRDefault="244A7305" w:rsidP="1F502263">
      <w:pPr>
        <w:pStyle w:val="Heading1"/>
        <w:rPr>
          <w:rFonts w:eastAsia="Times New Roman" w:cs="Times New Roman"/>
        </w:rPr>
      </w:pPr>
      <w:r w:rsidRPr="1F502263">
        <w:lastRenderedPageBreak/>
        <w:t>Statistic</w:t>
      </w:r>
      <w:commentRangeStart w:id="99"/>
      <w:r w:rsidRPr="1F502263">
        <w:t>al methods</w:t>
      </w:r>
      <w:commentRangeEnd w:id="99"/>
      <w:r>
        <w:rPr>
          <w:rStyle w:val="CommentReference"/>
        </w:rPr>
        <w:commentReference w:id="99"/>
      </w:r>
      <w:r w:rsidRPr="1F502263">
        <w:t xml:space="preserve"> </w:t>
      </w:r>
    </w:p>
    <w:p w14:paraId="15FA4DC6" w14:textId="0F1CDB1E" w:rsidR="244A7305" w:rsidRDefault="244A7305" w:rsidP="1F502263">
      <w:pPr>
        <w:pStyle w:val="Heading2"/>
        <w:rPr>
          <w:ins w:id="100" w:author="Samriddhi Ranjan" w:date="2025-01-07T08:43:00Z" w16du:dateUtc="2025-01-07T08:43:42Z"/>
          <w:rPrChange w:id="101" w:author="Samriddhi Ranjan" w:date="2025-01-07T08:44:00Z">
            <w:rPr>
              <w:ins w:id="102" w:author="Samriddhi Ranjan" w:date="2025-01-07T08:43:00Z" w16du:dateUtc="2025-01-07T08:43:42Z"/>
              <w:rFonts w:ascii="Segoe UI" w:eastAsia="Segoe UI" w:hAnsi="Segoe UI" w:cs="Segoe UI"/>
              <w:color w:val="222222"/>
              <w:sz w:val="22"/>
              <w:szCs w:val="22"/>
            </w:rPr>
          </w:rPrChange>
        </w:rPr>
      </w:pPr>
      <w:r w:rsidRPr="1F502263">
        <w:t>Statistical methods for primary and secondary outcomes {20a}</w:t>
      </w:r>
    </w:p>
    <w:p w14:paraId="535B0B59" w14:textId="15A9E52E" w:rsidR="33D2071A" w:rsidRDefault="33D2071A"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In this study we will conduct all analysis by modified intention to treat. Clusters and observations within clusters will be considered exposed to the intervention after the date at which the cluster was scheduled to transition. All data will be included </w:t>
      </w:r>
      <w:proofErr w:type="gramStart"/>
      <w:r w:rsidRPr="1F502263">
        <w:rPr>
          <w:rFonts w:ascii="Times New Roman" w:eastAsia="Times New Roman" w:hAnsi="Times New Roman" w:cs="Times New Roman"/>
          <w:color w:val="000000" w:themeColor="text1"/>
          <w:sz w:val="24"/>
          <w:szCs w:val="24"/>
        </w:rPr>
        <w:t>with the exception of</w:t>
      </w:r>
      <w:proofErr w:type="gramEnd"/>
      <w:r w:rsidRPr="1F502263">
        <w:rPr>
          <w:rFonts w:ascii="Times New Roman" w:eastAsia="Times New Roman" w:hAnsi="Times New Roman" w:cs="Times New Roman"/>
          <w:color w:val="000000" w:themeColor="text1"/>
          <w:sz w:val="24"/>
          <w:szCs w:val="24"/>
        </w:rPr>
        <w:t xml:space="preserve">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14:paraId="33EAE6C1" w14:textId="3B80CA6F" w:rsidR="1F502263" w:rsidRDefault="1F502263" w:rsidP="1F502263">
      <w:pPr>
        <w:rPr>
          <w:rFonts w:ascii="Times New Roman" w:eastAsia="Times New Roman" w:hAnsi="Times New Roman" w:cs="Times New Roman"/>
          <w:color w:val="000000" w:themeColor="text1"/>
          <w:sz w:val="24"/>
          <w:szCs w:val="24"/>
        </w:rPr>
      </w:pPr>
    </w:p>
    <w:p w14:paraId="1F51B24D" w14:textId="42EE9225" w:rsidR="33D2071A" w:rsidRDefault="33D2071A" w:rsidP="28AE220C">
      <w:pPr>
        <w:jc w:val="both"/>
        <w:rPr>
          <w:rFonts w:ascii="Times New Roman" w:eastAsia="Times New Roman" w:hAnsi="Times New Roman" w:cs="Times New Roman"/>
          <w:color w:val="0078D4"/>
          <w:sz w:val="24"/>
          <w:szCs w:val="24"/>
        </w:rPr>
      </w:pPr>
      <w:r w:rsidRPr="28AE220C">
        <w:rPr>
          <w:rFonts w:ascii="Times New Roman" w:eastAsia="Times New Roman" w:hAnsi="Times New Roman" w:cs="Times New Roman"/>
          <w:color w:val="000000" w:themeColor="text1"/>
          <w:sz w:val="24"/>
          <w:szCs w:val="24"/>
        </w:rPr>
        <w:t xml:space="preserve">For the analysis model we have several requirements.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w:t>
      </w:r>
      <w:r w:rsidRPr="00F35006">
        <w:rPr>
          <w:rFonts w:ascii="Times New Roman" w:eastAsia="Times New Roman" w:hAnsi="Times New Roman" w:cs="Times New Roman"/>
          <w:color w:val="000000" w:themeColor="text1"/>
          <w:sz w:val="24"/>
          <w:szCs w:val="24"/>
        </w:rPr>
        <w:t>of the study (month).</w:t>
      </w:r>
      <w:r w:rsidRPr="00F35006">
        <w:rPr>
          <w:rFonts w:ascii="Times New Roman" w:eastAsia="Times New Roman" w:hAnsi="Times New Roman" w:cs="Times New Roman"/>
          <w:color w:val="FF0000"/>
          <w:sz w:val="24"/>
          <w:szCs w:val="24"/>
        </w:rPr>
        <w:t xml:space="preserve"> </w:t>
      </w:r>
      <w:r w:rsidR="7B57F5FD" w:rsidRPr="00F35006">
        <w:rPr>
          <w:rFonts w:ascii="Times New Roman" w:eastAsia="Times New Roman" w:hAnsi="Times New Roman" w:cs="Times New Roman"/>
          <w:sz w:val="24"/>
          <w:szCs w:val="24"/>
        </w:rPr>
        <w:t>(3</w:t>
      </w:r>
      <w:r w:rsidR="3D4815A8" w:rsidRPr="00F35006">
        <w:rPr>
          <w:rFonts w:ascii="Times New Roman" w:eastAsia="Times New Roman" w:hAnsi="Times New Roman" w:cs="Times New Roman"/>
          <w:sz w:val="24"/>
          <w:szCs w:val="24"/>
        </w:rPr>
        <w:t>7</w:t>
      </w:r>
      <w:r w:rsidR="7B57F5FD" w:rsidRPr="00F35006">
        <w:rPr>
          <w:rFonts w:ascii="Times New Roman" w:eastAsia="Times New Roman" w:hAnsi="Times New Roman" w:cs="Times New Roman"/>
          <w:sz w:val="24"/>
          <w:szCs w:val="24"/>
        </w:rPr>
        <w:t>)</w:t>
      </w:r>
      <w:r w:rsidRPr="00F35006">
        <w:rPr>
          <w:rFonts w:ascii="Times New Roman" w:eastAsia="Times New Roman" w:hAnsi="Times New Roman" w:cs="Times New Roman"/>
          <w:color w:val="000000" w:themeColor="text1"/>
          <w:sz w:val="24"/>
          <w:szCs w:val="24"/>
        </w:rPr>
        <w:t>.</w:t>
      </w:r>
    </w:p>
    <w:p w14:paraId="6B9E5283" w14:textId="708799F5" w:rsidR="1F502263" w:rsidRDefault="1F502263" w:rsidP="1F502263">
      <w:pPr>
        <w:jc w:val="both"/>
        <w:rPr>
          <w:rFonts w:ascii="Times New Roman" w:eastAsia="Times New Roman" w:hAnsi="Times New Roman" w:cs="Times New Roman"/>
          <w:color w:val="000000" w:themeColor="text1"/>
          <w:sz w:val="24"/>
          <w:szCs w:val="24"/>
        </w:rPr>
      </w:pPr>
    </w:p>
    <w:p w14:paraId="7FDBA28D" w14:textId="58A54AF0" w:rsidR="33D2071A" w:rsidRDefault="33D2071A" w:rsidP="1F502263">
      <w:pPr>
        <w:jc w:val="both"/>
        <w:rPr>
          <w:rFonts w:ascii="Times New Roman" w:eastAsia="Times New Roman" w:hAnsi="Times New Roman" w:cs="Times New Roman"/>
          <w:color w:val="0078D4"/>
          <w:sz w:val="24"/>
          <w:szCs w:val="24"/>
        </w:rPr>
      </w:pPr>
      <w:r w:rsidRPr="1F502263">
        <w:rPr>
          <w:rFonts w:ascii="Times New Roman" w:eastAsia="Times New Roman" w:hAnsi="Times New Roman" w:cs="Times New Roman"/>
          <w:color w:val="000000" w:themeColor="text1"/>
          <w:sz w:val="24"/>
          <w:szCs w:val="24"/>
        </w:rPr>
        <w:t>In case of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14:paraId="06D9B30A" w14:textId="249FF918" w:rsidR="33D2071A" w:rsidRDefault="33D2071A"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strike/>
          <w:color w:val="0078D4"/>
          <w:sz w:val="24"/>
          <w:szCs w:val="24"/>
        </w:rPr>
        <w:t xml:space="preserve"> </w:t>
      </w:r>
    </w:p>
    <w:p w14:paraId="2AE0C5DA" w14:textId="025BB014" w:rsidR="33D2071A" w:rsidRDefault="33D2071A" w:rsidP="1F502263">
      <w:pPr>
        <w:jc w:val="both"/>
        <w:rPr>
          <w:rFonts w:ascii="Times New Roman" w:eastAsia="Times New Roman" w:hAnsi="Times New Roman" w:cs="Times New Roman"/>
          <w:color w:val="0078D4"/>
          <w:sz w:val="24"/>
          <w:szCs w:val="24"/>
        </w:rPr>
      </w:pPr>
      <w:r w:rsidRPr="1F502263">
        <w:rPr>
          <w:rFonts w:ascii="Times New Roman" w:eastAsia="Times New Roman" w:hAnsi="Times New Roman" w:cs="Times New Roman"/>
          <w:color w:val="000000" w:themeColor="text1"/>
          <w:sz w:val="24"/>
          <w:szCs w:val="24"/>
        </w:rP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a correction for a small number of clusters will be applied, but the correction that will be selected will be based on the best available evidence available closer to the time, and it may differ for the outcomes collected via the complete and incomplete designs.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w:t>
      </w:r>
      <w:proofErr w:type="gramStart"/>
      <w:r w:rsidRPr="1F502263">
        <w:rPr>
          <w:rFonts w:ascii="Times New Roman" w:eastAsia="Times New Roman" w:hAnsi="Times New Roman" w:cs="Times New Roman"/>
          <w:color w:val="000000" w:themeColor="text1"/>
          <w:sz w:val="24"/>
          <w:szCs w:val="24"/>
        </w:rPr>
        <w:t>various different</w:t>
      </w:r>
      <w:proofErr w:type="gramEnd"/>
      <w:r w:rsidRPr="1F502263">
        <w:rPr>
          <w:rFonts w:ascii="Times New Roman" w:eastAsia="Times New Roman" w:hAnsi="Times New Roman" w:cs="Times New Roman"/>
          <w:color w:val="000000" w:themeColor="text1"/>
          <w:sz w:val="24"/>
          <w:szCs w:val="24"/>
        </w:rPr>
        <w:t xml:space="preserve"> correlation structures which might be plausible.</w:t>
      </w:r>
    </w:p>
    <w:p w14:paraId="2CB2B8A8" w14:textId="61103F74" w:rsidR="1F502263" w:rsidRDefault="1F502263" w:rsidP="1F502263">
      <w:pPr>
        <w:jc w:val="both"/>
        <w:rPr>
          <w:rFonts w:ascii="Times New Roman" w:eastAsia="Times New Roman" w:hAnsi="Times New Roman" w:cs="Times New Roman"/>
          <w:color w:val="000000" w:themeColor="text1"/>
          <w:sz w:val="24"/>
          <w:szCs w:val="24"/>
        </w:rPr>
      </w:pPr>
    </w:p>
    <w:p w14:paraId="3336436B" w14:textId="7790D57B" w:rsidR="33D2071A" w:rsidRDefault="33D2071A" w:rsidP="1F502263">
      <w:pPr>
        <w:jc w:val="both"/>
        <w:rPr>
          <w:rFonts w:ascii="Times New Roman" w:eastAsia="Times New Roman" w:hAnsi="Times New Roman" w:cs="Times New Roman"/>
          <w:color w:val="0078D4"/>
          <w:sz w:val="24"/>
          <w:szCs w:val="24"/>
        </w:rPr>
      </w:pPr>
      <w:r w:rsidRPr="1F502263">
        <w:rPr>
          <w:rFonts w:ascii="Times New Roman" w:eastAsia="Times New Roman" w:hAnsi="Times New Roman" w:cs="Times New Roman"/>
          <w:color w:val="000000" w:themeColor="text1"/>
          <w:sz w:val="24"/>
          <w:szCs w:val="24"/>
        </w:rPr>
        <w:t>To this end we will additionally fit generalised linear mixed models (with same link functions and fixed effects as described above) to include a discrete time decay correlation structure including a random cluster effect with auto-regressive structure (AR (1)).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p w14:paraId="5BB1DBB5" w14:textId="6535E4F1" w:rsidR="1F502263" w:rsidRDefault="1F502263" w:rsidP="1F502263">
      <w:pPr>
        <w:jc w:val="both"/>
        <w:rPr>
          <w:color w:val="000000" w:themeColor="text1"/>
        </w:rPr>
      </w:pPr>
    </w:p>
    <w:p w14:paraId="17B8355C" w14:textId="49DCABF6" w:rsidR="33D2071A" w:rsidRDefault="33D2071A" w:rsidP="28AE220C">
      <w:pPr>
        <w:jc w:val="both"/>
        <w:rPr>
          <w:rFonts w:ascii="Times New Roman" w:eastAsia="Times New Roman" w:hAnsi="Times New Roman" w:cs="Times New Roman"/>
          <w:color w:val="000000" w:themeColor="text1"/>
          <w:sz w:val="24"/>
          <w:szCs w:val="24"/>
        </w:rPr>
      </w:pPr>
      <w:r w:rsidRPr="28AE220C">
        <w:rPr>
          <w:rFonts w:ascii="Times New Roman" w:eastAsia="Times New Roman" w:hAnsi="Times New Roman" w:cs="Times New Roman"/>
          <w:color w:val="000000" w:themeColor="text1"/>
          <w:sz w:val="24"/>
          <w:szCs w:val="24"/>
        </w:rPr>
        <w:t xml:space="preserve">We will use a two-sided significance level of 5% and estimate 95% confidence intervals. The primary subgroup analyses will be based on geographical region because demonstrating the consistency of any effect across multiple regions will enhance the </w:t>
      </w:r>
      <w:r w:rsidRPr="00204EB3">
        <w:rPr>
          <w:rFonts w:ascii="Times New Roman" w:eastAsia="Times New Roman" w:hAnsi="Times New Roman" w:cs="Times New Roman"/>
          <w:color w:val="000000" w:themeColor="text1"/>
          <w:sz w:val="24"/>
          <w:szCs w:val="24"/>
        </w:rPr>
        <w:t>generalisability of the results</w:t>
      </w:r>
      <w:r w:rsidR="00204EB3" w:rsidRPr="00204EB3">
        <w:rPr>
          <w:rFonts w:ascii="Times New Roman" w:eastAsia="Times New Roman" w:hAnsi="Times New Roman" w:cs="Times New Roman"/>
          <w:color w:val="000000" w:themeColor="text1"/>
          <w:sz w:val="24"/>
          <w:szCs w:val="24"/>
        </w:rPr>
        <w:t xml:space="preserve"> </w:t>
      </w:r>
      <w:r w:rsidRPr="28AE220C">
        <w:rPr>
          <w:rFonts w:ascii="Times New Roman" w:eastAsia="Times New Roman" w:hAnsi="Times New Roman" w:cs="Times New Roman"/>
          <w:color w:val="000000" w:themeColor="text1"/>
          <w:sz w:val="24"/>
          <w:szCs w:val="24"/>
        </w:rPr>
        <w:t>(</w:t>
      </w:r>
      <w:r w:rsidR="00204EB3">
        <w:rPr>
          <w:rFonts w:ascii="Times New Roman" w:eastAsia="Times New Roman" w:hAnsi="Times New Roman" w:cs="Times New Roman"/>
          <w:color w:val="000000" w:themeColor="text1"/>
          <w:sz w:val="24"/>
          <w:szCs w:val="24"/>
        </w:rPr>
        <w:t>b</w:t>
      </w:r>
      <w:r w:rsidRPr="28AE220C">
        <w:rPr>
          <w:rFonts w:ascii="Times New Roman" w:eastAsia="Times New Roman" w:hAnsi="Times New Roman" w:cs="Times New Roman"/>
          <w:color w:val="000000" w:themeColor="text1"/>
          <w:sz w:val="24"/>
          <w:szCs w:val="24"/>
        </w:rPr>
        <w:t>atches will not be based on regions because it will be logistically more feasible to include clusters from different regions in each batch)</w:t>
      </w:r>
      <w:r w:rsidR="00204EB3">
        <w:rPr>
          <w:rFonts w:ascii="Times New Roman" w:eastAsia="Times New Roman" w:hAnsi="Times New Roman" w:cs="Times New Roman"/>
          <w:color w:val="000000" w:themeColor="text1"/>
          <w:sz w:val="24"/>
          <w:szCs w:val="24"/>
        </w:rPr>
        <w:t xml:space="preserve"> </w:t>
      </w:r>
      <w:r w:rsidR="00204EB3" w:rsidRPr="00204EB3">
        <w:rPr>
          <w:rFonts w:ascii="Times New Roman" w:eastAsia="Times New Roman" w:hAnsi="Times New Roman" w:cs="Times New Roman"/>
          <w:color w:val="000000" w:themeColor="text1"/>
          <w:sz w:val="24"/>
          <w:szCs w:val="24"/>
        </w:rPr>
        <w:t>(4</w:t>
      </w:r>
      <w:r w:rsidR="00204EB3">
        <w:rPr>
          <w:rFonts w:ascii="Times New Roman" w:eastAsia="Times New Roman" w:hAnsi="Times New Roman" w:cs="Times New Roman"/>
          <w:color w:val="000000" w:themeColor="text1"/>
          <w:sz w:val="24"/>
          <w:szCs w:val="24"/>
        </w:rPr>
        <w:t>)</w:t>
      </w:r>
      <w:r w:rsidRPr="28AE220C">
        <w:rPr>
          <w:rFonts w:ascii="Times New Roman" w:eastAsia="Times New Roman" w:hAnsi="Times New Roman" w:cs="Times New Roman"/>
          <w:color w:val="000000" w:themeColor="text1"/>
          <w:sz w:val="24"/>
          <w:szCs w:val="24"/>
        </w:rPr>
        <w:t xml:space="preserve">. Additional subgroup analyses will include age across the groups such as older adolescents (15-19 years), young adults (20-24 years), adults (25-59 years), and older adults (60 years and </w:t>
      </w:r>
      <w:r w:rsidRPr="00F35006">
        <w:rPr>
          <w:rFonts w:ascii="Times New Roman" w:eastAsia="Times New Roman" w:hAnsi="Times New Roman" w:cs="Times New Roman"/>
          <w:color w:val="000000" w:themeColor="text1"/>
          <w:sz w:val="24"/>
          <w:szCs w:val="24"/>
        </w:rPr>
        <w:t>older)</w:t>
      </w:r>
      <w:r w:rsidR="4BF1E277" w:rsidRPr="00F35006">
        <w:rPr>
          <w:rFonts w:ascii="Times New Roman" w:eastAsia="Times New Roman" w:hAnsi="Times New Roman" w:cs="Times New Roman"/>
          <w:color w:val="000000" w:themeColor="text1"/>
          <w:sz w:val="24"/>
          <w:szCs w:val="24"/>
        </w:rPr>
        <w:t xml:space="preserve"> (3</w:t>
      </w:r>
      <w:r w:rsidR="278647C8" w:rsidRPr="00F35006">
        <w:rPr>
          <w:rFonts w:ascii="Times New Roman" w:eastAsia="Times New Roman" w:hAnsi="Times New Roman" w:cs="Times New Roman"/>
          <w:color w:val="000000" w:themeColor="text1"/>
          <w:sz w:val="24"/>
          <w:szCs w:val="24"/>
        </w:rPr>
        <w:t>8</w:t>
      </w:r>
      <w:r w:rsidR="4BF1E277" w:rsidRPr="00F35006">
        <w:rPr>
          <w:rFonts w:ascii="Times New Roman" w:eastAsia="Times New Roman" w:hAnsi="Times New Roman" w:cs="Times New Roman"/>
          <w:color w:val="000000" w:themeColor="text1"/>
          <w:sz w:val="24"/>
          <w:szCs w:val="24"/>
        </w:rPr>
        <w:t>)</w:t>
      </w:r>
      <w:r w:rsidRPr="00F35006">
        <w:rPr>
          <w:rFonts w:ascii="Times New Roman" w:eastAsia="Times New Roman" w:hAnsi="Times New Roman" w:cs="Times New Roman"/>
          <w:color w:val="000000" w:themeColor="text1"/>
          <w:sz w:val="24"/>
          <w:szCs w:val="24"/>
        </w:rPr>
        <w:t>;</w:t>
      </w:r>
      <w:r w:rsidRPr="28AE220C">
        <w:rPr>
          <w:rFonts w:ascii="Times New Roman" w:eastAsia="Times New Roman" w:hAnsi="Times New Roman" w:cs="Times New Roman"/>
          <w:color w:val="000000" w:themeColor="text1"/>
          <w:sz w:val="24"/>
          <w:szCs w:val="24"/>
        </w:rPr>
        <w:t xml:space="preserve"> sex; and the among the clinical cohorts grouped as blunt multisystem trauma, penetrating trauma, and severe isolated traumatic brain injury.</w:t>
      </w:r>
    </w:p>
    <w:p w14:paraId="0823EFFB" w14:textId="79C3DA4E" w:rsidR="1F502263" w:rsidRDefault="1F502263" w:rsidP="1F502263">
      <w:pPr>
        <w:jc w:val="both"/>
        <w:rPr>
          <w:rFonts w:ascii="Times New Roman" w:eastAsia="Times New Roman" w:hAnsi="Times New Roman" w:cs="Times New Roman"/>
          <w:color w:val="000000" w:themeColor="text1"/>
          <w:sz w:val="24"/>
          <w:szCs w:val="24"/>
        </w:rPr>
      </w:pPr>
    </w:p>
    <w:p w14:paraId="096CEB64" w14:textId="296686DC" w:rsidR="64C219D2" w:rsidRDefault="64C219D2" w:rsidP="1F502263">
      <w:pPr>
        <w:jc w:val="both"/>
        <w:rPr>
          <w:ins w:id="103" w:author="Samriddhi Ranjan" w:date="2025-01-07T08:48:00Z" w16du:dateUtc="2025-01-07T08:48:09Z"/>
          <w:rFonts w:ascii="Times New Roman" w:eastAsia="Times New Roman" w:hAnsi="Times New Roman" w:cs="Times New Roman"/>
          <w:color w:val="000000" w:themeColor="text1"/>
          <w:sz w:val="24"/>
          <w:szCs w:val="24"/>
        </w:rPr>
      </w:pPr>
      <w:ins w:id="104" w:author="Samriddhi Ranjan" w:date="2025-01-07T08:48:00Z">
        <w:r w:rsidRPr="1F502263">
          <w:rPr>
            <w:rFonts w:ascii="Times New Roman" w:eastAsia="Times New Roman" w:hAnsi="Times New Roman" w:cs="Times New Roman"/>
            <w:color w:val="000000" w:themeColor="text1"/>
            <w:sz w:val="24"/>
            <w:szCs w:val="24"/>
          </w:rPr>
          <w:t xml:space="preserve">Interim analyses {21b} </w:t>
        </w:r>
      </w:ins>
    </w:p>
    <w:p w14:paraId="6FD2DC7F" w14:textId="5D35AEBE" w:rsidR="64C219D2" w:rsidRDefault="64C219D2" w:rsidP="1F502263">
      <w:pPr>
        <w:jc w:val="both"/>
        <w:rPr>
          <w:ins w:id="105" w:author="Samriddhi Ranjan" w:date="2025-01-07T08:48:00Z" w16du:dateUtc="2025-01-07T08:48:54Z"/>
          <w:rFonts w:ascii="Times New Roman" w:eastAsia="Times New Roman" w:hAnsi="Times New Roman" w:cs="Times New Roman"/>
          <w:color w:val="000000" w:themeColor="text1"/>
          <w:sz w:val="24"/>
          <w:szCs w:val="24"/>
        </w:rPr>
      </w:pPr>
      <w:ins w:id="106" w:author="Samriddhi Ranjan" w:date="2025-01-07T08:48:00Z">
        <w:r w:rsidRPr="1F502263">
          <w:rPr>
            <w:rFonts w:ascii="Times New Roman" w:eastAsia="Times New Roman" w:hAnsi="Times New Roman" w:cs="Times New Roman"/>
            <w:color w:val="000000" w:themeColor="text1"/>
            <w:sz w:val="24"/>
            <w:szCs w:val="24"/>
          </w:rPr>
          <w:t>No interim analyses will be conducted in this trial.</w:t>
        </w:r>
      </w:ins>
    </w:p>
    <w:p w14:paraId="5752C2A0" w14:textId="5554734F" w:rsidR="1F502263" w:rsidRDefault="1F502263" w:rsidP="1F502263">
      <w:pPr>
        <w:jc w:val="both"/>
        <w:rPr>
          <w:ins w:id="107" w:author="Samriddhi Ranjan" w:date="2025-01-07T08:48:00Z" w16du:dateUtc="2025-01-07T08:48:54Z"/>
          <w:rFonts w:ascii="Times New Roman" w:eastAsia="Times New Roman" w:hAnsi="Times New Roman" w:cs="Times New Roman"/>
          <w:color w:val="000000" w:themeColor="text1"/>
          <w:sz w:val="24"/>
          <w:szCs w:val="24"/>
        </w:rPr>
      </w:pPr>
    </w:p>
    <w:p w14:paraId="52B13281" w14:textId="034D0ABF" w:rsidR="64C219D2" w:rsidRDefault="64C219D2" w:rsidP="1F502263">
      <w:pPr>
        <w:pStyle w:val="Heading2"/>
        <w:rPr>
          <w:color w:val="000000" w:themeColor="text1"/>
        </w:rPr>
      </w:pPr>
      <w:r w:rsidRPr="1F502263">
        <w:t>Meth</w:t>
      </w:r>
      <w:commentRangeStart w:id="108"/>
      <w:r w:rsidRPr="1F502263">
        <w:t>od for additional</w:t>
      </w:r>
      <w:commentRangeEnd w:id="108"/>
      <w:r>
        <w:rPr>
          <w:rStyle w:val="CommentReference"/>
        </w:rPr>
        <w:commentReference w:id="108"/>
      </w:r>
      <w:r w:rsidRPr="1F502263">
        <w:t xml:space="preserve"> analyses (</w:t>
      </w:r>
      <w:proofErr w:type="spellStart"/>
      <w:r w:rsidRPr="1F502263">
        <w:t>eg</w:t>
      </w:r>
      <w:proofErr w:type="spellEnd"/>
      <w:r w:rsidRPr="1F502263">
        <w:t>, subgroup and adjusted analyses) {20b}</w:t>
      </w:r>
    </w:p>
    <w:p w14:paraId="14A1B7A3" w14:textId="103B9E63" w:rsidR="64C219D2" w:rsidRDefault="64C219D2" w:rsidP="1F502263">
      <w:pPr>
        <w:jc w:val="both"/>
        <w:rPr>
          <w:rFonts w:ascii="Times New Roman" w:eastAsia="Times New Roman" w:hAnsi="Times New Roman" w:cs="Times New Roman"/>
          <w:color w:val="0078D4"/>
          <w:sz w:val="24"/>
          <w:szCs w:val="24"/>
        </w:rPr>
      </w:pPr>
      <w:r w:rsidRPr="1F502263">
        <w:rPr>
          <w:rFonts w:ascii="Times New Roman" w:eastAsia="Times New Roman" w:hAnsi="Times New Roman" w:cs="Times New Roman"/>
          <w:color w:val="000000" w:themeColor="text1"/>
          <w:sz w:val="24"/>
          <w:szCs w:val="24"/>
        </w:rPr>
        <w:t xml:space="preserve">To additionally explore if the fixed period effect is both parsimonious and adequate to represent the extent of any underlying secular trend, we will model the time effect using a spline function. Models </w:t>
      </w:r>
      <w:r w:rsidRPr="1F502263">
        <w:rPr>
          <w:rFonts w:ascii="Times New Roman" w:eastAsia="Times New Roman" w:hAnsi="Times New Roman" w:cs="Times New Roman"/>
          <w:color w:val="000000" w:themeColor="text1"/>
          <w:sz w:val="24"/>
          <w:szCs w:val="24"/>
        </w:rPr>
        <w:lastRenderedPageBreak/>
        <w:t>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4424986F" w14:textId="5008825E" w:rsidR="1F502263" w:rsidRDefault="1F502263" w:rsidP="1F502263">
      <w:pPr>
        <w:jc w:val="both"/>
        <w:rPr>
          <w:rFonts w:ascii="Times New Roman" w:eastAsia="Times New Roman" w:hAnsi="Times New Roman" w:cs="Times New Roman"/>
          <w:color w:val="000000" w:themeColor="text1"/>
          <w:sz w:val="24"/>
          <w:szCs w:val="24"/>
        </w:rPr>
      </w:pPr>
    </w:p>
    <w:p w14:paraId="305C7A41" w14:textId="63D14BF2" w:rsidR="64C219D2" w:rsidRDefault="64C219D2"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This will allow us to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 level covariates of known prognostic importance.</w:t>
      </w:r>
    </w:p>
    <w:p w14:paraId="7BF6C426" w14:textId="24F928EA" w:rsidR="1F502263" w:rsidRDefault="1F502263" w:rsidP="1F502263">
      <w:pPr>
        <w:jc w:val="both"/>
        <w:rPr>
          <w:rFonts w:ascii="Times New Roman" w:eastAsia="Times New Roman" w:hAnsi="Times New Roman" w:cs="Times New Roman"/>
          <w:color w:val="000000" w:themeColor="text1"/>
          <w:sz w:val="24"/>
          <w:szCs w:val="24"/>
        </w:rPr>
      </w:pPr>
    </w:p>
    <w:p w14:paraId="368EEB40" w14:textId="1A86A58F" w:rsidR="66559E39" w:rsidRDefault="66559E39">
      <w:pPr>
        <w:pStyle w:val="Heading2"/>
        <w:rPr>
          <w:ins w:id="109" w:author="Samriddhi Ranjan" w:date="2025-01-07T08:52:00Z" w16du:dateUtc="2025-01-07T08:52:27Z"/>
        </w:rPr>
        <w:pPrChange w:id="110" w:author="Samriddhi Ranjan" w:date="2025-01-07T08:52:00Z">
          <w:pPr>
            <w:jc w:val="both"/>
          </w:pPr>
        </w:pPrChange>
      </w:pPr>
      <w:commentRangeStart w:id="111"/>
      <w:ins w:id="112" w:author="Samriddhi Ranjan" w:date="2025-01-07T08:52:00Z">
        <w:r w:rsidRPr="1F502263">
          <w:rPr>
            <w:rPrChange w:id="113" w:author="Samriddhi Ranjan" w:date="2025-01-07T08:52:00Z">
              <w:rPr>
                <w:color w:val="000000" w:themeColor="text1"/>
              </w:rPr>
            </w:rPrChange>
          </w:rPr>
          <w:t>Methods in analysis to handle protocol non-adherence and any statistical methods to handle missing data {20c}</w:t>
        </w:r>
      </w:ins>
    </w:p>
    <w:p w14:paraId="68653F6B" w14:textId="64B4D9F1" w:rsidR="1F502263" w:rsidRDefault="1F502263">
      <w:pPr>
        <w:pStyle w:val="Heading2"/>
        <w:rPr>
          <w:ins w:id="114" w:author="Samriddhi Ranjan" w:date="2025-01-07T08:52:00Z" w16du:dateUtc="2025-01-07T08:52:27Z"/>
          <w:rPrChange w:id="115" w:author="Samriddhi Ranjan" w:date="2025-01-07T08:52:00Z">
            <w:rPr>
              <w:ins w:id="116" w:author="Samriddhi Ranjan" w:date="2025-01-07T08:52:00Z" w16du:dateUtc="2025-01-07T08:52:27Z"/>
              <w:rFonts w:ascii="Times New Roman" w:eastAsia="Times New Roman" w:hAnsi="Times New Roman" w:cs="Times New Roman"/>
              <w:color w:val="000000" w:themeColor="text1"/>
              <w:sz w:val="24"/>
              <w:szCs w:val="24"/>
            </w:rPr>
          </w:rPrChange>
        </w:rPr>
        <w:pPrChange w:id="117" w:author="Samriddhi Ranjan" w:date="2025-01-07T08:52:00Z">
          <w:pPr>
            <w:jc w:val="both"/>
          </w:pPr>
        </w:pPrChange>
      </w:pPr>
    </w:p>
    <w:p w14:paraId="2AA882C1" w14:textId="29C6B371" w:rsidR="66559E39" w:rsidRDefault="66559E39">
      <w:pPr>
        <w:pStyle w:val="Heading2"/>
        <w:rPr>
          <w:ins w:id="118" w:author="Samriddhi Ranjan" w:date="2025-01-07T08:52:00Z" w16du:dateUtc="2025-01-07T08:52:31Z"/>
        </w:rPr>
        <w:pPrChange w:id="119" w:author="Samriddhi Ranjan" w:date="2025-01-07T08:52:00Z">
          <w:pPr>
            <w:jc w:val="both"/>
          </w:pPr>
        </w:pPrChange>
      </w:pPr>
      <w:ins w:id="120" w:author="Samriddhi Ranjan" w:date="2025-01-07T08:52:00Z">
        <w:r w:rsidRPr="1F502263">
          <w:rPr>
            <w:rPrChange w:id="121" w:author="Samriddhi Ranjan" w:date="2025-01-07T08:52:00Z">
              <w:rPr>
                <w:color w:val="000000" w:themeColor="text1"/>
              </w:rPr>
            </w:rPrChange>
          </w:rPr>
          <w:t>Plans to give access to the full protocol, participant-level data, and statistical code {31c}</w:t>
        </w:r>
      </w:ins>
      <w:commentRangeEnd w:id="111"/>
      <w:r>
        <w:rPr>
          <w:rStyle w:val="CommentReference"/>
        </w:rPr>
        <w:commentReference w:id="111"/>
      </w:r>
    </w:p>
    <w:p w14:paraId="22275B30" w14:textId="33061E4B" w:rsidR="1F502263" w:rsidRDefault="1F502263" w:rsidP="1F502263">
      <w:pPr>
        <w:jc w:val="both"/>
        <w:rPr>
          <w:ins w:id="122" w:author="Samriddhi Ranjan" w:date="2025-01-07T08:52:00Z" w16du:dateUtc="2025-01-07T08:52:10Z"/>
          <w:rFonts w:ascii="Times New Roman" w:eastAsia="Times New Roman" w:hAnsi="Times New Roman" w:cs="Times New Roman"/>
          <w:color w:val="000000" w:themeColor="text1"/>
          <w:sz w:val="24"/>
          <w:szCs w:val="24"/>
        </w:rPr>
      </w:pPr>
    </w:p>
    <w:p w14:paraId="612E5E1B" w14:textId="262A45A3" w:rsidR="74293046" w:rsidRDefault="74293046" w:rsidP="1F502263">
      <w:pPr>
        <w:pStyle w:val="Heading1"/>
        <w:rPr>
          <w:rFonts w:eastAsia="Times New Roman" w:cs="Times New Roman"/>
          <w:b w:val="0"/>
          <w:bCs w:val="0"/>
          <w:color w:val="000000" w:themeColor="text1"/>
        </w:rPr>
      </w:pPr>
      <w:r w:rsidRPr="1F502263">
        <w:t>Oversight and monitoring</w:t>
      </w:r>
    </w:p>
    <w:p w14:paraId="76753712" w14:textId="2BF6683D" w:rsidR="0060836E" w:rsidRDefault="0060836E" w:rsidP="1F502263">
      <w:pPr>
        <w:pStyle w:val="Heading2"/>
        <w:jc w:val="both"/>
        <w:rPr>
          <w:ins w:id="123" w:author="Samriddhi Ranjan" w:date="2025-01-08T07:02:00Z" w16du:dateUtc="2025-01-08T07:02:30Z"/>
        </w:rPr>
      </w:pPr>
      <w:ins w:id="124" w:author="Samriddhi Ranjan" w:date="2025-01-08T07:02:00Z">
        <w:r w:rsidRPr="1F502263">
          <w:t xml:space="preserve">Composition of the coordinating </w:t>
        </w:r>
        <w:proofErr w:type="spellStart"/>
        <w:r w:rsidRPr="1F502263">
          <w:t>center</w:t>
        </w:r>
        <w:proofErr w:type="spellEnd"/>
        <w:r w:rsidRPr="1F502263">
          <w:t xml:space="preserve"> and trial steering committee {5d}</w:t>
        </w:r>
      </w:ins>
    </w:p>
    <w:p w14:paraId="4C40F158" w14:textId="1BE99506" w:rsidR="0060836E" w:rsidRDefault="0060836E" w:rsidP="1F502263">
      <w:pPr>
        <w:spacing w:line="259" w:lineRule="auto"/>
        <w:jc w:val="both"/>
        <w:rPr>
          <w:ins w:id="125" w:author="Samriddhi Ranjan" w:date="2025-01-08T07:02:00Z" w16du:dateUtc="2025-01-08T07:02:30Z"/>
          <w:rFonts w:ascii="Times New Roman" w:eastAsia="Times New Roman" w:hAnsi="Times New Roman" w:cs="Times New Roman"/>
          <w:sz w:val="24"/>
          <w:szCs w:val="24"/>
        </w:rPr>
      </w:pPr>
      <w:ins w:id="126" w:author="Samriddhi Ranjan" w:date="2025-01-08T07:02:00Z">
        <w:r w:rsidRPr="1F502263">
          <w:rPr>
            <w:rFonts w:ascii="Times New Roman" w:eastAsia="Times New Roman" w:hAnsi="Times New Roman" w:cs="Times New Roman"/>
            <w:sz w:val="24"/>
            <w:szCs w:val="24"/>
          </w:rPr>
          <w:t>To oversee the various aspects of trial, trial team (TT) and trial management group (TMG) is formed. Trial team is responsible to run the trial operations on a day-to-day basis, maintain trial databases, randomise clusters, ensuring complete and correct data, preparing reports for meetings (including those of the TMG, and Trial Steering and Data Monitoring Committee (SDMC). The trial team will also be dealing with research governance and regulatory matters wherever required. The trial management group will be responsible to manage the trial, including its clinical and practical aspects. These will also include the technical aspects, any safety issues related with trial participant. Besides this, the TMG will be also responsible to provide inputs to the SDMC meeting.</w:t>
        </w:r>
      </w:ins>
    </w:p>
    <w:p w14:paraId="7508B222" w14:textId="57346E3C" w:rsidR="1F502263" w:rsidRDefault="1F502263" w:rsidP="1F502263">
      <w:pPr>
        <w:rPr>
          <w:ins w:id="127" w:author="Samriddhi Ranjan" w:date="2025-01-08T07:02:00Z" w16du:dateUtc="2025-01-08T07:02:30Z"/>
          <w:highlight w:val="yellow"/>
        </w:rPr>
      </w:pPr>
    </w:p>
    <w:p w14:paraId="0F191CDD" w14:textId="508EA15C" w:rsidR="0060836E" w:rsidRDefault="0060836E" w:rsidP="1F502263">
      <w:pPr>
        <w:pStyle w:val="Heading2"/>
        <w:rPr>
          <w:ins w:id="128" w:author="Samriddhi Ranjan" w:date="2025-01-08T07:02:00Z" w16du:dateUtc="2025-01-08T07:02:30Z"/>
        </w:rPr>
      </w:pPr>
      <w:ins w:id="129" w:author="Samriddhi Ranjan" w:date="2025-01-08T07:02:00Z">
        <w:r w:rsidRPr="1F502263">
          <w:t>Composition of the data monitoring committee, its role, and reporting structure {21a}</w:t>
        </w:r>
      </w:ins>
    </w:p>
    <w:p w14:paraId="14BF9E7D" w14:textId="7EDA86DC" w:rsidR="0060836E" w:rsidRDefault="0060836E" w:rsidP="1F502263">
      <w:pPr>
        <w:jc w:val="both"/>
        <w:rPr>
          <w:ins w:id="130" w:author="Samriddhi Ranjan" w:date="2025-01-08T07:02:00Z" w16du:dateUtc="2025-01-08T07:02:30Z"/>
          <w:rFonts w:ascii="Times New Roman" w:eastAsia="Times New Roman" w:hAnsi="Times New Roman" w:cs="Times New Roman"/>
          <w:b/>
          <w:bCs/>
          <w:color w:val="FF0000"/>
          <w:sz w:val="24"/>
          <w:szCs w:val="24"/>
        </w:rPr>
      </w:pPr>
      <w:ins w:id="131" w:author="Samriddhi Ranjan" w:date="2025-01-08T07:02:00Z">
        <w:r w:rsidRPr="1F502263">
          <w:rPr>
            <w:rFonts w:ascii="Times New Roman" w:eastAsia="Times New Roman" w:hAnsi="Times New Roman" w:cs="Times New Roman"/>
            <w:sz w:val="24"/>
            <w:szCs w:val="24"/>
          </w:rPr>
          <w:t xml:space="preserve">In this trial a joint Trial Steering and Data Monitoring Committee (SDMC) is developed. The SDMC’s responsibility is to oversee and safeguard the trial and the trial participants, monitor the main outcome measures including safety and eﬀicacy, and monitor the overall conduct of the trial. The SDMC also should receive and review information on the progress and accruing data of this trial and provide advice on the conduct of the trial to the TMG. </w:t>
        </w:r>
      </w:ins>
    </w:p>
    <w:p w14:paraId="7275172B" w14:textId="289E287E" w:rsidR="0060836E" w:rsidRDefault="0060836E" w:rsidP="1F502263">
      <w:pPr>
        <w:jc w:val="both"/>
        <w:rPr>
          <w:ins w:id="132" w:author="Samriddhi Ranjan" w:date="2025-01-08T07:02:00Z" w16du:dateUtc="2025-01-08T07:02:30Z"/>
          <w:rFonts w:ascii="Times New Roman" w:eastAsia="Times New Roman" w:hAnsi="Times New Roman" w:cs="Times New Roman"/>
          <w:b/>
          <w:bCs/>
          <w:color w:val="FF0000"/>
          <w:sz w:val="24"/>
          <w:szCs w:val="24"/>
        </w:rPr>
      </w:pPr>
      <w:ins w:id="133" w:author="Samriddhi Ranjan" w:date="2025-01-08T07:02:00Z">
        <w:r w:rsidRPr="1F502263">
          <w:rPr>
            <w:rFonts w:ascii="Times New Roman" w:eastAsia="Times New Roman" w:hAnsi="Times New Roman" w:cs="Times New Roman"/>
            <w:sz w:val="24"/>
            <w:szCs w:val="24"/>
          </w:rPr>
          <w:t xml:space="preserve">The relationship between the groups is briefly described in </w:t>
        </w:r>
        <w:r w:rsidRPr="1F502263">
          <w:rPr>
            <w:rFonts w:ascii="Times New Roman" w:eastAsia="Times New Roman" w:hAnsi="Times New Roman" w:cs="Times New Roman"/>
            <w:b/>
            <w:bCs/>
            <w:color w:val="FF0000"/>
            <w:sz w:val="24"/>
            <w:szCs w:val="24"/>
          </w:rPr>
          <w:t xml:space="preserve">Figure 3. </w:t>
        </w:r>
        <w:r w:rsidRPr="1F502263">
          <w:rPr>
            <w:rFonts w:ascii="Times New Roman" w:eastAsia="Times New Roman" w:hAnsi="Times New Roman" w:cs="Times New Roman"/>
            <w:sz w:val="24"/>
            <w:szCs w:val="24"/>
          </w:rPr>
          <w:t>Details of the composition, roles, and meeting frequency of TT, TMG and SDMC are tabulated in the T</w:t>
        </w:r>
        <w:r w:rsidRPr="1F502263">
          <w:rPr>
            <w:rFonts w:ascii="Times New Roman" w:eastAsia="Times New Roman" w:hAnsi="Times New Roman" w:cs="Times New Roman"/>
            <w:b/>
            <w:bCs/>
            <w:color w:val="FF0000"/>
            <w:sz w:val="24"/>
            <w:szCs w:val="24"/>
          </w:rPr>
          <w:t>able 3.</w:t>
        </w:r>
      </w:ins>
    </w:p>
    <w:p w14:paraId="20F529A2" w14:textId="4EA95876" w:rsidR="1F502263" w:rsidRDefault="1F502263" w:rsidP="1F502263">
      <w:pPr>
        <w:jc w:val="both"/>
        <w:rPr>
          <w:ins w:id="134" w:author="Samriddhi Ranjan" w:date="2025-01-08T07:02:00Z" w16du:dateUtc="2025-01-08T07:02:30Z"/>
          <w:rFonts w:ascii="Times New Roman" w:eastAsia="Times New Roman" w:hAnsi="Times New Roman" w:cs="Times New Roman"/>
          <w:b/>
          <w:bCs/>
          <w:color w:val="FF0000"/>
          <w:sz w:val="24"/>
          <w:szCs w:val="24"/>
        </w:rPr>
      </w:pPr>
    </w:p>
    <w:p w14:paraId="6EB79691" w14:textId="3CF98204" w:rsidR="0060836E" w:rsidRDefault="0060836E" w:rsidP="1F502263">
      <w:pPr>
        <w:jc w:val="both"/>
        <w:rPr>
          <w:ins w:id="135" w:author="Samriddhi Ranjan" w:date="2025-01-08T07:02:00Z" w16du:dateUtc="2025-01-08T07:02:30Z"/>
        </w:rPr>
      </w:pPr>
      <w:ins w:id="136" w:author="Samriddhi Ranjan" w:date="2025-01-08T07:02:00Z">
        <w:r>
          <w:rPr>
            <w:noProof/>
          </w:rPr>
          <w:lastRenderedPageBreak/>
          <w:drawing>
            <wp:inline distT="0" distB="0" distL="0" distR="0" wp14:anchorId="0A176EC5" wp14:editId="3F4F227C">
              <wp:extent cx="4923632" cy="2720318"/>
              <wp:effectExtent l="0" t="0" r="0" b="0"/>
              <wp:docPr id="894260595" name="Picture 89426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23632" cy="2720318"/>
                      </a:xfrm>
                      <a:prstGeom prst="rect">
                        <a:avLst/>
                      </a:prstGeom>
                    </pic:spPr>
                  </pic:pic>
                </a:graphicData>
              </a:graphic>
            </wp:inline>
          </w:drawing>
        </w:r>
        <w:r>
          <w:br/>
        </w:r>
      </w:ins>
    </w:p>
    <w:p w14:paraId="275857DD" w14:textId="3C0BA511" w:rsidR="0060836E" w:rsidRDefault="0060836E" w:rsidP="1F502263">
      <w:pPr>
        <w:rPr>
          <w:ins w:id="137" w:author="Samriddhi Ranjan" w:date="2025-01-08T07:02:00Z" w16du:dateUtc="2025-01-08T07:02:30Z"/>
        </w:rPr>
      </w:pPr>
      <w:ins w:id="138" w:author="Samriddhi Ranjan" w:date="2025-01-08T07:02:00Z">
        <w:r w:rsidRPr="1F502263">
          <w:rPr>
            <w:rFonts w:ascii="Times New Roman" w:eastAsia="Times New Roman" w:hAnsi="Times New Roman" w:cs="Times New Roman"/>
            <w:b/>
            <w:bCs/>
            <w:color w:val="000000" w:themeColor="text1"/>
          </w:rPr>
          <w:t xml:space="preserve">Figure 3: </w:t>
        </w:r>
        <w:r w:rsidRPr="1F502263">
          <w:rPr>
            <w:rFonts w:ascii="Times New Roman" w:eastAsia="Times New Roman" w:hAnsi="Times New Roman" w:cs="Times New Roman"/>
            <w:color w:val="000000" w:themeColor="text1"/>
          </w:rPr>
          <w:t>Trial organisation overview.</w:t>
        </w:r>
      </w:ins>
    </w:p>
    <w:p w14:paraId="249F9997" w14:textId="0B57D6CC" w:rsidR="1F502263" w:rsidRDefault="1F502263">
      <w:pPr>
        <w:pPrChange w:id="139" w:author="Samriddhi Ranjan" w:date="2025-01-08T07:02:00Z">
          <w:pPr>
            <w:pStyle w:val="Heading2"/>
          </w:pPr>
        </w:pPrChange>
      </w:pPr>
    </w:p>
    <w:p w14:paraId="69B8DFA1" w14:textId="7ACF3BBB" w:rsidR="74293046" w:rsidRDefault="74293046" w:rsidP="1F502263">
      <w:pPr>
        <w:pStyle w:val="Heading2"/>
      </w:pPr>
      <w:r w:rsidRPr="1F502263">
        <w:t>Adverse event reporting and harms {22}</w:t>
      </w:r>
    </w:p>
    <w:p w14:paraId="381F63E6" w14:textId="2C6AB146" w:rsidR="74293046" w:rsidRDefault="74293046" w:rsidP="28AE220C">
      <w:pPr>
        <w:jc w:val="both"/>
        <w:rPr>
          <w:rFonts w:ascii="Times New Roman" w:eastAsia="Times New Roman" w:hAnsi="Times New Roman" w:cs="Times New Roman"/>
          <w:color w:val="000000" w:themeColor="text1"/>
          <w:sz w:val="24"/>
          <w:szCs w:val="24"/>
        </w:rPr>
      </w:pPr>
      <w:r w:rsidRPr="28AE220C">
        <w:rPr>
          <w:rFonts w:ascii="Times New Roman" w:eastAsia="Times New Roman" w:hAnsi="Times New Roman" w:cs="Times New Roman"/>
          <w:color w:val="000000" w:themeColor="text1"/>
          <w:sz w:val="24"/>
          <w:szCs w:val="24"/>
        </w:rPr>
        <w:t xml:space="preserve">In this study since the participants in this trial are critically ill patient adverse events or serious adverse events are not being </w:t>
      </w:r>
      <w:r w:rsidRPr="002735AD">
        <w:rPr>
          <w:rFonts w:ascii="Times New Roman" w:eastAsia="Times New Roman" w:hAnsi="Times New Roman" w:cs="Times New Roman"/>
          <w:color w:val="000000" w:themeColor="text1"/>
          <w:sz w:val="24"/>
          <w:szCs w:val="24"/>
        </w:rPr>
        <w:t>collected</w:t>
      </w:r>
      <w:r w:rsidR="44BFCD50" w:rsidRPr="002735AD">
        <w:rPr>
          <w:rFonts w:ascii="Times New Roman" w:eastAsia="Times New Roman" w:hAnsi="Times New Roman" w:cs="Times New Roman"/>
          <w:color w:val="000000" w:themeColor="text1"/>
          <w:sz w:val="24"/>
          <w:szCs w:val="24"/>
        </w:rPr>
        <w:t xml:space="preserve"> (3</w:t>
      </w:r>
      <w:r w:rsidR="1D31FEA3" w:rsidRPr="002735AD">
        <w:rPr>
          <w:rFonts w:ascii="Times New Roman" w:eastAsia="Times New Roman" w:hAnsi="Times New Roman" w:cs="Times New Roman"/>
          <w:color w:val="000000" w:themeColor="text1"/>
          <w:sz w:val="24"/>
          <w:szCs w:val="24"/>
        </w:rPr>
        <w:t>9</w:t>
      </w:r>
      <w:r w:rsidR="44BFCD50" w:rsidRPr="002735AD">
        <w:rPr>
          <w:rFonts w:ascii="Times New Roman" w:eastAsia="Times New Roman" w:hAnsi="Times New Roman" w:cs="Times New Roman"/>
          <w:color w:val="000000" w:themeColor="text1"/>
          <w:sz w:val="24"/>
          <w:szCs w:val="24"/>
        </w:rPr>
        <w:t>)</w:t>
      </w:r>
      <w:r w:rsidRPr="002735AD">
        <w:rPr>
          <w:rFonts w:ascii="Times New Roman" w:eastAsia="Times New Roman" w:hAnsi="Times New Roman" w:cs="Times New Roman"/>
          <w:color w:val="FF0000"/>
          <w:sz w:val="24"/>
          <w:szCs w:val="24"/>
        </w:rPr>
        <w:t>.</w:t>
      </w:r>
      <w:r w:rsidRPr="28AE220C">
        <w:rPr>
          <w:rFonts w:ascii="Times New Roman" w:eastAsia="Times New Roman" w:hAnsi="Times New Roman" w:cs="Times New Roman"/>
          <w:color w:val="FF0000"/>
          <w:sz w:val="24"/>
          <w:szCs w:val="24"/>
        </w:rPr>
        <w:t xml:space="preserve"> </w:t>
      </w:r>
      <w:r w:rsidRPr="28AE220C">
        <w:rPr>
          <w:rFonts w:ascii="Times New Roman" w:eastAsia="Times New Roman" w:hAnsi="Times New Roman" w:cs="Times New Roman"/>
          <w:color w:val="000000" w:themeColor="text1"/>
          <w:sz w:val="24"/>
          <w:szCs w:val="24"/>
        </w:rPr>
        <w:t>As these events are expected in this patient population and we already collect many of these events, for example mortality, as part of our outcomes. We will only report safety events if they are life-threatening, prolong hospitalisation or result in meaningful harm to the participant. It is difficult to pre-define a comprehensive list of events that can be considered safety events, but will actively assess the presence of the following safety events:</w:t>
      </w:r>
    </w:p>
    <w:p w14:paraId="5F66175D" w14:textId="53637E41" w:rsidR="74293046" w:rsidRDefault="74293046" w:rsidP="1F502263">
      <w:pPr>
        <w:pStyle w:val="ListParagraph"/>
        <w:numPr>
          <w:ilvl w:val="0"/>
          <w:numId w:val="10"/>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Prolonged mechanical ventilation (&gt; 7 days)</w:t>
      </w:r>
    </w:p>
    <w:p w14:paraId="2F34BFEF" w14:textId="64E9699E" w:rsidR="74293046" w:rsidRDefault="74293046" w:rsidP="1F502263">
      <w:pPr>
        <w:pStyle w:val="ListParagraph"/>
        <w:numPr>
          <w:ilvl w:val="0"/>
          <w:numId w:val="10"/>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Initiation of renal replacement therapy</w:t>
      </w:r>
    </w:p>
    <w:p w14:paraId="11053937" w14:textId="46743810" w:rsidR="74293046" w:rsidRDefault="74293046" w:rsidP="1F502263">
      <w:pPr>
        <w:pStyle w:val="ListParagraph"/>
        <w:numPr>
          <w:ilvl w:val="0"/>
          <w:numId w:val="10"/>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Prolonged (&gt; 2 days) or renewed (restart after at least 2 days without) use of vasopressors such as norepinephrine or vasopressin</w:t>
      </w:r>
    </w:p>
    <w:p w14:paraId="70E221EF" w14:textId="7DF1399B" w:rsidR="74293046" w:rsidRDefault="7429304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These are considered as safety events because they suggest pulmonary, renal, septic or bleeding complications and an increase in their occurrence following ATLS® training could be an indication that the intervention is harmful. These events therefore need to be tracked during the standard care phase as well as the intervention phase but will only be considered indicative of harm related to the intervention if occurred more often during the intervention phase than during the standard care phase. Besides this, safety reports will also be collected other than the list mentioned above. These events will identify </w:t>
      </w:r>
      <w:proofErr w:type="gramStart"/>
      <w:r w:rsidRPr="1F502263">
        <w:rPr>
          <w:rFonts w:ascii="Times New Roman" w:eastAsia="Times New Roman" w:hAnsi="Times New Roman" w:cs="Times New Roman"/>
          <w:color w:val="000000" w:themeColor="text1"/>
          <w:sz w:val="24"/>
          <w:szCs w:val="24"/>
        </w:rPr>
        <w:t>during the course of</w:t>
      </w:r>
      <w:proofErr w:type="gramEnd"/>
      <w:r w:rsidRPr="1F502263">
        <w:rPr>
          <w:rFonts w:ascii="Times New Roman" w:eastAsia="Times New Roman" w:hAnsi="Times New Roman" w:cs="Times New Roman"/>
          <w:color w:val="000000" w:themeColor="text1"/>
          <w:sz w:val="24"/>
          <w:szCs w:val="24"/>
        </w:rPr>
        <w:t xml:space="preserve"> trial, and the reporting of these safety events will be based on the clinical judgement of site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56FACE28" w14:textId="44FF4A6B" w:rsidR="74293046" w:rsidRDefault="74293046"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joint Trial Steering and Data Monitoring Committee. All safety events to be followed up by the local investigator until they are fully evaluated. Besides this, site investigators will also report safety events based upon the local ethics committee as per the Indian guidelines.</w:t>
      </w:r>
    </w:p>
    <w:p w14:paraId="7FD46B56" w14:textId="3F96AE16" w:rsidR="1F502263" w:rsidRDefault="1F502263" w:rsidP="1F502263"/>
    <w:p w14:paraId="5458F321" w14:textId="16776E78" w:rsidR="74293046" w:rsidRDefault="74293046" w:rsidP="1F502263">
      <w:pPr>
        <w:pStyle w:val="Heading2"/>
      </w:pPr>
      <w:r w:rsidRPr="1F502263">
        <w:t>Frequency and plans for auditing trial conduct {23}</w:t>
      </w:r>
    </w:p>
    <w:p w14:paraId="37D6F3FE" w14:textId="60780611" w:rsidR="74293046" w:rsidRDefault="74293046" w:rsidP="1F502263">
      <w:r w:rsidRPr="1F502263">
        <w:rPr>
          <w:rFonts w:ascii="Times New Roman" w:eastAsia="Times New Roman" w:hAnsi="Times New Roman" w:cs="Times New Roman"/>
          <w:color w:val="000000" w:themeColor="text1"/>
          <w:sz w:val="24"/>
          <w:szCs w:val="24"/>
        </w:rP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audit or inspection will ensure that all study related activities were performed, registered, analysed and reported correctly and according to </w:t>
      </w:r>
      <w:r w:rsidRPr="1F502263">
        <w:rPr>
          <w:rFonts w:ascii="Times New Roman" w:eastAsia="Times New Roman" w:hAnsi="Times New Roman" w:cs="Times New Roman"/>
          <w:color w:val="000000" w:themeColor="text1"/>
          <w:sz w:val="24"/>
          <w:szCs w:val="24"/>
        </w:rPr>
        <w:lastRenderedPageBreak/>
        <w:t>protocol, ICH- GCP and national regulations. These audits will be done to systematically and independently review all trial-related activities and documents.</w:t>
      </w:r>
    </w:p>
    <w:p w14:paraId="0393009F" w14:textId="1EDE2A89" w:rsidR="1F502263" w:rsidRDefault="1F502263" w:rsidP="1F502263">
      <w:pPr>
        <w:pStyle w:val="Heading2"/>
      </w:pPr>
    </w:p>
    <w:p w14:paraId="4FBB938E" w14:textId="1BBD1348" w:rsidR="74293046" w:rsidRDefault="74293046" w:rsidP="1F502263">
      <w:pPr>
        <w:pStyle w:val="Heading2"/>
      </w:pPr>
      <w:r w:rsidRPr="1F502263">
        <w:t>Plans for communicating important protocol amendments to relevant parties (e.g., trial participants, ethical committees) {25}</w:t>
      </w:r>
    </w:p>
    <w:p w14:paraId="3AC6AA04" w14:textId="1082FDBD" w:rsidR="74293046" w:rsidRDefault="74293046" w:rsidP="1F502263">
      <w:pPr>
        <w:spacing w:line="254" w:lineRule="auto"/>
        <w:ind w:right="267"/>
        <w:jc w:val="both"/>
      </w:pPr>
      <w:r w:rsidRPr="1F502263">
        <w:rPr>
          <w:rFonts w:ascii="Times New Roman" w:eastAsia="Times New Roman" w:hAnsi="Times New Roman" w:cs="Times New Roman"/>
          <w:color w:val="000000" w:themeColor="text1"/>
          <w:sz w:val="24"/>
          <w:szCs w:val="24"/>
          <w:lang w:val="en-US"/>
        </w:rPr>
        <w:t>Substantial amendments to the signed clinical trial protocol are only possible through approved protocol amendments and by agreement between the sponsor and the principal investigator.</w:t>
      </w:r>
    </w:p>
    <w:p w14:paraId="0E3DE1A6" w14:textId="2B147CE0" w:rsidR="1F502263" w:rsidRDefault="1F502263" w:rsidP="1F502263"/>
    <w:p w14:paraId="3F549644" w14:textId="7549461F" w:rsidR="74293046" w:rsidRDefault="74293046" w:rsidP="1F502263">
      <w:pPr>
        <w:pStyle w:val="Heading2"/>
      </w:pPr>
      <w:r w:rsidRPr="1F502263">
        <w:t>Dissemination plans {31a}</w:t>
      </w:r>
    </w:p>
    <w:p w14:paraId="17D70531" w14:textId="6EAA171B" w:rsidR="1D3365D7" w:rsidRDefault="1D3365D7"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The trial will be reported to the Funders within a year of completion. The results of the trial will also be prepared as manuscripts for publication. Authorship on trial manuscripts will be based on the International Committee of Medical Journal Editors (ICMJE) criteria:</w:t>
      </w:r>
    </w:p>
    <w:p w14:paraId="344FC1B5" w14:textId="276B96A6" w:rsidR="1D3365D7" w:rsidRDefault="1D3365D7" w:rsidP="1F502263">
      <w:pPr>
        <w:pStyle w:val="ListParagraph"/>
        <w:numPr>
          <w:ilvl w:val="0"/>
          <w:numId w:val="9"/>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Substantial contributions to the conception or design of the work; or the acquisition, analysis, or interpretation of data for the work; AND</w:t>
      </w:r>
    </w:p>
    <w:p w14:paraId="7AE961F7" w14:textId="1B961685" w:rsidR="1D3365D7" w:rsidRDefault="1D3365D7" w:rsidP="1F502263">
      <w:pPr>
        <w:pStyle w:val="ListParagraph"/>
        <w:numPr>
          <w:ilvl w:val="0"/>
          <w:numId w:val="8"/>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Drafting the work or reviewing it critically for important intellectual content; AND</w:t>
      </w:r>
    </w:p>
    <w:p w14:paraId="277C1FD6" w14:textId="28F27FA2" w:rsidR="1D3365D7" w:rsidRDefault="1D3365D7" w:rsidP="1F502263">
      <w:pPr>
        <w:pStyle w:val="ListParagraph"/>
        <w:numPr>
          <w:ilvl w:val="0"/>
          <w:numId w:val="7"/>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Final approval of the version to be published; AND</w:t>
      </w:r>
    </w:p>
    <w:p w14:paraId="12B83513" w14:textId="264680B1" w:rsidR="1D3365D7" w:rsidRDefault="1D3365D7" w:rsidP="1F502263">
      <w:pPr>
        <w:pStyle w:val="ListParagraph"/>
        <w:numPr>
          <w:ilvl w:val="0"/>
          <w:numId w:val="7"/>
        </w:num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Agreement to be accountable for all aspects of the work in ensuring that questions related to the accuracy or integrity of any part of the work are appropriately investigated and resolved.</w:t>
      </w:r>
    </w:p>
    <w:p w14:paraId="76B5189F" w14:textId="0AE2F46A" w:rsidR="1D3365D7" w:rsidRDefault="1D3365D7" w:rsidP="1F502263">
      <w:pPr>
        <w:rPr>
          <w:ins w:id="140" w:author="Samriddhi Ranjan" w:date="2025-01-07T08:52:00Z" w16du:dateUtc="2025-01-07T08:52:11Z"/>
        </w:rPr>
      </w:pPr>
      <w:r w:rsidRPr="1F502263">
        <w:rPr>
          <w:rFonts w:ascii="Times New Roman" w:eastAsia="Times New Roman" w:hAnsi="Times New Roman" w:cs="Times New Roman"/>
          <w:color w:val="000000" w:themeColor="text1"/>
          <w:sz w:val="24"/>
          <w:szCs w:val="24"/>
        </w:rPr>
        <w:t>In addition to being accountable for the parts of the work done, an author should be able to identify which co-authors are responsible for specific other parts of the work. In addition, authors should have confidence in the integrity of the contributions of their co-authors. The most recent version of the ICMJE criteria will be adhered to. We will also use the ICMJE criteria for non-author Contributorship. Before work on a trial manuscript is initiated, a writing group will be formed and first and last authors will be designated. This writing group will be formed by discussion in the Trial Management Group.</w:t>
      </w:r>
    </w:p>
    <w:p w14:paraId="62E820CC" w14:textId="4F826EE7" w:rsidR="006C0854" w:rsidRPr="00D61841" w:rsidRDefault="748750A7" w:rsidP="03D46B64">
      <w:pPr>
        <w:pStyle w:val="Heading1"/>
        <w:spacing w:line="259" w:lineRule="auto"/>
        <w:rPr>
          <w:rFonts w:eastAsia="Times New Roman" w:cs="Times New Roman"/>
        </w:rPr>
      </w:pPr>
      <w:r w:rsidRPr="2B519067">
        <w:rPr>
          <w:rFonts w:eastAsia="Times New Roman" w:cs="Times New Roman"/>
        </w:rPr>
        <w:t>Discussion</w:t>
      </w:r>
    </w:p>
    <w:p w14:paraId="5E62CE5B" w14:textId="35E37AA5" w:rsidR="498500CF" w:rsidRDefault="498500CF" w:rsidP="2B519067">
      <w:pPr>
        <w:shd w:val="clear" w:color="auto" w:fill="FFFFFF" w:themeFill="background1"/>
        <w:jc w:val="both"/>
      </w:pPr>
      <w:r w:rsidRPr="28AE220C">
        <w:rPr>
          <w:rFonts w:ascii="Times New Roman" w:eastAsia="Times New Roman" w:hAnsi="Times New Roman" w:cs="Times New Roman"/>
          <w:color w:val="000000" w:themeColor="text1"/>
        </w:rPr>
        <w:t xml:space="preserve">Several trauma life support training programmes have been developed to improve the early management of patients in the hospital by providing a structured framework for assessment and </w:t>
      </w:r>
      <w:r w:rsidRPr="002735AD">
        <w:rPr>
          <w:rFonts w:ascii="Times New Roman" w:eastAsia="Times New Roman" w:hAnsi="Times New Roman" w:cs="Times New Roman"/>
          <w:color w:val="000000" w:themeColor="text1"/>
        </w:rPr>
        <w:t xml:space="preserve">treatment </w:t>
      </w:r>
      <w:r w:rsidR="16923DF7" w:rsidRPr="002735AD">
        <w:rPr>
          <w:rFonts w:ascii="Times New Roman" w:eastAsia="Times New Roman" w:hAnsi="Times New Roman" w:cs="Times New Roman"/>
          <w:color w:val="000000" w:themeColor="text1"/>
        </w:rPr>
        <w:t>(</w:t>
      </w:r>
      <w:r w:rsidR="20BEB9A2" w:rsidRPr="002735AD">
        <w:rPr>
          <w:rFonts w:ascii="Times New Roman" w:eastAsia="Times New Roman" w:hAnsi="Times New Roman" w:cs="Times New Roman"/>
          <w:color w:val="000000" w:themeColor="text1"/>
        </w:rPr>
        <w:t>40</w:t>
      </w:r>
      <w:r w:rsidR="002735AD" w:rsidRPr="002735AD">
        <w:rPr>
          <w:rFonts w:ascii="Times New Roman" w:eastAsia="Times New Roman" w:hAnsi="Times New Roman" w:cs="Times New Roman"/>
          <w:color w:val="000000" w:themeColor="text1"/>
        </w:rPr>
        <w:t>-</w:t>
      </w:r>
      <w:r w:rsidR="16923DF7" w:rsidRPr="002735AD">
        <w:rPr>
          <w:rFonts w:ascii="Times New Roman" w:eastAsia="Times New Roman" w:hAnsi="Times New Roman" w:cs="Times New Roman"/>
          <w:color w:val="000000" w:themeColor="text1"/>
        </w:rPr>
        <w:t>4</w:t>
      </w:r>
      <w:r w:rsidR="30BC091D" w:rsidRPr="002735AD">
        <w:rPr>
          <w:rFonts w:ascii="Times New Roman" w:eastAsia="Times New Roman" w:hAnsi="Times New Roman" w:cs="Times New Roman"/>
          <w:color w:val="000000" w:themeColor="text1"/>
        </w:rPr>
        <w:t>4</w:t>
      </w:r>
      <w:r w:rsidR="16923DF7" w:rsidRPr="002735AD">
        <w:rPr>
          <w:rFonts w:ascii="Times New Roman" w:eastAsia="Times New Roman" w:hAnsi="Times New Roman" w:cs="Times New Roman"/>
          <w:color w:val="000000" w:themeColor="text1"/>
        </w:rPr>
        <w:t>)</w:t>
      </w:r>
      <w:r w:rsidRPr="002735AD">
        <w:rPr>
          <w:rFonts w:ascii="Times New Roman" w:eastAsia="Times New Roman" w:hAnsi="Times New Roman" w:cs="Times New Roman"/>
          <w:color w:val="FF0000"/>
          <w:sz w:val="24"/>
          <w:szCs w:val="24"/>
        </w:rPr>
        <w:t>.</w:t>
      </w:r>
      <w:r w:rsidRPr="002735AD">
        <w:rPr>
          <w:rFonts w:ascii="Times New Roman" w:eastAsia="Times New Roman" w:hAnsi="Times New Roman" w:cs="Times New Roman"/>
          <w:color w:val="000000" w:themeColor="text1"/>
        </w:rPr>
        <w:t xml:space="preserve"> The</w:t>
      </w:r>
      <w:r w:rsidRPr="28AE220C">
        <w:rPr>
          <w:rFonts w:ascii="Times New Roman" w:eastAsia="Times New Roman" w:hAnsi="Times New Roman" w:cs="Times New Roman"/>
          <w:color w:val="000000" w:themeColor="text1"/>
        </w:rPr>
        <w:t xml:space="preserve"> </w:t>
      </w:r>
      <w:r w:rsidRPr="002735AD">
        <w:rPr>
          <w:rFonts w:ascii="Times New Roman" w:eastAsia="Times New Roman" w:hAnsi="Times New Roman" w:cs="Times New Roman"/>
          <w:color w:val="000000" w:themeColor="text1"/>
        </w:rPr>
        <w:t>proprietary Advanced Trauma Life Support</w:t>
      </w:r>
      <w:r w:rsidRPr="002735AD">
        <w:rPr>
          <w:rFonts w:ascii="Times New Roman" w:eastAsia="Times New Roman" w:hAnsi="Times New Roman" w:cs="Times New Roman"/>
          <w:color w:val="000000" w:themeColor="text1"/>
          <w:sz w:val="15"/>
          <w:szCs w:val="15"/>
        </w:rPr>
        <w:t xml:space="preserve">® </w:t>
      </w:r>
      <w:r w:rsidRPr="002735AD">
        <w:rPr>
          <w:rFonts w:ascii="Times New Roman" w:eastAsia="Times New Roman" w:hAnsi="Times New Roman" w:cs="Times New Roman"/>
          <w:color w:val="000000" w:themeColor="text1"/>
        </w:rPr>
        <w:t>(ATLS</w:t>
      </w:r>
      <w:r w:rsidRPr="002735AD">
        <w:rPr>
          <w:rFonts w:ascii="Times New Roman" w:eastAsia="Times New Roman" w:hAnsi="Times New Roman" w:cs="Times New Roman"/>
          <w:color w:val="000000" w:themeColor="text1"/>
          <w:sz w:val="15"/>
          <w:szCs w:val="15"/>
        </w:rPr>
        <w:t>®</w:t>
      </w:r>
      <w:r w:rsidRPr="002735AD">
        <w:rPr>
          <w:rFonts w:ascii="Times New Roman" w:eastAsia="Times New Roman" w:hAnsi="Times New Roman" w:cs="Times New Roman"/>
          <w:color w:val="000000" w:themeColor="text1"/>
        </w:rPr>
        <w:t xml:space="preserve">) is the most established trauma life support training programme and more than one million physicians in over 80 countries have been trained in the programme since the first course in 1978 </w:t>
      </w:r>
      <w:r w:rsidR="580DF4E7" w:rsidRPr="002735AD">
        <w:rPr>
          <w:rFonts w:ascii="Times New Roman" w:eastAsia="Times New Roman" w:hAnsi="Times New Roman" w:cs="Times New Roman"/>
          <w:color w:val="000000" w:themeColor="text1"/>
        </w:rPr>
        <w:t>(12)</w:t>
      </w:r>
      <w:r w:rsidRPr="002735AD">
        <w:rPr>
          <w:rFonts w:ascii="Times New Roman" w:eastAsia="Times New Roman" w:hAnsi="Times New Roman" w:cs="Times New Roman"/>
          <w:color w:val="000000" w:themeColor="text1"/>
        </w:rPr>
        <w:t>. In the US and Europe training in ATLS</w:t>
      </w:r>
      <w:r w:rsidRPr="002735AD">
        <w:rPr>
          <w:rFonts w:ascii="Times New Roman" w:eastAsia="Times New Roman" w:hAnsi="Times New Roman" w:cs="Times New Roman"/>
          <w:color w:val="000000" w:themeColor="text1"/>
          <w:sz w:val="15"/>
          <w:szCs w:val="15"/>
        </w:rPr>
        <w:t xml:space="preserve">® </w:t>
      </w:r>
      <w:r w:rsidRPr="002735AD">
        <w:rPr>
          <w:rFonts w:ascii="Times New Roman" w:eastAsia="Times New Roman" w:hAnsi="Times New Roman" w:cs="Times New Roman"/>
          <w:color w:val="000000" w:themeColor="text1"/>
        </w:rPr>
        <w:t>is virtually mandatory for trauma care physicians</w:t>
      </w:r>
      <w:r w:rsidR="45578D8A" w:rsidRPr="002735AD">
        <w:rPr>
          <w:rFonts w:ascii="Times New Roman" w:eastAsia="Times New Roman" w:hAnsi="Times New Roman" w:cs="Times New Roman"/>
          <w:color w:val="000000" w:themeColor="text1"/>
        </w:rPr>
        <w:t xml:space="preserve"> (13)</w:t>
      </w:r>
      <w:r w:rsidRPr="002735AD">
        <w:rPr>
          <w:rFonts w:ascii="Times New Roman" w:eastAsia="Times New Roman" w:hAnsi="Times New Roman" w:cs="Times New Roman"/>
          <w:color w:val="FF0000"/>
          <w:lang w:val="en-US"/>
        </w:rPr>
        <w:t>.</w:t>
      </w:r>
      <w:r w:rsidRPr="002735AD">
        <w:rPr>
          <w:rFonts w:ascii="Times New Roman" w:eastAsia="Times New Roman" w:hAnsi="Times New Roman" w:cs="Times New Roman"/>
          <w:color w:val="000000" w:themeColor="text1"/>
          <w:lang w:val="en-US"/>
        </w:rPr>
        <w:t xml:space="preserve"> </w:t>
      </w:r>
      <w:r w:rsidRPr="002735AD">
        <w:rPr>
          <w:rFonts w:ascii="Times New Roman" w:eastAsia="Times New Roman" w:hAnsi="Times New Roman" w:cs="Times New Roman"/>
          <w:color w:val="000000" w:themeColor="text1"/>
          <w:sz w:val="24"/>
          <w:szCs w:val="24"/>
        </w:rPr>
        <w:t xml:space="preserve">Being widely used </w:t>
      </w:r>
      <w:r w:rsidRPr="002735AD">
        <w:rPr>
          <w:rFonts w:ascii="Times New Roman" w:eastAsia="Times New Roman" w:hAnsi="Times New Roman" w:cs="Times New Roman"/>
          <w:color w:val="000000" w:themeColor="text1"/>
        </w:rPr>
        <w:t>training programmes</w:t>
      </w:r>
      <w:r w:rsidRPr="002735AD">
        <w:rPr>
          <w:rFonts w:ascii="Times New Roman" w:eastAsia="Times New Roman" w:hAnsi="Times New Roman" w:cs="Times New Roman"/>
          <w:color w:val="000000" w:themeColor="text1"/>
          <w:sz w:val="24"/>
          <w:szCs w:val="24"/>
        </w:rPr>
        <w:t xml:space="preserve"> there is lack of evidence on how ATLS ® training can influence patient outcomes. There are practically no </w:t>
      </w:r>
      <w:r w:rsidRPr="002735AD">
        <w:rPr>
          <w:rFonts w:ascii="Times New Roman" w:eastAsia="Times New Roman" w:hAnsi="Times New Roman" w:cs="Times New Roman"/>
          <w:color w:val="000000" w:themeColor="text1"/>
        </w:rPr>
        <w:t>randomised controlled trials or high-quality quasi- experimental trials indicating</w:t>
      </w:r>
      <w:r w:rsidRPr="28AE220C">
        <w:rPr>
          <w:rFonts w:ascii="Times New Roman" w:eastAsia="Times New Roman" w:hAnsi="Times New Roman" w:cs="Times New Roman"/>
          <w:color w:val="000000" w:themeColor="text1"/>
        </w:rPr>
        <w:t xml:space="preserve"> the efficiency of ATLS </w:t>
      </w:r>
      <w:r w:rsidRPr="28AE220C">
        <w:rPr>
          <w:rFonts w:ascii="Times New Roman" w:eastAsia="Times New Roman" w:hAnsi="Times New Roman" w:cs="Times New Roman"/>
          <w:color w:val="000000" w:themeColor="text1"/>
          <w:sz w:val="24"/>
          <w:szCs w:val="24"/>
        </w:rPr>
        <w:t xml:space="preserve">® training on patient </w:t>
      </w:r>
      <w:r w:rsidRPr="28AE220C">
        <w:rPr>
          <w:rFonts w:ascii="Times New Roman" w:eastAsia="Times New Roman" w:hAnsi="Times New Roman" w:cs="Times New Roman"/>
          <w:color w:val="000000" w:themeColor="text1"/>
        </w:rPr>
        <w:t xml:space="preserve">outcomes </w:t>
      </w:r>
      <w:r w:rsidRPr="002735AD">
        <w:rPr>
          <w:rFonts w:ascii="Times New Roman" w:eastAsia="Times New Roman" w:hAnsi="Times New Roman" w:cs="Times New Roman"/>
          <w:color w:val="000000" w:themeColor="text1"/>
        </w:rPr>
        <w:t>to date</w:t>
      </w:r>
      <w:r w:rsidR="5A5EDFB3" w:rsidRPr="002735AD">
        <w:rPr>
          <w:rFonts w:ascii="Times New Roman" w:eastAsia="Times New Roman" w:hAnsi="Times New Roman" w:cs="Times New Roman"/>
          <w:color w:val="000000" w:themeColor="text1"/>
        </w:rPr>
        <w:t xml:space="preserve"> (4</w:t>
      </w:r>
      <w:r w:rsidR="014D8F61" w:rsidRPr="002735AD">
        <w:rPr>
          <w:rFonts w:ascii="Times New Roman" w:eastAsia="Times New Roman" w:hAnsi="Times New Roman" w:cs="Times New Roman"/>
          <w:color w:val="000000" w:themeColor="text1"/>
        </w:rPr>
        <w:t>5</w:t>
      </w:r>
      <w:r w:rsidR="002735AD" w:rsidRPr="002735AD">
        <w:rPr>
          <w:rFonts w:ascii="Times New Roman" w:eastAsia="Times New Roman" w:hAnsi="Times New Roman" w:cs="Times New Roman"/>
          <w:color w:val="000000" w:themeColor="text1"/>
        </w:rPr>
        <w:t>-</w:t>
      </w:r>
      <w:r w:rsidR="5A5EDFB3" w:rsidRPr="002735AD">
        <w:rPr>
          <w:rFonts w:ascii="Times New Roman" w:eastAsia="Times New Roman" w:hAnsi="Times New Roman" w:cs="Times New Roman"/>
          <w:color w:val="000000" w:themeColor="text1"/>
        </w:rPr>
        <w:t>4</w:t>
      </w:r>
      <w:r w:rsidR="4DFB2424" w:rsidRPr="002735AD">
        <w:rPr>
          <w:rFonts w:ascii="Times New Roman" w:eastAsia="Times New Roman" w:hAnsi="Times New Roman" w:cs="Times New Roman"/>
          <w:color w:val="000000" w:themeColor="text1"/>
        </w:rPr>
        <w:t>9</w:t>
      </w:r>
      <w:r w:rsidR="5A5EDFB3" w:rsidRPr="002735AD">
        <w:rPr>
          <w:rFonts w:ascii="Times New Roman" w:eastAsia="Times New Roman" w:hAnsi="Times New Roman" w:cs="Times New Roman"/>
          <w:color w:val="000000" w:themeColor="text1"/>
        </w:rPr>
        <w:t>)</w:t>
      </w:r>
      <w:r w:rsidRPr="002735AD">
        <w:rPr>
          <w:rFonts w:ascii="Times New Roman" w:eastAsia="Times New Roman" w:hAnsi="Times New Roman" w:cs="Times New Roman"/>
          <w:color w:val="000000" w:themeColor="text1"/>
          <w:sz w:val="15"/>
          <w:szCs w:val="15"/>
        </w:rPr>
        <w:t>.</w:t>
      </w:r>
      <w:r w:rsidRPr="28AE220C">
        <w:rPr>
          <w:rFonts w:ascii="Times New Roman" w:eastAsia="Times New Roman" w:hAnsi="Times New Roman" w:cs="Times New Roman"/>
          <w:color w:val="000000" w:themeColor="text1"/>
          <w:sz w:val="15"/>
          <w:szCs w:val="15"/>
        </w:rPr>
        <w:t xml:space="preserve"> </w:t>
      </w:r>
      <w:r w:rsidRPr="28AE220C">
        <w:rPr>
          <w:rFonts w:ascii="Times New Roman" w:eastAsia="Times New Roman" w:hAnsi="Times New Roman" w:cs="Times New Roman"/>
          <w:color w:val="000000" w:themeColor="text1"/>
          <w:sz w:val="24"/>
          <w:szCs w:val="24"/>
        </w:rPr>
        <w:t xml:space="preserve">Few randomised control trials were done </w:t>
      </w:r>
      <w:r w:rsidRPr="28AE220C">
        <w:rPr>
          <w:rFonts w:ascii="Times New Roman" w:eastAsia="Times New Roman" w:hAnsi="Times New Roman" w:cs="Times New Roman"/>
          <w:color w:val="000000" w:themeColor="text1"/>
          <w:lang w:val="en-US"/>
        </w:rPr>
        <w:t>which showed that ATLS</w:t>
      </w:r>
      <w:r w:rsidRPr="28AE220C">
        <w:rPr>
          <w:rFonts w:ascii="Times New Roman" w:eastAsia="Times New Roman" w:hAnsi="Times New Roman" w:cs="Times New Roman"/>
          <w:color w:val="000000" w:themeColor="text1"/>
          <w:sz w:val="15"/>
          <w:szCs w:val="15"/>
          <w:lang w:val="en-US"/>
        </w:rPr>
        <w:t xml:space="preserve">® </w:t>
      </w:r>
      <w:r w:rsidRPr="28AE220C">
        <w:rPr>
          <w:rFonts w:ascii="Times New Roman" w:eastAsia="Times New Roman" w:hAnsi="Times New Roman" w:cs="Times New Roman"/>
          <w:color w:val="000000" w:themeColor="text1"/>
          <w:lang w:val="en-US"/>
        </w:rPr>
        <w:t>can improve knowledge and clinical skills</w:t>
      </w:r>
      <w:r w:rsidR="22529CC2" w:rsidRPr="28AE220C">
        <w:rPr>
          <w:rFonts w:ascii="Times New Roman" w:eastAsia="Times New Roman" w:hAnsi="Times New Roman" w:cs="Times New Roman"/>
          <w:color w:val="000000" w:themeColor="text1"/>
          <w:lang w:val="en-US"/>
        </w:rPr>
        <w:t xml:space="preserve"> </w:t>
      </w:r>
      <w:r w:rsidR="22529CC2" w:rsidRPr="002735AD">
        <w:rPr>
          <w:rFonts w:ascii="Times New Roman" w:eastAsia="Times New Roman" w:hAnsi="Times New Roman" w:cs="Times New Roman"/>
          <w:color w:val="000000" w:themeColor="text1"/>
          <w:lang w:val="en-US"/>
        </w:rPr>
        <w:t>(</w:t>
      </w:r>
      <w:r w:rsidR="12A599C9" w:rsidRPr="002735AD">
        <w:rPr>
          <w:rFonts w:ascii="Times New Roman" w:eastAsia="Times New Roman" w:hAnsi="Times New Roman" w:cs="Times New Roman"/>
          <w:color w:val="000000" w:themeColor="text1"/>
          <w:lang w:val="en-US"/>
        </w:rPr>
        <w:t>50</w:t>
      </w:r>
      <w:r w:rsidR="002735AD" w:rsidRPr="002735AD">
        <w:rPr>
          <w:rFonts w:ascii="Times New Roman" w:eastAsia="Times New Roman" w:hAnsi="Times New Roman" w:cs="Times New Roman"/>
          <w:color w:val="000000" w:themeColor="text1"/>
          <w:lang w:val="en-US"/>
        </w:rPr>
        <w:t>-</w:t>
      </w:r>
      <w:r w:rsidR="22529CC2" w:rsidRPr="002735AD">
        <w:rPr>
          <w:rFonts w:ascii="Times New Roman" w:eastAsia="Times New Roman" w:hAnsi="Times New Roman" w:cs="Times New Roman"/>
          <w:color w:val="000000" w:themeColor="text1"/>
          <w:lang w:val="en-US"/>
        </w:rPr>
        <w:t>5</w:t>
      </w:r>
      <w:r w:rsidR="58B1CE70" w:rsidRPr="002735AD">
        <w:rPr>
          <w:rFonts w:ascii="Times New Roman" w:eastAsia="Times New Roman" w:hAnsi="Times New Roman" w:cs="Times New Roman"/>
          <w:color w:val="000000" w:themeColor="text1"/>
          <w:lang w:val="en-US"/>
        </w:rPr>
        <w:t>2</w:t>
      </w:r>
      <w:r w:rsidR="22529CC2" w:rsidRPr="002735AD">
        <w:rPr>
          <w:rFonts w:ascii="Times New Roman" w:eastAsia="Times New Roman" w:hAnsi="Times New Roman" w:cs="Times New Roman"/>
          <w:color w:val="000000" w:themeColor="text1"/>
          <w:lang w:val="en-US"/>
        </w:rPr>
        <w:t>)</w:t>
      </w:r>
      <w:r w:rsidRPr="002735AD">
        <w:rPr>
          <w:rFonts w:ascii="Times New Roman" w:eastAsia="Times New Roman" w:hAnsi="Times New Roman" w:cs="Times New Roman"/>
          <w:color w:val="000000" w:themeColor="text1"/>
          <w:sz w:val="15"/>
          <w:szCs w:val="15"/>
          <w:lang w:val="en-US"/>
        </w:rPr>
        <w:t>.</w:t>
      </w:r>
      <w:r w:rsidRPr="28AE220C">
        <w:rPr>
          <w:rFonts w:ascii="Times New Roman" w:eastAsia="Times New Roman" w:hAnsi="Times New Roman" w:cs="Times New Roman"/>
          <w:color w:val="000000" w:themeColor="text1"/>
          <w:sz w:val="15"/>
          <w:szCs w:val="15"/>
          <w:lang w:val="en-US"/>
        </w:rPr>
        <w:t xml:space="preserve"> </w:t>
      </w:r>
      <w:r w:rsidRPr="28AE220C">
        <w:rPr>
          <w:rFonts w:ascii="Times New Roman" w:eastAsia="Times New Roman" w:hAnsi="Times New Roman" w:cs="Times New Roman"/>
          <w:color w:val="000000" w:themeColor="text1"/>
          <w:sz w:val="24"/>
          <w:szCs w:val="24"/>
        </w:rPr>
        <w:t>Countries like India, often lack formal trauma-specific training, suc</w:t>
      </w:r>
      <w:r w:rsidR="241E6012" w:rsidRPr="28AE220C">
        <w:rPr>
          <w:rFonts w:ascii="Times New Roman" w:eastAsia="Times New Roman" w:hAnsi="Times New Roman" w:cs="Times New Roman"/>
          <w:color w:val="000000" w:themeColor="text1"/>
          <w:sz w:val="24"/>
          <w:szCs w:val="24"/>
        </w:rPr>
        <w:t>5</w:t>
      </w:r>
      <w:r w:rsidRPr="28AE220C">
        <w:rPr>
          <w:rFonts w:ascii="Times New Roman" w:eastAsia="Times New Roman" w:hAnsi="Times New Roman" w:cs="Times New Roman"/>
          <w:color w:val="000000" w:themeColor="text1"/>
          <w:sz w:val="24"/>
          <w:szCs w:val="24"/>
        </w:rPr>
        <w:t xml:space="preserve"> as ATLS® due to high training cost of ATLS® coupled with absence of robust evidence on the impact of ATLS® training on patient outcomes. The findings from this trial could provide crucial insights to improve trauma care practices, standardize trauma protocols, and ultimately enhance patient outcomes.</w:t>
      </w:r>
    </w:p>
    <w:p w14:paraId="52AB5357" w14:textId="525799D0" w:rsidR="006C0854" w:rsidRPr="00D61841" w:rsidRDefault="748750A7" w:rsidP="03D46B64">
      <w:pPr>
        <w:pStyle w:val="Heading1"/>
        <w:spacing w:line="259" w:lineRule="auto"/>
        <w:rPr>
          <w:rFonts w:eastAsia="Times New Roman" w:cs="Times New Roman"/>
        </w:rPr>
      </w:pPr>
      <w:r w:rsidRPr="1F502263">
        <w:rPr>
          <w:rFonts w:eastAsia="Times New Roman" w:cs="Times New Roman"/>
        </w:rPr>
        <w:t>Trial status</w:t>
      </w:r>
    </w:p>
    <w:p w14:paraId="03E3AA34" w14:textId="6C9BFCF6" w:rsidR="5900D5BB" w:rsidRDefault="5900D5BB">
      <w:pPr>
        <w:spacing w:line="259" w:lineRule="auto"/>
        <w:rPr>
          <w:rFonts w:ascii="Times New Roman" w:eastAsia="Times New Roman" w:hAnsi="Times New Roman" w:cs="Times New Roman"/>
          <w:sz w:val="24"/>
          <w:szCs w:val="24"/>
        </w:rPr>
        <w:pPrChange w:id="141" w:author="Samriddhi Ranjan" w:date="2025-01-09T05:58:00Z">
          <w:pPr/>
        </w:pPrChange>
      </w:pPr>
      <w:ins w:id="142" w:author="Samriddhi Ranjan" w:date="2025-01-09T05:58:00Z">
        <w:r w:rsidRPr="52461DA5">
          <w:rPr>
            <w:rFonts w:ascii="Times New Roman" w:eastAsia="Times New Roman" w:hAnsi="Times New Roman" w:cs="Times New Roman"/>
            <w:sz w:val="24"/>
            <w:szCs w:val="24"/>
          </w:rPr>
          <w:t xml:space="preserve">The most updated protocol version is </w:t>
        </w:r>
      </w:ins>
      <w:r w:rsidR="47E9DBEB" w:rsidRPr="52461DA5">
        <w:rPr>
          <w:rFonts w:ascii="Times New Roman" w:eastAsia="Times New Roman" w:hAnsi="Times New Roman" w:cs="Times New Roman"/>
          <w:sz w:val="24"/>
          <w:szCs w:val="24"/>
        </w:rPr>
        <w:t>Version 1.3.0, 2024-11-15.</w:t>
      </w:r>
    </w:p>
    <w:p w14:paraId="3EC1C36C" w14:textId="4B0FB48E" w:rsidR="5900D5BB" w:rsidRDefault="5900D5BB" w:rsidP="1F502263">
      <w:pPr>
        <w:rPr>
          <w:rFonts w:ascii="Times New Roman" w:eastAsia="Times New Roman" w:hAnsi="Times New Roman" w:cs="Times New Roman"/>
          <w:sz w:val="24"/>
          <w:szCs w:val="24"/>
        </w:rPr>
      </w:pPr>
      <w:ins w:id="143" w:author="Samriddhi Ranjan" w:date="2025-01-09T05:59:00Z">
        <w:r w:rsidRPr="1F502263">
          <w:rPr>
            <w:rFonts w:ascii="Times New Roman" w:eastAsia="Times New Roman" w:hAnsi="Times New Roman" w:cs="Times New Roman"/>
            <w:sz w:val="24"/>
            <w:szCs w:val="24"/>
          </w:rPr>
          <w:t>N</w:t>
        </w:r>
      </w:ins>
      <w:ins w:id="144" w:author="Samriddhi Ranjan" w:date="2025-01-08T07:28:00Z">
        <w:r w:rsidR="275A6791" w:rsidRPr="1F502263">
          <w:rPr>
            <w:rFonts w:ascii="Times New Roman" w:eastAsia="Times New Roman" w:hAnsi="Times New Roman" w:cs="Times New Roman"/>
            <w:sz w:val="24"/>
            <w:szCs w:val="24"/>
          </w:rPr>
          <w:t>ecessary approvals have been undertaken.</w:t>
        </w:r>
      </w:ins>
      <w:ins w:id="145" w:author="Samriddhi Ranjan" w:date="2025-01-09T05:59:00Z">
        <w:r w:rsidR="3BD1D502" w:rsidRPr="1F502263">
          <w:rPr>
            <w:rFonts w:ascii="Times New Roman" w:eastAsia="Times New Roman" w:hAnsi="Times New Roman" w:cs="Times New Roman"/>
            <w:sz w:val="24"/>
            <w:szCs w:val="24"/>
          </w:rPr>
          <w:t xml:space="preserve"> </w:t>
        </w:r>
      </w:ins>
      <w:ins w:id="146" w:author="Samriddhi Ranjan" w:date="2025-01-08T07:28:00Z">
        <w:r w:rsidR="275A6791" w:rsidRPr="1F502263">
          <w:rPr>
            <w:rFonts w:ascii="Times New Roman" w:eastAsia="Times New Roman" w:hAnsi="Times New Roman" w:cs="Times New Roman"/>
            <w:sz w:val="24"/>
            <w:szCs w:val="24"/>
          </w:rPr>
          <w:t>The trial is expected to start fro</w:t>
        </w:r>
      </w:ins>
      <w:ins w:id="147" w:author="Samriddhi Ranjan" w:date="2025-01-08T07:29:00Z">
        <w:r w:rsidR="275A6791" w:rsidRPr="1F502263">
          <w:rPr>
            <w:rFonts w:ascii="Times New Roman" w:eastAsia="Times New Roman" w:hAnsi="Times New Roman" w:cs="Times New Roman"/>
            <w:sz w:val="24"/>
            <w:szCs w:val="24"/>
          </w:rPr>
          <w:t>m February 2025</w:t>
        </w:r>
      </w:ins>
      <w:ins w:id="148" w:author="Samriddhi Ranjan" w:date="2025-01-09T05:59:00Z">
        <w:r w:rsidR="63F252DB" w:rsidRPr="1F502263">
          <w:rPr>
            <w:rFonts w:ascii="Times New Roman" w:eastAsia="Times New Roman" w:hAnsi="Times New Roman" w:cs="Times New Roman"/>
            <w:sz w:val="24"/>
            <w:szCs w:val="24"/>
          </w:rPr>
          <w:t xml:space="preserve"> for the first batch</w:t>
        </w:r>
      </w:ins>
      <w:ins w:id="149" w:author="Samriddhi Ranjan" w:date="2025-01-08T07:33:00Z">
        <w:r w:rsidR="73A567C5" w:rsidRPr="1F502263">
          <w:rPr>
            <w:rFonts w:ascii="Times New Roman" w:eastAsia="Times New Roman" w:hAnsi="Times New Roman" w:cs="Times New Roman"/>
            <w:sz w:val="24"/>
            <w:szCs w:val="24"/>
          </w:rPr>
          <w:t>.</w:t>
        </w:r>
      </w:ins>
      <w:ins w:id="150" w:author="Samriddhi Ranjan" w:date="2025-01-09T06:00:00Z">
        <w:r w:rsidR="0661473B" w:rsidRPr="1F502263">
          <w:rPr>
            <w:rFonts w:ascii="Times New Roman" w:eastAsia="Times New Roman" w:hAnsi="Times New Roman" w:cs="Times New Roman"/>
            <w:sz w:val="24"/>
            <w:szCs w:val="24"/>
          </w:rPr>
          <w:t xml:space="preserve"> </w:t>
        </w:r>
        <w:commentRangeStart w:id="151"/>
        <w:r w:rsidR="0661473B" w:rsidRPr="1F502263">
          <w:rPr>
            <w:rFonts w:ascii="Times New Roman" w:eastAsia="Times New Roman" w:hAnsi="Times New Roman" w:cs="Times New Roman"/>
            <w:sz w:val="24"/>
            <w:szCs w:val="24"/>
          </w:rPr>
          <w:t xml:space="preserve">The second batch of 5 sites will be started in </w:t>
        </w:r>
      </w:ins>
      <w:ins w:id="152" w:author="Samriddhi Ranjan" w:date="2025-01-09T06:03:00Z">
        <w:r w:rsidR="5595BA58" w:rsidRPr="1F502263">
          <w:rPr>
            <w:rFonts w:ascii="Times New Roman" w:eastAsia="Times New Roman" w:hAnsi="Times New Roman" w:cs="Times New Roman"/>
            <w:sz w:val="24"/>
            <w:szCs w:val="24"/>
          </w:rPr>
          <w:t>September</w:t>
        </w:r>
      </w:ins>
      <w:ins w:id="153" w:author="Samriddhi Ranjan" w:date="2025-01-09T06:02:00Z">
        <w:r w:rsidR="26F0264A" w:rsidRPr="1F502263">
          <w:rPr>
            <w:rFonts w:ascii="Times New Roman" w:eastAsia="Times New Roman" w:hAnsi="Times New Roman" w:cs="Times New Roman"/>
            <w:sz w:val="24"/>
            <w:szCs w:val="24"/>
          </w:rPr>
          <w:t xml:space="preserve"> 2025.  </w:t>
        </w:r>
      </w:ins>
      <w:commentRangeEnd w:id="151"/>
      <w:r>
        <w:rPr>
          <w:rStyle w:val="CommentReference"/>
        </w:rPr>
        <w:commentReference w:id="151"/>
      </w:r>
    </w:p>
    <w:p w14:paraId="1F96FCA3" w14:textId="45ECBF2D" w:rsidR="1F502263" w:rsidRDefault="1F502263" w:rsidP="1F502263">
      <w:pPr>
        <w:rPr>
          <w:rFonts w:ascii="Times New Roman" w:eastAsia="Times New Roman" w:hAnsi="Times New Roman" w:cs="Times New Roman"/>
          <w:b/>
          <w:bCs/>
          <w:sz w:val="24"/>
          <w:szCs w:val="24"/>
        </w:rPr>
      </w:pPr>
    </w:p>
    <w:p w14:paraId="1526431E" w14:textId="4F15A8A1" w:rsidR="467F70D0" w:rsidRDefault="467F70D0" w:rsidP="1F502263">
      <w:pPr>
        <w:rPr>
          <w:rFonts w:ascii="Times New Roman" w:eastAsia="Times New Roman" w:hAnsi="Times New Roman" w:cs="Times New Roman"/>
          <w:b/>
          <w:bCs/>
          <w:sz w:val="24"/>
          <w:szCs w:val="24"/>
        </w:rPr>
      </w:pPr>
      <w:r w:rsidRPr="1F502263">
        <w:rPr>
          <w:rFonts w:ascii="Times New Roman" w:eastAsia="Times New Roman" w:hAnsi="Times New Roman" w:cs="Times New Roman"/>
          <w:b/>
          <w:bCs/>
          <w:sz w:val="24"/>
          <w:szCs w:val="24"/>
        </w:rPr>
        <w:t xml:space="preserve">Table 4: The </w:t>
      </w:r>
      <w:r w:rsidR="5EB7B54B" w:rsidRPr="1F502263">
        <w:rPr>
          <w:rFonts w:ascii="Times New Roman" w:eastAsia="Times New Roman" w:hAnsi="Times New Roman" w:cs="Times New Roman"/>
          <w:b/>
          <w:bCs/>
          <w:sz w:val="24"/>
          <w:szCs w:val="24"/>
        </w:rPr>
        <w:t>composition, roles and responsibilities and the meeting frequencies of the Advance Trauma Study.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30"/>
        <w:gridCol w:w="2400"/>
        <w:gridCol w:w="3855"/>
        <w:gridCol w:w="1965"/>
      </w:tblGrid>
      <w:tr w:rsidR="1F502263" w14:paraId="17CBBD6B" w14:textId="77777777" w:rsidTr="1F502263">
        <w:trPr>
          <w:trHeight w:val="300"/>
        </w:trPr>
        <w:tc>
          <w:tcPr>
            <w:tcW w:w="153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240A5B67" w14:textId="3E402E85" w:rsidR="1F502263" w:rsidRDefault="1F502263" w:rsidP="1F502263">
            <w:pPr>
              <w:rPr>
                <w:rFonts w:ascii="Times New Roman" w:eastAsia="Times New Roman" w:hAnsi="Times New Roman" w:cs="Times New Roman"/>
                <w:color w:val="000000" w:themeColor="text1"/>
                <w:sz w:val="24"/>
                <w:szCs w:val="24"/>
              </w:rPr>
            </w:pPr>
          </w:p>
        </w:tc>
        <w:tc>
          <w:tcPr>
            <w:tcW w:w="240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617FF1BF" w14:textId="09714733"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Composition</w:t>
            </w:r>
          </w:p>
        </w:tc>
        <w:tc>
          <w:tcPr>
            <w:tcW w:w="385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57BA80A0" w14:textId="2710A9A9"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Roles &amp; Responsibilities</w:t>
            </w:r>
          </w:p>
        </w:tc>
        <w:tc>
          <w:tcPr>
            <w:tcW w:w="196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2C4868EC" w14:textId="0E3D1E03"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Meeting Frequency</w:t>
            </w:r>
          </w:p>
        </w:tc>
      </w:tr>
      <w:tr w:rsidR="1F502263" w14:paraId="453933ED" w14:textId="77777777" w:rsidTr="1F502263">
        <w:trPr>
          <w:trHeight w:val="300"/>
        </w:trPr>
        <w:tc>
          <w:tcPr>
            <w:tcW w:w="153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73B44576" w14:textId="08F2209D" w:rsidR="1F502263" w:rsidRDefault="1F502263" w:rsidP="1F502263">
            <w:pPr>
              <w:rPr>
                <w:rFonts w:ascii="Times New Roman" w:eastAsia="Times New Roman" w:hAnsi="Times New Roman" w:cs="Times New Roman"/>
                <w:color w:val="000000" w:themeColor="text1"/>
                <w:sz w:val="24"/>
                <w:szCs w:val="24"/>
              </w:rPr>
            </w:pPr>
            <w:commentRangeStart w:id="154"/>
            <w:r w:rsidRPr="1F502263">
              <w:rPr>
                <w:rFonts w:ascii="Times New Roman" w:eastAsia="Times New Roman" w:hAnsi="Times New Roman" w:cs="Times New Roman"/>
                <w:color w:val="000000" w:themeColor="text1"/>
                <w:sz w:val="24"/>
                <w:szCs w:val="24"/>
                <w:highlight w:val="yellow"/>
              </w:rPr>
              <w:t xml:space="preserve">The George Institute of Global </w:t>
            </w:r>
            <w:r w:rsidRPr="1F502263">
              <w:rPr>
                <w:rFonts w:ascii="Times New Roman" w:eastAsia="Times New Roman" w:hAnsi="Times New Roman" w:cs="Times New Roman"/>
                <w:color w:val="000000" w:themeColor="text1"/>
                <w:sz w:val="24"/>
                <w:szCs w:val="24"/>
                <w:highlight w:val="yellow"/>
              </w:rPr>
              <w:lastRenderedPageBreak/>
              <w:t>Health</w:t>
            </w:r>
            <w:commentRangeEnd w:id="154"/>
            <w:r>
              <w:rPr>
                <w:rStyle w:val="CommentReference"/>
              </w:rPr>
              <w:commentReference w:id="154"/>
            </w:r>
          </w:p>
          <w:p w14:paraId="02B1A062" w14:textId="49F5D4C7" w:rsidR="1F502263" w:rsidRDefault="1F502263" w:rsidP="1F502263">
            <w:pPr>
              <w:rPr>
                <w:rFonts w:ascii="Times New Roman" w:eastAsia="Times New Roman" w:hAnsi="Times New Roman" w:cs="Times New Roman"/>
                <w:color w:val="000000" w:themeColor="text1"/>
                <w:sz w:val="24"/>
                <w:szCs w:val="24"/>
              </w:rPr>
            </w:pPr>
          </w:p>
        </w:tc>
        <w:tc>
          <w:tcPr>
            <w:tcW w:w="240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6A5165DF" w14:textId="663FAF75" w:rsidR="1F502263" w:rsidRDefault="1F502263" w:rsidP="1F502263">
            <w:pPr>
              <w:pStyle w:val="ListParagraph"/>
              <w:numPr>
                <w:ilvl w:val="0"/>
                <w:numId w:val="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lastRenderedPageBreak/>
              <w:t>Prof Vivekanand Jha</w:t>
            </w:r>
          </w:p>
          <w:p w14:paraId="698DD90A" w14:textId="740EA171" w:rsidR="1F502263" w:rsidRDefault="1F502263" w:rsidP="1F502263">
            <w:pPr>
              <w:pStyle w:val="ListParagraph"/>
              <w:numPr>
                <w:ilvl w:val="0"/>
                <w:numId w:val="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Nobhojit Roy</w:t>
            </w:r>
          </w:p>
          <w:p w14:paraId="5F950B54" w14:textId="2B8C7F8F" w:rsidR="1F502263" w:rsidRDefault="1F502263" w:rsidP="1F502263">
            <w:pPr>
              <w:pStyle w:val="ListParagraph"/>
              <w:numPr>
                <w:ilvl w:val="0"/>
                <w:numId w:val="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lastRenderedPageBreak/>
              <w:t>Abhinav Bassi</w:t>
            </w:r>
          </w:p>
          <w:p w14:paraId="0B214A3C" w14:textId="62BB86F7" w:rsidR="1F502263" w:rsidRDefault="1F502263" w:rsidP="1F502263">
            <w:pPr>
              <w:pStyle w:val="ListParagraph"/>
              <w:numPr>
                <w:ilvl w:val="0"/>
                <w:numId w:val="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Samriddhi Ranjan</w:t>
            </w:r>
          </w:p>
          <w:p w14:paraId="0057ED2E" w14:textId="4AEEE2F7" w:rsidR="1F502263" w:rsidRDefault="1F502263" w:rsidP="1F502263">
            <w:pPr>
              <w:pStyle w:val="ListParagraph"/>
              <w:numPr>
                <w:ilvl w:val="0"/>
                <w:numId w:val="6"/>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Prashant Kharat</w:t>
            </w:r>
          </w:p>
          <w:p w14:paraId="4145B678" w14:textId="45440E06" w:rsidR="1F502263" w:rsidRDefault="1F502263" w:rsidP="1F502263">
            <w:pPr>
              <w:pStyle w:val="ListParagraph"/>
              <w:numPr>
                <w:ilvl w:val="0"/>
                <w:numId w:val="6"/>
              </w:numPr>
              <w:rPr>
                <w:rFonts w:ascii="Times New Roman" w:eastAsia="Times New Roman" w:hAnsi="Times New Roman" w:cs="Times New Roman"/>
                <w:color w:val="000000" w:themeColor="text1"/>
                <w:sz w:val="24"/>
                <w:szCs w:val="24"/>
              </w:rPr>
            </w:pPr>
          </w:p>
        </w:tc>
        <w:tc>
          <w:tcPr>
            <w:tcW w:w="385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2336EC35" w14:textId="59E71DCF" w:rsidR="535EDFEB" w:rsidRDefault="535EDFEB" w:rsidP="1F502263">
            <w:pPr>
              <w:rPr>
                <w:rFonts w:ascii="Times New Roman" w:eastAsia="Times New Roman" w:hAnsi="Times New Roman" w:cs="Times New Roman"/>
                <w:color w:val="000000" w:themeColor="text1"/>
              </w:rPr>
            </w:pPr>
            <w:r w:rsidRPr="1F502263">
              <w:rPr>
                <w:rFonts w:ascii="Times New Roman" w:eastAsia="Times New Roman" w:hAnsi="Times New Roman" w:cs="Times New Roman"/>
                <w:color w:val="000000" w:themeColor="text1"/>
              </w:rPr>
              <w:lastRenderedPageBreak/>
              <w:t xml:space="preserve">As a regional coordinating </w:t>
            </w:r>
            <w:proofErr w:type="spellStart"/>
            <w:r w:rsidRPr="1F502263">
              <w:rPr>
                <w:rFonts w:ascii="Times New Roman" w:eastAsia="Times New Roman" w:hAnsi="Times New Roman" w:cs="Times New Roman"/>
                <w:color w:val="000000" w:themeColor="text1"/>
              </w:rPr>
              <w:t>center</w:t>
            </w:r>
            <w:proofErr w:type="spellEnd"/>
            <w:r w:rsidR="4B0F209D" w:rsidRPr="1F502263">
              <w:rPr>
                <w:rFonts w:ascii="Times New Roman" w:eastAsia="Times New Roman" w:hAnsi="Times New Roman" w:cs="Times New Roman"/>
                <w:color w:val="000000" w:themeColor="text1"/>
              </w:rPr>
              <w:t>, T</w:t>
            </w:r>
            <w:r w:rsidRPr="1F502263">
              <w:rPr>
                <w:rFonts w:ascii="Times New Roman" w:eastAsia="Times New Roman" w:hAnsi="Times New Roman" w:cs="Times New Roman"/>
                <w:color w:val="000000" w:themeColor="text1"/>
              </w:rPr>
              <w:t>he George Institute, India will e</w:t>
            </w:r>
            <w:r w:rsidR="323D4A37" w:rsidRPr="1F502263">
              <w:rPr>
                <w:rFonts w:ascii="Times New Roman" w:eastAsia="Times New Roman" w:hAnsi="Times New Roman" w:cs="Times New Roman"/>
                <w:color w:val="000000" w:themeColor="text1"/>
              </w:rPr>
              <w:t xml:space="preserve">nsure proper conduct of the trial through quality </w:t>
            </w:r>
            <w:r w:rsidR="323D4A37" w:rsidRPr="1F502263">
              <w:rPr>
                <w:rFonts w:ascii="Times New Roman" w:eastAsia="Times New Roman" w:hAnsi="Times New Roman" w:cs="Times New Roman"/>
                <w:color w:val="000000" w:themeColor="text1"/>
              </w:rPr>
              <w:lastRenderedPageBreak/>
              <w:t>control measures including on-site training of personnel, standard operating procedures, ongoing quality metrics assessment, review of missing data and outliers</w:t>
            </w:r>
            <w:r w:rsidR="5C725B8E" w:rsidRPr="1F502263">
              <w:rPr>
                <w:rFonts w:ascii="Times New Roman" w:eastAsia="Times New Roman" w:hAnsi="Times New Roman" w:cs="Times New Roman"/>
                <w:color w:val="000000" w:themeColor="text1"/>
              </w:rPr>
              <w:t xml:space="preserve">. </w:t>
            </w:r>
            <w:r w:rsidR="0DE7AA7E" w:rsidRPr="1F502263">
              <w:rPr>
                <w:rFonts w:ascii="Times New Roman" w:eastAsia="Times New Roman" w:hAnsi="Times New Roman" w:cs="Times New Roman"/>
                <w:color w:val="000000" w:themeColor="text1"/>
              </w:rPr>
              <w:t>T</w:t>
            </w:r>
            <w:r w:rsidR="0DCCE4C0" w:rsidRPr="1F502263">
              <w:rPr>
                <w:rFonts w:ascii="Times New Roman" w:eastAsia="Times New Roman" w:hAnsi="Times New Roman" w:cs="Times New Roman"/>
                <w:color w:val="000000" w:themeColor="text1"/>
              </w:rPr>
              <w:t>his will also include m</w:t>
            </w:r>
            <w:r w:rsidR="158CAC92" w:rsidRPr="1F502263">
              <w:rPr>
                <w:rFonts w:ascii="Times New Roman" w:eastAsia="Times New Roman" w:hAnsi="Times New Roman" w:cs="Times New Roman"/>
                <w:color w:val="000000" w:themeColor="text1"/>
              </w:rPr>
              <w:t>aintenance</w:t>
            </w:r>
            <w:r w:rsidR="5C725B8E" w:rsidRPr="1F502263">
              <w:rPr>
                <w:rFonts w:ascii="Times New Roman" w:eastAsia="Times New Roman" w:hAnsi="Times New Roman" w:cs="Times New Roman"/>
                <w:color w:val="000000" w:themeColor="text1"/>
              </w:rPr>
              <w:t xml:space="preserve"> of the Trial Master File (TMF) and Investigator Site File (</w:t>
            </w:r>
            <w:r w:rsidR="682B44EE" w:rsidRPr="1F502263">
              <w:rPr>
                <w:rFonts w:ascii="Times New Roman" w:eastAsia="Times New Roman" w:hAnsi="Times New Roman" w:cs="Times New Roman"/>
                <w:color w:val="000000" w:themeColor="text1"/>
              </w:rPr>
              <w:t>ISF)</w:t>
            </w:r>
            <w:r w:rsidR="5C725B8E" w:rsidRPr="1F502263">
              <w:rPr>
                <w:rFonts w:ascii="Times New Roman" w:eastAsia="Times New Roman" w:hAnsi="Times New Roman" w:cs="Times New Roman"/>
                <w:color w:val="000000" w:themeColor="text1"/>
              </w:rPr>
              <w:t xml:space="preserve"> at the site level. </w:t>
            </w:r>
          </w:p>
          <w:p w14:paraId="4F54EAAA" w14:textId="0BD9A38E" w:rsidR="4F8E5AB1" w:rsidRDefault="4F8E5AB1" w:rsidP="1F502263">
            <w:pPr>
              <w:rPr>
                <w:rFonts w:ascii="Times New Roman" w:eastAsia="Times New Roman" w:hAnsi="Times New Roman" w:cs="Times New Roman"/>
                <w:color w:val="000000" w:themeColor="text1"/>
              </w:rPr>
            </w:pPr>
            <w:r w:rsidRPr="1F502263">
              <w:rPr>
                <w:rFonts w:ascii="Times New Roman" w:eastAsia="Times New Roman" w:hAnsi="Times New Roman" w:cs="Times New Roman"/>
                <w:color w:val="000000" w:themeColor="text1"/>
              </w:rPr>
              <w:t xml:space="preserve">The institute </w:t>
            </w:r>
            <w:r w:rsidR="575E4EC0" w:rsidRPr="1F502263">
              <w:rPr>
                <w:rFonts w:ascii="Times New Roman" w:eastAsia="Times New Roman" w:hAnsi="Times New Roman" w:cs="Times New Roman"/>
                <w:color w:val="000000" w:themeColor="text1"/>
              </w:rPr>
              <w:t xml:space="preserve">will be responsible for data security and protection. </w:t>
            </w:r>
          </w:p>
          <w:p w14:paraId="26165DCD" w14:textId="022D549E" w:rsidR="48B7CB88" w:rsidRDefault="48B7CB88" w:rsidP="1F502263">
            <w:pPr>
              <w:rPr>
                <w:rFonts w:ascii="Times New Roman" w:eastAsia="Times New Roman" w:hAnsi="Times New Roman" w:cs="Times New Roman"/>
                <w:color w:val="000000" w:themeColor="text1"/>
              </w:rPr>
            </w:pPr>
            <w:r w:rsidRPr="1F502263">
              <w:rPr>
                <w:rFonts w:ascii="Times New Roman" w:eastAsia="Times New Roman" w:hAnsi="Times New Roman" w:cs="Times New Roman"/>
                <w:color w:val="000000" w:themeColor="text1"/>
              </w:rPr>
              <w:t>The institute will also be responsible for the ensuring an appropriate insurance for the duration of the study to cover against claims for compensation by participants arising out of their participation in the trial in India.</w:t>
            </w:r>
          </w:p>
          <w:p w14:paraId="4771CF5D" w14:textId="5183EDA1" w:rsidR="1F502263" w:rsidRDefault="1F502263" w:rsidP="1F502263">
            <w:pPr>
              <w:rPr>
                <w:rFonts w:ascii="Times New Roman" w:eastAsia="Times New Roman" w:hAnsi="Times New Roman" w:cs="Times New Roman"/>
                <w:color w:val="000000" w:themeColor="text1"/>
              </w:rPr>
            </w:pPr>
          </w:p>
        </w:tc>
        <w:tc>
          <w:tcPr>
            <w:tcW w:w="196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62CDA85F" w14:textId="31DF5A99" w:rsidR="1F502263" w:rsidRDefault="1F502263" w:rsidP="1F502263">
            <w:pPr>
              <w:rPr>
                <w:rFonts w:ascii="Times New Roman" w:eastAsia="Times New Roman" w:hAnsi="Times New Roman" w:cs="Times New Roman"/>
                <w:color w:val="000000" w:themeColor="text1"/>
                <w:sz w:val="24"/>
                <w:szCs w:val="24"/>
              </w:rPr>
            </w:pPr>
          </w:p>
        </w:tc>
      </w:tr>
      <w:tr w:rsidR="1F502263" w14:paraId="0DFDD9F5" w14:textId="77777777" w:rsidTr="1F502263">
        <w:trPr>
          <w:trHeight w:val="300"/>
        </w:trPr>
        <w:tc>
          <w:tcPr>
            <w:tcW w:w="153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37BBEDD0" w14:textId="18032F23" w:rsidR="3B436359" w:rsidRDefault="3B436359" w:rsidP="1F502263">
            <w:pPr>
              <w:rPr>
                <w:rFonts w:ascii="Times New Roman" w:eastAsia="Times New Roman" w:hAnsi="Times New Roman" w:cs="Times New Roman"/>
                <w:color w:val="000000" w:themeColor="text1"/>
                <w:sz w:val="24"/>
                <w:szCs w:val="24"/>
              </w:rPr>
            </w:pPr>
            <w:ins w:id="155" w:author="Samriddhi Ranjan" w:date="2025-01-08T07:11:00Z">
              <w:r w:rsidRPr="1F502263">
                <w:rPr>
                  <w:rFonts w:ascii="Times New Roman" w:eastAsia="Times New Roman" w:hAnsi="Times New Roman" w:cs="Times New Roman"/>
                  <w:color w:val="000000" w:themeColor="text1"/>
                  <w:sz w:val="24"/>
                  <w:szCs w:val="24"/>
                </w:rPr>
                <w:t>Trial Team (TT)</w:t>
              </w:r>
            </w:ins>
          </w:p>
        </w:tc>
        <w:tc>
          <w:tcPr>
            <w:tcW w:w="240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6954500C" w14:textId="18ADC9C8" w:rsidR="3B436359" w:rsidRDefault="3B436359" w:rsidP="1F502263">
            <w:pPr>
              <w:pStyle w:val="ListParagraph"/>
              <w:numPr>
                <w:ilvl w:val="0"/>
                <w:numId w:val="6"/>
              </w:numPr>
              <w:rPr>
                <w:ins w:id="156" w:author="Samriddhi Ranjan" w:date="2025-01-08T07:12:00Z" w16du:dateUtc="2025-01-08T07:12:02Z"/>
                <w:rFonts w:ascii="Times New Roman" w:eastAsia="Times New Roman" w:hAnsi="Times New Roman" w:cs="Times New Roman"/>
                <w:color w:val="000000" w:themeColor="text1"/>
                <w:sz w:val="24"/>
                <w:szCs w:val="24"/>
              </w:rPr>
            </w:pPr>
            <w:ins w:id="157" w:author="Samriddhi Ranjan" w:date="2025-01-08T07:11:00Z">
              <w:r w:rsidRPr="1F502263">
                <w:rPr>
                  <w:rFonts w:ascii="Times New Roman" w:eastAsia="Times New Roman" w:hAnsi="Times New Roman" w:cs="Times New Roman"/>
                  <w:color w:val="000000" w:themeColor="text1"/>
                  <w:sz w:val="24"/>
                  <w:szCs w:val="24"/>
                </w:rPr>
                <w:t>Martin</w:t>
              </w:r>
            </w:ins>
            <w:ins w:id="158" w:author="Samriddhi Ranjan" w:date="2025-01-08T07:12:00Z">
              <w:r w:rsidRPr="1F502263">
                <w:rPr>
                  <w:rFonts w:ascii="Times New Roman" w:eastAsia="Times New Roman" w:hAnsi="Times New Roman" w:cs="Times New Roman"/>
                  <w:color w:val="000000" w:themeColor="text1"/>
                  <w:sz w:val="24"/>
                  <w:szCs w:val="24"/>
                </w:rPr>
                <w:t xml:space="preserve"> Gerdin Wärnberg</w:t>
              </w:r>
            </w:ins>
          </w:p>
          <w:p w14:paraId="4EC9DB38" w14:textId="2B4BFB4A" w:rsidR="3B436359" w:rsidRDefault="3B436359">
            <w:pPr>
              <w:pStyle w:val="ListParagraph"/>
              <w:numPr>
                <w:ilvl w:val="0"/>
                <w:numId w:val="6"/>
              </w:numPr>
              <w:rPr>
                <w:ins w:id="159" w:author="Samriddhi Ranjan" w:date="2025-01-08T07:12:00Z" w16du:dateUtc="2025-01-08T07:12:02Z"/>
                <w:rFonts w:ascii="Times New Roman" w:eastAsia="Times New Roman" w:hAnsi="Times New Roman" w:cs="Times New Roman"/>
                <w:color w:val="000000" w:themeColor="text1"/>
                <w:sz w:val="24"/>
                <w:szCs w:val="24"/>
              </w:rPr>
              <w:pPrChange w:id="160" w:author="Samriddhi Ranjan" w:date="2025-01-08T07:12:00Z">
                <w:pPr/>
              </w:pPrChange>
            </w:pPr>
            <w:ins w:id="161" w:author="Samriddhi Ranjan" w:date="2025-01-08T07:12:00Z">
              <w:r w:rsidRPr="1F502263">
                <w:rPr>
                  <w:rFonts w:ascii="Times New Roman" w:eastAsia="Times New Roman" w:hAnsi="Times New Roman" w:cs="Times New Roman"/>
                  <w:color w:val="000000" w:themeColor="text1"/>
                  <w:sz w:val="24"/>
                  <w:szCs w:val="24"/>
                </w:rPr>
                <w:t>Monty Khajanchi</w:t>
              </w:r>
            </w:ins>
          </w:p>
          <w:p w14:paraId="40067A7F" w14:textId="3CD63FA4" w:rsidR="3B436359" w:rsidRDefault="3B436359">
            <w:pPr>
              <w:pStyle w:val="ListParagraph"/>
              <w:numPr>
                <w:ilvl w:val="0"/>
                <w:numId w:val="6"/>
              </w:numPr>
              <w:rPr>
                <w:ins w:id="162" w:author="Samriddhi Ranjan" w:date="2025-01-08T07:12:00Z" w16du:dateUtc="2025-01-08T07:12:02Z"/>
                <w:rFonts w:ascii="Times New Roman" w:eastAsia="Times New Roman" w:hAnsi="Times New Roman" w:cs="Times New Roman"/>
                <w:color w:val="000000" w:themeColor="text1"/>
                <w:sz w:val="24"/>
                <w:szCs w:val="24"/>
              </w:rPr>
              <w:pPrChange w:id="163" w:author="Samriddhi Ranjan" w:date="2025-01-08T07:12:00Z">
                <w:pPr/>
              </w:pPrChange>
            </w:pPr>
            <w:ins w:id="164" w:author="Samriddhi Ranjan" w:date="2025-01-08T07:12:00Z">
              <w:r w:rsidRPr="1F502263">
                <w:rPr>
                  <w:rFonts w:ascii="Times New Roman" w:eastAsia="Times New Roman" w:hAnsi="Times New Roman" w:cs="Times New Roman"/>
                  <w:color w:val="000000" w:themeColor="text1"/>
                  <w:sz w:val="24"/>
                  <w:szCs w:val="24"/>
                </w:rPr>
                <w:t>Abhinav Bassi</w:t>
              </w:r>
            </w:ins>
          </w:p>
          <w:p w14:paraId="7F5EB752" w14:textId="739CA882" w:rsidR="3B436359" w:rsidRDefault="3B436359">
            <w:pPr>
              <w:pStyle w:val="ListParagraph"/>
              <w:numPr>
                <w:ilvl w:val="0"/>
                <w:numId w:val="6"/>
              </w:numPr>
              <w:rPr>
                <w:ins w:id="165" w:author="Samriddhi Ranjan" w:date="2025-01-08T07:12:00Z" w16du:dateUtc="2025-01-08T07:12:05Z"/>
                <w:rFonts w:ascii="Times New Roman" w:eastAsia="Times New Roman" w:hAnsi="Times New Roman" w:cs="Times New Roman"/>
                <w:color w:val="000000" w:themeColor="text1"/>
                <w:sz w:val="24"/>
                <w:szCs w:val="24"/>
              </w:rPr>
              <w:pPrChange w:id="166" w:author="Samriddhi Ranjan" w:date="2025-01-08T07:12:00Z">
                <w:pPr>
                  <w:pStyle w:val="ListParagraph"/>
                </w:pPr>
              </w:pPrChange>
            </w:pPr>
            <w:ins w:id="167" w:author="Samriddhi Ranjan" w:date="2025-01-08T07:12:00Z">
              <w:r w:rsidRPr="1F502263">
                <w:rPr>
                  <w:rFonts w:ascii="Times New Roman" w:eastAsia="Times New Roman" w:hAnsi="Times New Roman" w:cs="Times New Roman"/>
                  <w:color w:val="000000" w:themeColor="text1"/>
                  <w:sz w:val="24"/>
                  <w:szCs w:val="24"/>
                </w:rPr>
                <w:t>Prashant Kharat</w:t>
              </w:r>
            </w:ins>
            <w:ins w:id="168" w:author="Samriddhi Ranjan" w:date="2025-01-08T07:11:00Z">
              <w:r w:rsidRPr="1F502263">
                <w:rPr>
                  <w:rFonts w:ascii="Times New Roman" w:eastAsia="Times New Roman" w:hAnsi="Times New Roman" w:cs="Times New Roman"/>
                  <w:color w:val="000000" w:themeColor="text1"/>
                  <w:sz w:val="24"/>
                  <w:szCs w:val="24"/>
                </w:rPr>
                <w:t xml:space="preserve"> </w:t>
              </w:r>
            </w:ins>
          </w:p>
          <w:p w14:paraId="024C40BF" w14:textId="5B5828FA" w:rsidR="3B436359" w:rsidRDefault="3B436359">
            <w:pPr>
              <w:pStyle w:val="ListParagraph"/>
              <w:numPr>
                <w:ilvl w:val="0"/>
                <w:numId w:val="6"/>
              </w:numPr>
              <w:rPr>
                <w:ins w:id="169" w:author="Samriddhi Ranjan" w:date="2025-01-08T07:12:00Z" w16du:dateUtc="2025-01-08T07:12:09Z"/>
                <w:rFonts w:ascii="Times New Roman" w:eastAsia="Times New Roman" w:hAnsi="Times New Roman" w:cs="Times New Roman"/>
                <w:color w:val="000000" w:themeColor="text1"/>
                <w:sz w:val="24"/>
                <w:szCs w:val="24"/>
              </w:rPr>
              <w:pPrChange w:id="170" w:author="Samriddhi Ranjan" w:date="2025-01-08T07:12:00Z">
                <w:pPr/>
              </w:pPrChange>
            </w:pPr>
            <w:ins w:id="171" w:author="Samriddhi Ranjan" w:date="2025-01-08T07:12:00Z">
              <w:r w:rsidRPr="1F502263">
                <w:rPr>
                  <w:rFonts w:ascii="Times New Roman" w:eastAsia="Times New Roman" w:hAnsi="Times New Roman" w:cs="Times New Roman"/>
                  <w:color w:val="000000" w:themeColor="text1"/>
                  <w:sz w:val="24"/>
                  <w:szCs w:val="24"/>
                </w:rPr>
                <w:t>Samriddhi Ranjan</w:t>
              </w:r>
            </w:ins>
          </w:p>
          <w:p w14:paraId="07D213F5" w14:textId="1FF712C3" w:rsidR="3B436359" w:rsidRDefault="3B436359">
            <w:pPr>
              <w:pStyle w:val="ListParagraph"/>
              <w:numPr>
                <w:ilvl w:val="0"/>
                <w:numId w:val="6"/>
              </w:numPr>
              <w:rPr>
                <w:ins w:id="172" w:author="Samriddhi Ranjan" w:date="2025-01-08T07:12:00Z" w16du:dateUtc="2025-01-08T07:12:47Z"/>
                <w:rFonts w:ascii="Times New Roman" w:eastAsia="Times New Roman" w:hAnsi="Times New Roman" w:cs="Times New Roman"/>
                <w:color w:val="000000" w:themeColor="text1"/>
                <w:sz w:val="24"/>
                <w:szCs w:val="24"/>
              </w:rPr>
              <w:pPrChange w:id="173" w:author="Samriddhi Ranjan" w:date="2025-01-08T07:12:00Z">
                <w:pPr/>
              </w:pPrChange>
            </w:pPr>
            <w:ins w:id="174" w:author="Samriddhi Ranjan" w:date="2025-01-08T07:12:00Z">
              <w:r w:rsidRPr="1F502263">
                <w:rPr>
                  <w:rFonts w:ascii="Times New Roman" w:eastAsia="Times New Roman" w:hAnsi="Times New Roman" w:cs="Times New Roman"/>
                  <w:color w:val="000000" w:themeColor="text1"/>
                  <w:sz w:val="24"/>
                  <w:szCs w:val="24"/>
                </w:rPr>
                <w:t>Bijini Bahuleyan</w:t>
              </w:r>
            </w:ins>
          </w:p>
          <w:p w14:paraId="510504C2" w14:textId="3D3F0598" w:rsidR="3B436359" w:rsidRDefault="3B436359" w:rsidP="1F502263">
            <w:pPr>
              <w:pStyle w:val="ListParagraph"/>
              <w:numPr>
                <w:ilvl w:val="0"/>
                <w:numId w:val="6"/>
              </w:numPr>
              <w:rPr>
                <w:rFonts w:ascii="Times New Roman" w:eastAsia="Times New Roman" w:hAnsi="Times New Roman" w:cs="Times New Roman"/>
                <w:color w:val="000000" w:themeColor="text1"/>
                <w:sz w:val="24"/>
                <w:szCs w:val="24"/>
              </w:rPr>
            </w:pPr>
            <w:ins w:id="175" w:author="Samriddhi Ranjan" w:date="2025-01-08T07:12:00Z">
              <w:r w:rsidRPr="1F502263">
                <w:rPr>
                  <w:rFonts w:ascii="Times New Roman" w:eastAsia="Times New Roman" w:hAnsi="Times New Roman" w:cs="Times New Roman"/>
                  <w:color w:val="000000" w:themeColor="text1"/>
                  <w:sz w:val="24"/>
                  <w:szCs w:val="24"/>
                </w:rPr>
                <w:t>Manoj Soni</w:t>
              </w:r>
            </w:ins>
          </w:p>
        </w:tc>
        <w:tc>
          <w:tcPr>
            <w:tcW w:w="385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7E0808DB" w14:textId="4E04C362" w:rsidR="6802AEE7" w:rsidRDefault="6802AEE7">
            <w:pPr>
              <w:jc w:val="both"/>
              <w:rPr>
                <w:ins w:id="176" w:author="Samriddhi Ranjan" w:date="2025-01-08T07:15:00Z" w16du:dateUtc="2025-01-08T07:15:03Z"/>
                <w:rFonts w:ascii="Times New Roman" w:eastAsia="Times New Roman" w:hAnsi="Times New Roman" w:cs="Times New Roman"/>
                <w:color w:val="000000" w:themeColor="text1"/>
                <w:sz w:val="24"/>
                <w:szCs w:val="24"/>
              </w:rPr>
              <w:pPrChange w:id="177" w:author="Samriddhi Ranjan" w:date="2025-01-08T07:15:00Z">
                <w:pPr/>
              </w:pPrChange>
            </w:pPr>
            <w:ins w:id="178" w:author="Samriddhi Ranjan" w:date="2025-01-08T07:15:00Z">
              <w:r w:rsidRPr="1F502263">
                <w:rPr>
                  <w:rFonts w:ascii="Times New Roman" w:eastAsia="Times New Roman" w:hAnsi="Times New Roman" w:cs="Times New Roman"/>
                  <w:color w:val="000000" w:themeColor="text1"/>
                  <w:sz w:val="24"/>
                  <w:szCs w:val="24"/>
                </w:rPr>
                <w:t>To run the trial on a day-to-day basis, maintain trial databases, randomise clusters, ensuring complete and correct data, preparing reports for meetings (including those of the TMG, SDMC) and dealing with research governance and, if appropriate, regulatory matters.</w:t>
              </w:r>
            </w:ins>
          </w:p>
          <w:p w14:paraId="34C5EF11" w14:textId="6E43FD07" w:rsidR="1F502263" w:rsidRDefault="1F502263" w:rsidP="1F502263">
            <w:pPr>
              <w:rPr>
                <w:rFonts w:ascii="Times New Roman" w:eastAsia="Times New Roman" w:hAnsi="Times New Roman" w:cs="Times New Roman"/>
                <w:color w:val="000000" w:themeColor="text1"/>
                <w:sz w:val="24"/>
                <w:szCs w:val="24"/>
              </w:rPr>
            </w:pPr>
          </w:p>
        </w:tc>
        <w:tc>
          <w:tcPr>
            <w:tcW w:w="196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3136BE13" w14:textId="6AC607AE" w:rsidR="1F502263" w:rsidRDefault="1F502263" w:rsidP="1F502263">
            <w:pPr>
              <w:rPr>
                <w:rFonts w:ascii="Times New Roman" w:eastAsia="Times New Roman" w:hAnsi="Times New Roman" w:cs="Times New Roman"/>
                <w:color w:val="000000" w:themeColor="text1"/>
                <w:sz w:val="24"/>
                <w:szCs w:val="24"/>
              </w:rPr>
            </w:pPr>
          </w:p>
        </w:tc>
      </w:tr>
      <w:tr w:rsidR="1F502263" w14:paraId="5C18301E" w14:textId="77777777" w:rsidTr="1F502263">
        <w:trPr>
          <w:trHeight w:val="300"/>
        </w:trPr>
        <w:tc>
          <w:tcPr>
            <w:tcW w:w="153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4B041BD2" w14:textId="62C533D9"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Trial Management </w:t>
            </w:r>
            <w:proofErr w:type="spellStart"/>
            <w:r w:rsidRPr="1F502263">
              <w:rPr>
                <w:rFonts w:ascii="Times New Roman" w:eastAsia="Times New Roman" w:hAnsi="Times New Roman" w:cs="Times New Roman"/>
                <w:color w:val="000000" w:themeColor="text1"/>
                <w:sz w:val="24"/>
                <w:szCs w:val="24"/>
              </w:rPr>
              <w:t>Goup</w:t>
            </w:r>
            <w:proofErr w:type="spellEnd"/>
            <w:r w:rsidRPr="1F502263">
              <w:rPr>
                <w:rFonts w:ascii="Times New Roman" w:eastAsia="Times New Roman" w:hAnsi="Times New Roman" w:cs="Times New Roman"/>
                <w:color w:val="000000" w:themeColor="text1"/>
                <w:sz w:val="24"/>
                <w:szCs w:val="24"/>
              </w:rPr>
              <w:t xml:space="preserve"> (TMG)</w:t>
            </w:r>
          </w:p>
          <w:p w14:paraId="4B32E066" w14:textId="0EF69765" w:rsidR="1F502263" w:rsidRDefault="1F502263" w:rsidP="1F502263">
            <w:pPr>
              <w:rPr>
                <w:rFonts w:ascii="Times New Roman" w:eastAsia="Times New Roman" w:hAnsi="Times New Roman" w:cs="Times New Roman"/>
                <w:color w:val="000000" w:themeColor="text1"/>
                <w:sz w:val="24"/>
                <w:szCs w:val="24"/>
              </w:rPr>
            </w:pPr>
          </w:p>
        </w:tc>
        <w:tc>
          <w:tcPr>
            <w:tcW w:w="240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14211901" w14:textId="7B573395"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Anurag Alok</w:t>
            </w:r>
          </w:p>
          <w:p w14:paraId="72F44787" w14:textId="6848EB14"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Li </w:t>
            </w:r>
            <w:proofErr w:type="spellStart"/>
            <w:r w:rsidRPr="1F502263">
              <w:rPr>
                <w:rFonts w:ascii="Times New Roman" w:eastAsia="Times New Roman" w:hAnsi="Times New Roman" w:cs="Times New Roman"/>
                <w:color w:val="000000" w:themeColor="text1"/>
                <w:sz w:val="24"/>
                <w:szCs w:val="24"/>
              </w:rPr>
              <w:t>Felländer</w:t>
            </w:r>
            <w:proofErr w:type="spellEnd"/>
            <w:r w:rsidRPr="1F502263">
              <w:rPr>
                <w:rFonts w:ascii="Times New Roman" w:eastAsia="Times New Roman" w:hAnsi="Times New Roman" w:cs="Times New Roman"/>
                <w:color w:val="000000" w:themeColor="text1"/>
                <w:sz w:val="24"/>
                <w:szCs w:val="24"/>
              </w:rPr>
              <w:t xml:space="preserve">-Tsai </w:t>
            </w:r>
          </w:p>
          <w:p w14:paraId="386713BB" w14:textId="4D3B3EE6"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Debojit Basak</w:t>
            </w:r>
          </w:p>
          <w:p w14:paraId="3500FF50" w14:textId="5D068A11"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Shamita Chatterjee</w:t>
            </w:r>
          </w:p>
          <w:p w14:paraId="45CFFC86" w14:textId="1EC421DE"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G D Bakhshi </w:t>
            </w:r>
          </w:p>
          <w:p w14:paraId="229501DD" w14:textId="26F99CBF"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Karla Hemming</w:t>
            </w:r>
          </w:p>
          <w:p w14:paraId="2DDCA2F6" w14:textId="2813A03F"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K D Soni</w:t>
            </w:r>
          </w:p>
          <w:p w14:paraId="783203E8" w14:textId="3874C07A"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Nobhojit Roy</w:t>
            </w:r>
          </w:p>
          <w:p w14:paraId="74CE8EDD" w14:textId="5E608876"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Vivekanand Jha</w:t>
            </w:r>
          </w:p>
          <w:p w14:paraId="4344325C" w14:textId="3C1FB0A3"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Rajdeep Singh  </w:t>
            </w:r>
          </w:p>
          <w:p w14:paraId="41248591" w14:textId="2E7B8303"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Martin Gerdin Wärnberg</w:t>
            </w:r>
          </w:p>
          <w:p w14:paraId="2CE38783" w14:textId="2B4BFB4A"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Monty Khajanchi</w:t>
            </w:r>
          </w:p>
          <w:p w14:paraId="733B703B" w14:textId="3CD63FA4"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Abhinav Bassi</w:t>
            </w:r>
          </w:p>
          <w:p w14:paraId="729889BC" w14:textId="3C6F59CE"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Prashant Kharat</w:t>
            </w:r>
          </w:p>
          <w:p w14:paraId="7CFC94EE" w14:textId="1E7791E2" w:rsidR="1F502263" w:rsidRDefault="1F502263" w:rsidP="1F502263">
            <w:pPr>
              <w:pStyle w:val="ListParagraph"/>
              <w:numPr>
                <w:ilvl w:val="0"/>
                <w:numId w:val="5"/>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Samriddhi Ranjan</w:t>
            </w:r>
          </w:p>
          <w:p w14:paraId="656B5650" w14:textId="4DFB3BB4" w:rsidR="1F502263" w:rsidRDefault="1F502263" w:rsidP="1F502263">
            <w:pPr>
              <w:rPr>
                <w:rFonts w:ascii="Times New Roman" w:eastAsia="Times New Roman" w:hAnsi="Times New Roman" w:cs="Times New Roman"/>
                <w:color w:val="000000" w:themeColor="text1"/>
                <w:sz w:val="24"/>
                <w:szCs w:val="24"/>
              </w:rPr>
            </w:pPr>
          </w:p>
        </w:tc>
        <w:tc>
          <w:tcPr>
            <w:tcW w:w="385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3D5960CD" w14:textId="20C7621D"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To manage the trial, including its clinical and practical aspects. Includes members with broad expertise appropriate to the trial. The TMG will be chaired by</w:t>
            </w:r>
          </w:p>
          <w:p w14:paraId="461738AA" w14:textId="1AEB3E96"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the Principal Investigator.</w:t>
            </w:r>
          </w:p>
          <w:p w14:paraId="219D5585" w14:textId="06C2F38C" w:rsidR="1F502263" w:rsidRDefault="1F502263" w:rsidP="1F502263">
            <w:pPr>
              <w:rPr>
                <w:rFonts w:ascii="Times New Roman" w:eastAsia="Times New Roman" w:hAnsi="Times New Roman" w:cs="Times New Roman"/>
                <w:color w:val="000000" w:themeColor="text1"/>
                <w:sz w:val="24"/>
                <w:szCs w:val="24"/>
              </w:rPr>
            </w:pPr>
          </w:p>
        </w:tc>
        <w:tc>
          <w:tcPr>
            <w:tcW w:w="196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22930E0E" w14:textId="64567AA3"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Monthly to every six months.</w:t>
            </w:r>
          </w:p>
        </w:tc>
      </w:tr>
      <w:tr w:rsidR="1F502263" w14:paraId="6C77A9EA" w14:textId="77777777" w:rsidTr="1F502263">
        <w:trPr>
          <w:trHeight w:val="300"/>
        </w:trPr>
        <w:tc>
          <w:tcPr>
            <w:tcW w:w="153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79BF85D5" w14:textId="4A131FA1"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Trial Steering</w:t>
            </w:r>
          </w:p>
          <w:p w14:paraId="0A2683EF" w14:textId="6553234E" w:rsidR="1F502263" w:rsidRDefault="1F502263"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and Data Monitoring Committee (SDMC)</w:t>
            </w:r>
          </w:p>
          <w:p w14:paraId="6A75CCAD" w14:textId="1DD33F31" w:rsidR="1F502263" w:rsidRDefault="1F502263" w:rsidP="1F502263">
            <w:pPr>
              <w:rPr>
                <w:rFonts w:ascii="Times New Roman" w:eastAsia="Times New Roman" w:hAnsi="Times New Roman" w:cs="Times New Roman"/>
                <w:color w:val="000000" w:themeColor="text1"/>
                <w:sz w:val="24"/>
                <w:szCs w:val="24"/>
              </w:rPr>
            </w:pPr>
          </w:p>
        </w:tc>
        <w:tc>
          <w:tcPr>
            <w:tcW w:w="2400"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147C9074" w14:textId="2A070E89" w:rsidR="1F502263" w:rsidRDefault="1F502263" w:rsidP="1F502263">
            <w:pPr>
              <w:pStyle w:val="ListParagraph"/>
              <w:numPr>
                <w:ilvl w:val="0"/>
                <w:numId w:val="4"/>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Ganesan Karthikeyan: Chair, Independent Member</w:t>
            </w:r>
            <w:r w:rsidRPr="1F502263">
              <w:rPr>
                <w:rFonts w:ascii="Times New Roman" w:eastAsia="Times New Roman" w:hAnsi="Times New Roman" w:cs="Times New Roman"/>
                <w:color w:val="000000" w:themeColor="text1"/>
                <w:sz w:val="24"/>
                <w:szCs w:val="24"/>
                <w:lang w:val="en-US"/>
              </w:rPr>
              <w:t xml:space="preserve"> </w:t>
            </w:r>
          </w:p>
          <w:p w14:paraId="1C621E01" w14:textId="49B72263" w:rsidR="1F502263" w:rsidRDefault="1F502263" w:rsidP="1F502263">
            <w:pPr>
              <w:pStyle w:val="ListParagraph"/>
              <w:numPr>
                <w:ilvl w:val="0"/>
                <w:numId w:val="4"/>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Richard Hooper: Independent Member, Statistician</w:t>
            </w:r>
            <w:r w:rsidRPr="1F502263">
              <w:rPr>
                <w:rFonts w:ascii="Times New Roman" w:eastAsia="Times New Roman" w:hAnsi="Times New Roman" w:cs="Times New Roman"/>
                <w:color w:val="000000" w:themeColor="text1"/>
                <w:sz w:val="24"/>
                <w:szCs w:val="24"/>
                <w:lang w:val="en-US"/>
              </w:rPr>
              <w:t xml:space="preserve"> </w:t>
            </w:r>
            <w:r w:rsidRPr="1F502263">
              <w:rPr>
                <w:rFonts w:ascii="Times New Roman" w:eastAsia="Times New Roman" w:hAnsi="Times New Roman" w:cs="Times New Roman"/>
                <w:color w:val="000000" w:themeColor="text1"/>
                <w:sz w:val="24"/>
                <w:szCs w:val="24"/>
              </w:rPr>
              <w:t xml:space="preserve">Kathryn Chu </w:t>
            </w:r>
            <w:r w:rsidRPr="1F502263">
              <w:rPr>
                <w:rFonts w:ascii="Times New Roman" w:eastAsia="Times New Roman" w:hAnsi="Times New Roman" w:cs="Times New Roman"/>
                <w:color w:val="000000" w:themeColor="text1"/>
                <w:sz w:val="24"/>
                <w:szCs w:val="24"/>
              </w:rPr>
              <w:lastRenderedPageBreak/>
              <w:t>(Independent Member, Clinical expert)</w:t>
            </w:r>
            <w:r w:rsidRPr="1F502263">
              <w:rPr>
                <w:rFonts w:ascii="Times New Roman" w:eastAsia="Times New Roman" w:hAnsi="Times New Roman" w:cs="Times New Roman"/>
                <w:color w:val="000000" w:themeColor="text1"/>
                <w:sz w:val="24"/>
                <w:szCs w:val="24"/>
                <w:lang w:val="en-US"/>
              </w:rPr>
              <w:t xml:space="preserve"> </w:t>
            </w:r>
          </w:p>
          <w:p w14:paraId="0B3496DE" w14:textId="400CF295" w:rsidR="1F502263" w:rsidRDefault="1F502263" w:rsidP="1F502263">
            <w:pPr>
              <w:pStyle w:val="ListParagraph"/>
              <w:numPr>
                <w:ilvl w:val="0"/>
                <w:numId w:val="4"/>
              </w:numPr>
              <w:rPr>
                <w:rFonts w:ascii="Times New Roman" w:eastAsia="Times New Roman" w:hAnsi="Times New Roman" w:cs="Times New Roman"/>
                <w:color w:val="000000" w:themeColor="text1"/>
                <w:sz w:val="24"/>
                <w:szCs w:val="24"/>
              </w:rPr>
            </w:pPr>
            <w:proofErr w:type="spellStart"/>
            <w:r w:rsidRPr="1F502263">
              <w:rPr>
                <w:rFonts w:ascii="Times New Roman" w:eastAsia="Times New Roman" w:hAnsi="Times New Roman" w:cs="Times New Roman"/>
                <w:color w:val="000000" w:themeColor="text1"/>
                <w:sz w:val="24"/>
                <w:szCs w:val="24"/>
              </w:rPr>
              <w:t>Elamurugan</w:t>
            </w:r>
            <w:proofErr w:type="spellEnd"/>
            <w:r w:rsidRPr="1F502263">
              <w:rPr>
                <w:rFonts w:ascii="Times New Roman" w:eastAsia="Times New Roman" w:hAnsi="Times New Roman" w:cs="Times New Roman"/>
                <w:color w:val="000000" w:themeColor="text1"/>
                <w:sz w:val="24"/>
                <w:szCs w:val="24"/>
              </w:rPr>
              <w:t xml:space="preserve"> TP: Independent Member, Clinical expert</w:t>
            </w:r>
          </w:p>
          <w:p w14:paraId="04844D04" w14:textId="79ACB1D4" w:rsidR="1F502263" w:rsidRDefault="1F502263" w:rsidP="1F502263">
            <w:pPr>
              <w:pStyle w:val="ListParagraph"/>
              <w:numPr>
                <w:ilvl w:val="0"/>
                <w:numId w:val="4"/>
              </w:num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lang w:val="en-US"/>
              </w:rPr>
              <w:t xml:space="preserve">Sai Kulkarni: Independent Member, Lay-person representative) </w:t>
            </w:r>
          </w:p>
        </w:tc>
        <w:tc>
          <w:tcPr>
            <w:tcW w:w="385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72C28091" w14:textId="37DFC090"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lastRenderedPageBreak/>
              <w:t xml:space="preserve">The SDMC’s responsibility is to oversee and safeguard the trial and the trial participants, monitor the main outcome measures including safety and eﬀicacy, and monitor the overall conduct of the trial. The SDMC also should receive and review information on the progress and accruing data of this trial and provide advice on the conduct of the trial to the </w:t>
            </w:r>
            <w:r w:rsidRPr="1F502263">
              <w:rPr>
                <w:rFonts w:ascii="Times New Roman" w:eastAsia="Times New Roman" w:hAnsi="Times New Roman" w:cs="Times New Roman"/>
                <w:color w:val="000000" w:themeColor="text1"/>
                <w:sz w:val="24"/>
                <w:szCs w:val="24"/>
              </w:rPr>
              <w:lastRenderedPageBreak/>
              <w:t xml:space="preserve">Trial Management Group (TMG). The specific roles of the SDMC are detailed below: </w:t>
            </w:r>
          </w:p>
          <w:p w14:paraId="2AB1A322" w14:textId="7D713CB0"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Expert supervision and monitoring</w:t>
            </w:r>
          </w:p>
          <w:p w14:paraId="2C9939EA" w14:textId="23858E8C"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Providing expert supervision of the trial.</w:t>
            </w:r>
          </w:p>
          <w:p w14:paraId="09425321" w14:textId="5F540C16"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Monitoring recruitment figures, follow-up rates, and losses to follow-up.</w:t>
            </w:r>
          </w:p>
          <w:p w14:paraId="22B0073F" w14:textId="0D58F3A0"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Monitoring compliance with the protocol by investigators.</w:t>
            </w:r>
          </w:p>
          <w:p w14:paraId="6F11F5A0" w14:textId="3FA4B3C8"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Assessing data quality, including completeness, and encouraging the collection of</w:t>
            </w:r>
          </w:p>
          <w:p w14:paraId="7B506FD0" w14:textId="3956324D"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high-quality data.</w:t>
            </w:r>
          </w:p>
          <w:p w14:paraId="5848026C" w14:textId="0A8CD170"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Overseeing the completion of CRFs and advising on TMG’s future strategies for</w:t>
            </w:r>
          </w:p>
          <w:p w14:paraId="68B261F5" w14:textId="22E97978"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satisfactory completion.</w:t>
            </w:r>
          </w:p>
          <w:p w14:paraId="06D98E95" w14:textId="17E6BB77"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Reviewing interim analyses including main outcomes and safety data.</w:t>
            </w:r>
          </w:p>
          <w:p w14:paraId="4C32659A" w14:textId="0926FDBA"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Assessing the impact and relevance of external evidence.</w:t>
            </w:r>
          </w:p>
          <w:p w14:paraId="53763576" w14:textId="4525E100"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Monitoring planned sample size assumptions, preferably with regards to:</w:t>
            </w:r>
          </w:p>
          <w:p w14:paraId="48D323E7" w14:textId="41274864"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a priori assumptions about the control arm outcome; and/or</w:t>
            </w:r>
          </w:p>
          <w:p w14:paraId="40774481" w14:textId="1C149BAB"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emerging differences in clinically relevant subgroups.</w:t>
            </w:r>
          </w:p>
          <w:p w14:paraId="08F6AB67" w14:textId="179C0167"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Advising and approving changes</w:t>
            </w:r>
          </w:p>
          <w:p w14:paraId="736F3910" w14:textId="7228A1BB"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Sanctioning any changes to the protocol proposed by the TMG (e.g., to design,</w:t>
            </w:r>
          </w:p>
          <w:p w14:paraId="2E39992E" w14:textId="5135DBBC"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inclusion criteria, trial endpoints, or sample size).</w:t>
            </w:r>
          </w:p>
          <w:p w14:paraId="13F839B5" w14:textId="21A0A2C4"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Approving TMG’s proposals for new sub studies.</w:t>
            </w:r>
          </w:p>
          <w:p w14:paraId="44C62893" w14:textId="1D1754D2"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Suggesting additional data analyses if necessary.</w:t>
            </w:r>
          </w:p>
          <w:p w14:paraId="1BF0094E" w14:textId="53FCB89C"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Decision making on trial continuation</w:t>
            </w:r>
          </w:p>
          <w:p w14:paraId="464144D4" w14:textId="56E401A5"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Deciding whether to recommend that the trial continues to recruit participants or</w:t>
            </w:r>
          </w:p>
          <w:p w14:paraId="0964A3EB" w14:textId="58CF4A82"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whether recruitment should be terminated either for everyone or for some treatment</w:t>
            </w:r>
          </w:p>
          <w:p w14:paraId="1B5C6B49" w14:textId="508C2FEC"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groups and/or some participant subgroups.</w:t>
            </w:r>
          </w:p>
          <w:p w14:paraId="3008AD27" w14:textId="7672C4BB"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Deciding whether trial follow-up should be stopped earlier.</w:t>
            </w:r>
          </w:p>
          <w:p w14:paraId="26298171" w14:textId="24889574" w:rsidR="1F502263" w:rsidRDefault="1F502263" w:rsidP="1F502263">
            <w:pPr>
              <w:spacing w:before="240" w:after="240"/>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lastRenderedPageBreak/>
              <w:t>Oversight of trial completion and findings</w:t>
            </w:r>
            <w:r w:rsidRPr="1F502263">
              <w:rPr>
                <w:rFonts w:ascii="Times New Roman" w:eastAsia="Times New Roman" w:hAnsi="Times New Roman" w:cs="Times New Roman"/>
                <w:color w:val="000000" w:themeColor="text1"/>
                <w:sz w:val="24"/>
                <w:szCs w:val="24"/>
              </w:rPr>
              <w:t xml:space="preserve"> </w:t>
            </w:r>
          </w:p>
          <w:p w14:paraId="176A6DEE" w14:textId="77F4E735"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 Supervising the prompt disclosure of trial findings. </w:t>
            </w:r>
          </w:p>
          <w:p w14:paraId="79B76617" w14:textId="3901DF5B"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 Providing input on the policy for publication. </w:t>
            </w:r>
          </w:p>
          <w:p w14:paraId="6C2CB427" w14:textId="425F8B93"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 Approving and giving feedback on the main trial manuscript. </w:t>
            </w:r>
          </w:p>
          <w:p w14:paraId="046A8E60" w14:textId="233BDB8B" w:rsidR="1F502263" w:rsidRDefault="1F502263" w:rsidP="1F502263">
            <w:pPr>
              <w:spacing w:before="240" w:after="240"/>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color w:val="000000" w:themeColor="text1"/>
                <w:sz w:val="24"/>
                <w:szCs w:val="24"/>
              </w:rPr>
              <w:t>Confidentiality and appropriateness</w:t>
            </w:r>
            <w:r w:rsidRPr="1F502263">
              <w:rPr>
                <w:rFonts w:ascii="Times New Roman" w:eastAsia="Times New Roman" w:hAnsi="Times New Roman" w:cs="Times New Roman"/>
                <w:color w:val="000000" w:themeColor="text1"/>
                <w:sz w:val="24"/>
                <w:szCs w:val="24"/>
              </w:rPr>
              <w:t xml:space="preserve"> </w:t>
            </w:r>
          </w:p>
          <w:p w14:paraId="7E5D36D4" w14:textId="3C9B603C"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xml:space="preserve">• Maintaining confidentiality of all trial information that is not in the public domain. </w:t>
            </w:r>
          </w:p>
          <w:p w14:paraId="05A609CD" w14:textId="3CBDA2C4" w:rsidR="1F502263" w:rsidRDefault="1F502263" w:rsidP="1F502263">
            <w:pPr>
              <w:jc w:val="both"/>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color w:val="000000" w:themeColor="text1"/>
                <w:sz w:val="24"/>
                <w:szCs w:val="24"/>
              </w:rPr>
              <w:t>• Monitoring the continuing appropriateness of patient information.</w:t>
            </w:r>
          </w:p>
          <w:p w14:paraId="08851A10" w14:textId="22233187" w:rsidR="1F502263" w:rsidRDefault="1F502263" w:rsidP="1F502263">
            <w:pPr>
              <w:jc w:val="both"/>
              <w:rPr>
                <w:rFonts w:ascii="Times New Roman" w:eastAsia="Times New Roman" w:hAnsi="Times New Roman" w:cs="Times New Roman"/>
                <w:color w:val="000000" w:themeColor="text1"/>
                <w:sz w:val="24"/>
                <w:szCs w:val="24"/>
              </w:rPr>
            </w:pPr>
          </w:p>
          <w:p w14:paraId="730715DC" w14:textId="339C712C" w:rsidR="1F502263" w:rsidRDefault="1F502263" w:rsidP="1F502263">
            <w:pPr>
              <w:rPr>
                <w:rFonts w:ascii="Times New Roman" w:eastAsia="Times New Roman" w:hAnsi="Times New Roman" w:cs="Times New Roman"/>
                <w:color w:val="000000" w:themeColor="text1"/>
                <w:sz w:val="24"/>
                <w:szCs w:val="24"/>
              </w:rPr>
            </w:pPr>
          </w:p>
        </w:tc>
        <w:tc>
          <w:tcPr>
            <w:tcW w:w="1965" w:type="dxa"/>
            <w:tcBorders>
              <w:top w:val="dashed" w:sz="6" w:space="0" w:color="000000" w:themeColor="text1"/>
              <w:left w:val="dashed" w:sz="6" w:space="0" w:color="000000" w:themeColor="text1"/>
              <w:bottom w:val="dashed" w:sz="6" w:space="0" w:color="000000" w:themeColor="text1"/>
              <w:right w:val="dashed" w:sz="6" w:space="0" w:color="000000" w:themeColor="text1"/>
            </w:tcBorders>
            <w:tcMar>
              <w:left w:w="105" w:type="dxa"/>
              <w:right w:w="105" w:type="dxa"/>
            </w:tcMar>
          </w:tcPr>
          <w:p w14:paraId="22625E8F" w14:textId="2A9E7AEC" w:rsidR="1F502263" w:rsidRDefault="1F502263" w:rsidP="1F502263">
            <w:pPr>
              <w:rPr>
                <w:rFonts w:ascii="Times New Roman" w:eastAsia="Times New Roman" w:hAnsi="Times New Roman" w:cs="Times New Roman"/>
                <w:color w:val="000000" w:themeColor="text1"/>
                <w:sz w:val="24"/>
                <w:szCs w:val="24"/>
              </w:rPr>
            </w:pPr>
          </w:p>
        </w:tc>
      </w:tr>
    </w:tbl>
    <w:p w14:paraId="1213062D" w14:textId="5FDE1FE8" w:rsidR="1F502263" w:rsidRDefault="1F502263" w:rsidP="1F502263"/>
    <w:p w14:paraId="185DE84E" w14:textId="54F16F66" w:rsidR="1F502263" w:rsidRDefault="1F502263" w:rsidP="1F502263"/>
    <w:p w14:paraId="5C2403BF" w14:textId="3286CDAD" w:rsidR="006C0854" w:rsidRPr="00D61841" w:rsidRDefault="748750A7" w:rsidP="03D46B64">
      <w:pPr>
        <w:pStyle w:val="Heading1"/>
        <w:spacing w:line="259" w:lineRule="auto"/>
        <w:rPr>
          <w:rFonts w:eastAsia="Times New Roman" w:cs="Times New Roman"/>
        </w:rPr>
      </w:pPr>
      <w:r w:rsidRPr="1F502263">
        <w:rPr>
          <w:rFonts w:eastAsia="Times New Roman" w:cs="Times New Roman"/>
        </w:rPr>
        <w:t>List of abbreviations</w:t>
      </w:r>
    </w:p>
    <w:p w14:paraId="35507ECA" w14:textId="4EC2DD54" w:rsidR="2CD97A5F" w:rsidRDefault="2CD97A5F" w:rsidP="1F502263">
      <w:pPr>
        <w:rPr>
          <w:rFonts w:ascii="Times New Roman" w:eastAsia="Times New Roman" w:hAnsi="Times New Roman" w:cs="Times New Roman"/>
          <w:sz w:val="24"/>
          <w:szCs w:val="24"/>
        </w:rPr>
      </w:pPr>
      <w:r w:rsidRPr="1F502263">
        <w:rPr>
          <w:rFonts w:ascii="Times New Roman" w:eastAsia="Times New Roman" w:hAnsi="Times New Roman" w:cs="Times New Roman"/>
          <w:b/>
          <w:bCs/>
          <w:i/>
          <w:iCs/>
          <w:sz w:val="24"/>
          <w:szCs w:val="24"/>
        </w:rPr>
        <w:t>ATLS:</w:t>
      </w:r>
      <w:r w:rsidRPr="1F502263">
        <w:rPr>
          <w:rFonts w:ascii="Times New Roman" w:eastAsia="Times New Roman" w:hAnsi="Times New Roman" w:cs="Times New Roman"/>
          <w:sz w:val="24"/>
          <w:szCs w:val="24"/>
        </w:rPr>
        <w:t xml:space="preserve"> Advance Trauma Life Support</w:t>
      </w:r>
    </w:p>
    <w:p w14:paraId="44F092BD" w14:textId="066E58D3" w:rsidR="2CD97A5F" w:rsidRDefault="2CD97A5F"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i/>
          <w:iCs/>
          <w:color w:val="000000" w:themeColor="text1"/>
          <w:sz w:val="24"/>
          <w:szCs w:val="24"/>
        </w:rPr>
        <w:t>CRF:</w:t>
      </w:r>
      <w:r w:rsidRPr="1F502263">
        <w:rPr>
          <w:rFonts w:ascii="Times New Roman" w:eastAsia="Times New Roman" w:hAnsi="Times New Roman" w:cs="Times New Roman"/>
          <w:color w:val="000000" w:themeColor="text1"/>
          <w:sz w:val="24"/>
          <w:szCs w:val="24"/>
        </w:rPr>
        <w:t xml:space="preserve"> Case Record Form</w:t>
      </w:r>
    </w:p>
    <w:p w14:paraId="18EDEF6B" w14:textId="74CAE98E" w:rsidR="76CE5B3D" w:rsidRDefault="76CE5B3D"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i/>
          <w:iCs/>
          <w:color w:val="000000" w:themeColor="text1"/>
          <w:sz w:val="24"/>
          <w:szCs w:val="24"/>
        </w:rPr>
        <w:t xml:space="preserve">ISF: </w:t>
      </w:r>
      <w:r w:rsidRPr="1F502263">
        <w:rPr>
          <w:rFonts w:ascii="Times New Roman" w:eastAsia="Times New Roman" w:hAnsi="Times New Roman" w:cs="Times New Roman"/>
          <w:color w:val="000000" w:themeColor="text1"/>
          <w:sz w:val="24"/>
          <w:szCs w:val="24"/>
        </w:rPr>
        <w:t xml:space="preserve">Investigator </w:t>
      </w:r>
      <w:r w:rsidR="326FCB5D" w:rsidRPr="1F502263">
        <w:rPr>
          <w:rFonts w:ascii="Times New Roman" w:eastAsia="Times New Roman" w:hAnsi="Times New Roman" w:cs="Times New Roman"/>
          <w:color w:val="000000" w:themeColor="text1"/>
          <w:sz w:val="24"/>
          <w:szCs w:val="24"/>
        </w:rPr>
        <w:t>Site File</w:t>
      </w:r>
    </w:p>
    <w:p w14:paraId="663F4FC2" w14:textId="500B9531" w:rsidR="2CD97A5F" w:rsidRDefault="2CD97A5F" w:rsidP="1F502263">
      <w:pPr>
        <w:rPr>
          <w:rFonts w:ascii="Times New Roman" w:eastAsia="Times New Roman" w:hAnsi="Times New Roman" w:cs="Times New Roman"/>
          <w:color w:val="000000" w:themeColor="text1"/>
          <w:sz w:val="24"/>
          <w:szCs w:val="24"/>
        </w:rPr>
      </w:pPr>
      <w:r w:rsidRPr="1F502263">
        <w:rPr>
          <w:rFonts w:ascii="Times New Roman" w:eastAsia="Times New Roman" w:hAnsi="Times New Roman" w:cs="Times New Roman"/>
          <w:b/>
          <w:bCs/>
          <w:i/>
          <w:iCs/>
          <w:color w:val="000000" w:themeColor="text1"/>
          <w:sz w:val="24"/>
          <w:szCs w:val="24"/>
        </w:rPr>
        <w:t>SAE:</w:t>
      </w:r>
      <w:r w:rsidRPr="1F502263">
        <w:rPr>
          <w:rFonts w:ascii="Times New Roman" w:eastAsia="Times New Roman" w:hAnsi="Times New Roman" w:cs="Times New Roman"/>
          <w:color w:val="000000" w:themeColor="text1"/>
          <w:sz w:val="24"/>
          <w:szCs w:val="24"/>
        </w:rPr>
        <w:t xml:space="preserve"> Serious adverse event</w:t>
      </w:r>
    </w:p>
    <w:p w14:paraId="67FB1252" w14:textId="3F544B76" w:rsidR="0A048395" w:rsidRDefault="0A048395" w:rsidP="1F502263">
      <w:pPr>
        <w:rPr>
          <w:rFonts w:ascii="Times New Roman" w:eastAsia="Times New Roman" w:hAnsi="Times New Roman" w:cs="Times New Roman"/>
          <w:b/>
          <w:bCs/>
          <w:i/>
          <w:iCs/>
          <w:sz w:val="24"/>
          <w:szCs w:val="24"/>
        </w:rPr>
      </w:pPr>
      <w:r w:rsidRPr="1F502263">
        <w:rPr>
          <w:rFonts w:ascii="Times New Roman" w:eastAsia="Times New Roman" w:hAnsi="Times New Roman" w:cs="Times New Roman"/>
          <w:b/>
          <w:bCs/>
          <w:i/>
          <w:iCs/>
          <w:sz w:val="24"/>
          <w:szCs w:val="24"/>
        </w:rPr>
        <w:t xml:space="preserve">TMF: </w:t>
      </w:r>
      <w:r w:rsidRPr="1F502263">
        <w:rPr>
          <w:rFonts w:ascii="Times New Roman" w:eastAsia="Times New Roman" w:hAnsi="Times New Roman" w:cs="Times New Roman"/>
          <w:sz w:val="24"/>
          <w:szCs w:val="24"/>
        </w:rPr>
        <w:t>Trial Ma</w:t>
      </w:r>
      <w:r w:rsidR="3F86B370" w:rsidRPr="1F502263">
        <w:rPr>
          <w:rFonts w:ascii="Times New Roman" w:eastAsia="Times New Roman" w:hAnsi="Times New Roman" w:cs="Times New Roman"/>
          <w:sz w:val="24"/>
          <w:szCs w:val="24"/>
        </w:rPr>
        <w:t>ster File</w:t>
      </w:r>
    </w:p>
    <w:p w14:paraId="62111100" w14:textId="4A4AD6A0" w:rsidR="114F3825" w:rsidRDefault="114F3825" w:rsidP="1F502263">
      <w:pPr>
        <w:rPr>
          <w:rFonts w:ascii="Times New Roman" w:eastAsia="Times New Roman" w:hAnsi="Times New Roman" w:cs="Times New Roman"/>
          <w:sz w:val="24"/>
          <w:szCs w:val="24"/>
        </w:rPr>
      </w:pPr>
      <w:r w:rsidRPr="1F502263">
        <w:rPr>
          <w:rFonts w:ascii="Times New Roman" w:eastAsia="Times New Roman" w:hAnsi="Times New Roman" w:cs="Times New Roman"/>
          <w:b/>
          <w:bCs/>
          <w:i/>
          <w:iCs/>
          <w:sz w:val="24"/>
          <w:szCs w:val="24"/>
        </w:rPr>
        <w:t xml:space="preserve">TMG: </w:t>
      </w:r>
      <w:r w:rsidRPr="1F502263">
        <w:rPr>
          <w:rFonts w:ascii="Times New Roman" w:eastAsia="Times New Roman" w:hAnsi="Times New Roman" w:cs="Times New Roman"/>
          <w:sz w:val="24"/>
          <w:szCs w:val="24"/>
        </w:rPr>
        <w:t>Trial management group</w:t>
      </w:r>
    </w:p>
    <w:p w14:paraId="2C460173" w14:textId="4E36EF54" w:rsidR="01AA807E" w:rsidRDefault="01AA807E" w:rsidP="1F502263">
      <w:pPr>
        <w:rPr>
          <w:rFonts w:ascii="Times New Roman" w:eastAsia="Times New Roman" w:hAnsi="Times New Roman" w:cs="Times New Roman"/>
          <w:sz w:val="24"/>
          <w:szCs w:val="24"/>
        </w:rPr>
      </w:pPr>
      <w:r w:rsidRPr="1F502263">
        <w:rPr>
          <w:rFonts w:ascii="Times New Roman" w:eastAsia="Times New Roman" w:hAnsi="Times New Roman" w:cs="Times New Roman"/>
          <w:b/>
          <w:bCs/>
          <w:i/>
          <w:iCs/>
          <w:sz w:val="24"/>
          <w:szCs w:val="24"/>
        </w:rPr>
        <w:t xml:space="preserve">TT: </w:t>
      </w:r>
      <w:r w:rsidRPr="1F502263">
        <w:rPr>
          <w:rFonts w:ascii="Times New Roman" w:eastAsia="Times New Roman" w:hAnsi="Times New Roman" w:cs="Times New Roman"/>
          <w:sz w:val="24"/>
          <w:szCs w:val="24"/>
        </w:rPr>
        <w:t>Trial team</w:t>
      </w:r>
    </w:p>
    <w:p w14:paraId="2EDD5102" w14:textId="4464BB44" w:rsidR="114F3825" w:rsidRDefault="114F3825" w:rsidP="1F502263">
      <w:pPr>
        <w:rPr>
          <w:rFonts w:ascii="Times New Roman" w:eastAsia="Times New Roman" w:hAnsi="Times New Roman" w:cs="Times New Roman"/>
          <w:sz w:val="24"/>
          <w:szCs w:val="24"/>
        </w:rPr>
      </w:pPr>
      <w:r w:rsidRPr="1F502263">
        <w:rPr>
          <w:rFonts w:ascii="Times New Roman" w:eastAsia="Times New Roman" w:hAnsi="Times New Roman" w:cs="Times New Roman"/>
          <w:b/>
          <w:bCs/>
          <w:i/>
          <w:iCs/>
          <w:sz w:val="24"/>
          <w:szCs w:val="24"/>
        </w:rPr>
        <w:t xml:space="preserve">SDMC: </w:t>
      </w:r>
      <w:r w:rsidRPr="1F502263">
        <w:rPr>
          <w:rFonts w:ascii="Times New Roman" w:eastAsia="Times New Roman" w:hAnsi="Times New Roman" w:cs="Times New Roman"/>
          <w:sz w:val="24"/>
          <w:szCs w:val="24"/>
        </w:rPr>
        <w:t>Trial Steering and Data Monitoring Committee</w:t>
      </w:r>
    </w:p>
    <w:p w14:paraId="7ED4417E" w14:textId="7CAD64D5" w:rsidR="1F502263" w:rsidRDefault="1F502263" w:rsidP="1F502263">
      <w:pPr>
        <w:rPr>
          <w:rFonts w:ascii="Times New Roman" w:eastAsia="Times New Roman" w:hAnsi="Times New Roman" w:cs="Times New Roman"/>
          <w:color w:val="000000" w:themeColor="text1"/>
          <w:sz w:val="24"/>
          <w:szCs w:val="24"/>
        </w:rPr>
      </w:pPr>
    </w:p>
    <w:p w14:paraId="28A11407" w14:textId="7EC2F5B5" w:rsidR="3BCD4CC5" w:rsidRDefault="3BCD4CC5" w:rsidP="1F502263">
      <w:pPr>
        <w:pStyle w:val="Heading2"/>
      </w:pPr>
      <w:r w:rsidRPr="1F502263">
        <w:t>Acknowledgements</w:t>
      </w:r>
    </w:p>
    <w:p w14:paraId="160D1F23" w14:textId="7F75DE39" w:rsidR="3BCD4CC5" w:rsidRDefault="3BCD4CC5" w:rsidP="1F502263">
      <w:r w:rsidRPr="1F502263">
        <w:rPr>
          <w:rFonts w:ascii="Times New Roman" w:eastAsia="Times New Roman" w:hAnsi="Times New Roman" w:cs="Times New Roman"/>
          <w:sz w:val="24"/>
          <w:szCs w:val="24"/>
        </w:rPr>
        <w:t>Authors' contributions</w:t>
      </w:r>
    </w:p>
    <w:p w14:paraId="70208C20" w14:textId="3F68B675" w:rsidR="1F502263" w:rsidRDefault="1F502263" w:rsidP="1F502263">
      <w:pPr>
        <w:rPr>
          <w:rFonts w:ascii="Times New Roman" w:eastAsia="Times New Roman" w:hAnsi="Times New Roman" w:cs="Times New Roman"/>
          <w:sz w:val="24"/>
          <w:szCs w:val="24"/>
        </w:rPr>
      </w:pPr>
    </w:p>
    <w:p w14:paraId="6897FF9A" w14:textId="75C0A9C2" w:rsidR="3BCD4CC5" w:rsidRDefault="3BCD4CC5" w:rsidP="1F502263">
      <w:pPr>
        <w:pStyle w:val="Heading2"/>
      </w:pPr>
      <w:r w:rsidRPr="1F502263">
        <w:t>Authors' information (optional)</w:t>
      </w:r>
    </w:p>
    <w:p w14:paraId="00E9D93B" w14:textId="3CF5005B" w:rsidR="1F502263" w:rsidRDefault="1F502263" w:rsidP="1F502263"/>
    <w:p w14:paraId="264004AA" w14:textId="50C9B797" w:rsidR="3BCD4CC5" w:rsidRDefault="3BCD4CC5" w:rsidP="1F502263">
      <w:pPr>
        <w:pStyle w:val="Heading2"/>
        <w:rPr>
          <w:color w:val="000000" w:themeColor="text1"/>
        </w:rPr>
      </w:pPr>
      <w:r w:rsidRPr="1F502263">
        <w:rPr>
          <w:color w:val="000000" w:themeColor="text1"/>
        </w:rPr>
        <w:t>Funding {4}</w:t>
      </w:r>
    </w:p>
    <w:p w14:paraId="2FBBEB73" w14:textId="70136598" w:rsidR="3BCD4CC5" w:rsidRDefault="3BCD4CC5" w:rsidP="1F502263">
      <w:pPr>
        <w:jc w:val="both"/>
      </w:pPr>
      <w:r w:rsidRPr="1F502263">
        <w:rPr>
          <w:rFonts w:ascii="Times New Roman" w:eastAsia="Times New Roman" w:hAnsi="Times New Roman" w:cs="Times New Roman"/>
          <w:sz w:val="24"/>
          <w:szCs w:val="24"/>
        </w:rPr>
        <w:t xml:space="preserve">The study is funded by Swedish Research Council (reg. no. 2023-03128) and Laerdal Foundation (reg. no. 2023-0297). However, the funding for this study is partial, and additional funding will be secured </w:t>
      </w:r>
      <w:proofErr w:type="gramStart"/>
      <w:r w:rsidRPr="1F502263">
        <w:rPr>
          <w:rFonts w:ascii="Times New Roman" w:eastAsia="Times New Roman" w:hAnsi="Times New Roman" w:cs="Times New Roman"/>
          <w:sz w:val="24"/>
          <w:szCs w:val="24"/>
        </w:rPr>
        <w:t>during the course of</w:t>
      </w:r>
      <w:proofErr w:type="gramEnd"/>
      <w:r w:rsidRPr="1F502263">
        <w:rPr>
          <w:rFonts w:ascii="Times New Roman" w:eastAsia="Times New Roman" w:hAnsi="Times New Roman" w:cs="Times New Roman"/>
          <w:sz w:val="24"/>
          <w:szCs w:val="24"/>
        </w:rPr>
        <w:t xml:space="preserve"> study. In case the funding is not secured, the study will be stopped, which will likely to result in an underpowered study. But as the intervention in this case is standard of care in many countries and data collection is considered with minimal risk. Therefore, risk of harm among participants is minimal and there is potentially direct benefit to the participants who receive the intervention. Therefore, benefit-risk ratio is considered favourable, even if the study is underpowered.</w:t>
      </w:r>
    </w:p>
    <w:p w14:paraId="5DDD0136" w14:textId="42E0F13B" w:rsidR="1F502263" w:rsidRDefault="1F502263" w:rsidP="1F502263">
      <w:pPr>
        <w:rPr>
          <w:rFonts w:ascii="Times New Roman" w:eastAsia="Times New Roman" w:hAnsi="Times New Roman" w:cs="Times New Roman"/>
          <w:color w:val="000000" w:themeColor="text1"/>
          <w:sz w:val="24"/>
          <w:szCs w:val="24"/>
        </w:rPr>
      </w:pPr>
    </w:p>
    <w:p w14:paraId="3AD09685" w14:textId="4DE82234" w:rsidR="3BCD4CC5" w:rsidRDefault="3BCD4CC5" w:rsidP="1F502263">
      <w:pPr>
        <w:pStyle w:val="Heading2"/>
        <w:rPr>
          <w:ins w:id="179" w:author="Samriddhi Ranjan" w:date="2025-01-09T05:35:00Z" w16du:dateUtc="2025-01-09T05:35:24Z"/>
        </w:rPr>
      </w:pPr>
      <w:r w:rsidRPr="1F502263">
        <w:t>Availability of data and materials {29}</w:t>
      </w:r>
    </w:p>
    <w:p w14:paraId="7CAF632A" w14:textId="4FA4D6CB" w:rsidR="1F502263" w:rsidRDefault="1F502263">
      <w:pPr>
        <w:rPr>
          <w:ins w:id="180" w:author="Samriddhi Ranjan" w:date="2025-01-09T05:35:00Z" w16du:dateUtc="2025-01-09T05:35:25Z"/>
        </w:rPr>
        <w:pPrChange w:id="181" w:author="Samriddhi Ranjan" w:date="2025-01-09T05:35:00Z">
          <w:pPr>
            <w:pStyle w:val="Heading2"/>
          </w:pPr>
        </w:pPrChange>
      </w:pPr>
    </w:p>
    <w:p w14:paraId="75015444" w14:textId="3EC9B276" w:rsidR="4EDC5932" w:rsidRDefault="4EDC5932" w:rsidP="1F502263">
      <w:pPr>
        <w:pStyle w:val="Heading1"/>
        <w:rPr>
          <w:ins w:id="182" w:author="Samriddhi Ranjan" w:date="2025-01-09T05:35:00Z" w16du:dateUtc="2025-01-09T05:35:26Z"/>
          <w:rFonts w:eastAsia="Times New Roman" w:cs="Times New Roman"/>
        </w:rPr>
      </w:pPr>
      <w:ins w:id="183" w:author="Samriddhi Ranjan" w:date="2025-01-09T05:35:00Z">
        <w:r w:rsidRPr="1F502263">
          <w:rPr>
            <w:rFonts w:eastAsia="Times New Roman" w:cs="Times New Roman"/>
          </w:rPr>
          <w:t>Declarations</w:t>
        </w:r>
      </w:ins>
    </w:p>
    <w:p w14:paraId="031BC79A" w14:textId="3258D375" w:rsidR="4EDC5932" w:rsidRDefault="4EDC5932" w:rsidP="1F502263">
      <w:pPr>
        <w:pStyle w:val="Heading2"/>
        <w:rPr>
          <w:ins w:id="184" w:author="Samriddhi Ranjan" w:date="2025-01-09T05:35:00Z" w16du:dateUtc="2025-01-09T05:35:31Z"/>
        </w:rPr>
      </w:pPr>
      <w:ins w:id="185" w:author="Samriddhi Ranjan" w:date="2025-01-09T05:35:00Z">
        <w:r w:rsidRPr="1F502263">
          <w:t>Ethics approval and consent to participate {24}</w:t>
        </w:r>
      </w:ins>
    </w:p>
    <w:p w14:paraId="7B4B6660" w14:textId="1C1C7818" w:rsidR="4EDC5932" w:rsidRDefault="4EDC5932">
      <w:pPr>
        <w:rPr>
          <w:ins w:id="186" w:author="Samriddhi Ranjan" w:date="2025-01-09T05:35:00Z" w16du:dateUtc="2025-01-09T05:35:26Z"/>
        </w:rPr>
        <w:pPrChange w:id="187" w:author="Samriddhi Ranjan" w:date="2025-01-09T05:35:00Z">
          <w:pPr>
            <w:pStyle w:val="Heading2"/>
          </w:pPr>
        </w:pPrChange>
      </w:pPr>
      <w:ins w:id="188" w:author="Samriddhi Ranjan" w:date="2025-01-09T05:35:00Z">
        <w:r w:rsidRPr="1F502263">
          <w:rPr>
            <w:rFonts w:ascii="Times New Roman" w:eastAsia="Times New Roman" w:hAnsi="Times New Roman" w:cs="Times New Roman"/>
            <w:sz w:val="24"/>
            <w:szCs w:val="24"/>
          </w:rPr>
          <w:lastRenderedPageBreak/>
          <w:t xml:space="preserve">Ethics approval has been taken from The George Institute </w:t>
        </w:r>
      </w:ins>
      <w:ins w:id="189" w:author="Samriddhi Ranjan" w:date="2025-01-09T05:36:00Z">
        <w:r w:rsidRPr="1F502263">
          <w:rPr>
            <w:rFonts w:ascii="Times New Roman" w:eastAsia="Times New Roman" w:hAnsi="Times New Roman" w:cs="Times New Roman"/>
            <w:sz w:val="24"/>
            <w:szCs w:val="24"/>
          </w:rPr>
          <w:t>Ethics committ</w:t>
        </w:r>
      </w:ins>
      <w:ins w:id="190" w:author="Samriddhi Ranjan" w:date="2025-01-09T05:41:00Z">
        <w:r w:rsidR="237041A3" w:rsidRPr="1F502263">
          <w:rPr>
            <w:rFonts w:ascii="Times New Roman" w:eastAsia="Times New Roman" w:hAnsi="Times New Roman" w:cs="Times New Roman"/>
            <w:sz w:val="24"/>
            <w:szCs w:val="24"/>
          </w:rPr>
          <w:t>ee</w:t>
        </w:r>
      </w:ins>
      <w:ins w:id="191" w:author="Samriddhi Ranjan" w:date="2025-01-09T05:51:00Z">
        <w:r w:rsidR="599EE52E" w:rsidRPr="1F502263">
          <w:rPr>
            <w:rFonts w:ascii="Times New Roman" w:eastAsia="Times New Roman" w:hAnsi="Times New Roman" w:cs="Times New Roman"/>
            <w:sz w:val="24"/>
            <w:szCs w:val="24"/>
          </w:rPr>
          <w:t xml:space="preserve"> </w:t>
        </w:r>
      </w:ins>
      <w:ins w:id="192" w:author="Samriddhi Ranjan" w:date="2025-01-09T05:41:00Z">
        <w:r w:rsidR="237041A3" w:rsidRPr="1F502263">
          <w:rPr>
            <w:rFonts w:ascii="Times New Roman" w:eastAsia="Times New Roman" w:hAnsi="Times New Roman" w:cs="Times New Roman"/>
            <w:sz w:val="24"/>
            <w:szCs w:val="24"/>
          </w:rPr>
          <w:t>(ECR/272/</w:t>
        </w:r>
        <w:proofErr w:type="spellStart"/>
        <w:r w:rsidR="237041A3" w:rsidRPr="1F502263">
          <w:rPr>
            <w:rFonts w:ascii="Times New Roman" w:eastAsia="Times New Roman" w:hAnsi="Times New Roman" w:cs="Times New Roman"/>
            <w:sz w:val="24"/>
            <w:szCs w:val="24"/>
          </w:rPr>
          <w:t>Indt</w:t>
        </w:r>
        <w:proofErr w:type="spellEnd"/>
        <w:r w:rsidR="237041A3" w:rsidRPr="1F502263">
          <w:rPr>
            <w:rFonts w:ascii="Times New Roman" w:eastAsia="Times New Roman" w:hAnsi="Times New Roman" w:cs="Times New Roman"/>
            <w:sz w:val="24"/>
            <w:szCs w:val="24"/>
          </w:rPr>
          <w:t>/DL/2017)</w:t>
        </w:r>
      </w:ins>
      <w:ins w:id="193" w:author="Samriddhi Ranjan" w:date="2025-01-09T05:36:00Z">
        <w:r w:rsidRPr="1F502263">
          <w:rPr>
            <w:rFonts w:ascii="Times New Roman" w:eastAsia="Times New Roman" w:hAnsi="Times New Roman" w:cs="Times New Roman"/>
            <w:sz w:val="24"/>
            <w:szCs w:val="24"/>
          </w:rPr>
          <w:t xml:space="preserve">. </w:t>
        </w:r>
      </w:ins>
    </w:p>
    <w:p w14:paraId="6482C866" w14:textId="275A77F6" w:rsidR="1F502263" w:rsidRDefault="1F502263" w:rsidP="1F502263">
      <w:pPr>
        <w:pStyle w:val="Heading2"/>
        <w:rPr>
          <w:ins w:id="194" w:author="Samriddhi Ranjan" w:date="2025-01-09T05:35:00Z" w16du:dateUtc="2025-01-09T05:35:26Z"/>
        </w:rPr>
      </w:pPr>
    </w:p>
    <w:p w14:paraId="0BED21D8" w14:textId="7DC7F8D5" w:rsidR="4EDC5932" w:rsidRDefault="4EDC5932" w:rsidP="1F502263">
      <w:pPr>
        <w:pStyle w:val="Heading2"/>
        <w:rPr>
          <w:ins w:id="195" w:author="Samriddhi Ranjan" w:date="2025-01-09T05:35:00Z" w16du:dateUtc="2025-01-09T05:35:26Z"/>
        </w:rPr>
      </w:pPr>
      <w:ins w:id="196" w:author="Samriddhi Ranjan" w:date="2025-01-09T05:35:00Z">
        <w:r w:rsidRPr="1F502263">
          <w:t>Consent for publication {32}</w:t>
        </w:r>
      </w:ins>
    </w:p>
    <w:p w14:paraId="01E7B80F" w14:textId="54FFD7C7" w:rsidR="4EDC5932" w:rsidRDefault="4EDC5932" w:rsidP="1F502263">
      <w:pPr>
        <w:rPr>
          <w:ins w:id="197" w:author="Samriddhi Ranjan" w:date="2025-01-09T05:35:00Z" w16du:dateUtc="2025-01-09T05:35:26Z"/>
          <w:rFonts w:ascii="Times New Roman" w:eastAsia="Times New Roman" w:hAnsi="Times New Roman" w:cs="Times New Roman"/>
          <w:sz w:val="24"/>
          <w:szCs w:val="24"/>
        </w:rPr>
      </w:pPr>
      <w:ins w:id="198" w:author="Samriddhi Ranjan" w:date="2025-01-09T05:35:00Z">
        <w:r w:rsidRPr="1F502263">
          <w:rPr>
            <w:rFonts w:ascii="Times New Roman" w:eastAsia="Times New Roman" w:hAnsi="Times New Roman" w:cs="Times New Roman"/>
            <w:sz w:val="24"/>
            <w:szCs w:val="24"/>
          </w:rPr>
          <w:t>This manuscript does not contain individual personal data from patients.</w:t>
        </w:r>
      </w:ins>
    </w:p>
    <w:p w14:paraId="37E1FEFC" w14:textId="62669D2F" w:rsidR="1F502263" w:rsidRDefault="1F502263" w:rsidP="1F502263">
      <w:pPr>
        <w:pStyle w:val="Heading2"/>
        <w:rPr>
          <w:ins w:id="199" w:author="Samriddhi Ranjan" w:date="2025-01-09T05:35:00Z" w16du:dateUtc="2025-01-09T05:35:26Z"/>
        </w:rPr>
      </w:pPr>
    </w:p>
    <w:p w14:paraId="345A11F5" w14:textId="7D1737D7" w:rsidR="4EDC5932" w:rsidRDefault="4EDC5932" w:rsidP="1F502263">
      <w:pPr>
        <w:pStyle w:val="Heading2"/>
        <w:rPr>
          <w:ins w:id="200" w:author="Samriddhi Ranjan" w:date="2025-01-09T05:35:00Z" w16du:dateUtc="2025-01-09T05:35:26Z"/>
        </w:rPr>
      </w:pPr>
      <w:ins w:id="201" w:author="Samriddhi Ranjan" w:date="2025-01-09T05:35:00Z">
        <w:r w:rsidRPr="1F502263">
          <w:t>Competing interests {28}</w:t>
        </w:r>
      </w:ins>
    </w:p>
    <w:p w14:paraId="722A5EC9" w14:textId="13E42027" w:rsidR="4EDC5932" w:rsidRDefault="4EDC5932" w:rsidP="1F502263">
      <w:pPr>
        <w:pStyle w:val="Heading2"/>
        <w:rPr>
          <w:ins w:id="202" w:author="Samriddhi Ranjan" w:date="2025-01-09T05:35:00Z" w16du:dateUtc="2025-01-09T05:35:26Z"/>
        </w:rPr>
      </w:pPr>
      <w:ins w:id="203" w:author="Samriddhi Ranjan" w:date="2025-01-09T05:35:00Z">
        <w:r w:rsidRPr="1F502263">
          <w:t>The authors declare that they have no competing interests.</w:t>
        </w:r>
      </w:ins>
    </w:p>
    <w:p w14:paraId="53D1060E" w14:textId="6D0C9F3B" w:rsidR="1F502263" w:rsidRDefault="1F502263" w:rsidP="1F502263"/>
    <w:p w14:paraId="1E884D66" w14:textId="4642725E" w:rsidR="1F502263" w:rsidRDefault="1F502263" w:rsidP="1F502263"/>
    <w:p w14:paraId="75C9007F" w14:textId="41E9E9F2" w:rsidR="006C0854" w:rsidRPr="00D61841" w:rsidRDefault="660ED300" w:rsidP="03D46B64">
      <w:pPr>
        <w:pStyle w:val="Heading2"/>
      </w:pPr>
      <w:r w:rsidRPr="62A3AB05">
        <w:t>References</w:t>
      </w:r>
    </w:p>
    <w:p w14:paraId="12F0ACB7" w14:textId="4A766771" w:rsidR="006C0854" w:rsidRPr="00D61841" w:rsidRDefault="31CF00F1" w:rsidP="62A3AB05">
      <w:pPr>
        <w:pStyle w:val="ListParagraph"/>
        <w:numPr>
          <w:ilvl w:val="0"/>
          <w:numId w:val="2"/>
        </w:numPr>
        <w:rPr>
          <w:rFonts w:ascii="Times New Roman" w:eastAsia="Times New Roman" w:hAnsi="Times New Roman" w:cs="Times New Roman"/>
          <w:sz w:val="24"/>
          <w:szCs w:val="24"/>
        </w:rPr>
      </w:pPr>
      <w:bookmarkStart w:id="204" w:name="_Hlk190436896"/>
      <w:r w:rsidRPr="62A3AB05">
        <w:rPr>
          <w:rFonts w:ascii="Times New Roman" w:eastAsia="Times New Roman" w:hAnsi="Times New Roman" w:cs="Times New Roman"/>
          <w:sz w:val="24"/>
          <w:szCs w:val="24"/>
        </w:rPr>
        <w:t>GBD 2019 Diseases and Injuries Collaborators. Injuries—level 1 cause. The Lancet 396, (2020).</w:t>
      </w:r>
    </w:p>
    <w:p w14:paraId="23B08235" w14:textId="17E635F4" w:rsidR="006C0854" w:rsidRPr="00D61841" w:rsidRDefault="5FFF84D6"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GBD 2019 Diseases and Injuries Collaborators. Global burden of 369 diseases and injuries in 204 countries and territories, 1990–2019: A systematic analysis for the global burden of disease study 2019. The Lancet. 2020; 396(10258): 1204-1222. </w:t>
      </w:r>
    </w:p>
    <w:p w14:paraId="53E32C0F" w14:textId="7EBE34EC" w:rsidR="006C0854" w:rsidRPr="00D61841" w:rsidRDefault="02B59709"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Rauf R, von Matthey F, </w:t>
      </w:r>
      <w:proofErr w:type="spellStart"/>
      <w:r w:rsidRPr="62A3AB05">
        <w:rPr>
          <w:rFonts w:ascii="Times New Roman" w:eastAsia="Times New Roman" w:hAnsi="Times New Roman" w:cs="Times New Roman"/>
          <w:sz w:val="24"/>
          <w:szCs w:val="24"/>
        </w:rPr>
        <w:t>Croenlein</w:t>
      </w:r>
      <w:proofErr w:type="spellEnd"/>
      <w:r w:rsidRPr="62A3AB05">
        <w:rPr>
          <w:rFonts w:ascii="Times New Roman" w:eastAsia="Times New Roman" w:hAnsi="Times New Roman" w:cs="Times New Roman"/>
          <w:sz w:val="24"/>
          <w:szCs w:val="24"/>
        </w:rPr>
        <w:t xml:space="preserve"> M, Zyskowski M, van </w:t>
      </w:r>
      <w:proofErr w:type="spellStart"/>
      <w:r w:rsidRPr="62A3AB05">
        <w:rPr>
          <w:rFonts w:ascii="Times New Roman" w:eastAsia="Times New Roman" w:hAnsi="Times New Roman" w:cs="Times New Roman"/>
          <w:sz w:val="24"/>
          <w:szCs w:val="24"/>
        </w:rPr>
        <w:t>Griensven</w:t>
      </w:r>
      <w:proofErr w:type="spellEnd"/>
      <w:r w:rsidRPr="62A3AB05">
        <w:rPr>
          <w:rFonts w:ascii="Times New Roman" w:eastAsia="Times New Roman" w:hAnsi="Times New Roman" w:cs="Times New Roman"/>
          <w:sz w:val="24"/>
          <w:szCs w:val="24"/>
        </w:rPr>
        <w:t xml:space="preserve"> M, </w:t>
      </w:r>
      <w:proofErr w:type="spellStart"/>
      <w:r w:rsidRPr="62A3AB05">
        <w:rPr>
          <w:rFonts w:ascii="Times New Roman" w:eastAsia="Times New Roman" w:hAnsi="Times New Roman" w:cs="Times New Roman"/>
          <w:sz w:val="24"/>
          <w:szCs w:val="24"/>
        </w:rPr>
        <w:t>Biberthaler</w:t>
      </w:r>
      <w:proofErr w:type="spellEnd"/>
      <w:r w:rsidRPr="62A3AB05">
        <w:rPr>
          <w:rFonts w:ascii="Times New Roman" w:eastAsia="Times New Roman" w:hAnsi="Times New Roman" w:cs="Times New Roman"/>
          <w:sz w:val="24"/>
          <w:szCs w:val="24"/>
        </w:rPr>
        <w:t xml:space="preserve"> P, et al. Changes in the temporal distribution of in-hospital mortality in severely injured patients-An analysis of the </w:t>
      </w:r>
      <w:proofErr w:type="spellStart"/>
      <w:r w:rsidRPr="62A3AB05">
        <w:rPr>
          <w:rFonts w:ascii="Times New Roman" w:eastAsia="Times New Roman" w:hAnsi="Times New Roman" w:cs="Times New Roman"/>
          <w:sz w:val="24"/>
          <w:szCs w:val="24"/>
        </w:rPr>
        <w:t>TraumaRegister</w:t>
      </w:r>
      <w:proofErr w:type="spellEnd"/>
      <w:r w:rsidRPr="62A3AB05">
        <w:rPr>
          <w:rFonts w:ascii="Times New Roman" w:eastAsia="Times New Roman" w:hAnsi="Times New Roman" w:cs="Times New Roman"/>
          <w:sz w:val="24"/>
          <w:szCs w:val="24"/>
        </w:rPr>
        <w:t xml:space="preserve"> DGU. </w:t>
      </w:r>
      <w:proofErr w:type="spellStart"/>
      <w:r w:rsidRPr="62A3AB05">
        <w:rPr>
          <w:rFonts w:ascii="Times New Roman" w:eastAsia="Times New Roman" w:hAnsi="Times New Roman" w:cs="Times New Roman"/>
          <w:sz w:val="24"/>
          <w:szCs w:val="24"/>
        </w:rPr>
        <w:t>PLoS</w:t>
      </w:r>
      <w:proofErr w:type="spellEnd"/>
      <w:r w:rsidRPr="62A3AB05">
        <w:rPr>
          <w:rFonts w:ascii="Times New Roman" w:eastAsia="Times New Roman" w:hAnsi="Times New Roman" w:cs="Times New Roman"/>
          <w:sz w:val="24"/>
          <w:szCs w:val="24"/>
        </w:rPr>
        <w:t xml:space="preserve"> One. 2019;14(2</w:t>
      </w:r>
      <w:proofErr w:type="gramStart"/>
      <w:r w:rsidRPr="62A3AB05">
        <w:rPr>
          <w:rFonts w:ascii="Times New Roman" w:eastAsia="Times New Roman" w:hAnsi="Times New Roman" w:cs="Times New Roman"/>
          <w:sz w:val="24"/>
          <w:szCs w:val="24"/>
        </w:rPr>
        <w:t>):e</w:t>
      </w:r>
      <w:proofErr w:type="gramEnd"/>
      <w:r w:rsidRPr="62A3AB05">
        <w:rPr>
          <w:rFonts w:ascii="Times New Roman" w:eastAsia="Times New Roman" w:hAnsi="Times New Roman" w:cs="Times New Roman"/>
          <w:sz w:val="24"/>
          <w:szCs w:val="24"/>
        </w:rPr>
        <w:t>0212095.</w:t>
      </w:r>
    </w:p>
    <w:p w14:paraId="6D9532D7" w14:textId="5D108991" w:rsidR="006C0854" w:rsidRPr="00D61841" w:rsidRDefault="1DF85602"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Roy N, </w:t>
      </w:r>
      <w:proofErr w:type="spellStart"/>
      <w:r w:rsidRPr="62A3AB05">
        <w:rPr>
          <w:rFonts w:ascii="Times New Roman" w:eastAsia="Times New Roman" w:hAnsi="Times New Roman" w:cs="Times New Roman"/>
          <w:sz w:val="24"/>
          <w:szCs w:val="24"/>
        </w:rPr>
        <w:t>Kizhakke</w:t>
      </w:r>
      <w:proofErr w:type="spellEnd"/>
      <w:r w:rsidRPr="62A3AB05">
        <w:rPr>
          <w:rFonts w:ascii="Times New Roman" w:eastAsia="Times New Roman" w:hAnsi="Times New Roman" w:cs="Times New Roman"/>
          <w:sz w:val="24"/>
          <w:szCs w:val="24"/>
        </w:rPr>
        <w:t xml:space="preserve"> </w:t>
      </w:r>
      <w:proofErr w:type="spellStart"/>
      <w:r w:rsidRPr="62A3AB05">
        <w:rPr>
          <w:rFonts w:ascii="Times New Roman" w:eastAsia="Times New Roman" w:hAnsi="Times New Roman" w:cs="Times New Roman"/>
          <w:sz w:val="24"/>
          <w:szCs w:val="24"/>
        </w:rPr>
        <w:t>Veetil</w:t>
      </w:r>
      <w:proofErr w:type="spellEnd"/>
      <w:r w:rsidRPr="62A3AB05">
        <w:rPr>
          <w:rFonts w:ascii="Times New Roman" w:eastAsia="Times New Roman" w:hAnsi="Times New Roman" w:cs="Times New Roman"/>
          <w:sz w:val="24"/>
          <w:szCs w:val="24"/>
        </w:rPr>
        <w:t xml:space="preserve"> D, Uttam Khajanchi M, Kumar V, Solomon H, Kamble J, et al. Learning from 2523 trauma deaths in India- opportunities to prevent in-hospital deaths. BMC Health </w:t>
      </w:r>
      <w:proofErr w:type="spellStart"/>
      <w:r w:rsidRPr="62A3AB05">
        <w:rPr>
          <w:rFonts w:ascii="Times New Roman" w:eastAsia="Times New Roman" w:hAnsi="Times New Roman" w:cs="Times New Roman"/>
          <w:sz w:val="24"/>
          <w:szCs w:val="24"/>
        </w:rPr>
        <w:t>Serv</w:t>
      </w:r>
      <w:proofErr w:type="spellEnd"/>
      <w:r w:rsidRPr="62A3AB05">
        <w:rPr>
          <w:rFonts w:ascii="Times New Roman" w:eastAsia="Times New Roman" w:hAnsi="Times New Roman" w:cs="Times New Roman"/>
          <w:sz w:val="24"/>
          <w:szCs w:val="24"/>
        </w:rPr>
        <w:t xml:space="preserve"> Res. 2017 Feb 16;17(1):142.</w:t>
      </w:r>
    </w:p>
    <w:p w14:paraId="59740072" w14:textId="5DF4DF4A" w:rsidR="006C0854" w:rsidRPr="00D61841" w:rsidRDefault="7BEF08AF" w:rsidP="62A3AB05">
      <w:pPr>
        <w:pStyle w:val="ListParagraph"/>
        <w:numPr>
          <w:ilvl w:val="0"/>
          <w:numId w:val="2"/>
        </w:numPr>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Callcut</w:t>
      </w:r>
      <w:proofErr w:type="spellEnd"/>
      <w:r w:rsidRPr="62A3AB05">
        <w:rPr>
          <w:rFonts w:ascii="Times New Roman" w:eastAsia="Times New Roman" w:hAnsi="Times New Roman" w:cs="Times New Roman"/>
          <w:sz w:val="24"/>
          <w:szCs w:val="24"/>
        </w:rPr>
        <w:t xml:space="preserve"> RA, </w:t>
      </w:r>
      <w:proofErr w:type="spellStart"/>
      <w:r w:rsidRPr="62A3AB05">
        <w:rPr>
          <w:rFonts w:ascii="Times New Roman" w:eastAsia="Times New Roman" w:hAnsi="Times New Roman" w:cs="Times New Roman"/>
          <w:sz w:val="24"/>
          <w:szCs w:val="24"/>
        </w:rPr>
        <w:t>Kornblith</w:t>
      </w:r>
      <w:proofErr w:type="spellEnd"/>
      <w:r w:rsidRPr="62A3AB05">
        <w:rPr>
          <w:rFonts w:ascii="Times New Roman" w:eastAsia="Times New Roman" w:hAnsi="Times New Roman" w:cs="Times New Roman"/>
          <w:sz w:val="24"/>
          <w:szCs w:val="24"/>
        </w:rPr>
        <w:t xml:space="preserve"> LZ, Conroy AS, Robles AJ, </w:t>
      </w:r>
      <w:proofErr w:type="spellStart"/>
      <w:r w:rsidRPr="62A3AB05">
        <w:rPr>
          <w:rFonts w:ascii="Times New Roman" w:eastAsia="Times New Roman" w:hAnsi="Times New Roman" w:cs="Times New Roman"/>
          <w:sz w:val="24"/>
          <w:szCs w:val="24"/>
        </w:rPr>
        <w:t>Meizoso</w:t>
      </w:r>
      <w:proofErr w:type="spellEnd"/>
      <w:r w:rsidRPr="62A3AB05">
        <w:rPr>
          <w:rFonts w:ascii="Times New Roman" w:eastAsia="Times New Roman" w:hAnsi="Times New Roman" w:cs="Times New Roman"/>
          <w:sz w:val="24"/>
          <w:szCs w:val="24"/>
        </w:rPr>
        <w:t xml:space="preserve"> JP, Namias N, et al. The why and how our trauma patients die: A prospective </w:t>
      </w:r>
      <w:proofErr w:type="spellStart"/>
      <w:r w:rsidRPr="62A3AB05">
        <w:rPr>
          <w:rFonts w:ascii="Times New Roman" w:eastAsia="Times New Roman" w:hAnsi="Times New Roman" w:cs="Times New Roman"/>
          <w:sz w:val="24"/>
          <w:szCs w:val="24"/>
        </w:rPr>
        <w:t>Multicenter</w:t>
      </w:r>
      <w:proofErr w:type="spellEnd"/>
      <w:r w:rsidRPr="62A3AB05">
        <w:rPr>
          <w:rFonts w:ascii="Times New Roman" w:eastAsia="Times New Roman" w:hAnsi="Times New Roman" w:cs="Times New Roman"/>
          <w:sz w:val="24"/>
          <w:szCs w:val="24"/>
        </w:rPr>
        <w:t xml:space="preserve"> Western Trauma Association study. J Trauma Acute Care Surg. 2019 May;86(5):864-70.  </w:t>
      </w:r>
    </w:p>
    <w:p w14:paraId="138BC67F" w14:textId="46DCBD8E" w:rsidR="006C0854" w:rsidRPr="00D61841" w:rsidRDefault="7BEF08AF"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Ghorbani P, </w:t>
      </w:r>
      <w:proofErr w:type="spellStart"/>
      <w:r w:rsidRPr="62A3AB05">
        <w:rPr>
          <w:rFonts w:ascii="Times New Roman" w:eastAsia="Times New Roman" w:hAnsi="Times New Roman" w:cs="Times New Roman"/>
          <w:sz w:val="24"/>
          <w:szCs w:val="24"/>
        </w:rPr>
        <w:t>Strömmer</w:t>
      </w:r>
      <w:proofErr w:type="spellEnd"/>
      <w:r w:rsidRPr="62A3AB05">
        <w:rPr>
          <w:rFonts w:ascii="Times New Roman" w:eastAsia="Times New Roman" w:hAnsi="Times New Roman" w:cs="Times New Roman"/>
          <w:sz w:val="24"/>
          <w:szCs w:val="24"/>
        </w:rPr>
        <w:t xml:space="preserve"> L. Analysis of preventable deaths and errors in trauma care in a Scandinavian trauma </w:t>
      </w:r>
      <w:proofErr w:type="gramStart"/>
      <w:r w:rsidRPr="62A3AB05">
        <w:rPr>
          <w:rFonts w:ascii="Times New Roman" w:eastAsia="Times New Roman" w:hAnsi="Times New Roman" w:cs="Times New Roman"/>
          <w:sz w:val="24"/>
          <w:szCs w:val="24"/>
        </w:rPr>
        <w:t>level-I</w:t>
      </w:r>
      <w:proofErr w:type="gramEnd"/>
      <w:r w:rsidRPr="62A3AB05">
        <w:rPr>
          <w:rFonts w:ascii="Times New Roman" w:eastAsia="Times New Roman" w:hAnsi="Times New Roman" w:cs="Times New Roman"/>
          <w:sz w:val="24"/>
          <w:szCs w:val="24"/>
        </w:rPr>
        <w:t xml:space="preserve"> centre. Acta </w:t>
      </w:r>
      <w:proofErr w:type="spellStart"/>
      <w:r w:rsidRPr="62A3AB05">
        <w:rPr>
          <w:rFonts w:ascii="Times New Roman" w:eastAsia="Times New Roman" w:hAnsi="Times New Roman" w:cs="Times New Roman"/>
          <w:sz w:val="24"/>
          <w:szCs w:val="24"/>
        </w:rPr>
        <w:t>Anaesthesiol</w:t>
      </w:r>
      <w:proofErr w:type="spellEnd"/>
      <w:r w:rsidRPr="62A3AB05">
        <w:rPr>
          <w:rFonts w:ascii="Times New Roman" w:eastAsia="Times New Roman" w:hAnsi="Times New Roman" w:cs="Times New Roman"/>
          <w:sz w:val="24"/>
          <w:szCs w:val="24"/>
        </w:rPr>
        <w:t xml:space="preserve"> Scand. 2018 Sep;62(8):1146-1153.</w:t>
      </w:r>
    </w:p>
    <w:p w14:paraId="132A7873" w14:textId="0161EF18" w:rsidR="006C0854" w:rsidRPr="00D61841" w:rsidRDefault="57542194"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Mohammad A, </w:t>
      </w:r>
      <w:proofErr w:type="spellStart"/>
      <w:r w:rsidRPr="62A3AB05">
        <w:rPr>
          <w:rFonts w:ascii="Times New Roman" w:eastAsia="Times New Roman" w:hAnsi="Times New Roman" w:cs="Times New Roman"/>
          <w:sz w:val="24"/>
          <w:szCs w:val="24"/>
        </w:rPr>
        <w:t>Branicki</w:t>
      </w:r>
      <w:proofErr w:type="spellEnd"/>
      <w:r w:rsidRPr="62A3AB05">
        <w:rPr>
          <w:rFonts w:ascii="Times New Roman" w:eastAsia="Times New Roman" w:hAnsi="Times New Roman" w:cs="Times New Roman"/>
          <w:sz w:val="24"/>
          <w:szCs w:val="24"/>
        </w:rPr>
        <w:t xml:space="preserve"> F, M Abu-Zidan F. Educational and clinical impact of Advanced Trauma Life Support (ATLS) courses: a systematic review. World J Surg. 2014 Feb;38(2):322-9.</w:t>
      </w:r>
    </w:p>
    <w:p w14:paraId="63B3667A" w14:textId="1EACF240" w:rsidR="006C0854" w:rsidRPr="00D61841" w:rsidRDefault="18A47E69"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Jayaraman S, Sethi D, Chinnock P, Wong R. Advanced trauma life support training for hospital staff. Cochrane Database </w:t>
      </w:r>
      <w:proofErr w:type="spellStart"/>
      <w:r w:rsidRPr="62A3AB05">
        <w:rPr>
          <w:rFonts w:ascii="Times New Roman" w:eastAsia="Times New Roman" w:hAnsi="Times New Roman" w:cs="Times New Roman"/>
          <w:sz w:val="24"/>
          <w:szCs w:val="24"/>
        </w:rPr>
        <w:t>Syst</w:t>
      </w:r>
      <w:proofErr w:type="spellEnd"/>
      <w:r w:rsidRPr="62A3AB05">
        <w:rPr>
          <w:rFonts w:ascii="Times New Roman" w:eastAsia="Times New Roman" w:hAnsi="Times New Roman" w:cs="Times New Roman"/>
          <w:sz w:val="24"/>
          <w:szCs w:val="24"/>
        </w:rPr>
        <w:t xml:space="preserve"> Rev. 2014 Aug 22;2014(8):CD004173.</w:t>
      </w:r>
    </w:p>
    <w:p w14:paraId="5233E8CF" w14:textId="2511A7F3" w:rsidR="006C0854" w:rsidRPr="00D61841" w:rsidRDefault="7D1C28CD"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Kadhum M, Sinclair P, Lavy C. Are Primary Trauma Care (PTC) courses beneficial in low- and middle-income countries - A systematic review. Injury. 2020 Feb;51(2):136-141.</w:t>
      </w:r>
    </w:p>
    <w:p w14:paraId="52EEB5E2" w14:textId="5EB799C7" w:rsidR="006C0854" w:rsidRPr="00D61841" w:rsidRDefault="486786CF"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Jin J, </w:t>
      </w:r>
      <w:proofErr w:type="spellStart"/>
      <w:r w:rsidRPr="62A3AB05">
        <w:rPr>
          <w:rFonts w:ascii="Times New Roman" w:eastAsia="Times New Roman" w:hAnsi="Times New Roman" w:cs="Times New Roman"/>
          <w:sz w:val="24"/>
          <w:szCs w:val="24"/>
        </w:rPr>
        <w:t>Akau'ola</w:t>
      </w:r>
      <w:proofErr w:type="spellEnd"/>
      <w:r w:rsidRPr="62A3AB05">
        <w:rPr>
          <w:rFonts w:ascii="Times New Roman" w:eastAsia="Times New Roman" w:hAnsi="Times New Roman" w:cs="Times New Roman"/>
          <w:sz w:val="24"/>
          <w:szCs w:val="24"/>
        </w:rPr>
        <w:t xml:space="preserve"> S, Yip C-H, </w:t>
      </w:r>
      <w:proofErr w:type="spellStart"/>
      <w:r w:rsidRPr="62A3AB05">
        <w:rPr>
          <w:rFonts w:ascii="Times New Roman" w:eastAsia="Times New Roman" w:hAnsi="Times New Roman" w:cs="Times New Roman"/>
          <w:sz w:val="24"/>
          <w:szCs w:val="24"/>
        </w:rPr>
        <w:t>Nthumba</w:t>
      </w:r>
      <w:proofErr w:type="spellEnd"/>
      <w:r w:rsidRPr="62A3AB05">
        <w:rPr>
          <w:rFonts w:ascii="Times New Roman" w:eastAsia="Times New Roman" w:hAnsi="Times New Roman" w:cs="Times New Roman"/>
          <w:sz w:val="24"/>
          <w:szCs w:val="24"/>
        </w:rPr>
        <w:t xml:space="preserve"> P, Ameh EA, de Jonge S, et al. Effectiveness of Quality Improvement Processes, Interventions, and Structure in Trauma Systems in Low- and Middle-Income Countries: A Systematic Review and Meta-analysis. World J Surg. 2021 Jul;45(7):1982-1998.  </w:t>
      </w:r>
    </w:p>
    <w:p w14:paraId="2F0734B0" w14:textId="3493AA9D" w:rsidR="006C0854" w:rsidRPr="00D61841" w:rsidRDefault="014C2A03" w:rsidP="62A3AB05">
      <w:pPr>
        <w:pStyle w:val="ListParagraph"/>
        <w:numPr>
          <w:ilvl w:val="0"/>
          <w:numId w:val="2"/>
        </w:numPr>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Mclver</w:t>
      </w:r>
      <w:proofErr w:type="spellEnd"/>
      <w:r w:rsidRPr="62A3AB05">
        <w:rPr>
          <w:rFonts w:ascii="Times New Roman" w:eastAsia="Times New Roman" w:hAnsi="Times New Roman" w:cs="Times New Roman"/>
          <w:sz w:val="24"/>
          <w:szCs w:val="24"/>
        </w:rPr>
        <w:t xml:space="preserve"> R, Erdogan M, Parker R, Evans A, Green R, Gomez D, et al. Effect of trauma quality improvement initiatives on outcomes and costs at community hospitals: A scoping review. Injury. 2024 Jun;55(6):111492. </w:t>
      </w:r>
    </w:p>
    <w:p w14:paraId="01A411B1" w14:textId="7E0F2039" w:rsidR="006C0854" w:rsidRPr="00D61841" w:rsidRDefault="077B12E0"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Committee on Trauma. Advanced trauma life support® student course manual. 10 ed. American College of Surgeons; 2018.</w:t>
      </w:r>
    </w:p>
    <w:p w14:paraId="457B3290" w14:textId="2C2CF5D9" w:rsidR="006C0854" w:rsidRPr="00D61841" w:rsidRDefault="077B12E0"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American </w:t>
      </w:r>
      <w:proofErr w:type="spellStart"/>
      <w:r w:rsidRPr="62A3AB05">
        <w:rPr>
          <w:rFonts w:ascii="Times New Roman" w:eastAsia="Times New Roman" w:hAnsi="Times New Roman" w:cs="Times New Roman"/>
          <w:sz w:val="24"/>
          <w:szCs w:val="24"/>
        </w:rPr>
        <w:t>Collage</w:t>
      </w:r>
      <w:proofErr w:type="spellEnd"/>
      <w:r w:rsidRPr="62A3AB05">
        <w:rPr>
          <w:rFonts w:ascii="Times New Roman" w:eastAsia="Times New Roman" w:hAnsi="Times New Roman" w:cs="Times New Roman"/>
          <w:sz w:val="24"/>
          <w:szCs w:val="24"/>
        </w:rPr>
        <w:t xml:space="preserve"> of Surgeons. Resources for Optimal Care of the Injured Patient. Chicago: American </w:t>
      </w:r>
      <w:proofErr w:type="spellStart"/>
      <w:r w:rsidRPr="62A3AB05">
        <w:rPr>
          <w:rFonts w:ascii="Times New Roman" w:eastAsia="Times New Roman" w:hAnsi="Times New Roman" w:cs="Times New Roman"/>
          <w:sz w:val="24"/>
          <w:szCs w:val="24"/>
        </w:rPr>
        <w:t>Collage</w:t>
      </w:r>
      <w:proofErr w:type="spellEnd"/>
      <w:r w:rsidRPr="62A3AB05">
        <w:rPr>
          <w:rFonts w:ascii="Times New Roman" w:eastAsia="Times New Roman" w:hAnsi="Times New Roman" w:cs="Times New Roman"/>
          <w:sz w:val="24"/>
          <w:szCs w:val="24"/>
        </w:rPr>
        <w:t xml:space="preserve"> of Surgeons; 2022.</w:t>
      </w:r>
    </w:p>
    <w:p w14:paraId="56CE312E" w14:textId="33E158CE" w:rsidR="006C0854" w:rsidRPr="00D61841" w:rsidRDefault="1FB122A6"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Ali I, Cohen R, Reznick R. Demonstration of acquisition of trauma management skills by senior medical students completing the ATLS Program. J Trauma. 1995 May;38(5):687-91.</w:t>
      </w:r>
    </w:p>
    <w:p w14:paraId="4E37CB80" w14:textId="617D8E98" w:rsidR="006C0854" w:rsidRPr="00D61841" w:rsidRDefault="7120788F"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Ali J, Cohen R, Gana TJ, Pierre I, </w:t>
      </w:r>
      <w:proofErr w:type="spellStart"/>
      <w:r w:rsidRPr="62A3AB05">
        <w:rPr>
          <w:rFonts w:ascii="Times New Roman" w:eastAsia="Times New Roman" w:hAnsi="Times New Roman" w:cs="Times New Roman"/>
          <w:sz w:val="24"/>
          <w:szCs w:val="24"/>
        </w:rPr>
        <w:t>Bedaysie</w:t>
      </w:r>
      <w:proofErr w:type="spellEnd"/>
      <w:r w:rsidRPr="62A3AB05">
        <w:rPr>
          <w:rFonts w:ascii="Times New Roman" w:eastAsia="Times New Roman" w:hAnsi="Times New Roman" w:cs="Times New Roman"/>
          <w:sz w:val="24"/>
          <w:szCs w:val="24"/>
        </w:rPr>
        <w:t xml:space="preserve"> H, Ali E, et al. Teaching effectiveness of the advanced trauma life support program as demonstrated by an objective structured clinical examination for practicing physicians. World J Surg. 1996 Oct;20(8):1121-5.</w:t>
      </w:r>
    </w:p>
    <w:p w14:paraId="5245122F" w14:textId="67BA1BBE" w:rsidR="006C0854" w:rsidRPr="00D61841" w:rsidRDefault="2B3D3624"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Ali J, Adam RU, Josa D, Pierre I, </w:t>
      </w:r>
      <w:proofErr w:type="spellStart"/>
      <w:r w:rsidRPr="62A3AB05">
        <w:rPr>
          <w:rFonts w:ascii="Times New Roman" w:eastAsia="Times New Roman" w:hAnsi="Times New Roman" w:cs="Times New Roman"/>
          <w:sz w:val="24"/>
          <w:szCs w:val="24"/>
        </w:rPr>
        <w:t>Bedaysie</w:t>
      </w:r>
      <w:proofErr w:type="spellEnd"/>
      <w:r w:rsidRPr="62A3AB05">
        <w:rPr>
          <w:rFonts w:ascii="Times New Roman" w:eastAsia="Times New Roman" w:hAnsi="Times New Roman" w:cs="Times New Roman"/>
          <w:sz w:val="24"/>
          <w:szCs w:val="24"/>
        </w:rPr>
        <w:t xml:space="preserve"> H, West U, et al. Comparison of performance of interns completing the old (1993) and new interactive (1997) Advanced Trauma Life Support courses. J Trauma. 1999 Jan;46(1):80-6.</w:t>
      </w:r>
    </w:p>
    <w:p w14:paraId="3A3C0848" w14:textId="018AB747" w:rsidR="006C0854" w:rsidRPr="00D61841" w:rsidRDefault="2B3D3624"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lastRenderedPageBreak/>
        <w:t xml:space="preserve">Putra AB, </w:t>
      </w:r>
      <w:proofErr w:type="spellStart"/>
      <w:r w:rsidRPr="62A3AB05">
        <w:rPr>
          <w:rFonts w:ascii="Times New Roman" w:eastAsia="Times New Roman" w:hAnsi="Times New Roman" w:cs="Times New Roman"/>
          <w:sz w:val="24"/>
          <w:szCs w:val="24"/>
        </w:rPr>
        <w:t>Nurachman</w:t>
      </w:r>
      <w:proofErr w:type="spellEnd"/>
      <w:r w:rsidRPr="62A3AB05">
        <w:rPr>
          <w:rFonts w:ascii="Times New Roman" w:eastAsia="Times New Roman" w:hAnsi="Times New Roman" w:cs="Times New Roman"/>
          <w:sz w:val="24"/>
          <w:szCs w:val="24"/>
        </w:rPr>
        <w:t xml:space="preserve"> LA, </w:t>
      </w:r>
      <w:proofErr w:type="spellStart"/>
      <w:r w:rsidRPr="62A3AB05">
        <w:rPr>
          <w:rFonts w:ascii="Times New Roman" w:eastAsia="Times New Roman" w:hAnsi="Times New Roman" w:cs="Times New Roman"/>
          <w:sz w:val="24"/>
          <w:szCs w:val="24"/>
        </w:rPr>
        <w:t>Suryawiditya</w:t>
      </w:r>
      <w:proofErr w:type="spellEnd"/>
      <w:r w:rsidRPr="62A3AB05">
        <w:rPr>
          <w:rFonts w:ascii="Times New Roman" w:eastAsia="Times New Roman" w:hAnsi="Times New Roman" w:cs="Times New Roman"/>
          <w:sz w:val="24"/>
          <w:szCs w:val="24"/>
        </w:rPr>
        <w:t xml:space="preserve"> BA, </w:t>
      </w:r>
      <w:proofErr w:type="spellStart"/>
      <w:r w:rsidRPr="62A3AB05">
        <w:rPr>
          <w:rFonts w:ascii="Times New Roman" w:eastAsia="Times New Roman" w:hAnsi="Times New Roman" w:cs="Times New Roman"/>
          <w:sz w:val="24"/>
          <w:szCs w:val="24"/>
        </w:rPr>
        <w:t>Risyaldi</w:t>
      </w:r>
      <w:proofErr w:type="spellEnd"/>
      <w:r w:rsidRPr="62A3AB05">
        <w:rPr>
          <w:rFonts w:ascii="Times New Roman" w:eastAsia="Times New Roman" w:hAnsi="Times New Roman" w:cs="Times New Roman"/>
          <w:sz w:val="24"/>
          <w:szCs w:val="24"/>
        </w:rPr>
        <w:t xml:space="preserve"> M, </w:t>
      </w:r>
      <w:proofErr w:type="spellStart"/>
      <w:r w:rsidRPr="62A3AB05">
        <w:rPr>
          <w:rFonts w:ascii="Times New Roman" w:eastAsia="Times New Roman" w:hAnsi="Times New Roman" w:cs="Times New Roman"/>
          <w:sz w:val="24"/>
          <w:szCs w:val="24"/>
        </w:rPr>
        <w:t>Sihardo</w:t>
      </w:r>
      <w:proofErr w:type="spellEnd"/>
      <w:r w:rsidRPr="62A3AB05">
        <w:rPr>
          <w:rFonts w:ascii="Times New Roman" w:eastAsia="Times New Roman" w:hAnsi="Times New Roman" w:cs="Times New Roman"/>
          <w:sz w:val="24"/>
          <w:szCs w:val="24"/>
        </w:rPr>
        <w:t xml:space="preserve"> L. Impact of Advanced Trauma Life Support Training for Improving Mortality Outcome; A systematic Review and Meta-analysis. NRJS. 2023;8(2).  </w:t>
      </w:r>
    </w:p>
    <w:p w14:paraId="56F83673" w14:textId="35D61574" w:rsidR="006C0854" w:rsidRPr="00D61841" w:rsidRDefault="1630A672"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Vestrup JA, </w:t>
      </w:r>
      <w:proofErr w:type="spellStart"/>
      <w:r w:rsidRPr="62A3AB05">
        <w:rPr>
          <w:rFonts w:ascii="Times New Roman" w:eastAsia="Times New Roman" w:hAnsi="Times New Roman" w:cs="Times New Roman"/>
          <w:sz w:val="24"/>
          <w:szCs w:val="24"/>
        </w:rPr>
        <w:t>Stormorken</w:t>
      </w:r>
      <w:proofErr w:type="spellEnd"/>
      <w:r w:rsidRPr="62A3AB05">
        <w:rPr>
          <w:rFonts w:ascii="Times New Roman" w:eastAsia="Times New Roman" w:hAnsi="Times New Roman" w:cs="Times New Roman"/>
          <w:sz w:val="24"/>
          <w:szCs w:val="24"/>
        </w:rPr>
        <w:t xml:space="preserve"> A, Wood V. Impact of advanced trauma life support training on early trauma management. Am J Surg. 1988 May;155(5):704-7.</w:t>
      </w:r>
    </w:p>
    <w:p w14:paraId="5AEA5A90" w14:textId="41BD10E1" w:rsidR="006C0854" w:rsidRPr="00D61841" w:rsidRDefault="5BF98FDA" w:rsidP="62A3AB05">
      <w:pPr>
        <w:pStyle w:val="ListParagraph"/>
        <w:numPr>
          <w:ilvl w:val="0"/>
          <w:numId w:val="2"/>
        </w:numPr>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Ariyanayagam</w:t>
      </w:r>
      <w:proofErr w:type="spellEnd"/>
      <w:r w:rsidRPr="62A3AB05">
        <w:rPr>
          <w:rFonts w:ascii="Times New Roman" w:eastAsia="Times New Roman" w:hAnsi="Times New Roman" w:cs="Times New Roman"/>
          <w:sz w:val="24"/>
          <w:szCs w:val="24"/>
        </w:rPr>
        <w:t xml:space="preserve"> DC, </w:t>
      </w:r>
      <w:proofErr w:type="spellStart"/>
      <w:r w:rsidRPr="62A3AB05">
        <w:rPr>
          <w:rFonts w:ascii="Times New Roman" w:eastAsia="Times New Roman" w:hAnsi="Times New Roman" w:cs="Times New Roman"/>
          <w:sz w:val="24"/>
          <w:szCs w:val="24"/>
        </w:rPr>
        <w:t>Naraynsingh</w:t>
      </w:r>
      <w:proofErr w:type="spellEnd"/>
      <w:r w:rsidRPr="62A3AB05">
        <w:rPr>
          <w:rFonts w:ascii="Times New Roman" w:eastAsia="Times New Roman" w:hAnsi="Times New Roman" w:cs="Times New Roman"/>
          <w:sz w:val="24"/>
          <w:szCs w:val="24"/>
        </w:rPr>
        <w:t xml:space="preserve"> V, Maraj I. The impact of the ATLS course on traffic accident mortality in Trinidad and Tobago. West Indian Med J. 1992 Jun;41(2):72-4.</w:t>
      </w:r>
    </w:p>
    <w:p w14:paraId="277EB5A3" w14:textId="6DDB5441" w:rsidR="006C0854" w:rsidRPr="00D61841" w:rsidRDefault="090138E5"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Ali J, Adam R, Butler AK, Chang H, Howard M, Gonsalves D, et al. Trauma outcome improves following the advanced trauma life support program in a developing country. J Trauma. 1993 Jun;34(6):890-8; discussion 898-899.</w:t>
      </w:r>
    </w:p>
    <w:p w14:paraId="288501D0" w14:textId="326F3579" w:rsidR="006C0854" w:rsidRPr="00D61841" w:rsidRDefault="71B193DA"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Olson CJ, Arthur M, Mullins RJ, Rowland D, Hedges JR, Mann NC. Influence of trauma system implementation on process of care delivered to seriously injured patients in rural trauma </w:t>
      </w:r>
      <w:proofErr w:type="spellStart"/>
      <w:r w:rsidRPr="62A3AB05">
        <w:rPr>
          <w:rFonts w:ascii="Times New Roman" w:eastAsia="Times New Roman" w:hAnsi="Times New Roman" w:cs="Times New Roman"/>
          <w:sz w:val="24"/>
          <w:szCs w:val="24"/>
        </w:rPr>
        <w:t>centers</w:t>
      </w:r>
      <w:proofErr w:type="spellEnd"/>
      <w:r w:rsidRPr="62A3AB05">
        <w:rPr>
          <w:rFonts w:ascii="Times New Roman" w:eastAsia="Times New Roman" w:hAnsi="Times New Roman" w:cs="Times New Roman"/>
          <w:sz w:val="24"/>
          <w:szCs w:val="24"/>
        </w:rPr>
        <w:t>. Surgery. 2001 Aug;130(2):273-279.</w:t>
      </w:r>
    </w:p>
    <w:p w14:paraId="04D8CA21" w14:textId="59CE1BB6" w:rsidR="006C0854" w:rsidRPr="00D61841" w:rsidRDefault="71B193DA"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van Olden GD, Meeuwis JD, Bolhuis HW, </w:t>
      </w:r>
      <w:proofErr w:type="spellStart"/>
      <w:r w:rsidRPr="62A3AB05">
        <w:rPr>
          <w:rFonts w:ascii="Times New Roman" w:eastAsia="Times New Roman" w:hAnsi="Times New Roman" w:cs="Times New Roman"/>
          <w:sz w:val="24"/>
          <w:szCs w:val="24"/>
        </w:rPr>
        <w:t>Boxma</w:t>
      </w:r>
      <w:proofErr w:type="spellEnd"/>
      <w:r w:rsidRPr="62A3AB05">
        <w:rPr>
          <w:rFonts w:ascii="Times New Roman" w:eastAsia="Times New Roman" w:hAnsi="Times New Roman" w:cs="Times New Roman"/>
          <w:sz w:val="24"/>
          <w:szCs w:val="24"/>
        </w:rPr>
        <w:t xml:space="preserve"> H, Goris RJ. Clinical impact of advanced trauma life support. Am J Emerg Med. 2004 Nov;22(7):522-525.</w:t>
      </w:r>
    </w:p>
    <w:p w14:paraId="0CD98E79" w14:textId="57B12038" w:rsidR="006C0854" w:rsidRPr="00D61841" w:rsidRDefault="71B193DA"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Wang P, Li NP, Gu YF, Lu XB, Cong JN, Yang X, et al. Comparison of severe trauma care effect before and after advanced trauma life support training. Chin J </w:t>
      </w:r>
      <w:proofErr w:type="spellStart"/>
      <w:r w:rsidRPr="62A3AB05">
        <w:rPr>
          <w:rFonts w:ascii="Times New Roman" w:eastAsia="Times New Roman" w:hAnsi="Times New Roman" w:cs="Times New Roman"/>
          <w:sz w:val="24"/>
          <w:szCs w:val="24"/>
        </w:rPr>
        <w:t>Traumatol</w:t>
      </w:r>
      <w:proofErr w:type="spellEnd"/>
      <w:r w:rsidRPr="62A3AB05">
        <w:rPr>
          <w:rFonts w:ascii="Times New Roman" w:eastAsia="Times New Roman" w:hAnsi="Times New Roman" w:cs="Times New Roman"/>
          <w:sz w:val="24"/>
          <w:szCs w:val="24"/>
        </w:rPr>
        <w:t>. 2010 Dec;13(6):341-344.</w:t>
      </w:r>
    </w:p>
    <w:p w14:paraId="542BA72F" w14:textId="1B89F79C" w:rsidR="006C0854" w:rsidRPr="00D61841" w:rsidRDefault="71B193DA" w:rsidP="62A3AB05">
      <w:pPr>
        <w:pStyle w:val="ListParagraph"/>
        <w:numPr>
          <w:ilvl w:val="0"/>
          <w:numId w:val="2"/>
        </w:numPr>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Drimousis</w:t>
      </w:r>
      <w:proofErr w:type="spellEnd"/>
      <w:r w:rsidRPr="62A3AB05">
        <w:rPr>
          <w:rFonts w:ascii="Times New Roman" w:eastAsia="Times New Roman" w:hAnsi="Times New Roman" w:cs="Times New Roman"/>
          <w:sz w:val="24"/>
          <w:szCs w:val="24"/>
        </w:rPr>
        <w:t xml:space="preserve"> PG, Theodorou D, </w:t>
      </w:r>
      <w:proofErr w:type="spellStart"/>
      <w:r w:rsidRPr="62A3AB05">
        <w:rPr>
          <w:rFonts w:ascii="Times New Roman" w:eastAsia="Times New Roman" w:hAnsi="Times New Roman" w:cs="Times New Roman"/>
          <w:sz w:val="24"/>
          <w:szCs w:val="24"/>
        </w:rPr>
        <w:t>Toutouzas</w:t>
      </w:r>
      <w:proofErr w:type="spellEnd"/>
      <w:r w:rsidRPr="62A3AB05">
        <w:rPr>
          <w:rFonts w:ascii="Times New Roman" w:eastAsia="Times New Roman" w:hAnsi="Times New Roman" w:cs="Times New Roman"/>
          <w:sz w:val="24"/>
          <w:szCs w:val="24"/>
        </w:rPr>
        <w:t xml:space="preserve"> K, Stergiopoulos S, </w:t>
      </w:r>
      <w:proofErr w:type="spellStart"/>
      <w:r w:rsidRPr="62A3AB05">
        <w:rPr>
          <w:rFonts w:ascii="Times New Roman" w:eastAsia="Times New Roman" w:hAnsi="Times New Roman" w:cs="Times New Roman"/>
          <w:sz w:val="24"/>
          <w:szCs w:val="24"/>
        </w:rPr>
        <w:t>Delicha</w:t>
      </w:r>
      <w:proofErr w:type="spellEnd"/>
      <w:r w:rsidRPr="62A3AB05">
        <w:rPr>
          <w:rFonts w:ascii="Times New Roman" w:eastAsia="Times New Roman" w:hAnsi="Times New Roman" w:cs="Times New Roman"/>
          <w:sz w:val="24"/>
          <w:szCs w:val="24"/>
        </w:rPr>
        <w:t xml:space="preserve"> EM, Giannopoulos P, et al. Advanced Trauma Life Support certified physicians in a </w:t>
      </w:r>
      <w:proofErr w:type="spellStart"/>
      <w:r w:rsidRPr="62A3AB05">
        <w:rPr>
          <w:rFonts w:ascii="Times New Roman" w:eastAsia="Times New Roman" w:hAnsi="Times New Roman" w:cs="Times New Roman"/>
          <w:sz w:val="24"/>
          <w:szCs w:val="24"/>
        </w:rPr>
        <w:t>non trauma</w:t>
      </w:r>
      <w:proofErr w:type="spellEnd"/>
      <w:r w:rsidRPr="62A3AB05">
        <w:rPr>
          <w:rFonts w:ascii="Times New Roman" w:eastAsia="Times New Roman" w:hAnsi="Times New Roman" w:cs="Times New Roman"/>
          <w:sz w:val="24"/>
          <w:szCs w:val="24"/>
        </w:rPr>
        <w:t xml:space="preserve"> system setting: is it enough? Resuscitation. 2011 Feb;82(2):180-184.</w:t>
      </w:r>
    </w:p>
    <w:p w14:paraId="1E1E900E" w14:textId="7BBDB9A9" w:rsidR="006C0854" w:rsidRPr="00D61841" w:rsidRDefault="71B193DA"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Hashmi ZG, Haider AH, Zafar SN, </w:t>
      </w:r>
      <w:proofErr w:type="spellStart"/>
      <w:r w:rsidRPr="62A3AB05">
        <w:rPr>
          <w:rFonts w:ascii="Times New Roman" w:eastAsia="Times New Roman" w:hAnsi="Times New Roman" w:cs="Times New Roman"/>
          <w:sz w:val="24"/>
          <w:szCs w:val="24"/>
        </w:rPr>
        <w:t>Kisat</w:t>
      </w:r>
      <w:proofErr w:type="spellEnd"/>
      <w:r w:rsidRPr="62A3AB05">
        <w:rPr>
          <w:rFonts w:ascii="Times New Roman" w:eastAsia="Times New Roman" w:hAnsi="Times New Roman" w:cs="Times New Roman"/>
          <w:sz w:val="24"/>
          <w:szCs w:val="24"/>
        </w:rPr>
        <w:t xml:space="preserve"> M, Moosa A, Siddiqui F, et al. Hospital-based trauma quality improvement initiatives: first step toward improving trauma outcomes in the developing world. J Trauma Acute Care Surg. 2013 Jul;75(1):60-68.</w:t>
      </w:r>
    </w:p>
    <w:p w14:paraId="07B5A5CA" w14:textId="3D31FA0C" w:rsidR="006C0854" w:rsidRPr="00D61841" w:rsidRDefault="71B193DA" w:rsidP="62A3AB05">
      <w:pPr>
        <w:pStyle w:val="ListParagraph"/>
        <w:numPr>
          <w:ilvl w:val="0"/>
          <w:numId w:val="2"/>
        </w:numPr>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Petroze</w:t>
      </w:r>
      <w:proofErr w:type="spellEnd"/>
      <w:r w:rsidRPr="62A3AB05">
        <w:rPr>
          <w:rFonts w:ascii="Times New Roman" w:eastAsia="Times New Roman" w:hAnsi="Times New Roman" w:cs="Times New Roman"/>
          <w:sz w:val="24"/>
          <w:szCs w:val="24"/>
        </w:rPr>
        <w:t xml:space="preserve"> RT, </w:t>
      </w:r>
      <w:proofErr w:type="spellStart"/>
      <w:r w:rsidRPr="62A3AB05">
        <w:rPr>
          <w:rFonts w:ascii="Times New Roman" w:eastAsia="Times New Roman" w:hAnsi="Times New Roman" w:cs="Times New Roman"/>
          <w:sz w:val="24"/>
          <w:szCs w:val="24"/>
        </w:rPr>
        <w:t>Byiringiro</w:t>
      </w:r>
      <w:proofErr w:type="spellEnd"/>
      <w:r w:rsidRPr="62A3AB05">
        <w:rPr>
          <w:rFonts w:ascii="Times New Roman" w:eastAsia="Times New Roman" w:hAnsi="Times New Roman" w:cs="Times New Roman"/>
          <w:sz w:val="24"/>
          <w:szCs w:val="24"/>
        </w:rPr>
        <w:t xml:space="preserve"> JC, </w:t>
      </w:r>
      <w:proofErr w:type="spellStart"/>
      <w:r w:rsidRPr="62A3AB05">
        <w:rPr>
          <w:rFonts w:ascii="Times New Roman" w:eastAsia="Times New Roman" w:hAnsi="Times New Roman" w:cs="Times New Roman"/>
          <w:sz w:val="24"/>
          <w:szCs w:val="24"/>
        </w:rPr>
        <w:t>Ntakiyiruta</w:t>
      </w:r>
      <w:proofErr w:type="spellEnd"/>
      <w:r w:rsidRPr="62A3AB05">
        <w:rPr>
          <w:rFonts w:ascii="Times New Roman" w:eastAsia="Times New Roman" w:hAnsi="Times New Roman" w:cs="Times New Roman"/>
          <w:sz w:val="24"/>
          <w:szCs w:val="24"/>
        </w:rPr>
        <w:t xml:space="preserve"> G, Briggs SM, Deckelbaum DL, Razek T, et al. Can focused trauma education initiatives reduce mortality or improve resource utilization in a low-resource setting? World J Surg. 2015 Apr;39(4):926-933.</w:t>
      </w:r>
    </w:p>
    <w:p w14:paraId="6B287625" w14:textId="7380CDA6" w:rsidR="006C0854" w:rsidRPr="00D61841" w:rsidRDefault="71B193DA" w:rsidP="62A3AB05">
      <w:pPr>
        <w:pStyle w:val="ListParagraph"/>
        <w:numPr>
          <w:ilvl w:val="0"/>
          <w:numId w:val="2"/>
        </w:numPr>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Bellanova G, </w:t>
      </w:r>
      <w:proofErr w:type="spellStart"/>
      <w:r w:rsidRPr="62A3AB05">
        <w:rPr>
          <w:rFonts w:ascii="Times New Roman" w:eastAsia="Times New Roman" w:hAnsi="Times New Roman" w:cs="Times New Roman"/>
          <w:sz w:val="24"/>
          <w:szCs w:val="24"/>
        </w:rPr>
        <w:t>Buccelletti</w:t>
      </w:r>
      <w:proofErr w:type="spellEnd"/>
      <w:r w:rsidRPr="62A3AB05">
        <w:rPr>
          <w:rFonts w:ascii="Times New Roman" w:eastAsia="Times New Roman" w:hAnsi="Times New Roman" w:cs="Times New Roman"/>
          <w:sz w:val="24"/>
          <w:szCs w:val="24"/>
        </w:rPr>
        <w:t xml:space="preserve"> F, </w:t>
      </w:r>
      <w:proofErr w:type="spellStart"/>
      <w:r w:rsidRPr="62A3AB05">
        <w:rPr>
          <w:rFonts w:ascii="Times New Roman" w:eastAsia="Times New Roman" w:hAnsi="Times New Roman" w:cs="Times New Roman"/>
          <w:sz w:val="24"/>
          <w:szCs w:val="24"/>
        </w:rPr>
        <w:t>Berletti</w:t>
      </w:r>
      <w:proofErr w:type="spellEnd"/>
      <w:r w:rsidRPr="62A3AB05">
        <w:rPr>
          <w:rFonts w:ascii="Times New Roman" w:eastAsia="Times New Roman" w:hAnsi="Times New Roman" w:cs="Times New Roman"/>
          <w:sz w:val="24"/>
          <w:szCs w:val="24"/>
        </w:rPr>
        <w:t xml:space="preserve"> R, </w:t>
      </w:r>
      <w:proofErr w:type="spellStart"/>
      <w:r w:rsidRPr="62A3AB05">
        <w:rPr>
          <w:rFonts w:ascii="Times New Roman" w:eastAsia="Times New Roman" w:hAnsi="Times New Roman" w:cs="Times New Roman"/>
          <w:sz w:val="24"/>
          <w:szCs w:val="24"/>
        </w:rPr>
        <w:t>Cavana</w:t>
      </w:r>
      <w:proofErr w:type="spellEnd"/>
      <w:r w:rsidRPr="62A3AB05">
        <w:rPr>
          <w:rFonts w:ascii="Times New Roman" w:eastAsia="Times New Roman" w:hAnsi="Times New Roman" w:cs="Times New Roman"/>
          <w:sz w:val="24"/>
          <w:szCs w:val="24"/>
        </w:rPr>
        <w:t xml:space="preserve"> M, </w:t>
      </w:r>
      <w:proofErr w:type="spellStart"/>
      <w:r w:rsidRPr="62A3AB05">
        <w:rPr>
          <w:rFonts w:ascii="Times New Roman" w:eastAsia="Times New Roman" w:hAnsi="Times New Roman" w:cs="Times New Roman"/>
          <w:sz w:val="24"/>
          <w:szCs w:val="24"/>
        </w:rPr>
        <w:t>Folgheraiter</w:t>
      </w:r>
      <w:proofErr w:type="spellEnd"/>
      <w:r w:rsidRPr="62A3AB05">
        <w:rPr>
          <w:rFonts w:ascii="Times New Roman" w:eastAsia="Times New Roman" w:hAnsi="Times New Roman" w:cs="Times New Roman"/>
          <w:sz w:val="24"/>
          <w:szCs w:val="24"/>
        </w:rPr>
        <w:t xml:space="preserve"> G, </w:t>
      </w:r>
      <w:proofErr w:type="spellStart"/>
      <w:r w:rsidRPr="62A3AB05">
        <w:rPr>
          <w:rFonts w:ascii="Times New Roman" w:eastAsia="Times New Roman" w:hAnsi="Times New Roman" w:cs="Times New Roman"/>
          <w:sz w:val="24"/>
          <w:szCs w:val="24"/>
        </w:rPr>
        <w:t>Groppo</w:t>
      </w:r>
      <w:proofErr w:type="spellEnd"/>
      <w:r w:rsidRPr="62A3AB05">
        <w:rPr>
          <w:rFonts w:ascii="Times New Roman" w:eastAsia="Times New Roman" w:hAnsi="Times New Roman" w:cs="Times New Roman"/>
          <w:sz w:val="24"/>
          <w:szCs w:val="24"/>
        </w:rPr>
        <w:t xml:space="preserve"> F, et al. </w:t>
      </w:r>
      <w:proofErr w:type="gramStart"/>
      <w:r w:rsidRPr="62A3AB05">
        <w:rPr>
          <w:rFonts w:ascii="Times New Roman" w:eastAsia="Times New Roman" w:hAnsi="Times New Roman" w:cs="Times New Roman"/>
          <w:sz w:val="24"/>
          <w:szCs w:val="24"/>
        </w:rPr>
        <w:t>How</w:t>
      </w:r>
      <w:proofErr w:type="gramEnd"/>
      <w:r w:rsidRPr="62A3AB05">
        <w:rPr>
          <w:rFonts w:ascii="Times New Roman" w:eastAsia="Times New Roman" w:hAnsi="Times New Roman" w:cs="Times New Roman"/>
          <w:sz w:val="24"/>
          <w:szCs w:val="24"/>
        </w:rPr>
        <w:t xml:space="preserve"> formative courses about damage control surgery and non-operative management improved outcome and survival in unstable </w:t>
      </w:r>
      <w:proofErr w:type="spellStart"/>
      <w:r w:rsidRPr="62A3AB05">
        <w:rPr>
          <w:rFonts w:ascii="Times New Roman" w:eastAsia="Times New Roman" w:hAnsi="Times New Roman" w:cs="Times New Roman"/>
          <w:sz w:val="24"/>
          <w:szCs w:val="24"/>
        </w:rPr>
        <w:t>politrauma</w:t>
      </w:r>
      <w:proofErr w:type="spellEnd"/>
      <w:r w:rsidRPr="62A3AB05">
        <w:rPr>
          <w:rFonts w:ascii="Times New Roman" w:eastAsia="Times New Roman" w:hAnsi="Times New Roman" w:cs="Times New Roman"/>
          <w:sz w:val="24"/>
          <w:szCs w:val="24"/>
        </w:rPr>
        <w:t xml:space="preserve"> patients in a Mountain Trauma </w:t>
      </w:r>
      <w:proofErr w:type="spellStart"/>
      <w:r w:rsidRPr="62A3AB05">
        <w:rPr>
          <w:rFonts w:ascii="Times New Roman" w:eastAsia="Times New Roman" w:hAnsi="Times New Roman" w:cs="Times New Roman"/>
          <w:sz w:val="24"/>
          <w:szCs w:val="24"/>
        </w:rPr>
        <w:t>Center</w:t>
      </w:r>
      <w:proofErr w:type="spellEnd"/>
      <w:r w:rsidRPr="62A3AB05">
        <w:rPr>
          <w:rFonts w:ascii="Times New Roman" w:eastAsia="Times New Roman" w:hAnsi="Times New Roman" w:cs="Times New Roman"/>
          <w:sz w:val="24"/>
          <w:szCs w:val="24"/>
        </w:rPr>
        <w:t xml:space="preserve">. Ann Ital </w:t>
      </w:r>
      <w:proofErr w:type="spellStart"/>
      <w:r w:rsidRPr="62A3AB05">
        <w:rPr>
          <w:rFonts w:ascii="Times New Roman" w:eastAsia="Times New Roman" w:hAnsi="Times New Roman" w:cs="Times New Roman"/>
          <w:sz w:val="24"/>
          <w:szCs w:val="24"/>
        </w:rPr>
        <w:t>Chir</w:t>
      </w:r>
      <w:proofErr w:type="spellEnd"/>
      <w:r w:rsidRPr="62A3AB05">
        <w:rPr>
          <w:rFonts w:ascii="Times New Roman" w:eastAsia="Times New Roman" w:hAnsi="Times New Roman" w:cs="Times New Roman"/>
          <w:sz w:val="24"/>
          <w:szCs w:val="24"/>
        </w:rPr>
        <w:t xml:space="preserve">. </w:t>
      </w:r>
      <w:proofErr w:type="gramStart"/>
      <w:r w:rsidRPr="62A3AB05">
        <w:rPr>
          <w:rFonts w:ascii="Times New Roman" w:eastAsia="Times New Roman" w:hAnsi="Times New Roman" w:cs="Times New Roman"/>
          <w:sz w:val="24"/>
          <w:szCs w:val="24"/>
        </w:rPr>
        <w:t>2016;87:68</w:t>
      </w:r>
      <w:proofErr w:type="gramEnd"/>
      <w:r w:rsidRPr="62A3AB05">
        <w:rPr>
          <w:rFonts w:ascii="Times New Roman" w:eastAsia="Times New Roman" w:hAnsi="Times New Roman" w:cs="Times New Roman"/>
          <w:sz w:val="24"/>
          <w:szCs w:val="24"/>
        </w:rPr>
        <w:t>-74.</w:t>
      </w:r>
    </w:p>
    <w:p w14:paraId="6CD43710" w14:textId="613F890F" w:rsidR="006C0854" w:rsidRPr="00D61841" w:rsidRDefault="71B193DA" w:rsidP="62A3AB05">
      <w:pPr>
        <w:pStyle w:val="ListParagraph"/>
        <w:numPr>
          <w:ilvl w:val="0"/>
          <w:numId w:val="2"/>
        </w:numPr>
        <w:rPr>
          <w:rFonts w:ascii="Times New Roman" w:eastAsia="Times New Roman" w:hAnsi="Times New Roman" w:cs="Times New Roman"/>
          <w:sz w:val="24"/>
          <w:szCs w:val="24"/>
        </w:rPr>
      </w:pPr>
      <w:r w:rsidRPr="28AE220C">
        <w:rPr>
          <w:rFonts w:ascii="Times New Roman" w:eastAsia="Times New Roman" w:hAnsi="Times New Roman" w:cs="Times New Roman"/>
          <w:sz w:val="24"/>
          <w:szCs w:val="24"/>
        </w:rPr>
        <w:t>Gerdin Wärnberg M, Berg J, Bhandarkar P, Chatterjee A, Chatterjee S, Chintamani C, et al. A pilot multicentre cluster randomised trial to compare the effect of trauma life support training programmes on patient and provider outcomes. BMJ Open. 2022 Apr 18;12(4</w:t>
      </w:r>
      <w:proofErr w:type="gramStart"/>
      <w:r w:rsidRPr="28AE220C">
        <w:rPr>
          <w:rFonts w:ascii="Times New Roman" w:eastAsia="Times New Roman" w:hAnsi="Times New Roman" w:cs="Times New Roman"/>
          <w:sz w:val="24"/>
          <w:szCs w:val="24"/>
        </w:rPr>
        <w:t>):e</w:t>
      </w:r>
      <w:proofErr w:type="gramEnd"/>
      <w:r w:rsidRPr="28AE220C">
        <w:rPr>
          <w:rFonts w:ascii="Times New Roman" w:eastAsia="Times New Roman" w:hAnsi="Times New Roman" w:cs="Times New Roman"/>
          <w:sz w:val="24"/>
          <w:szCs w:val="24"/>
        </w:rPr>
        <w:t>057504.</w:t>
      </w:r>
    </w:p>
    <w:p w14:paraId="6812C9D2" w14:textId="20DA6DAD" w:rsidR="4A96EC6E" w:rsidRDefault="4A96EC6E" w:rsidP="28AE220C">
      <w:pPr>
        <w:pStyle w:val="ListParagraph"/>
        <w:numPr>
          <w:ilvl w:val="0"/>
          <w:numId w:val="2"/>
        </w:numPr>
        <w:rPr>
          <w:rFonts w:ascii="Times New Roman" w:eastAsia="Times New Roman" w:hAnsi="Times New Roman" w:cs="Times New Roman"/>
          <w:sz w:val="24"/>
          <w:szCs w:val="24"/>
        </w:rPr>
      </w:pPr>
      <w:r w:rsidRPr="28AE220C">
        <w:rPr>
          <w:rFonts w:ascii="Times New Roman" w:eastAsia="Times New Roman" w:hAnsi="Times New Roman" w:cs="Times New Roman"/>
          <w:sz w:val="24"/>
          <w:szCs w:val="24"/>
        </w:rPr>
        <w:t xml:space="preserve">David S, Gerdin Wärnberg M, Trauma life support training Effectiveness Research Network (TERN) collaborators. Patient-reported outcomes relevant to post-discharge trauma patients in urban India [Internet]. </w:t>
      </w:r>
      <w:proofErr w:type="spellStart"/>
      <w:r w:rsidRPr="28AE220C">
        <w:rPr>
          <w:rFonts w:ascii="Times New Roman" w:eastAsia="Times New Roman" w:hAnsi="Times New Roman" w:cs="Times New Roman"/>
          <w:sz w:val="24"/>
          <w:szCs w:val="24"/>
        </w:rPr>
        <w:t>medRxiv</w:t>
      </w:r>
      <w:proofErr w:type="spellEnd"/>
      <w:r w:rsidRPr="28AE220C">
        <w:rPr>
          <w:rFonts w:ascii="Times New Roman" w:eastAsia="Times New Roman" w:hAnsi="Times New Roman" w:cs="Times New Roman"/>
          <w:sz w:val="24"/>
          <w:szCs w:val="24"/>
        </w:rPr>
        <w:t xml:space="preserve">. 2024. p. 2024.02.20.24302971. Available from: </w:t>
      </w:r>
    </w:p>
    <w:p w14:paraId="65A5E784" w14:textId="637F6358" w:rsidR="4A96EC6E" w:rsidRDefault="4A96EC6E" w:rsidP="28AE220C">
      <w:pPr>
        <w:pStyle w:val="ListParagraph"/>
        <w:ind w:left="720"/>
        <w:rPr>
          <w:rFonts w:ascii="Times New Roman" w:eastAsia="Times New Roman" w:hAnsi="Times New Roman" w:cs="Times New Roman"/>
          <w:sz w:val="24"/>
          <w:szCs w:val="24"/>
        </w:rPr>
      </w:pPr>
      <w:hyperlink r:id="rId16">
        <w:r w:rsidRPr="28AE220C">
          <w:rPr>
            <w:rStyle w:val="Hyperlink"/>
            <w:rFonts w:ascii="Times New Roman" w:eastAsia="Times New Roman" w:hAnsi="Times New Roman" w:cs="Times New Roman"/>
            <w:sz w:val="24"/>
            <w:szCs w:val="24"/>
          </w:rPr>
          <w:t>http://medrxiv.org/content/early/2024/03/15/2024.02.20.24302971.abstract</w:t>
        </w:r>
      </w:hyperlink>
    </w:p>
    <w:p w14:paraId="5C424789" w14:textId="680F0C8C" w:rsidR="2BA0C14D" w:rsidRDefault="2BA0C14D" w:rsidP="28AE220C">
      <w:pPr>
        <w:pStyle w:val="ListParagraph"/>
        <w:numPr>
          <w:ilvl w:val="0"/>
          <w:numId w:val="2"/>
        </w:numPr>
        <w:rPr>
          <w:rFonts w:ascii="Times New Roman" w:eastAsia="Times New Roman" w:hAnsi="Times New Roman" w:cs="Times New Roman"/>
          <w:sz w:val="24"/>
          <w:szCs w:val="24"/>
        </w:rPr>
      </w:pPr>
      <w:r w:rsidRPr="28AE220C">
        <w:rPr>
          <w:rFonts w:ascii="Times New Roman" w:eastAsia="Times New Roman" w:hAnsi="Times New Roman" w:cs="Times New Roman"/>
          <w:sz w:val="24"/>
          <w:szCs w:val="24"/>
        </w:rPr>
        <w:t xml:space="preserve">Hemming K, Haines TP, Chilton PJ, Girling AJ, </w:t>
      </w:r>
      <w:proofErr w:type="spellStart"/>
      <w:r w:rsidRPr="28AE220C">
        <w:rPr>
          <w:rFonts w:ascii="Times New Roman" w:eastAsia="Times New Roman" w:hAnsi="Times New Roman" w:cs="Times New Roman"/>
          <w:sz w:val="24"/>
          <w:szCs w:val="24"/>
        </w:rPr>
        <w:t>Lilford</w:t>
      </w:r>
      <w:proofErr w:type="spellEnd"/>
      <w:r w:rsidRPr="28AE220C">
        <w:rPr>
          <w:rFonts w:ascii="Times New Roman" w:eastAsia="Times New Roman" w:hAnsi="Times New Roman" w:cs="Times New Roman"/>
          <w:sz w:val="24"/>
          <w:szCs w:val="24"/>
        </w:rPr>
        <w:t xml:space="preserve"> RJ. The stepped wedge cluster randomised trial: rationale, design, analysis, and reporting. BMJ. 2015 Feb 6;350:h391. </w:t>
      </w:r>
      <w:proofErr w:type="spellStart"/>
      <w:r w:rsidRPr="28AE220C">
        <w:rPr>
          <w:rFonts w:ascii="Times New Roman" w:eastAsia="Times New Roman" w:hAnsi="Times New Roman" w:cs="Times New Roman"/>
          <w:sz w:val="24"/>
          <w:szCs w:val="24"/>
        </w:rPr>
        <w:t>doi</w:t>
      </w:r>
      <w:proofErr w:type="spellEnd"/>
      <w:r w:rsidRPr="28AE220C">
        <w:rPr>
          <w:rFonts w:ascii="Times New Roman" w:eastAsia="Times New Roman" w:hAnsi="Times New Roman" w:cs="Times New Roman"/>
          <w:sz w:val="24"/>
          <w:szCs w:val="24"/>
        </w:rPr>
        <w:t>: 10.1136/bmj.h391. PMID: 25662947.</w:t>
      </w:r>
    </w:p>
    <w:p w14:paraId="6AD9B4D6" w14:textId="7F255832" w:rsidR="006C0854" w:rsidRPr="00D61841" w:rsidRDefault="49980C3F" w:rsidP="62A3AB05">
      <w:pPr>
        <w:pStyle w:val="ListParagraph"/>
        <w:numPr>
          <w:ilvl w:val="0"/>
          <w:numId w:val="2"/>
        </w:numPr>
        <w:spacing w:line="259" w:lineRule="auto"/>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Aukstakalnis</w:t>
      </w:r>
      <w:proofErr w:type="spellEnd"/>
      <w:r w:rsidRPr="62A3AB05">
        <w:rPr>
          <w:rFonts w:ascii="Times New Roman" w:eastAsia="Times New Roman" w:hAnsi="Times New Roman" w:cs="Times New Roman"/>
          <w:sz w:val="24"/>
          <w:szCs w:val="24"/>
        </w:rPr>
        <w:t xml:space="preserve"> V, </w:t>
      </w:r>
      <w:proofErr w:type="spellStart"/>
      <w:r w:rsidRPr="62A3AB05">
        <w:rPr>
          <w:rFonts w:ascii="Times New Roman" w:eastAsia="Times New Roman" w:hAnsi="Times New Roman" w:cs="Times New Roman"/>
          <w:sz w:val="24"/>
          <w:szCs w:val="24"/>
        </w:rPr>
        <w:t>Stucinskas</w:t>
      </w:r>
      <w:proofErr w:type="spellEnd"/>
      <w:r w:rsidRPr="62A3AB05">
        <w:rPr>
          <w:rFonts w:ascii="Times New Roman" w:eastAsia="Times New Roman" w:hAnsi="Times New Roman" w:cs="Times New Roman"/>
          <w:sz w:val="24"/>
          <w:szCs w:val="24"/>
        </w:rPr>
        <w:t xml:space="preserve"> J, </w:t>
      </w:r>
      <w:proofErr w:type="spellStart"/>
      <w:r w:rsidRPr="62A3AB05">
        <w:rPr>
          <w:rFonts w:ascii="Times New Roman" w:eastAsia="Times New Roman" w:hAnsi="Times New Roman" w:cs="Times New Roman"/>
          <w:sz w:val="24"/>
          <w:szCs w:val="24"/>
        </w:rPr>
        <w:t>Dobozinskas</w:t>
      </w:r>
      <w:proofErr w:type="spellEnd"/>
      <w:r w:rsidRPr="62A3AB05">
        <w:rPr>
          <w:rFonts w:ascii="Times New Roman" w:eastAsia="Times New Roman" w:hAnsi="Times New Roman" w:cs="Times New Roman"/>
          <w:sz w:val="24"/>
          <w:szCs w:val="24"/>
        </w:rPr>
        <w:t xml:space="preserve"> P, </w:t>
      </w:r>
      <w:proofErr w:type="spellStart"/>
      <w:r w:rsidRPr="62A3AB05">
        <w:rPr>
          <w:rFonts w:ascii="Times New Roman" w:eastAsia="Times New Roman" w:hAnsi="Times New Roman" w:cs="Times New Roman"/>
          <w:sz w:val="24"/>
          <w:szCs w:val="24"/>
        </w:rPr>
        <w:t>Darginavicius</w:t>
      </w:r>
      <w:proofErr w:type="spellEnd"/>
      <w:r w:rsidRPr="62A3AB05">
        <w:rPr>
          <w:rFonts w:ascii="Times New Roman" w:eastAsia="Times New Roman" w:hAnsi="Times New Roman" w:cs="Times New Roman"/>
          <w:sz w:val="24"/>
          <w:szCs w:val="24"/>
        </w:rPr>
        <w:t xml:space="preserve"> L, </w:t>
      </w:r>
      <w:proofErr w:type="spellStart"/>
      <w:r w:rsidRPr="62A3AB05">
        <w:rPr>
          <w:rFonts w:ascii="Times New Roman" w:eastAsia="Times New Roman" w:hAnsi="Times New Roman" w:cs="Times New Roman"/>
          <w:sz w:val="24"/>
          <w:szCs w:val="24"/>
        </w:rPr>
        <w:t>Stasaitis</w:t>
      </w:r>
      <w:proofErr w:type="spellEnd"/>
      <w:r w:rsidRPr="62A3AB05">
        <w:rPr>
          <w:rFonts w:ascii="Times New Roman" w:eastAsia="Times New Roman" w:hAnsi="Times New Roman" w:cs="Times New Roman"/>
          <w:sz w:val="24"/>
          <w:szCs w:val="24"/>
        </w:rPr>
        <w:t xml:space="preserve"> K, </w:t>
      </w:r>
      <w:proofErr w:type="spellStart"/>
      <w:r w:rsidRPr="62A3AB05">
        <w:rPr>
          <w:rFonts w:ascii="Times New Roman" w:eastAsia="Times New Roman" w:hAnsi="Times New Roman" w:cs="Times New Roman"/>
          <w:sz w:val="24"/>
          <w:szCs w:val="24"/>
        </w:rPr>
        <w:t>Vaitkaitis</w:t>
      </w:r>
      <w:proofErr w:type="spellEnd"/>
      <w:r w:rsidRPr="62A3AB05">
        <w:rPr>
          <w:rFonts w:ascii="Times New Roman" w:eastAsia="Times New Roman" w:hAnsi="Times New Roman" w:cs="Times New Roman"/>
          <w:sz w:val="24"/>
          <w:szCs w:val="24"/>
        </w:rPr>
        <w:t xml:space="preserve"> D. Impact of video recordings review with structured debriefings on trauma team performance: a prospective observational cohort study. </w:t>
      </w:r>
      <w:proofErr w:type="spellStart"/>
      <w:r w:rsidRPr="62A3AB05">
        <w:rPr>
          <w:rFonts w:ascii="Times New Roman" w:eastAsia="Times New Roman" w:hAnsi="Times New Roman" w:cs="Times New Roman"/>
          <w:sz w:val="24"/>
          <w:szCs w:val="24"/>
        </w:rPr>
        <w:t>Eur</w:t>
      </w:r>
      <w:proofErr w:type="spellEnd"/>
      <w:r w:rsidRPr="62A3AB05">
        <w:rPr>
          <w:rFonts w:ascii="Times New Roman" w:eastAsia="Times New Roman" w:hAnsi="Times New Roman" w:cs="Times New Roman"/>
          <w:sz w:val="24"/>
          <w:szCs w:val="24"/>
        </w:rPr>
        <w:t xml:space="preserve"> J Trauma Emerg Surg. 2024 Aug;50(4):1475-1480.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xml:space="preserve">: 10.1007/s00068-024-02473-3. </w:t>
      </w:r>
      <w:proofErr w:type="spellStart"/>
      <w:r w:rsidRPr="62A3AB05">
        <w:rPr>
          <w:rFonts w:ascii="Times New Roman" w:eastAsia="Times New Roman" w:hAnsi="Times New Roman" w:cs="Times New Roman"/>
          <w:sz w:val="24"/>
          <w:szCs w:val="24"/>
        </w:rPr>
        <w:t>Epub</w:t>
      </w:r>
      <w:proofErr w:type="spellEnd"/>
      <w:r w:rsidRPr="62A3AB05">
        <w:rPr>
          <w:rFonts w:ascii="Times New Roman" w:eastAsia="Times New Roman" w:hAnsi="Times New Roman" w:cs="Times New Roman"/>
          <w:sz w:val="24"/>
          <w:szCs w:val="24"/>
        </w:rPr>
        <w:t xml:space="preserve"> 2024 Feb 23. PMID: 38393363.</w:t>
      </w:r>
    </w:p>
    <w:p w14:paraId="7AC46BBD" w14:textId="1961C734" w:rsidR="006C0854" w:rsidRPr="00D61841" w:rsidRDefault="050A43CE" w:rsidP="62A3AB05">
      <w:pPr>
        <w:pStyle w:val="ListParagraph"/>
        <w:numPr>
          <w:ilvl w:val="0"/>
          <w:numId w:val="2"/>
        </w:numPr>
        <w:spacing w:line="259" w:lineRule="auto"/>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Campbell MK, </w:t>
      </w:r>
      <w:proofErr w:type="spellStart"/>
      <w:r w:rsidRPr="62A3AB05">
        <w:rPr>
          <w:rFonts w:ascii="Times New Roman" w:eastAsia="Times New Roman" w:hAnsi="Times New Roman" w:cs="Times New Roman"/>
          <w:sz w:val="24"/>
          <w:szCs w:val="24"/>
        </w:rPr>
        <w:t>Fayers</w:t>
      </w:r>
      <w:proofErr w:type="spellEnd"/>
      <w:r w:rsidRPr="62A3AB05">
        <w:rPr>
          <w:rFonts w:ascii="Times New Roman" w:eastAsia="Times New Roman" w:hAnsi="Times New Roman" w:cs="Times New Roman"/>
          <w:sz w:val="24"/>
          <w:szCs w:val="24"/>
        </w:rPr>
        <w:t xml:space="preserve"> PM, Grimshaw JM. Determinants of the </w:t>
      </w:r>
      <w:proofErr w:type="spellStart"/>
      <w:r w:rsidRPr="62A3AB05">
        <w:rPr>
          <w:rFonts w:ascii="Times New Roman" w:eastAsia="Times New Roman" w:hAnsi="Times New Roman" w:cs="Times New Roman"/>
          <w:sz w:val="24"/>
          <w:szCs w:val="24"/>
        </w:rPr>
        <w:t>intracluster</w:t>
      </w:r>
      <w:proofErr w:type="spellEnd"/>
      <w:r w:rsidRPr="62A3AB05">
        <w:rPr>
          <w:rFonts w:ascii="Times New Roman" w:eastAsia="Times New Roman" w:hAnsi="Times New Roman" w:cs="Times New Roman"/>
          <w:sz w:val="24"/>
          <w:szCs w:val="24"/>
        </w:rPr>
        <w:t xml:space="preserve"> correlation coefficient in cluster randomized trials: the case of implementation research. Clin Trials. 2005;2(2):99-107.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10.1191/1740774505cn071oa. PMID: 16279131.</w:t>
      </w:r>
    </w:p>
    <w:p w14:paraId="00051C60" w14:textId="097937C9" w:rsidR="181017D2" w:rsidRDefault="181017D2" w:rsidP="28AE220C">
      <w:pPr>
        <w:pStyle w:val="ListParagraph"/>
        <w:numPr>
          <w:ilvl w:val="0"/>
          <w:numId w:val="2"/>
        </w:numPr>
        <w:spacing w:line="259" w:lineRule="auto"/>
        <w:rPr>
          <w:rFonts w:ascii="Times New Roman" w:eastAsia="Times New Roman" w:hAnsi="Times New Roman" w:cs="Times New Roman"/>
          <w:sz w:val="24"/>
          <w:szCs w:val="24"/>
        </w:rPr>
      </w:pPr>
      <w:r w:rsidRPr="28AE220C">
        <w:rPr>
          <w:rFonts w:ascii="Times New Roman" w:eastAsia="Times New Roman" w:hAnsi="Times New Roman" w:cs="Times New Roman"/>
          <w:sz w:val="24"/>
          <w:szCs w:val="24"/>
        </w:rPr>
        <w:t xml:space="preserve">Eldridge SM, Costelloe CE, Kahan BC, Lancaster GA, Kerry SM. How big should the pilot study for my cluster randomised trial be? Stat Methods Med Res. 2016 Jun;25(3):1039-56. </w:t>
      </w:r>
      <w:proofErr w:type="spellStart"/>
      <w:r w:rsidRPr="28AE220C">
        <w:rPr>
          <w:rFonts w:ascii="Times New Roman" w:eastAsia="Times New Roman" w:hAnsi="Times New Roman" w:cs="Times New Roman"/>
          <w:sz w:val="24"/>
          <w:szCs w:val="24"/>
        </w:rPr>
        <w:t>doi</w:t>
      </w:r>
      <w:proofErr w:type="spellEnd"/>
      <w:r w:rsidRPr="28AE220C">
        <w:rPr>
          <w:rFonts w:ascii="Times New Roman" w:eastAsia="Times New Roman" w:hAnsi="Times New Roman" w:cs="Times New Roman"/>
          <w:sz w:val="24"/>
          <w:szCs w:val="24"/>
        </w:rPr>
        <w:t xml:space="preserve">: 10.1177/0962280215588242. </w:t>
      </w:r>
      <w:proofErr w:type="spellStart"/>
      <w:r w:rsidRPr="28AE220C">
        <w:rPr>
          <w:rFonts w:ascii="Times New Roman" w:eastAsia="Times New Roman" w:hAnsi="Times New Roman" w:cs="Times New Roman"/>
          <w:sz w:val="24"/>
          <w:szCs w:val="24"/>
        </w:rPr>
        <w:t>Epub</w:t>
      </w:r>
      <w:proofErr w:type="spellEnd"/>
      <w:r w:rsidRPr="28AE220C">
        <w:rPr>
          <w:rFonts w:ascii="Times New Roman" w:eastAsia="Times New Roman" w:hAnsi="Times New Roman" w:cs="Times New Roman"/>
          <w:sz w:val="24"/>
          <w:szCs w:val="24"/>
        </w:rPr>
        <w:t xml:space="preserve"> 2015 Jun 12. PMID: 26071431.</w:t>
      </w:r>
    </w:p>
    <w:p w14:paraId="1E234AF8" w14:textId="2A54231D" w:rsidR="401C457B" w:rsidRDefault="401C457B" w:rsidP="28AE220C">
      <w:pPr>
        <w:pStyle w:val="ListParagraph"/>
        <w:numPr>
          <w:ilvl w:val="0"/>
          <w:numId w:val="2"/>
        </w:numPr>
        <w:spacing w:line="259" w:lineRule="auto"/>
        <w:rPr>
          <w:rFonts w:ascii="Times New Roman" w:eastAsia="Times New Roman" w:hAnsi="Times New Roman" w:cs="Times New Roman"/>
          <w:sz w:val="24"/>
          <w:szCs w:val="24"/>
        </w:rPr>
      </w:pPr>
      <w:r w:rsidRPr="28AE220C">
        <w:rPr>
          <w:rFonts w:ascii="Times New Roman" w:eastAsia="Times New Roman" w:hAnsi="Times New Roman" w:cs="Times New Roman"/>
          <w:sz w:val="24"/>
          <w:szCs w:val="24"/>
        </w:rPr>
        <w:t xml:space="preserve">ICMJE | Recommendations | Defining the Role of Authors and Contributors [Internet]. </w:t>
      </w:r>
      <w:r w:rsidRPr="28AE220C">
        <w:rPr>
          <w:rFonts w:ascii="Times New Roman" w:eastAsia="Times New Roman" w:hAnsi="Times New Roman" w:cs="Times New Roman"/>
          <w:sz w:val="24"/>
          <w:szCs w:val="24"/>
        </w:rPr>
        <w:lastRenderedPageBreak/>
        <w:t>Acponline.org. 2025 [cited 2025 Feb 12]. Available from: https://icmje.acponline.org/recommendations/browse/roles-and-responsibilities/defining-the-role-of-authors-and-contributors.html</w:t>
      </w:r>
    </w:p>
    <w:p w14:paraId="2F225C6A" w14:textId="7A5F0FEE" w:rsidR="006C0854" w:rsidRPr="00D61841" w:rsidRDefault="49CC2893" w:rsidP="62A3AB05">
      <w:pPr>
        <w:pStyle w:val="ListParagraph"/>
        <w:numPr>
          <w:ilvl w:val="0"/>
          <w:numId w:val="2"/>
        </w:numPr>
        <w:spacing w:line="259" w:lineRule="auto"/>
        <w:rPr>
          <w:rFonts w:ascii="Times New Roman" w:eastAsia="Times New Roman" w:hAnsi="Times New Roman" w:cs="Times New Roman"/>
          <w:sz w:val="24"/>
          <w:szCs w:val="24"/>
        </w:rPr>
      </w:pPr>
      <w:proofErr w:type="spellStart"/>
      <w:r w:rsidRPr="62A3AB05">
        <w:rPr>
          <w:rFonts w:ascii="Times New Roman" w:eastAsia="Times New Roman" w:hAnsi="Times New Roman" w:cs="Times New Roman"/>
          <w:sz w:val="24"/>
          <w:szCs w:val="24"/>
        </w:rPr>
        <w:t>Korevaar</w:t>
      </w:r>
      <w:proofErr w:type="spellEnd"/>
      <w:r w:rsidRPr="62A3AB05">
        <w:rPr>
          <w:rFonts w:ascii="Times New Roman" w:eastAsia="Times New Roman" w:hAnsi="Times New Roman" w:cs="Times New Roman"/>
          <w:sz w:val="24"/>
          <w:szCs w:val="24"/>
        </w:rPr>
        <w:t xml:space="preserve"> E, Kasza J, Taljaard M, Hemming K, Haines T, Turner EL, Thompson JA, Hughes JP, Forbes AB. Intra-cluster correlations from the </w:t>
      </w:r>
      <w:proofErr w:type="spellStart"/>
      <w:r w:rsidRPr="62A3AB05">
        <w:rPr>
          <w:rFonts w:ascii="Times New Roman" w:eastAsia="Times New Roman" w:hAnsi="Times New Roman" w:cs="Times New Roman"/>
          <w:sz w:val="24"/>
          <w:szCs w:val="24"/>
        </w:rPr>
        <w:t>CLustered</w:t>
      </w:r>
      <w:proofErr w:type="spellEnd"/>
      <w:r w:rsidRPr="62A3AB05">
        <w:rPr>
          <w:rFonts w:ascii="Times New Roman" w:eastAsia="Times New Roman" w:hAnsi="Times New Roman" w:cs="Times New Roman"/>
          <w:sz w:val="24"/>
          <w:szCs w:val="24"/>
        </w:rPr>
        <w:t xml:space="preserve"> </w:t>
      </w:r>
      <w:proofErr w:type="spellStart"/>
      <w:r w:rsidRPr="62A3AB05">
        <w:rPr>
          <w:rFonts w:ascii="Times New Roman" w:eastAsia="Times New Roman" w:hAnsi="Times New Roman" w:cs="Times New Roman"/>
          <w:sz w:val="24"/>
          <w:szCs w:val="24"/>
        </w:rPr>
        <w:t>OUtcome</w:t>
      </w:r>
      <w:proofErr w:type="spellEnd"/>
      <w:r w:rsidRPr="62A3AB05">
        <w:rPr>
          <w:rFonts w:ascii="Times New Roman" w:eastAsia="Times New Roman" w:hAnsi="Times New Roman" w:cs="Times New Roman"/>
          <w:sz w:val="24"/>
          <w:szCs w:val="24"/>
        </w:rPr>
        <w:t xml:space="preserve"> Dataset bank to inform the design of longitudinal cluster trials. Clin Trials. 2021 Oct;18(5):529-540.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xml:space="preserve">: 10.1177/17407745211020852. </w:t>
      </w:r>
      <w:proofErr w:type="spellStart"/>
      <w:r w:rsidRPr="62A3AB05">
        <w:rPr>
          <w:rFonts w:ascii="Times New Roman" w:eastAsia="Times New Roman" w:hAnsi="Times New Roman" w:cs="Times New Roman"/>
          <w:sz w:val="24"/>
          <w:szCs w:val="24"/>
        </w:rPr>
        <w:t>Epub</w:t>
      </w:r>
      <w:proofErr w:type="spellEnd"/>
      <w:r w:rsidRPr="62A3AB05">
        <w:rPr>
          <w:rFonts w:ascii="Times New Roman" w:eastAsia="Times New Roman" w:hAnsi="Times New Roman" w:cs="Times New Roman"/>
          <w:sz w:val="24"/>
          <w:szCs w:val="24"/>
        </w:rPr>
        <w:t xml:space="preserve"> 2021 Jun 4. Erratum in: Clin Trials. 2023 Feb;20(1):93-94.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10.1177/17407745221123714. PMID: 34088230.</w:t>
      </w:r>
    </w:p>
    <w:p w14:paraId="0889BCB9" w14:textId="54198948" w:rsidR="006C0854" w:rsidRPr="00D61841" w:rsidRDefault="5E880D10" w:rsidP="62A3AB05">
      <w:pPr>
        <w:pStyle w:val="ListParagraph"/>
        <w:numPr>
          <w:ilvl w:val="0"/>
          <w:numId w:val="2"/>
        </w:numPr>
        <w:spacing w:line="259" w:lineRule="auto"/>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Rauf R, von Matthey F, </w:t>
      </w:r>
      <w:proofErr w:type="spellStart"/>
      <w:r w:rsidRPr="62A3AB05">
        <w:rPr>
          <w:rFonts w:ascii="Times New Roman" w:eastAsia="Times New Roman" w:hAnsi="Times New Roman" w:cs="Times New Roman"/>
          <w:sz w:val="24"/>
          <w:szCs w:val="24"/>
        </w:rPr>
        <w:t>Croenlein</w:t>
      </w:r>
      <w:proofErr w:type="spellEnd"/>
      <w:r w:rsidRPr="62A3AB05">
        <w:rPr>
          <w:rFonts w:ascii="Times New Roman" w:eastAsia="Times New Roman" w:hAnsi="Times New Roman" w:cs="Times New Roman"/>
          <w:sz w:val="24"/>
          <w:szCs w:val="24"/>
        </w:rPr>
        <w:t xml:space="preserve"> M, Zyskowski M, van </w:t>
      </w:r>
      <w:proofErr w:type="spellStart"/>
      <w:r w:rsidRPr="62A3AB05">
        <w:rPr>
          <w:rFonts w:ascii="Times New Roman" w:eastAsia="Times New Roman" w:hAnsi="Times New Roman" w:cs="Times New Roman"/>
          <w:sz w:val="24"/>
          <w:szCs w:val="24"/>
        </w:rPr>
        <w:t>Griensven</w:t>
      </w:r>
      <w:proofErr w:type="spellEnd"/>
      <w:r w:rsidRPr="62A3AB05">
        <w:rPr>
          <w:rFonts w:ascii="Times New Roman" w:eastAsia="Times New Roman" w:hAnsi="Times New Roman" w:cs="Times New Roman"/>
          <w:sz w:val="24"/>
          <w:szCs w:val="24"/>
        </w:rPr>
        <w:t xml:space="preserve"> M, </w:t>
      </w:r>
      <w:proofErr w:type="spellStart"/>
      <w:r w:rsidRPr="62A3AB05">
        <w:rPr>
          <w:rFonts w:ascii="Times New Roman" w:eastAsia="Times New Roman" w:hAnsi="Times New Roman" w:cs="Times New Roman"/>
          <w:sz w:val="24"/>
          <w:szCs w:val="24"/>
        </w:rPr>
        <w:t>Biberthaler</w:t>
      </w:r>
      <w:proofErr w:type="spellEnd"/>
      <w:r w:rsidRPr="62A3AB05">
        <w:rPr>
          <w:rFonts w:ascii="Times New Roman" w:eastAsia="Times New Roman" w:hAnsi="Times New Roman" w:cs="Times New Roman"/>
          <w:sz w:val="24"/>
          <w:szCs w:val="24"/>
        </w:rPr>
        <w:t xml:space="preserve"> P, </w:t>
      </w:r>
      <w:proofErr w:type="spellStart"/>
      <w:r w:rsidRPr="62A3AB05">
        <w:rPr>
          <w:rFonts w:ascii="Times New Roman" w:eastAsia="Times New Roman" w:hAnsi="Times New Roman" w:cs="Times New Roman"/>
          <w:sz w:val="24"/>
          <w:szCs w:val="24"/>
        </w:rPr>
        <w:t>Lefering</w:t>
      </w:r>
      <w:proofErr w:type="spellEnd"/>
      <w:r w:rsidRPr="62A3AB05">
        <w:rPr>
          <w:rFonts w:ascii="Times New Roman" w:eastAsia="Times New Roman" w:hAnsi="Times New Roman" w:cs="Times New Roman"/>
          <w:sz w:val="24"/>
          <w:szCs w:val="24"/>
        </w:rPr>
        <w:t xml:space="preserve"> R, Huber-Wagner S; Section NIS of DGU. Changes in the temporal distribution of in-hospital mortality in severely injured patients-An analysis of the </w:t>
      </w:r>
      <w:proofErr w:type="spellStart"/>
      <w:r w:rsidRPr="62A3AB05">
        <w:rPr>
          <w:rFonts w:ascii="Times New Roman" w:eastAsia="Times New Roman" w:hAnsi="Times New Roman" w:cs="Times New Roman"/>
          <w:sz w:val="24"/>
          <w:szCs w:val="24"/>
        </w:rPr>
        <w:t>TraumaRegister</w:t>
      </w:r>
      <w:proofErr w:type="spellEnd"/>
      <w:r w:rsidRPr="62A3AB05">
        <w:rPr>
          <w:rFonts w:ascii="Times New Roman" w:eastAsia="Times New Roman" w:hAnsi="Times New Roman" w:cs="Times New Roman"/>
          <w:sz w:val="24"/>
          <w:szCs w:val="24"/>
        </w:rPr>
        <w:t xml:space="preserve"> DGU. </w:t>
      </w:r>
      <w:proofErr w:type="spellStart"/>
      <w:r w:rsidRPr="62A3AB05">
        <w:rPr>
          <w:rFonts w:ascii="Times New Roman" w:eastAsia="Times New Roman" w:hAnsi="Times New Roman" w:cs="Times New Roman"/>
          <w:sz w:val="24"/>
          <w:szCs w:val="24"/>
        </w:rPr>
        <w:t>PLoS</w:t>
      </w:r>
      <w:proofErr w:type="spellEnd"/>
      <w:r w:rsidRPr="62A3AB05">
        <w:rPr>
          <w:rFonts w:ascii="Times New Roman" w:eastAsia="Times New Roman" w:hAnsi="Times New Roman" w:cs="Times New Roman"/>
          <w:sz w:val="24"/>
          <w:szCs w:val="24"/>
        </w:rPr>
        <w:t xml:space="preserve"> One. 2019 Feb 22;14(2</w:t>
      </w:r>
      <w:proofErr w:type="gramStart"/>
      <w:r w:rsidRPr="62A3AB05">
        <w:rPr>
          <w:rFonts w:ascii="Times New Roman" w:eastAsia="Times New Roman" w:hAnsi="Times New Roman" w:cs="Times New Roman"/>
          <w:sz w:val="24"/>
          <w:szCs w:val="24"/>
        </w:rPr>
        <w:t>):e</w:t>
      </w:r>
      <w:proofErr w:type="gramEnd"/>
      <w:r w:rsidRPr="62A3AB05">
        <w:rPr>
          <w:rFonts w:ascii="Times New Roman" w:eastAsia="Times New Roman" w:hAnsi="Times New Roman" w:cs="Times New Roman"/>
          <w:sz w:val="24"/>
          <w:szCs w:val="24"/>
        </w:rPr>
        <w:t xml:space="preserve">0212095.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10.1371/journal.pone.0212095. PMID: 30794579; PMCID: PMC6386341.</w:t>
      </w:r>
    </w:p>
    <w:p w14:paraId="2BB31DA7" w14:textId="08354475" w:rsidR="7BD01B47" w:rsidRDefault="7BD01B47" w:rsidP="62A3AB05">
      <w:pPr>
        <w:pStyle w:val="ListParagraph"/>
        <w:numPr>
          <w:ilvl w:val="0"/>
          <w:numId w:val="2"/>
        </w:numPr>
        <w:spacing w:line="259" w:lineRule="auto"/>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Li F, Hughes JP, Hemming K, Taljaard M, Melnick ER, Heagerty PJ. Mixed-effects models for the design and analysis of stepped wedge cluster randomized trials: An overview. Stat Methods Med Res. 2021 Feb;30(2):612-639.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xml:space="preserve">: 10.1177/0962280220932962. </w:t>
      </w:r>
      <w:proofErr w:type="spellStart"/>
      <w:r w:rsidRPr="62A3AB05">
        <w:rPr>
          <w:rFonts w:ascii="Times New Roman" w:eastAsia="Times New Roman" w:hAnsi="Times New Roman" w:cs="Times New Roman"/>
          <w:sz w:val="24"/>
          <w:szCs w:val="24"/>
        </w:rPr>
        <w:t>Epub</w:t>
      </w:r>
      <w:proofErr w:type="spellEnd"/>
      <w:r w:rsidRPr="62A3AB05">
        <w:rPr>
          <w:rFonts w:ascii="Times New Roman" w:eastAsia="Times New Roman" w:hAnsi="Times New Roman" w:cs="Times New Roman"/>
          <w:sz w:val="24"/>
          <w:szCs w:val="24"/>
        </w:rPr>
        <w:t xml:space="preserve"> 2020 Jul 6. PMID: 32631142; PMCID: PMC7785651.</w:t>
      </w:r>
    </w:p>
    <w:p w14:paraId="22AE6627" w14:textId="5A517F81" w:rsidR="59D20F33" w:rsidRPr="00A46518" w:rsidRDefault="59D20F33" w:rsidP="62A3AB05">
      <w:pPr>
        <w:pStyle w:val="ListParagraph"/>
        <w:numPr>
          <w:ilvl w:val="0"/>
          <w:numId w:val="2"/>
        </w:numPr>
        <w:spacing w:line="259" w:lineRule="auto"/>
        <w:rPr>
          <w:rFonts w:ascii="Times New Roman" w:eastAsia="Times New Roman" w:hAnsi="Times New Roman" w:cs="Times New Roman"/>
          <w:sz w:val="24"/>
          <w:szCs w:val="24"/>
        </w:rPr>
      </w:pPr>
      <w:r w:rsidRPr="62A3AB05">
        <w:rPr>
          <w:rFonts w:ascii="Times New Roman" w:eastAsia="Times New Roman" w:hAnsi="Times New Roman" w:cs="Times New Roman"/>
          <w:sz w:val="24"/>
          <w:szCs w:val="24"/>
        </w:rPr>
        <w:t xml:space="preserve">Diaz T, Strong KL, Cao B, </w:t>
      </w:r>
      <w:proofErr w:type="spellStart"/>
      <w:r w:rsidRPr="62A3AB05">
        <w:rPr>
          <w:rFonts w:ascii="Times New Roman" w:eastAsia="Times New Roman" w:hAnsi="Times New Roman" w:cs="Times New Roman"/>
          <w:sz w:val="24"/>
          <w:szCs w:val="24"/>
        </w:rPr>
        <w:t>Guthold</w:t>
      </w:r>
      <w:proofErr w:type="spellEnd"/>
      <w:r w:rsidRPr="62A3AB05">
        <w:rPr>
          <w:rFonts w:ascii="Times New Roman" w:eastAsia="Times New Roman" w:hAnsi="Times New Roman" w:cs="Times New Roman"/>
          <w:sz w:val="24"/>
          <w:szCs w:val="24"/>
        </w:rPr>
        <w:t xml:space="preserve"> R, Moran AC, Moller AB, Requejo J, Sadana R, Thiyagarajan JA, Adebayo E, </w:t>
      </w:r>
      <w:proofErr w:type="spellStart"/>
      <w:r w:rsidRPr="62A3AB05">
        <w:rPr>
          <w:rFonts w:ascii="Times New Roman" w:eastAsia="Times New Roman" w:hAnsi="Times New Roman" w:cs="Times New Roman"/>
          <w:sz w:val="24"/>
          <w:szCs w:val="24"/>
        </w:rPr>
        <w:t>Akwara</w:t>
      </w:r>
      <w:proofErr w:type="spellEnd"/>
      <w:r w:rsidRPr="62A3AB05">
        <w:rPr>
          <w:rFonts w:ascii="Times New Roman" w:eastAsia="Times New Roman" w:hAnsi="Times New Roman" w:cs="Times New Roman"/>
          <w:sz w:val="24"/>
          <w:szCs w:val="24"/>
        </w:rPr>
        <w:t xml:space="preserve"> E, Amouzou A, Aponte Varon JJ, Azzopardi PS, Boschi-Pinto C, Carvajal L, Chandra-Mouli V, Crofts S, </w:t>
      </w:r>
      <w:proofErr w:type="spellStart"/>
      <w:r w:rsidRPr="62A3AB05">
        <w:rPr>
          <w:rFonts w:ascii="Times New Roman" w:eastAsia="Times New Roman" w:hAnsi="Times New Roman" w:cs="Times New Roman"/>
          <w:sz w:val="24"/>
          <w:szCs w:val="24"/>
        </w:rPr>
        <w:t>Dastgiri</w:t>
      </w:r>
      <w:proofErr w:type="spellEnd"/>
      <w:r w:rsidRPr="62A3AB05">
        <w:rPr>
          <w:rFonts w:ascii="Times New Roman" w:eastAsia="Times New Roman" w:hAnsi="Times New Roman" w:cs="Times New Roman"/>
          <w:sz w:val="24"/>
          <w:szCs w:val="24"/>
        </w:rPr>
        <w:t xml:space="preserve"> S, Dery JS, </w:t>
      </w:r>
      <w:proofErr w:type="spellStart"/>
      <w:r w:rsidRPr="62A3AB05">
        <w:rPr>
          <w:rFonts w:ascii="Times New Roman" w:eastAsia="Times New Roman" w:hAnsi="Times New Roman" w:cs="Times New Roman"/>
          <w:sz w:val="24"/>
          <w:szCs w:val="24"/>
        </w:rPr>
        <w:t>Elnakib</w:t>
      </w:r>
      <w:proofErr w:type="spellEnd"/>
      <w:r w:rsidRPr="62A3AB05">
        <w:rPr>
          <w:rFonts w:ascii="Times New Roman" w:eastAsia="Times New Roman" w:hAnsi="Times New Roman" w:cs="Times New Roman"/>
          <w:sz w:val="24"/>
          <w:szCs w:val="24"/>
        </w:rPr>
        <w:t xml:space="preserve"> S, Fagan L, Jane Ferguson B, Fitzner J, Friedman HS, </w:t>
      </w:r>
      <w:proofErr w:type="spellStart"/>
      <w:r w:rsidRPr="62A3AB05">
        <w:rPr>
          <w:rFonts w:ascii="Times New Roman" w:eastAsia="Times New Roman" w:hAnsi="Times New Roman" w:cs="Times New Roman"/>
          <w:sz w:val="24"/>
          <w:szCs w:val="24"/>
        </w:rPr>
        <w:t>Hagell</w:t>
      </w:r>
      <w:proofErr w:type="spellEnd"/>
      <w:r w:rsidRPr="62A3AB05">
        <w:rPr>
          <w:rFonts w:ascii="Times New Roman" w:eastAsia="Times New Roman" w:hAnsi="Times New Roman" w:cs="Times New Roman"/>
          <w:sz w:val="24"/>
          <w:szCs w:val="24"/>
        </w:rPr>
        <w:t xml:space="preserve"> A, </w:t>
      </w:r>
      <w:proofErr w:type="spellStart"/>
      <w:r w:rsidRPr="62A3AB05">
        <w:rPr>
          <w:rFonts w:ascii="Times New Roman" w:eastAsia="Times New Roman" w:hAnsi="Times New Roman" w:cs="Times New Roman"/>
          <w:sz w:val="24"/>
          <w:szCs w:val="24"/>
        </w:rPr>
        <w:t>Jongstra</w:t>
      </w:r>
      <w:proofErr w:type="spellEnd"/>
      <w:r w:rsidRPr="62A3AB05">
        <w:rPr>
          <w:rFonts w:ascii="Times New Roman" w:eastAsia="Times New Roman" w:hAnsi="Times New Roman" w:cs="Times New Roman"/>
          <w:sz w:val="24"/>
          <w:szCs w:val="24"/>
        </w:rPr>
        <w:t xml:space="preserve"> E, Kann L, Chatterji S, English M, </w:t>
      </w:r>
      <w:proofErr w:type="spellStart"/>
      <w:r w:rsidRPr="62A3AB05">
        <w:rPr>
          <w:rFonts w:ascii="Times New Roman" w:eastAsia="Times New Roman" w:hAnsi="Times New Roman" w:cs="Times New Roman"/>
          <w:sz w:val="24"/>
          <w:szCs w:val="24"/>
        </w:rPr>
        <w:t>Glaziou</w:t>
      </w:r>
      <w:proofErr w:type="spellEnd"/>
      <w:r w:rsidRPr="62A3AB05">
        <w:rPr>
          <w:rFonts w:ascii="Times New Roman" w:eastAsia="Times New Roman" w:hAnsi="Times New Roman" w:cs="Times New Roman"/>
          <w:sz w:val="24"/>
          <w:szCs w:val="24"/>
        </w:rPr>
        <w:t xml:space="preserve"> P, Hanson C, </w:t>
      </w:r>
      <w:proofErr w:type="spellStart"/>
      <w:r w:rsidRPr="62A3AB05">
        <w:rPr>
          <w:rFonts w:ascii="Times New Roman" w:eastAsia="Times New Roman" w:hAnsi="Times New Roman" w:cs="Times New Roman"/>
          <w:sz w:val="24"/>
          <w:szCs w:val="24"/>
        </w:rPr>
        <w:t>Hosseinpoor</w:t>
      </w:r>
      <w:proofErr w:type="spellEnd"/>
      <w:r w:rsidRPr="62A3AB05">
        <w:rPr>
          <w:rFonts w:ascii="Times New Roman" w:eastAsia="Times New Roman" w:hAnsi="Times New Roman" w:cs="Times New Roman"/>
          <w:sz w:val="24"/>
          <w:szCs w:val="24"/>
        </w:rPr>
        <w:t xml:space="preserve"> AR, Marsh A, Morgan AP, Munos MK, Noor A, Pavlin BI, Pereira R, Porth TA, Schellenberg J, Siddique R, You D, Vaz LME, Banerjee A. A call for standardised age-disaggregated health data. Lancet Healthy </w:t>
      </w:r>
      <w:proofErr w:type="spellStart"/>
      <w:r w:rsidRPr="62A3AB05">
        <w:rPr>
          <w:rFonts w:ascii="Times New Roman" w:eastAsia="Times New Roman" w:hAnsi="Times New Roman" w:cs="Times New Roman"/>
          <w:sz w:val="24"/>
          <w:szCs w:val="24"/>
        </w:rPr>
        <w:t>Longev</w:t>
      </w:r>
      <w:proofErr w:type="spellEnd"/>
      <w:r w:rsidRPr="62A3AB05">
        <w:rPr>
          <w:rFonts w:ascii="Times New Roman" w:eastAsia="Times New Roman" w:hAnsi="Times New Roman" w:cs="Times New Roman"/>
          <w:sz w:val="24"/>
          <w:szCs w:val="24"/>
        </w:rPr>
        <w:t>. 2021 Jul;2(7</w:t>
      </w:r>
      <w:proofErr w:type="gramStart"/>
      <w:r w:rsidRPr="62A3AB05">
        <w:rPr>
          <w:rFonts w:ascii="Times New Roman" w:eastAsia="Times New Roman" w:hAnsi="Times New Roman" w:cs="Times New Roman"/>
          <w:sz w:val="24"/>
          <w:szCs w:val="24"/>
        </w:rPr>
        <w:t>):e</w:t>
      </w:r>
      <w:proofErr w:type="gramEnd"/>
      <w:r w:rsidRPr="62A3AB05">
        <w:rPr>
          <w:rFonts w:ascii="Times New Roman" w:eastAsia="Times New Roman" w:hAnsi="Times New Roman" w:cs="Times New Roman"/>
          <w:sz w:val="24"/>
          <w:szCs w:val="24"/>
        </w:rPr>
        <w:t xml:space="preserve">436-e443. </w:t>
      </w:r>
      <w:proofErr w:type="spellStart"/>
      <w:r w:rsidRPr="62A3AB05">
        <w:rPr>
          <w:rFonts w:ascii="Times New Roman" w:eastAsia="Times New Roman" w:hAnsi="Times New Roman" w:cs="Times New Roman"/>
          <w:sz w:val="24"/>
          <w:szCs w:val="24"/>
        </w:rPr>
        <w:t>doi</w:t>
      </w:r>
      <w:proofErr w:type="spellEnd"/>
      <w:r w:rsidRPr="62A3AB05">
        <w:rPr>
          <w:rFonts w:ascii="Times New Roman" w:eastAsia="Times New Roman" w:hAnsi="Times New Roman" w:cs="Times New Roman"/>
          <w:sz w:val="24"/>
          <w:szCs w:val="24"/>
        </w:rPr>
        <w:t xml:space="preserve">: 10.1016/S2666-7568(21)00115-X. Erratum in: Lancet Healthy </w:t>
      </w:r>
      <w:proofErr w:type="spellStart"/>
      <w:r w:rsidRPr="00A46518">
        <w:rPr>
          <w:rFonts w:ascii="Times New Roman" w:eastAsia="Times New Roman" w:hAnsi="Times New Roman" w:cs="Times New Roman"/>
          <w:sz w:val="24"/>
          <w:szCs w:val="24"/>
        </w:rPr>
        <w:t>Longev</w:t>
      </w:r>
      <w:proofErr w:type="spellEnd"/>
      <w:r w:rsidRPr="00A46518">
        <w:rPr>
          <w:rFonts w:ascii="Times New Roman" w:eastAsia="Times New Roman" w:hAnsi="Times New Roman" w:cs="Times New Roman"/>
          <w:sz w:val="24"/>
          <w:szCs w:val="24"/>
        </w:rPr>
        <w:t>. 2021 Aug;2(8</w:t>
      </w:r>
      <w:proofErr w:type="gramStart"/>
      <w:r w:rsidRPr="00A46518">
        <w:rPr>
          <w:rFonts w:ascii="Times New Roman" w:eastAsia="Times New Roman" w:hAnsi="Times New Roman" w:cs="Times New Roman"/>
          <w:sz w:val="24"/>
          <w:szCs w:val="24"/>
        </w:rPr>
        <w:t>):e</w:t>
      </w:r>
      <w:proofErr w:type="gramEnd"/>
      <w:r w:rsidRPr="00A46518">
        <w:rPr>
          <w:rFonts w:ascii="Times New Roman" w:eastAsia="Times New Roman" w:hAnsi="Times New Roman" w:cs="Times New Roman"/>
          <w:sz w:val="24"/>
          <w:szCs w:val="24"/>
        </w:rPr>
        <w:t xml:space="preserve">458.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10.1016/S2666-7568(21)00171-9. PMID: 34240065; PMCID: PMC8245325.</w:t>
      </w:r>
    </w:p>
    <w:p w14:paraId="356C2114" w14:textId="1E51D5AB" w:rsidR="7F0344D8" w:rsidRPr="00A46518" w:rsidRDefault="7F0344D8" w:rsidP="62A3AB05">
      <w:pPr>
        <w:pStyle w:val="ListParagraph"/>
        <w:numPr>
          <w:ilvl w:val="0"/>
          <w:numId w:val="2"/>
        </w:numPr>
        <w:spacing w:line="259" w:lineRule="auto"/>
        <w:rPr>
          <w:rFonts w:ascii="Times New Roman" w:eastAsia="Times New Roman" w:hAnsi="Times New Roman" w:cs="Times New Roman"/>
        </w:rPr>
      </w:pPr>
      <w:proofErr w:type="spellStart"/>
      <w:r w:rsidRPr="00A46518">
        <w:rPr>
          <w:rFonts w:ascii="Times New Roman" w:eastAsia="Times New Roman" w:hAnsi="Times New Roman" w:cs="Times New Roman"/>
          <w:sz w:val="24"/>
          <w:szCs w:val="24"/>
        </w:rPr>
        <w:t>Aukstakalnis</w:t>
      </w:r>
      <w:proofErr w:type="spellEnd"/>
      <w:r w:rsidRPr="00A46518">
        <w:rPr>
          <w:rFonts w:ascii="Times New Roman" w:eastAsia="Times New Roman" w:hAnsi="Times New Roman" w:cs="Times New Roman"/>
          <w:sz w:val="24"/>
          <w:szCs w:val="24"/>
        </w:rPr>
        <w:t xml:space="preserve"> V, </w:t>
      </w:r>
      <w:proofErr w:type="spellStart"/>
      <w:r w:rsidRPr="00A46518">
        <w:rPr>
          <w:rFonts w:ascii="Times New Roman" w:eastAsia="Times New Roman" w:hAnsi="Times New Roman" w:cs="Times New Roman"/>
          <w:sz w:val="24"/>
          <w:szCs w:val="24"/>
        </w:rPr>
        <w:t>Stucinskas</w:t>
      </w:r>
      <w:proofErr w:type="spellEnd"/>
      <w:r w:rsidRPr="00A46518">
        <w:rPr>
          <w:rFonts w:ascii="Times New Roman" w:eastAsia="Times New Roman" w:hAnsi="Times New Roman" w:cs="Times New Roman"/>
          <w:sz w:val="24"/>
          <w:szCs w:val="24"/>
        </w:rPr>
        <w:t xml:space="preserve"> J, </w:t>
      </w:r>
      <w:proofErr w:type="spellStart"/>
      <w:r w:rsidRPr="00A46518">
        <w:rPr>
          <w:rFonts w:ascii="Times New Roman" w:eastAsia="Times New Roman" w:hAnsi="Times New Roman" w:cs="Times New Roman"/>
          <w:sz w:val="24"/>
          <w:szCs w:val="24"/>
        </w:rPr>
        <w:t>Dobozinskas</w:t>
      </w:r>
      <w:proofErr w:type="spellEnd"/>
      <w:r w:rsidRPr="00A46518">
        <w:rPr>
          <w:rFonts w:ascii="Times New Roman" w:eastAsia="Times New Roman" w:hAnsi="Times New Roman" w:cs="Times New Roman"/>
          <w:sz w:val="24"/>
          <w:szCs w:val="24"/>
        </w:rPr>
        <w:t xml:space="preserve"> P, </w:t>
      </w:r>
      <w:proofErr w:type="spellStart"/>
      <w:r w:rsidRPr="00A46518">
        <w:rPr>
          <w:rFonts w:ascii="Times New Roman" w:eastAsia="Times New Roman" w:hAnsi="Times New Roman" w:cs="Times New Roman"/>
          <w:sz w:val="24"/>
          <w:szCs w:val="24"/>
        </w:rPr>
        <w:t>Darginavicius</w:t>
      </w:r>
      <w:proofErr w:type="spellEnd"/>
      <w:r w:rsidRPr="00A46518">
        <w:rPr>
          <w:rFonts w:ascii="Times New Roman" w:eastAsia="Times New Roman" w:hAnsi="Times New Roman" w:cs="Times New Roman"/>
          <w:sz w:val="24"/>
          <w:szCs w:val="24"/>
        </w:rPr>
        <w:t xml:space="preserve"> L, </w:t>
      </w:r>
      <w:proofErr w:type="spellStart"/>
      <w:r w:rsidRPr="00A46518">
        <w:rPr>
          <w:rFonts w:ascii="Times New Roman" w:eastAsia="Times New Roman" w:hAnsi="Times New Roman" w:cs="Times New Roman"/>
          <w:sz w:val="24"/>
          <w:szCs w:val="24"/>
        </w:rPr>
        <w:t>Stasaitis</w:t>
      </w:r>
      <w:proofErr w:type="spellEnd"/>
      <w:r w:rsidRPr="00A46518">
        <w:rPr>
          <w:rFonts w:ascii="Times New Roman" w:eastAsia="Times New Roman" w:hAnsi="Times New Roman" w:cs="Times New Roman"/>
          <w:sz w:val="24"/>
          <w:szCs w:val="24"/>
        </w:rPr>
        <w:t xml:space="preserve"> K, </w:t>
      </w:r>
      <w:proofErr w:type="spellStart"/>
      <w:r w:rsidRPr="00A46518">
        <w:rPr>
          <w:rFonts w:ascii="Times New Roman" w:eastAsia="Times New Roman" w:hAnsi="Times New Roman" w:cs="Times New Roman"/>
          <w:sz w:val="24"/>
          <w:szCs w:val="24"/>
        </w:rPr>
        <w:t>Vaitkaitis</w:t>
      </w:r>
      <w:proofErr w:type="spellEnd"/>
      <w:r w:rsidRPr="00A46518">
        <w:rPr>
          <w:rFonts w:ascii="Times New Roman" w:eastAsia="Times New Roman" w:hAnsi="Times New Roman" w:cs="Times New Roman"/>
          <w:sz w:val="24"/>
          <w:szCs w:val="24"/>
        </w:rPr>
        <w:t xml:space="preserve"> D. Impact of video recordings review with structured debriefings on trauma team performance: a prospective observational cohort study. </w:t>
      </w:r>
      <w:proofErr w:type="spellStart"/>
      <w:r w:rsidRPr="00A46518">
        <w:rPr>
          <w:rFonts w:ascii="Times New Roman" w:eastAsia="Times New Roman" w:hAnsi="Times New Roman" w:cs="Times New Roman"/>
          <w:sz w:val="24"/>
          <w:szCs w:val="24"/>
        </w:rPr>
        <w:t>Eur</w:t>
      </w:r>
      <w:proofErr w:type="spellEnd"/>
      <w:r w:rsidRPr="00A46518">
        <w:rPr>
          <w:rFonts w:ascii="Times New Roman" w:eastAsia="Times New Roman" w:hAnsi="Times New Roman" w:cs="Times New Roman"/>
          <w:sz w:val="24"/>
          <w:szCs w:val="24"/>
        </w:rPr>
        <w:t xml:space="preserve"> J Trauma Emerg Surg. 2024 Aug;50(4):1475-1480.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10.1007/s00068-024-02473-3. </w:t>
      </w:r>
      <w:proofErr w:type="spellStart"/>
      <w:r w:rsidRPr="00A46518">
        <w:rPr>
          <w:rFonts w:ascii="Times New Roman" w:eastAsia="Times New Roman" w:hAnsi="Times New Roman" w:cs="Times New Roman"/>
          <w:sz w:val="24"/>
          <w:szCs w:val="24"/>
        </w:rPr>
        <w:t>Epub</w:t>
      </w:r>
      <w:proofErr w:type="spellEnd"/>
      <w:r w:rsidRPr="00A46518">
        <w:rPr>
          <w:rFonts w:ascii="Times New Roman" w:eastAsia="Times New Roman" w:hAnsi="Times New Roman" w:cs="Times New Roman"/>
          <w:sz w:val="24"/>
          <w:szCs w:val="24"/>
        </w:rPr>
        <w:t xml:space="preserve"> 2024 Feb 23. PMID: 38393363.</w:t>
      </w:r>
    </w:p>
    <w:p w14:paraId="12D0EF07" w14:textId="26AC717C" w:rsidR="6E7FAC6B" w:rsidRPr="00A46518" w:rsidRDefault="6E7FAC6B"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Mohammad A, </w:t>
      </w:r>
      <w:proofErr w:type="spellStart"/>
      <w:r w:rsidRPr="00A46518">
        <w:rPr>
          <w:rFonts w:ascii="Times New Roman" w:eastAsia="Times New Roman" w:hAnsi="Times New Roman" w:cs="Times New Roman"/>
          <w:sz w:val="24"/>
          <w:szCs w:val="24"/>
        </w:rPr>
        <w:t>Branicki</w:t>
      </w:r>
      <w:proofErr w:type="spellEnd"/>
      <w:r w:rsidRPr="00A46518">
        <w:rPr>
          <w:rFonts w:ascii="Times New Roman" w:eastAsia="Times New Roman" w:hAnsi="Times New Roman" w:cs="Times New Roman"/>
          <w:sz w:val="24"/>
          <w:szCs w:val="24"/>
        </w:rPr>
        <w:t xml:space="preserve"> F, Abu-Zidan FM. Educational and clinical impact of Advanced Trauma Life Support (ATLS) courses: a systematic review. World J Surg. 2014 Feb;38(2):322-9.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10.1007/s00268-013-2294-0. PMID: 24136720</w:t>
      </w:r>
    </w:p>
    <w:p w14:paraId="10092956" w14:textId="7B80FECA" w:rsidR="64CC9C7C" w:rsidRPr="00A46518" w:rsidRDefault="0B4D12E5"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heme="minorHAnsi" w:eastAsiaTheme="minorEastAsia" w:hAnsiTheme="minorHAnsi" w:cstheme="minorBidi"/>
          <w:sz w:val="24"/>
          <w:szCs w:val="24"/>
        </w:rPr>
        <w:t xml:space="preserve">Jayaraman S, Sethi D, Chinnock P, Wong R. Advanced trauma life support training for hospital staff. Cochrane Database </w:t>
      </w:r>
      <w:proofErr w:type="spellStart"/>
      <w:r w:rsidRPr="00A46518">
        <w:rPr>
          <w:rFonts w:asciiTheme="minorHAnsi" w:eastAsiaTheme="minorEastAsia" w:hAnsiTheme="minorHAnsi" w:cstheme="minorBidi"/>
          <w:sz w:val="24"/>
          <w:szCs w:val="24"/>
        </w:rPr>
        <w:t>Syst</w:t>
      </w:r>
      <w:proofErr w:type="spellEnd"/>
      <w:r w:rsidRPr="00A46518">
        <w:rPr>
          <w:rFonts w:asciiTheme="minorHAnsi" w:eastAsiaTheme="minorEastAsia" w:hAnsiTheme="minorHAnsi" w:cstheme="minorBidi"/>
          <w:sz w:val="24"/>
          <w:szCs w:val="24"/>
        </w:rPr>
        <w:t xml:space="preserve"> Rev. 2014 Aug 22;2014(8):CD004173. </w:t>
      </w:r>
      <w:proofErr w:type="spellStart"/>
      <w:r w:rsidRPr="00A46518">
        <w:rPr>
          <w:rFonts w:asciiTheme="minorHAnsi" w:eastAsiaTheme="minorEastAsia" w:hAnsiTheme="minorHAnsi" w:cstheme="minorBidi"/>
          <w:sz w:val="24"/>
          <w:szCs w:val="24"/>
        </w:rPr>
        <w:t>doi</w:t>
      </w:r>
      <w:proofErr w:type="spellEnd"/>
      <w:r w:rsidRPr="00A46518">
        <w:rPr>
          <w:rFonts w:asciiTheme="minorHAnsi" w:eastAsiaTheme="minorEastAsia" w:hAnsiTheme="minorHAnsi" w:cstheme="minorBidi"/>
          <w:sz w:val="24"/>
          <w:szCs w:val="24"/>
        </w:rPr>
        <w:t>: 10.1002/14651858.CD004173.pub4. PMID: 25146524; PMCID: PMC7184315.</w:t>
      </w:r>
      <w:r w:rsidR="64CC9C7C" w:rsidRPr="00A46518">
        <w:rPr>
          <w:rFonts w:asciiTheme="minorHAnsi" w:eastAsiaTheme="minorEastAsia" w:hAnsiTheme="minorHAnsi" w:cstheme="minorBidi"/>
          <w:sz w:val="24"/>
          <w:szCs w:val="24"/>
        </w:rPr>
        <w:t xml:space="preserve">       </w:t>
      </w:r>
    </w:p>
    <w:p w14:paraId="724FB40A" w14:textId="11BFDFCD" w:rsidR="00164239" w:rsidRPr="00A46518" w:rsidRDefault="00164239"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Kadhum M, Sinclair P, Lavy C. Are Primary Trauma Care (PTC) courses beneficial in low- and middle-income countries - A systematic review. Injury. 2020 Feb;51(2):136-141.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10.1016/j.injury.2019.10.084. </w:t>
      </w:r>
      <w:proofErr w:type="spellStart"/>
      <w:r w:rsidRPr="00A46518">
        <w:rPr>
          <w:rFonts w:ascii="Times New Roman" w:eastAsia="Times New Roman" w:hAnsi="Times New Roman" w:cs="Times New Roman"/>
          <w:sz w:val="24"/>
          <w:szCs w:val="24"/>
        </w:rPr>
        <w:t>Epub</w:t>
      </w:r>
      <w:proofErr w:type="spellEnd"/>
      <w:r w:rsidRPr="00A46518">
        <w:rPr>
          <w:rFonts w:ascii="Times New Roman" w:eastAsia="Times New Roman" w:hAnsi="Times New Roman" w:cs="Times New Roman"/>
          <w:sz w:val="24"/>
          <w:szCs w:val="24"/>
        </w:rPr>
        <w:t xml:space="preserve"> 2019 Oct 31. PMID: 31679834.</w:t>
      </w:r>
    </w:p>
    <w:p w14:paraId="17D67CD3" w14:textId="3C48A2EF" w:rsidR="44D1626F" w:rsidRPr="00A46518" w:rsidRDefault="44D1626F"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Jin J, </w:t>
      </w:r>
      <w:proofErr w:type="spellStart"/>
      <w:r w:rsidRPr="00A46518">
        <w:rPr>
          <w:rFonts w:ascii="Times New Roman" w:eastAsia="Times New Roman" w:hAnsi="Times New Roman" w:cs="Times New Roman"/>
          <w:sz w:val="24"/>
          <w:szCs w:val="24"/>
        </w:rPr>
        <w:t>Akau'ola</w:t>
      </w:r>
      <w:proofErr w:type="spellEnd"/>
      <w:r w:rsidRPr="00A46518">
        <w:rPr>
          <w:rFonts w:ascii="Times New Roman" w:eastAsia="Times New Roman" w:hAnsi="Times New Roman" w:cs="Times New Roman"/>
          <w:sz w:val="24"/>
          <w:szCs w:val="24"/>
        </w:rPr>
        <w:t xml:space="preserve"> S, Yip CH, </w:t>
      </w:r>
      <w:proofErr w:type="spellStart"/>
      <w:r w:rsidRPr="00A46518">
        <w:rPr>
          <w:rFonts w:ascii="Times New Roman" w:eastAsia="Times New Roman" w:hAnsi="Times New Roman" w:cs="Times New Roman"/>
          <w:sz w:val="24"/>
          <w:szCs w:val="24"/>
        </w:rPr>
        <w:t>Nthumba</w:t>
      </w:r>
      <w:proofErr w:type="spellEnd"/>
      <w:r w:rsidRPr="00A46518">
        <w:rPr>
          <w:rFonts w:ascii="Times New Roman" w:eastAsia="Times New Roman" w:hAnsi="Times New Roman" w:cs="Times New Roman"/>
          <w:sz w:val="24"/>
          <w:szCs w:val="24"/>
        </w:rPr>
        <w:t xml:space="preserve"> P, Ameh EA, de Jonge S, Mehes M, </w:t>
      </w:r>
      <w:proofErr w:type="spellStart"/>
      <w:r w:rsidRPr="00A46518">
        <w:rPr>
          <w:rFonts w:ascii="Times New Roman" w:eastAsia="Times New Roman" w:hAnsi="Times New Roman" w:cs="Times New Roman"/>
          <w:sz w:val="24"/>
          <w:szCs w:val="24"/>
        </w:rPr>
        <w:t>Waiqanabete</w:t>
      </w:r>
      <w:proofErr w:type="spellEnd"/>
      <w:r w:rsidRPr="00A46518">
        <w:rPr>
          <w:rFonts w:ascii="Times New Roman" w:eastAsia="Times New Roman" w:hAnsi="Times New Roman" w:cs="Times New Roman"/>
          <w:sz w:val="24"/>
          <w:szCs w:val="24"/>
        </w:rPr>
        <w:t xml:space="preserve"> I, Henry J, Hill A; International Society of Surgery (ISS) and the G4 Alliance International Standards and Guidelines for Quality Safe Surgery and </w:t>
      </w:r>
      <w:proofErr w:type="spellStart"/>
      <w:r w:rsidRPr="00A46518">
        <w:rPr>
          <w:rFonts w:ascii="Times New Roman" w:eastAsia="Times New Roman" w:hAnsi="Times New Roman" w:cs="Times New Roman"/>
          <w:sz w:val="24"/>
          <w:szCs w:val="24"/>
        </w:rPr>
        <w:t>Anesthesia</w:t>
      </w:r>
      <w:proofErr w:type="spellEnd"/>
      <w:r w:rsidRPr="00A46518">
        <w:rPr>
          <w:rFonts w:ascii="Times New Roman" w:eastAsia="Times New Roman" w:hAnsi="Times New Roman" w:cs="Times New Roman"/>
          <w:sz w:val="24"/>
          <w:szCs w:val="24"/>
        </w:rPr>
        <w:t xml:space="preserve"> (ISG-QSSA) Group. Effectiveness of Quality Improvement Processes, Interventions, and Structure in Trauma Systems in Low- and Middle-Income Countries: A Systematic Review and Meta-analysis. World J Surg. 2021 Jul;45(7):1982-1998.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10.1007/s00268-021-06065-9. </w:t>
      </w:r>
      <w:proofErr w:type="spellStart"/>
      <w:r w:rsidRPr="00A46518">
        <w:rPr>
          <w:rFonts w:ascii="Times New Roman" w:eastAsia="Times New Roman" w:hAnsi="Times New Roman" w:cs="Times New Roman"/>
          <w:sz w:val="24"/>
          <w:szCs w:val="24"/>
        </w:rPr>
        <w:t>Epub</w:t>
      </w:r>
      <w:proofErr w:type="spellEnd"/>
      <w:r w:rsidRPr="00A46518">
        <w:rPr>
          <w:rFonts w:ascii="Times New Roman" w:eastAsia="Times New Roman" w:hAnsi="Times New Roman" w:cs="Times New Roman"/>
          <w:sz w:val="24"/>
          <w:szCs w:val="24"/>
        </w:rPr>
        <w:t xml:space="preserve"> 2021 Apr 9. PMID: 33835217.</w:t>
      </w:r>
    </w:p>
    <w:p w14:paraId="2964DC45" w14:textId="7092DC0E" w:rsidR="20ADB820" w:rsidRPr="00A46518" w:rsidRDefault="20ADB820"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McIver R, Erdogan M, Parker R, Evans A, Green R, Gomez D, Johnston T. Effect of trauma quality improvement initiatives on outcomes and costs at community hospitals: A scoping </w:t>
      </w:r>
      <w:r w:rsidRPr="00A46518">
        <w:rPr>
          <w:rFonts w:ascii="Times New Roman" w:eastAsia="Times New Roman" w:hAnsi="Times New Roman" w:cs="Times New Roman"/>
          <w:sz w:val="24"/>
          <w:szCs w:val="24"/>
        </w:rPr>
        <w:lastRenderedPageBreak/>
        <w:t xml:space="preserve">review. Injury. 2024 Jun;55(6):111492.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10.1016/j.injury.2024.111492. </w:t>
      </w:r>
      <w:proofErr w:type="spellStart"/>
      <w:r w:rsidRPr="00A46518">
        <w:rPr>
          <w:rFonts w:ascii="Times New Roman" w:eastAsia="Times New Roman" w:hAnsi="Times New Roman" w:cs="Times New Roman"/>
          <w:sz w:val="24"/>
          <w:szCs w:val="24"/>
        </w:rPr>
        <w:t>Epub</w:t>
      </w:r>
      <w:proofErr w:type="spellEnd"/>
      <w:r w:rsidRPr="00A46518">
        <w:rPr>
          <w:rFonts w:ascii="Times New Roman" w:eastAsia="Times New Roman" w:hAnsi="Times New Roman" w:cs="Times New Roman"/>
          <w:sz w:val="24"/>
          <w:szCs w:val="24"/>
        </w:rPr>
        <w:t xml:space="preserve"> 2024 Mar 11. PMID: 38531721.</w:t>
      </w:r>
      <w:r w:rsidR="44D1626F" w:rsidRPr="00A46518">
        <w:rPr>
          <w:rFonts w:ascii="Times New Roman" w:eastAsia="Times New Roman" w:hAnsi="Times New Roman" w:cs="Times New Roman"/>
          <w:sz w:val="24"/>
          <w:szCs w:val="24"/>
        </w:rPr>
        <w:t xml:space="preserve"> </w:t>
      </w:r>
    </w:p>
    <w:p w14:paraId="6DD13051" w14:textId="7717C3CA" w:rsidR="0E2865BC" w:rsidRPr="00A46518" w:rsidRDefault="0E2865BC" w:rsidP="28AE220C">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Mohammad A, </w:t>
      </w:r>
      <w:proofErr w:type="spellStart"/>
      <w:r w:rsidRPr="00A46518">
        <w:rPr>
          <w:rFonts w:ascii="Times New Roman" w:eastAsia="Times New Roman" w:hAnsi="Times New Roman" w:cs="Times New Roman"/>
          <w:sz w:val="24"/>
          <w:szCs w:val="24"/>
        </w:rPr>
        <w:t>Branicki</w:t>
      </w:r>
      <w:proofErr w:type="spellEnd"/>
      <w:r w:rsidRPr="00A46518">
        <w:rPr>
          <w:rFonts w:ascii="Times New Roman" w:eastAsia="Times New Roman" w:hAnsi="Times New Roman" w:cs="Times New Roman"/>
          <w:sz w:val="24"/>
          <w:szCs w:val="24"/>
        </w:rPr>
        <w:t xml:space="preserve"> F, Abu-Zidan FM. Educational and clinical impact of Advanced Trauma Life Support (ATLS) courses: a systematic review. World J Surg. 2014 Feb;38(2):322-9.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10.1007/s00268-013-2294-0. PMID: 24136720. </w:t>
      </w:r>
    </w:p>
    <w:p w14:paraId="510BB420" w14:textId="2E9CF944" w:rsidR="0E2865BC" w:rsidRPr="00A46518" w:rsidRDefault="0E2865BC"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 </w:t>
      </w:r>
      <w:r w:rsidR="6F9E6E9F" w:rsidRPr="00A46518">
        <w:rPr>
          <w:rFonts w:ascii="Times New Roman" w:eastAsia="Times New Roman" w:hAnsi="Times New Roman" w:cs="Times New Roman"/>
          <w:sz w:val="24"/>
          <w:szCs w:val="24"/>
        </w:rPr>
        <w:t>Jayaraman, S., Sethi, D., Chinnock, P., &amp; Wong, R. (2014). Advanced trauma life support training for hospital staff. Cochrane Database of Systematic</w:t>
      </w:r>
      <w:r w:rsidR="0BA95993" w:rsidRPr="00A46518">
        <w:rPr>
          <w:rFonts w:ascii="Times New Roman" w:eastAsia="Times New Roman" w:hAnsi="Times New Roman" w:cs="Times New Roman"/>
          <w:sz w:val="24"/>
          <w:szCs w:val="24"/>
        </w:rPr>
        <w:t xml:space="preserve"> Reviews. </w:t>
      </w:r>
      <w:bookmarkStart w:id="205" w:name="_Int_iqCReHpX"/>
      <w:proofErr w:type="gramStart"/>
      <w:r w:rsidR="0BA95993" w:rsidRPr="00A46518">
        <w:rPr>
          <w:rFonts w:ascii="Times New Roman" w:eastAsia="Times New Roman" w:hAnsi="Times New Roman" w:cs="Times New Roman"/>
          <w:sz w:val="24"/>
          <w:szCs w:val="24"/>
        </w:rPr>
        <w:t>doi:10.1002/14651858.cd004173.pub4</w:t>
      </w:r>
      <w:bookmarkEnd w:id="205"/>
      <w:proofErr w:type="gramEnd"/>
      <w:r w:rsidR="0BA95993" w:rsidRPr="00A46518">
        <w:rPr>
          <w:rFonts w:ascii="Times New Roman" w:eastAsia="Times New Roman" w:hAnsi="Times New Roman" w:cs="Times New Roman"/>
          <w:sz w:val="24"/>
          <w:szCs w:val="24"/>
        </w:rPr>
        <w:t xml:space="preserve"> PMID 25146524</w:t>
      </w:r>
    </w:p>
    <w:p w14:paraId="1ED5185E" w14:textId="73E11745" w:rsidR="0EF67451" w:rsidRPr="00A46518" w:rsidRDefault="0EF67451" w:rsidP="28AE220C">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Jin J, </w:t>
      </w:r>
      <w:proofErr w:type="spellStart"/>
      <w:r w:rsidRPr="00A46518">
        <w:rPr>
          <w:rFonts w:ascii="Times New Roman" w:eastAsia="Times New Roman" w:hAnsi="Times New Roman" w:cs="Times New Roman"/>
          <w:sz w:val="24"/>
          <w:szCs w:val="24"/>
        </w:rPr>
        <w:t>Akau'ola</w:t>
      </w:r>
      <w:proofErr w:type="spellEnd"/>
      <w:r w:rsidRPr="00A46518">
        <w:rPr>
          <w:rFonts w:ascii="Times New Roman" w:eastAsia="Times New Roman" w:hAnsi="Times New Roman" w:cs="Times New Roman"/>
          <w:sz w:val="24"/>
          <w:szCs w:val="24"/>
        </w:rPr>
        <w:t xml:space="preserve"> S, Yip CH, </w:t>
      </w:r>
      <w:proofErr w:type="spellStart"/>
      <w:r w:rsidRPr="00A46518">
        <w:rPr>
          <w:rFonts w:ascii="Times New Roman" w:eastAsia="Times New Roman" w:hAnsi="Times New Roman" w:cs="Times New Roman"/>
          <w:sz w:val="24"/>
          <w:szCs w:val="24"/>
        </w:rPr>
        <w:t>Nthumba</w:t>
      </w:r>
      <w:proofErr w:type="spellEnd"/>
      <w:r w:rsidRPr="00A46518">
        <w:rPr>
          <w:rFonts w:ascii="Times New Roman" w:eastAsia="Times New Roman" w:hAnsi="Times New Roman" w:cs="Times New Roman"/>
          <w:sz w:val="24"/>
          <w:szCs w:val="24"/>
        </w:rPr>
        <w:t xml:space="preserve"> P, Ameh EA, de Jonge S, Mehes M, </w:t>
      </w:r>
      <w:proofErr w:type="spellStart"/>
      <w:r w:rsidRPr="00A46518">
        <w:rPr>
          <w:rFonts w:ascii="Times New Roman" w:eastAsia="Times New Roman" w:hAnsi="Times New Roman" w:cs="Times New Roman"/>
          <w:sz w:val="24"/>
          <w:szCs w:val="24"/>
        </w:rPr>
        <w:t>Waiqanabete</w:t>
      </w:r>
      <w:proofErr w:type="spellEnd"/>
      <w:r w:rsidRPr="00A46518">
        <w:rPr>
          <w:rFonts w:ascii="Times New Roman" w:eastAsia="Times New Roman" w:hAnsi="Times New Roman" w:cs="Times New Roman"/>
          <w:sz w:val="24"/>
          <w:szCs w:val="24"/>
        </w:rPr>
        <w:t xml:space="preserve"> I, Henry J, Hill A; International Society of Surgery (ISS) and the G4 Alliance International Standards and Guidelines for Quality Safe Surgery and </w:t>
      </w:r>
      <w:proofErr w:type="spellStart"/>
      <w:r w:rsidRPr="00A46518">
        <w:rPr>
          <w:rFonts w:ascii="Times New Roman" w:eastAsia="Times New Roman" w:hAnsi="Times New Roman" w:cs="Times New Roman"/>
          <w:sz w:val="24"/>
          <w:szCs w:val="24"/>
        </w:rPr>
        <w:t>Anesthesia</w:t>
      </w:r>
      <w:proofErr w:type="spellEnd"/>
      <w:r w:rsidRPr="00A46518">
        <w:rPr>
          <w:rFonts w:ascii="Times New Roman" w:eastAsia="Times New Roman" w:hAnsi="Times New Roman" w:cs="Times New Roman"/>
          <w:sz w:val="24"/>
          <w:szCs w:val="24"/>
        </w:rPr>
        <w:t xml:space="preserve"> (ISG-QSSA) Group. Effectiveness of Quality Improvement Processes, Interventions, and Structure in Trauma Systems in Low- and Middle-Income Countries: A Systematic Review and Meta-analysis. World J Surg. 2021 Jul;45(7):1982-1998.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10.1007/s00268-021-06065-9. </w:t>
      </w:r>
      <w:proofErr w:type="spellStart"/>
      <w:r w:rsidRPr="00A46518">
        <w:rPr>
          <w:rFonts w:ascii="Times New Roman" w:eastAsia="Times New Roman" w:hAnsi="Times New Roman" w:cs="Times New Roman"/>
          <w:sz w:val="24"/>
          <w:szCs w:val="24"/>
        </w:rPr>
        <w:t>Epub</w:t>
      </w:r>
      <w:proofErr w:type="spellEnd"/>
      <w:r w:rsidRPr="00A46518">
        <w:rPr>
          <w:rFonts w:ascii="Times New Roman" w:eastAsia="Times New Roman" w:hAnsi="Times New Roman" w:cs="Times New Roman"/>
          <w:sz w:val="24"/>
          <w:szCs w:val="24"/>
        </w:rPr>
        <w:t xml:space="preserve"> 2021 Apr 9. PMID: 33835217. </w:t>
      </w:r>
    </w:p>
    <w:p w14:paraId="30D87968" w14:textId="12526191" w:rsidR="1AB1B6F9" w:rsidRPr="00A46518" w:rsidRDefault="1AB1B6F9" w:rsidP="28AE220C">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McIver R, Erdogan M, Parker R, Evans A, Green R, Gomez D, Johnston T. Effect of trauma quality improvement initiatives on outcomes and costs at community hospitals: A scoping review. Injury. 2024 Jun;55(6):111492.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10.1016/j.injury.2024.111492. </w:t>
      </w:r>
      <w:proofErr w:type="spellStart"/>
      <w:r w:rsidRPr="00A46518">
        <w:rPr>
          <w:rFonts w:ascii="Times New Roman" w:eastAsia="Times New Roman" w:hAnsi="Times New Roman" w:cs="Times New Roman"/>
          <w:sz w:val="24"/>
          <w:szCs w:val="24"/>
        </w:rPr>
        <w:t>Epub</w:t>
      </w:r>
      <w:proofErr w:type="spellEnd"/>
      <w:r w:rsidRPr="00A46518">
        <w:rPr>
          <w:rFonts w:ascii="Times New Roman" w:eastAsia="Times New Roman" w:hAnsi="Times New Roman" w:cs="Times New Roman"/>
          <w:sz w:val="24"/>
          <w:szCs w:val="24"/>
        </w:rPr>
        <w:t xml:space="preserve"> 2024 Mar 11. PMID: 38531721.</w:t>
      </w:r>
      <w:r w:rsidR="0BA95993" w:rsidRPr="00A46518">
        <w:rPr>
          <w:rFonts w:ascii="Times New Roman" w:eastAsia="Times New Roman" w:hAnsi="Times New Roman" w:cs="Times New Roman"/>
          <w:sz w:val="24"/>
          <w:szCs w:val="24"/>
        </w:rPr>
        <w:t xml:space="preserve"> </w:t>
      </w:r>
      <w:r w:rsidR="16D2C146" w:rsidRPr="00A46518">
        <w:rPr>
          <w:rFonts w:ascii="Times New Roman" w:eastAsia="Times New Roman" w:hAnsi="Times New Roman" w:cs="Times New Roman"/>
          <w:sz w:val="24"/>
          <w:szCs w:val="24"/>
        </w:rPr>
        <w:t xml:space="preserve">  </w:t>
      </w:r>
    </w:p>
    <w:p w14:paraId="15E390E1" w14:textId="0426AF8D" w:rsidR="0BA95993" w:rsidRPr="00A46518" w:rsidRDefault="0BA95993" w:rsidP="28AE220C">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 </w:t>
      </w:r>
      <w:r w:rsidR="45CB3564" w:rsidRPr="00A46518">
        <w:rPr>
          <w:rFonts w:ascii="Times New Roman" w:eastAsia="Times New Roman" w:hAnsi="Times New Roman" w:cs="Times New Roman"/>
          <w:sz w:val="24"/>
          <w:szCs w:val="24"/>
        </w:rPr>
        <w:t xml:space="preserve">Putra, </w:t>
      </w:r>
      <w:proofErr w:type="spellStart"/>
      <w:r w:rsidR="45CB3564" w:rsidRPr="00A46518">
        <w:rPr>
          <w:rFonts w:ascii="Times New Roman" w:eastAsia="Times New Roman" w:hAnsi="Times New Roman" w:cs="Times New Roman"/>
          <w:sz w:val="24"/>
          <w:szCs w:val="24"/>
        </w:rPr>
        <w:t>Afid</w:t>
      </w:r>
      <w:proofErr w:type="spellEnd"/>
      <w:r w:rsidR="45CB3564" w:rsidRPr="00A46518">
        <w:rPr>
          <w:rFonts w:ascii="Times New Roman" w:eastAsia="Times New Roman" w:hAnsi="Times New Roman" w:cs="Times New Roman"/>
          <w:sz w:val="24"/>
          <w:szCs w:val="24"/>
        </w:rPr>
        <w:t xml:space="preserve"> B.; </w:t>
      </w:r>
      <w:proofErr w:type="spellStart"/>
      <w:r w:rsidR="45CB3564" w:rsidRPr="00A46518">
        <w:rPr>
          <w:rFonts w:ascii="Times New Roman" w:eastAsia="Times New Roman" w:hAnsi="Times New Roman" w:cs="Times New Roman"/>
          <w:sz w:val="24"/>
          <w:szCs w:val="24"/>
        </w:rPr>
        <w:t>Nurachman</w:t>
      </w:r>
      <w:proofErr w:type="spellEnd"/>
      <w:r w:rsidR="45CB3564" w:rsidRPr="00A46518">
        <w:rPr>
          <w:rFonts w:ascii="Times New Roman" w:eastAsia="Times New Roman" w:hAnsi="Times New Roman" w:cs="Times New Roman"/>
          <w:sz w:val="24"/>
          <w:szCs w:val="24"/>
        </w:rPr>
        <w:t xml:space="preserve">, </w:t>
      </w:r>
      <w:proofErr w:type="spellStart"/>
      <w:r w:rsidR="45CB3564" w:rsidRPr="00A46518">
        <w:rPr>
          <w:rFonts w:ascii="Times New Roman" w:eastAsia="Times New Roman" w:hAnsi="Times New Roman" w:cs="Times New Roman"/>
          <w:sz w:val="24"/>
          <w:szCs w:val="24"/>
        </w:rPr>
        <w:t>Luthfian</w:t>
      </w:r>
      <w:proofErr w:type="spellEnd"/>
      <w:r w:rsidR="45CB3564" w:rsidRPr="00A46518">
        <w:rPr>
          <w:rFonts w:ascii="Times New Roman" w:eastAsia="Times New Roman" w:hAnsi="Times New Roman" w:cs="Times New Roman"/>
          <w:sz w:val="24"/>
          <w:szCs w:val="24"/>
        </w:rPr>
        <w:t xml:space="preserve"> A.; </w:t>
      </w:r>
      <w:proofErr w:type="spellStart"/>
      <w:r w:rsidR="45CB3564" w:rsidRPr="00A46518">
        <w:rPr>
          <w:rFonts w:ascii="Times New Roman" w:eastAsia="Times New Roman" w:hAnsi="Times New Roman" w:cs="Times New Roman"/>
          <w:sz w:val="24"/>
          <w:szCs w:val="24"/>
        </w:rPr>
        <w:t>Suryawiditya</w:t>
      </w:r>
      <w:proofErr w:type="spellEnd"/>
      <w:r w:rsidR="45CB3564" w:rsidRPr="00A46518">
        <w:rPr>
          <w:rFonts w:ascii="Times New Roman" w:eastAsia="Times New Roman" w:hAnsi="Times New Roman" w:cs="Times New Roman"/>
          <w:sz w:val="24"/>
          <w:szCs w:val="24"/>
        </w:rPr>
        <w:t xml:space="preserve">, Bagus A.; </w:t>
      </w:r>
      <w:proofErr w:type="spellStart"/>
      <w:r w:rsidR="45CB3564" w:rsidRPr="00A46518">
        <w:rPr>
          <w:rFonts w:ascii="Times New Roman" w:eastAsia="Times New Roman" w:hAnsi="Times New Roman" w:cs="Times New Roman"/>
          <w:sz w:val="24"/>
          <w:szCs w:val="24"/>
        </w:rPr>
        <w:t>Risyaldi</w:t>
      </w:r>
      <w:proofErr w:type="spellEnd"/>
      <w:r w:rsidR="45CB3564" w:rsidRPr="00A46518">
        <w:rPr>
          <w:rFonts w:ascii="Times New Roman" w:eastAsia="Times New Roman" w:hAnsi="Times New Roman" w:cs="Times New Roman"/>
          <w:sz w:val="24"/>
          <w:szCs w:val="24"/>
        </w:rPr>
        <w:t xml:space="preserve">, Muftah; and </w:t>
      </w:r>
      <w:proofErr w:type="spellStart"/>
      <w:r w:rsidR="45CB3564" w:rsidRPr="00A46518">
        <w:rPr>
          <w:rFonts w:ascii="Times New Roman" w:eastAsia="Times New Roman" w:hAnsi="Times New Roman" w:cs="Times New Roman"/>
          <w:sz w:val="24"/>
          <w:szCs w:val="24"/>
        </w:rPr>
        <w:t>Sihardo</w:t>
      </w:r>
      <w:proofErr w:type="spellEnd"/>
      <w:r w:rsidR="45CB3564" w:rsidRPr="00A46518">
        <w:rPr>
          <w:rFonts w:ascii="Times New Roman" w:eastAsia="Times New Roman" w:hAnsi="Times New Roman" w:cs="Times New Roman"/>
          <w:sz w:val="24"/>
          <w:szCs w:val="24"/>
        </w:rPr>
        <w:t xml:space="preserve">, Lam (2023) "Impact of Advanced Trauma Life Support Training for Improving Mortality Outcome: A Systematic Review and Meta-analysis," The New </w:t>
      </w:r>
      <w:proofErr w:type="spellStart"/>
      <w:r w:rsidR="45CB3564" w:rsidRPr="00A46518">
        <w:rPr>
          <w:rFonts w:ascii="Times New Roman" w:eastAsia="Times New Roman" w:hAnsi="Times New Roman" w:cs="Times New Roman"/>
          <w:sz w:val="24"/>
          <w:szCs w:val="24"/>
        </w:rPr>
        <w:t>Ropanasuri</w:t>
      </w:r>
      <w:proofErr w:type="spellEnd"/>
      <w:r w:rsidR="45CB3564" w:rsidRPr="00A46518">
        <w:rPr>
          <w:rFonts w:ascii="Times New Roman" w:eastAsia="Times New Roman" w:hAnsi="Times New Roman" w:cs="Times New Roman"/>
          <w:sz w:val="24"/>
          <w:szCs w:val="24"/>
        </w:rPr>
        <w:t xml:space="preserve"> Journal of Surgery: Vol. 8: No. 2, Article 4. DOI: 10.7454/</w:t>
      </w:r>
      <w:proofErr w:type="gramStart"/>
      <w:r w:rsidR="45CB3564" w:rsidRPr="00A46518">
        <w:rPr>
          <w:rFonts w:ascii="Times New Roman" w:eastAsia="Times New Roman" w:hAnsi="Times New Roman" w:cs="Times New Roman"/>
          <w:sz w:val="24"/>
          <w:szCs w:val="24"/>
        </w:rPr>
        <w:t>nrjs.v</w:t>
      </w:r>
      <w:proofErr w:type="gramEnd"/>
      <w:r w:rsidR="45CB3564" w:rsidRPr="00A46518">
        <w:rPr>
          <w:rFonts w:ascii="Times New Roman" w:eastAsia="Times New Roman" w:hAnsi="Times New Roman" w:cs="Times New Roman"/>
          <w:sz w:val="24"/>
          <w:szCs w:val="24"/>
        </w:rPr>
        <w:t>8i2.1152</w:t>
      </w:r>
      <w:r w:rsidRPr="00A46518">
        <w:br/>
      </w:r>
      <w:r w:rsidR="45CB3564" w:rsidRPr="00A46518">
        <w:rPr>
          <w:rFonts w:ascii="Times New Roman" w:eastAsia="Times New Roman" w:hAnsi="Times New Roman" w:cs="Times New Roman"/>
          <w:sz w:val="24"/>
          <w:szCs w:val="24"/>
        </w:rPr>
        <w:t xml:space="preserve">Available at: </w:t>
      </w:r>
      <w:hyperlink r:id="rId17">
        <w:r w:rsidR="45CB3564" w:rsidRPr="00A46518">
          <w:rPr>
            <w:rStyle w:val="Hyperlink"/>
            <w:rFonts w:ascii="Times New Roman" w:eastAsia="Times New Roman" w:hAnsi="Times New Roman" w:cs="Times New Roman"/>
            <w:sz w:val="24"/>
            <w:szCs w:val="24"/>
          </w:rPr>
          <w:t>https://scholarhub.ui.ac.id/nrjs/vol8/iss2/4</w:t>
        </w:r>
      </w:hyperlink>
      <w:r w:rsidR="45CB3564" w:rsidRPr="00A46518">
        <w:rPr>
          <w:rFonts w:ascii="Times New Roman" w:eastAsia="Times New Roman" w:hAnsi="Times New Roman" w:cs="Times New Roman"/>
          <w:sz w:val="24"/>
          <w:szCs w:val="24"/>
        </w:rPr>
        <w:t xml:space="preserve"> </w:t>
      </w:r>
    </w:p>
    <w:p w14:paraId="4B47D723" w14:textId="03A330AD" w:rsidR="7AD618FF" w:rsidRPr="00A46518" w:rsidRDefault="7AD618FF" w:rsidP="28AE220C">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Ali I, Cohen R, Reznick R. Demonstration of acquisition of trauma management skills by senior medical students completing the ATLS Program. J Trauma. 1995 May;38(5):687-91.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10.1097/00005373-199505000-00002. PMID: 7760393. </w:t>
      </w:r>
    </w:p>
    <w:p w14:paraId="71D0EDD8" w14:textId="438AFDBF" w:rsidR="1C1C8CCC" w:rsidRPr="00A46518" w:rsidRDefault="1C1C8CCC" w:rsidP="28AE220C">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Ali J, Cohen R, Adam R, Gana TJ, Pierre I, </w:t>
      </w:r>
      <w:proofErr w:type="spellStart"/>
      <w:r w:rsidRPr="00A46518">
        <w:rPr>
          <w:rFonts w:ascii="Times New Roman" w:eastAsia="Times New Roman" w:hAnsi="Times New Roman" w:cs="Times New Roman"/>
          <w:sz w:val="24"/>
          <w:szCs w:val="24"/>
        </w:rPr>
        <w:t>Bedaysie</w:t>
      </w:r>
      <w:proofErr w:type="spellEnd"/>
      <w:r w:rsidRPr="00A46518">
        <w:rPr>
          <w:rFonts w:ascii="Times New Roman" w:eastAsia="Times New Roman" w:hAnsi="Times New Roman" w:cs="Times New Roman"/>
          <w:sz w:val="24"/>
          <w:szCs w:val="24"/>
        </w:rPr>
        <w:t xml:space="preserve"> H, Ali E, West U, Winn J. Teaching effectiveness of the advanced trauma life support program as demonstrated by an objective structured clinical examination for practicing physicians. World J Surg. 1996 Oct;20(8):1121-5; discussion 1125-6.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xml:space="preserve">: 10.1007/s002689900171. PMID: 8798375. </w:t>
      </w:r>
    </w:p>
    <w:p w14:paraId="7334C956" w14:textId="2428F1F3" w:rsidR="1D71DAA5" w:rsidRPr="00A46518" w:rsidRDefault="1D71DAA5" w:rsidP="62A3AB05">
      <w:pPr>
        <w:pStyle w:val="ListParagraph"/>
        <w:numPr>
          <w:ilvl w:val="0"/>
          <w:numId w:val="2"/>
        </w:numPr>
        <w:spacing w:line="259"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Ali J, Adam RU, Josa D, Pierre I, </w:t>
      </w:r>
      <w:proofErr w:type="spellStart"/>
      <w:r w:rsidRPr="00A46518">
        <w:rPr>
          <w:rFonts w:ascii="Times New Roman" w:eastAsia="Times New Roman" w:hAnsi="Times New Roman" w:cs="Times New Roman"/>
          <w:sz w:val="24"/>
          <w:szCs w:val="24"/>
        </w:rPr>
        <w:t>Bedaysie</w:t>
      </w:r>
      <w:proofErr w:type="spellEnd"/>
      <w:r w:rsidRPr="00A46518">
        <w:rPr>
          <w:rFonts w:ascii="Times New Roman" w:eastAsia="Times New Roman" w:hAnsi="Times New Roman" w:cs="Times New Roman"/>
          <w:sz w:val="24"/>
          <w:szCs w:val="24"/>
        </w:rPr>
        <w:t xml:space="preserve"> H, West U, Winn J, Haynes B. Comparison of performance of interns completing the old (1993) and new interactive (1997) Advanced Trauma Life Support courses. J Trauma. 1999 Jan;46(1):80-6. </w:t>
      </w:r>
      <w:proofErr w:type="spellStart"/>
      <w:r w:rsidRPr="00A46518">
        <w:rPr>
          <w:rFonts w:ascii="Times New Roman" w:eastAsia="Times New Roman" w:hAnsi="Times New Roman" w:cs="Times New Roman"/>
          <w:sz w:val="24"/>
          <w:szCs w:val="24"/>
        </w:rPr>
        <w:t>doi</w:t>
      </w:r>
      <w:proofErr w:type="spellEnd"/>
      <w:r w:rsidRPr="00A46518">
        <w:rPr>
          <w:rFonts w:ascii="Times New Roman" w:eastAsia="Times New Roman" w:hAnsi="Times New Roman" w:cs="Times New Roman"/>
          <w:sz w:val="24"/>
          <w:szCs w:val="24"/>
        </w:rPr>
        <w:t>: 10.1097/00005373-199901000-00013. PMID: 9932687.</w:t>
      </w:r>
    </w:p>
    <w:bookmarkEnd w:id="204"/>
    <w:p w14:paraId="2B4E4B5E" w14:textId="5541BF30" w:rsidR="62A3AB05" w:rsidRDefault="62A3AB05" w:rsidP="62A3AB05">
      <w:pPr>
        <w:pStyle w:val="ListParagraph"/>
        <w:spacing w:line="259" w:lineRule="auto"/>
        <w:ind w:left="720" w:hanging="360"/>
        <w:rPr>
          <w:rFonts w:ascii="Times New Roman" w:eastAsia="Times New Roman" w:hAnsi="Times New Roman" w:cs="Times New Roman"/>
          <w:sz w:val="24"/>
          <w:szCs w:val="24"/>
        </w:rPr>
      </w:pPr>
    </w:p>
    <w:p w14:paraId="41506571" w14:textId="3CEAB5D7" w:rsidR="006C0854" w:rsidRPr="00D61841" w:rsidRDefault="006C0854" w:rsidP="52461DA5"/>
    <w:p w14:paraId="28931E2E" w14:textId="61792971" w:rsidR="006C0854" w:rsidRPr="00D61841" w:rsidRDefault="006C0854" w:rsidP="52461DA5"/>
    <w:p w14:paraId="4AC443F9" w14:textId="6E3C605B" w:rsidR="006C0854" w:rsidRPr="00D61841" w:rsidRDefault="006C0854" w:rsidP="4E47666A">
      <w:pPr>
        <w:rPr>
          <w:rFonts w:ascii="Times New Roman" w:eastAsia="Times New Roman" w:hAnsi="Times New Roman" w:cs="Times New Roman"/>
          <w:sz w:val="24"/>
          <w:szCs w:val="24"/>
        </w:rPr>
      </w:pPr>
    </w:p>
    <w:p w14:paraId="601E2F65" w14:textId="27D9DAF2" w:rsidR="006C0854" w:rsidRPr="00D61841" w:rsidRDefault="006C0854" w:rsidP="4E47666A">
      <w:pPr>
        <w:rPr>
          <w:rFonts w:ascii="Times New Roman" w:eastAsia="Times New Roman" w:hAnsi="Times New Roman" w:cs="Times New Roman"/>
          <w:sz w:val="24"/>
          <w:szCs w:val="24"/>
        </w:rPr>
      </w:pPr>
    </w:p>
    <w:p w14:paraId="143CC56E" w14:textId="55CA12F2" w:rsidR="006C0854" w:rsidRPr="00D61841" w:rsidRDefault="006C0854" w:rsidP="4E47666A">
      <w:pPr>
        <w:rPr>
          <w:rFonts w:ascii="Times New Roman" w:eastAsia="Times New Roman" w:hAnsi="Times New Roman" w:cs="Times New Roman"/>
          <w:sz w:val="24"/>
          <w:szCs w:val="24"/>
        </w:rPr>
      </w:pPr>
    </w:p>
    <w:p w14:paraId="2541B5B0" w14:textId="17563B2F" w:rsidR="006C0854" w:rsidRPr="00D61841" w:rsidRDefault="006C0854" w:rsidP="4E47666A">
      <w:pPr>
        <w:pStyle w:val="Heading1"/>
        <w:rPr>
          <w:rFonts w:eastAsia="Times New Roman" w:cs="Times New Roman"/>
        </w:rPr>
      </w:pPr>
    </w:p>
    <w:p w14:paraId="3EA105B4" w14:textId="7567A64E" w:rsidR="006C0854" w:rsidRPr="00D61841" w:rsidRDefault="006C0854" w:rsidP="4E47666A">
      <w:pPr>
        <w:rPr>
          <w:rFonts w:ascii="Times New Roman" w:eastAsia="Times New Roman" w:hAnsi="Times New Roman" w:cs="Times New Roman"/>
          <w:sz w:val="24"/>
          <w:szCs w:val="24"/>
        </w:rPr>
      </w:pPr>
    </w:p>
    <w:p w14:paraId="63F15B92" w14:textId="5999B73E" w:rsidR="006C0854" w:rsidRPr="00D61841" w:rsidRDefault="006C0854" w:rsidP="4E47666A">
      <w:pPr>
        <w:rPr>
          <w:rFonts w:ascii="Times New Roman" w:eastAsia="Times New Roman" w:hAnsi="Times New Roman" w:cs="Times New Roman"/>
          <w:sz w:val="24"/>
          <w:szCs w:val="24"/>
        </w:rPr>
      </w:pPr>
    </w:p>
    <w:p w14:paraId="2CA44BA6" w14:textId="6BEC675C" w:rsidR="006C0854" w:rsidRPr="00D61841" w:rsidRDefault="006C0854" w:rsidP="4E47666A">
      <w:pPr>
        <w:rPr>
          <w:rFonts w:ascii="Times New Roman" w:eastAsia="Times New Roman" w:hAnsi="Times New Roman" w:cs="Times New Roman"/>
          <w:sz w:val="24"/>
          <w:szCs w:val="24"/>
        </w:rPr>
      </w:pPr>
    </w:p>
    <w:p w14:paraId="29D91AE0" w14:textId="10C4BEB0" w:rsidR="4E47666A" w:rsidRDefault="4E47666A" w:rsidP="4E47666A">
      <w:pPr>
        <w:rPr>
          <w:rFonts w:ascii="Times New Roman" w:eastAsia="Times New Roman" w:hAnsi="Times New Roman" w:cs="Times New Roman"/>
          <w:sz w:val="24"/>
          <w:szCs w:val="24"/>
        </w:rPr>
      </w:pPr>
    </w:p>
    <w:sectPr w:rsidR="4E47666A">
      <w:headerReference w:type="default" r:id="rId18"/>
      <w:footerReference w:type="default" r:id="rId19"/>
      <w:type w:val="continuous"/>
      <w:pgSz w:w="11910" w:h="16840"/>
      <w:pgMar w:top="1160" w:right="850" w:bottom="940" w:left="1275" w:header="0" w:footer="74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9" w:author="Samriddhi Ranjan" w:date="2025-01-07T14:17:00Z" w:initials="SR">
    <w:p w14:paraId="5EC75F59" w14:textId="0CB002F6" w:rsidR="00A46518" w:rsidRDefault="00A46518">
      <w:pPr>
        <w:pStyle w:val="CommentText"/>
      </w:pPr>
      <w:r>
        <w:rPr>
          <w:rStyle w:val="CommentReference"/>
        </w:rPr>
        <w:annotationRef/>
      </w:r>
      <w:r w:rsidRPr="70796A32">
        <w:t>To be reviewed by Anna Olofsson</w:t>
      </w:r>
    </w:p>
  </w:comment>
  <w:comment w:id="108" w:author="Samriddhi Ranjan" w:date="2025-01-07T14:23:00Z" w:initials="SR">
    <w:p w14:paraId="2531BF91" w14:textId="5D58C594" w:rsidR="00A46518" w:rsidRDefault="00A46518">
      <w:pPr>
        <w:pStyle w:val="CommentText"/>
      </w:pPr>
      <w:r>
        <w:rPr>
          <w:rStyle w:val="CommentReference"/>
        </w:rPr>
        <w:annotationRef/>
      </w:r>
      <w:r w:rsidRPr="718284CC">
        <w:t>To be reviewed by Anna Olofsson</w:t>
      </w:r>
    </w:p>
  </w:comment>
  <w:comment w:id="111" w:author="Samriddhi Ranjan" w:date="2025-01-07T14:23:00Z" w:initials="SR">
    <w:p w14:paraId="073FAFA3" w14:textId="41D4E750" w:rsidR="00A46518" w:rsidRDefault="00A46518">
      <w:pPr>
        <w:pStyle w:val="CommentText"/>
      </w:pPr>
      <w:r>
        <w:rPr>
          <w:rStyle w:val="CommentReference"/>
        </w:rPr>
        <w:annotationRef/>
      </w:r>
      <w:r w:rsidRPr="1B569912">
        <w:t>Not sure if we will need to add these two sections</w:t>
      </w:r>
    </w:p>
  </w:comment>
  <w:comment w:id="151" w:author="Samriddhi Ranjan" w:date="2025-01-09T11:34:00Z" w:initials="SR">
    <w:p w14:paraId="7B9A328D" w14:textId="0B7B560F" w:rsidR="00A46518" w:rsidRDefault="00A46518">
      <w:pPr>
        <w:pStyle w:val="CommentText"/>
      </w:pPr>
      <w:r>
        <w:rPr>
          <w:rStyle w:val="CommentReference"/>
        </w:rPr>
        <w:annotationRef/>
      </w:r>
      <w:r w:rsidRPr="1A0ABC2C">
        <w:t>Since we have funding for 2 batches have not mentioned for other 3 batches. Should I write about the next 3 batches as well?</w:t>
      </w:r>
    </w:p>
  </w:comment>
  <w:comment w:id="154" w:author="Samriddhi Ranjan" w:date="2025-01-08T12:47:00Z" w:initials="SR">
    <w:p w14:paraId="44B6421D" w14:textId="08F84069" w:rsidR="00A46518" w:rsidRDefault="00A46518">
      <w:pPr>
        <w:pStyle w:val="CommentText"/>
      </w:pPr>
      <w:r>
        <w:rPr>
          <w:rStyle w:val="CommentReference"/>
        </w:rPr>
        <w:annotationRef/>
      </w:r>
      <w:r w:rsidRPr="526A97B7">
        <w:t xml:space="preserve">Not sure if we need TGI here in </w:t>
      </w:r>
      <w:r w:rsidRPr="526A97B7">
        <w:t>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C75F59" w15:done="0"/>
  <w15:commentEx w15:paraId="2531BF91" w15:done="0"/>
  <w15:commentEx w15:paraId="073FAFA3" w15:done="0"/>
  <w15:commentEx w15:paraId="7B9A328D" w15:done="0"/>
  <w15:commentEx w15:paraId="44B64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47CE31" w16cex:dateUtc="2025-01-07T08:47:00Z"/>
  <w16cex:commentExtensible w16cex:durableId="3292876C" w16cex:dateUtc="2025-01-07T08:53:00Z"/>
  <w16cex:commentExtensible w16cex:durableId="148B3F33" w16cex:dateUtc="2025-01-07T08:53:00Z"/>
  <w16cex:commentExtensible w16cex:durableId="742BD723" w16cex:dateUtc="2025-01-09T06:04:00Z"/>
  <w16cex:commentExtensible w16cex:durableId="4A014D16" w16cex:dateUtc="2025-01-08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C75F59" w16cid:durableId="3647CE31"/>
  <w16cid:commentId w16cid:paraId="2531BF91" w16cid:durableId="3292876C"/>
  <w16cid:commentId w16cid:paraId="073FAFA3" w16cid:durableId="148B3F33"/>
  <w16cid:commentId w16cid:paraId="7B9A328D" w16cid:durableId="742BD723"/>
  <w16cid:commentId w16cid:paraId="44B6421D" w16cid:durableId="4A014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1852A" w14:textId="77777777" w:rsidR="003019E5" w:rsidRDefault="003019E5">
      <w:r>
        <w:separator/>
      </w:r>
    </w:p>
  </w:endnote>
  <w:endnote w:type="continuationSeparator" w:id="0">
    <w:p w14:paraId="2C8A2B56" w14:textId="77777777" w:rsidR="003019E5" w:rsidRDefault="0030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5BDBB" w14:textId="77777777" w:rsidR="006C0854" w:rsidRDefault="00846617" w:rsidP="4E47666A">
    <w:pPr>
      <w:pStyle w:val="BodyText"/>
      <w:spacing w:line="14" w:lineRule="auto"/>
      <w:rPr>
        <w:sz w:val="20"/>
        <w:szCs w:val="20"/>
      </w:rPr>
    </w:pPr>
    <w:r>
      <w:rPr>
        <w:noProof/>
        <w:sz w:val="20"/>
      </w:rPr>
      <mc:AlternateContent>
        <mc:Choice Requires="wps">
          <w:drawing>
            <wp:anchor distT="0" distB="0" distL="0" distR="0" simplePos="0" relativeHeight="487298560" behindDoc="1" locked="0" layoutInCell="1" allowOverlap="1" wp14:anchorId="086C20AE" wp14:editId="372E6BB5">
              <wp:simplePos x="0" y="0"/>
              <wp:positionH relativeFrom="page">
                <wp:posOffset>6540754</wp:posOffset>
              </wp:positionH>
              <wp:positionV relativeFrom="page">
                <wp:posOffset>10077494</wp:posOffset>
              </wp:positionV>
              <wp:extent cx="15938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0AE6D6F3" w14:textId="77777777" w:rsidR="006C0854" w:rsidRDefault="0084661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086C20AE" id="_x0000_t202" coordsize="21600,21600" o:spt="202" path="m,l,21600r21600,l21600,xe">
              <v:stroke joinstyle="miter"/>
              <v:path gradientshapeok="t" o:connecttype="rect"/>
            </v:shapetype>
            <v:shape id="Textbox 1" o:spid="_x0000_s1026" type="#_x0000_t202" style="position:absolute;margin-left:515pt;margin-top:793.5pt;width:12.55pt;height:13.15pt;z-index:-16017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" filled="f" stroked="f">
              <v:textbox inset="0,0,0,0">
                <w:txbxContent>
                  <w:p w14:paraId="0AE6D6F3" w14:textId="77777777" w:rsidR="006C0854" w:rsidRDefault="0084661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429B9" w14:textId="77777777" w:rsidR="003019E5" w:rsidRDefault="003019E5">
      <w:r>
        <w:separator/>
      </w:r>
    </w:p>
  </w:footnote>
  <w:footnote w:type="continuationSeparator" w:id="0">
    <w:p w14:paraId="75F5298E" w14:textId="77777777" w:rsidR="003019E5" w:rsidRDefault="00301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60"/>
      <w:gridCol w:w="3260"/>
      <w:gridCol w:w="3260"/>
    </w:tblGrid>
    <w:tr w:rsidR="1F502263" w14:paraId="7CA8A6F8" w14:textId="77777777" w:rsidTr="1F502263">
      <w:trPr>
        <w:trHeight w:val="300"/>
      </w:trPr>
      <w:tc>
        <w:tcPr>
          <w:tcW w:w="3260" w:type="dxa"/>
        </w:tcPr>
        <w:p w14:paraId="6A45C931" w14:textId="2BB1417B" w:rsidR="1F502263" w:rsidRDefault="1F502263" w:rsidP="1F502263">
          <w:pPr>
            <w:pStyle w:val="Header"/>
            <w:ind w:left="-115"/>
          </w:pPr>
        </w:p>
      </w:tc>
      <w:tc>
        <w:tcPr>
          <w:tcW w:w="3260" w:type="dxa"/>
        </w:tcPr>
        <w:p w14:paraId="5DEFF1C0" w14:textId="31DBD3F5" w:rsidR="1F502263" w:rsidRDefault="1F502263" w:rsidP="1F502263">
          <w:pPr>
            <w:pStyle w:val="Header"/>
            <w:jc w:val="center"/>
          </w:pPr>
        </w:p>
      </w:tc>
      <w:tc>
        <w:tcPr>
          <w:tcW w:w="3260" w:type="dxa"/>
        </w:tcPr>
        <w:p w14:paraId="261C1DB2" w14:textId="4489E759" w:rsidR="1F502263" w:rsidRDefault="1F502263" w:rsidP="1F502263">
          <w:pPr>
            <w:pStyle w:val="Header"/>
            <w:ind w:right="-115"/>
            <w:jc w:val="right"/>
          </w:pPr>
        </w:p>
      </w:tc>
    </w:tr>
  </w:tbl>
  <w:p w14:paraId="0A83060F" w14:textId="2925EED5" w:rsidR="1F502263" w:rsidRDefault="1F502263" w:rsidP="1F502263">
    <w:pPr>
      <w:pStyle w:val="Header"/>
    </w:pPr>
  </w:p>
</w:hdr>
</file>

<file path=word/intelligence2.xml><?xml version="1.0" encoding="utf-8"?>
<int2:intelligence xmlns:int2="http://schemas.microsoft.com/office/intelligence/2020/intelligence" xmlns:oel="http://schemas.microsoft.com/office/2019/extlst">
  <int2:observations>
    <int2:textHash int2:hashCode="8LTZ8KejK/eOkE" int2:id="Xr69S1LL">
      <int2:state int2:value="Rejected" int2:type="AugLoop_Text_Critique"/>
    </int2:textHash>
    <int2:textHash int2:hashCode="ECIQ/llO6bM9gg" int2:id="PRhvQDBu">
      <int2:state int2:value="Rejected" int2:type="AugLoop_Text_Critique"/>
    </int2:textHash>
    <int2:bookmark int2:bookmarkName="_Int_iqCReHpX" int2:invalidationBookmarkName="" int2:hashCode="LeL4eSSSwbHTb4" int2:id="nS2Chvi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72FA"/>
    <w:multiLevelType w:val="hybridMultilevel"/>
    <w:tmpl w:val="EE82AF5C"/>
    <w:lvl w:ilvl="0" w:tplc="D42AED62">
      <w:start w:val="1"/>
      <w:numFmt w:val="bullet"/>
      <w:lvlText w:val=""/>
      <w:lvlJc w:val="left"/>
      <w:pPr>
        <w:ind w:left="720" w:hanging="360"/>
      </w:pPr>
      <w:rPr>
        <w:rFonts w:ascii="Symbol" w:hAnsi="Symbol" w:hint="default"/>
      </w:rPr>
    </w:lvl>
    <w:lvl w:ilvl="1" w:tplc="5B880816">
      <w:start w:val="1"/>
      <w:numFmt w:val="bullet"/>
      <w:lvlText w:val="o"/>
      <w:lvlJc w:val="left"/>
      <w:pPr>
        <w:ind w:left="1440" w:hanging="360"/>
      </w:pPr>
      <w:rPr>
        <w:rFonts w:ascii="Courier New" w:hAnsi="Courier New" w:hint="default"/>
      </w:rPr>
    </w:lvl>
    <w:lvl w:ilvl="2" w:tplc="9B520E1A">
      <w:start w:val="1"/>
      <w:numFmt w:val="bullet"/>
      <w:lvlText w:val=""/>
      <w:lvlJc w:val="left"/>
      <w:pPr>
        <w:ind w:left="2160" w:hanging="360"/>
      </w:pPr>
      <w:rPr>
        <w:rFonts w:ascii="Wingdings" w:hAnsi="Wingdings" w:hint="default"/>
      </w:rPr>
    </w:lvl>
    <w:lvl w:ilvl="3" w:tplc="4A0C2092">
      <w:start w:val="1"/>
      <w:numFmt w:val="bullet"/>
      <w:lvlText w:val=""/>
      <w:lvlJc w:val="left"/>
      <w:pPr>
        <w:ind w:left="2880" w:hanging="360"/>
      </w:pPr>
      <w:rPr>
        <w:rFonts w:ascii="Symbol" w:hAnsi="Symbol" w:hint="default"/>
      </w:rPr>
    </w:lvl>
    <w:lvl w:ilvl="4" w:tplc="FD462108">
      <w:start w:val="1"/>
      <w:numFmt w:val="bullet"/>
      <w:lvlText w:val="o"/>
      <w:lvlJc w:val="left"/>
      <w:pPr>
        <w:ind w:left="3600" w:hanging="360"/>
      </w:pPr>
      <w:rPr>
        <w:rFonts w:ascii="Courier New" w:hAnsi="Courier New" w:hint="default"/>
      </w:rPr>
    </w:lvl>
    <w:lvl w:ilvl="5" w:tplc="8C261A2E">
      <w:start w:val="1"/>
      <w:numFmt w:val="bullet"/>
      <w:lvlText w:val=""/>
      <w:lvlJc w:val="left"/>
      <w:pPr>
        <w:ind w:left="4320" w:hanging="360"/>
      </w:pPr>
      <w:rPr>
        <w:rFonts w:ascii="Wingdings" w:hAnsi="Wingdings" w:hint="default"/>
      </w:rPr>
    </w:lvl>
    <w:lvl w:ilvl="6" w:tplc="957ACF7E">
      <w:start w:val="1"/>
      <w:numFmt w:val="bullet"/>
      <w:lvlText w:val=""/>
      <w:lvlJc w:val="left"/>
      <w:pPr>
        <w:ind w:left="5040" w:hanging="360"/>
      </w:pPr>
      <w:rPr>
        <w:rFonts w:ascii="Symbol" w:hAnsi="Symbol" w:hint="default"/>
      </w:rPr>
    </w:lvl>
    <w:lvl w:ilvl="7" w:tplc="901E5BC4">
      <w:start w:val="1"/>
      <w:numFmt w:val="bullet"/>
      <w:lvlText w:val="o"/>
      <w:lvlJc w:val="left"/>
      <w:pPr>
        <w:ind w:left="5760" w:hanging="360"/>
      </w:pPr>
      <w:rPr>
        <w:rFonts w:ascii="Courier New" w:hAnsi="Courier New" w:hint="default"/>
      </w:rPr>
    </w:lvl>
    <w:lvl w:ilvl="8" w:tplc="C41A922C">
      <w:start w:val="1"/>
      <w:numFmt w:val="bullet"/>
      <w:lvlText w:val=""/>
      <w:lvlJc w:val="left"/>
      <w:pPr>
        <w:ind w:left="6480" w:hanging="360"/>
      </w:pPr>
      <w:rPr>
        <w:rFonts w:ascii="Wingdings" w:hAnsi="Wingdings" w:hint="default"/>
      </w:rPr>
    </w:lvl>
  </w:abstractNum>
  <w:abstractNum w:abstractNumId="1" w15:restartNumberingAfterBreak="0">
    <w:nsid w:val="0BDAB0D8"/>
    <w:multiLevelType w:val="hybridMultilevel"/>
    <w:tmpl w:val="006A2B10"/>
    <w:lvl w:ilvl="0" w:tplc="58066D0A">
      <w:start w:val="1"/>
      <w:numFmt w:val="bullet"/>
      <w:lvlText w:val=""/>
      <w:lvlJc w:val="left"/>
      <w:pPr>
        <w:ind w:left="720" w:hanging="360"/>
      </w:pPr>
      <w:rPr>
        <w:rFonts w:ascii="Symbol" w:hAnsi="Symbol" w:hint="default"/>
      </w:rPr>
    </w:lvl>
    <w:lvl w:ilvl="1" w:tplc="ADC292A2">
      <w:start w:val="1"/>
      <w:numFmt w:val="bullet"/>
      <w:lvlText w:val="o"/>
      <w:lvlJc w:val="left"/>
      <w:pPr>
        <w:ind w:left="1440" w:hanging="360"/>
      </w:pPr>
      <w:rPr>
        <w:rFonts w:ascii="Courier New" w:hAnsi="Courier New" w:hint="default"/>
      </w:rPr>
    </w:lvl>
    <w:lvl w:ilvl="2" w:tplc="D69E2CEE">
      <w:start w:val="1"/>
      <w:numFmt w:val="bullet"/>
      <w:lvlText w:val=""/>
      <w:lvlJc w:val="left"/>
      <w:pPr>
        <w:ind w:left="2160" w:hanging="360"/>
      </w:pPr>
      <w:rPr>
        <w:rFonts w:ascii="Wingdings" w:hAnsi="Wingdings" w:hint="default"/>
      </w:rPr>
    </w:lvl>
    <w:lvl w:ilvl="3" w:tplc="03147540">
      <w:start w:val="1"/>
      <w:numFmt w:val="bullet"/>
      <w:lvlText w:val=""/>
      <w:lvlJc w:val="left"/>
      <w:pPr>
        <w:ind w:left="2880" w:hanging="360"/>
      </w:pPr>
      <w:rPr>
        <w:rFonts w:ascii="Symbol" w:hAnsi="Symbol" w:hint="default"/>
      </w:rPr>
    </w:lvl>
    <w:lvl w:ilvl="4" w:tplc="B10499F8">
      <w:start w:val="1"/>
      <w:numFmt w:val="bullet"/>
      <w:lvlText w:val="o"/>
      <w:lvlJc w:val="left"/>
      <w:pPr>
        <w:ind w:left="3600" w:hanging="360"/>
      </w:pPr>
      <w:rPr>
        <w:rFonts w:ascii="Courier New" w:hAnsi="Courier New" w:hint="default"/>
      </w:rPr>
    </w:lvl>
    <w:lvl w:ilvl="5" w:tplc="2E1432BE">
      <w:start w:val="1"/>
      <w:numFmt w:val="bullet"/>
      <w:lvlText w:val=""/>
      <w:lvlJc w:val="left"/>
      <w:pPr>
        <w:ind w:left="4320" w:hanging="360"/>
      </w:pPr>
      <w:rPr>
        <w:rFonts w:ascii="Wingdings" w:hAnsi="Wingdings" w:hint="default"/>
      </w:rPr>
    </w:lvl>
    <w:lvl w:ilvl="6" w:tplc="0BC8566C">
      <w:start w:val="1"/>
      <w:numFmt w:val="bullet"/>
      <w:lvlText w:val=""/>
      <w:lvlJc w:val="left"/>
      <w:pPr>
        <w:ind w:left="5040" w:hanging="360"/>
      </w:pPr>
      <w:rPr>
        <w:rFonts w:ascii="Symbol" w:hAnsi="Symbol" w:hint="default"/>
      </w:rPr>
    </w:lvl>
    <w:lvl w:ilvl="7" w:tplc="DA86CE88">
      <w:start w:val="1"/>
      <w:numFmt w:val="bullet"/>
      <w:lvlText w:val="o"/>
      <w:lvlJc w:val="left"/>
      <w:pPr>
        <w:ind w:left="5760" w:hanging="360"/>
      </w:pPr>
      <w:rPr>
        <w:rFonts w:ascii="Courier New" w:hAnsi="Courier New" w:hint="default"/>
      </w:rPr>
    </w:lvl>
    <w:lvl w:ilvl="8" w:tplc="DE1C8280">
      <w:start w:val="1"/>
      <w:numFmt w:val="bullet"/>
      <w:lvlText w:val=""/>
      <w:lvlJc w:val="left"/>
      <w:pPr>
        <w:ind w:left="6480" w:hanging="360"/>
      </w:pPr>
      <w:rPr>
        <w:rFonts w:ascii="Wingdings" w:hAnsi="Wingdings" w:hint="default"/>
      </w:rPr>
    </w:lvl>
  </w:abstractNum>
  <w:abstractNum w:abstractNumId="2" w15:restartNumberingAfterBreak="0">
    <w:nsid w:val="0EC9F72B"/>
    <w:multiLevelType w:val="hybridMultilevel"/>
    <w:tmpl w:val="36523EDC"/>
    <w:lvl w:ilvl="0" w:tplc="05341228">
      <w:start w:val="1"/>
      <w:numFmt w:val="bullet"/>
      <w:lvlText w:val="▫"/>
      <w:lvlJc w:val="left"/>
      <w:pPr>
        <w:ind w:left="360" w:hanging="360"/>
      </w:pPr>
      <w:rPr>
        <w:rFonts w:ascii="Courier New" w:hAnsi="Courier New" w:hint="default"/>
      </w:rPr>
    </w:lvl>
    <w:lvl w:ilvl="1" w:tplc="F6688A70">
      <w:start w:val="1"/>
      <w:numFmt w:val="bullet"/>
      <w:lvlText w:val="o"/>
      <w:lvlJc w:val="left"/>
      <w:pPr>
        <w:ind w:left="1080" w:hanging="360"/>
      </w:pPr>
      <w:rPr>
        <w:rFonts w:ascii="Courier New" w:hAnsi="Courier New" w:hint="default"/>
      </w:rPr>
    </w:lvl>
    <w:lvl w:ilvl="2" w:tplc="5C3E49D0">
      <w:start w:val="1"/>
      <w:numFmt w:val="bullet"/>
      <w:lvlText w:val=""/>
      <w:lvlJc w:val="left"/>
      <w:pPr>
        <w:ind w:left="1800" w:hanging="360"/>
      </w:pPr>
      <w:rPr>
        <w:rFonts w:ascii="Wingdings" w:hAnsi="Wingdings" w:hint="default"/>
      </w:rPr>
    </w:lvl>
    <w:lvl w:ilvl="3" w:tplc="421EFC5A">
      <w:start w:val="1"/>
      <w:numFmt w:val="bullet"/>
      <w:lvlText w:val=""/>
      <w:lvlJc w:val="left"/>
      <w:pPr>
        <w:ind w:left="2520" w:hanging="360"/>
      </w:pPr>
      <w:rPr>
        <w:rFonts w:ascii="Symbol" w:hAnsi="Symbol" w:hint="default"/>
      </w:rPr>
    </w:lvl>
    <w:lvl w:ilvl="4" w:tplc="BB30D20A">
      <w:start w:val="1"/>
      <w:numFmt w:val="bullet"/>
      <w:lvlText w:val="o"/>
      <w:lvlJc w:val="left"/>
      <w:pPr>
        <w:ind w:left="3240" w:hanging="360"/>
      </w:pPr>
      <w:rPr>
        <w:rFonts w:ascii="Courier New" w:hAnsi="Courier New" w:hint="default"/>
      </w:rPr>
    </w:lvl>
    <w:lvl w:ilvl="5" w:tplc="75AE1152">
      <w:start w:val="1"/>
      <w:numFmt w:val="bullet"/>
      <w:lvlText w:val=""/>
      <w:lvlJc w:val="left"/>
      <w:pPr>
        <w:ind w:left="3960" w:hanging="360"/>
      </w:pPr>
      <w:rPr>
        <w:rFonts w:ascii="Wingdings" w:hAnsi="Wingdings" w:hint="default"/>
      </w:rPr>
    </w:lvl>
    <w:lvl w:ilvl="6" w:tplc="E96E9E5E">
      <w:start w:val="1"/>
      <w:numFmt w:val="bullet"/>
      <w:lvlText w:val=""/>
      <w:lvlJc w:val="left"/>
      <w:pPr>
        <w:ind w:left="4680" w:hanging="360"/>
      </w:pPr>
      <w:rPr>
        <w:rFonts w:ascii="Symbol" w:hAnsi="Symbol" w:hint="default"/>
      </w:rPr>
    </w:lvl>
    <w:lvl w:ilvl="7" w:tplc="0A2C949A">
      <w:start w:val="1"/>
      <w:numFmt w:val="bullet"/>
      <w:lvlText w:val="o"/>
      <w:lvlJc w:val="left"/>
      <w:pPr>
        <w:ind w:left="5400" w:hanging="360"/>
      </w:pPr>
      <w:rPr>
        <w:rFonts w:ascii="Courier New" w:hAnsi="Courier New" w:hint="default"/>
      </w:rPr>
    </w:lvl>
    <w:lvl w:ilvl="8" w:tplc="562AFDC0">
      <w:start w:val="1"/>
      <w:numFmt w:val="bullet"/>
      <w:lvlText w:val=""/>
      <w:lvlJc w:val="left"/>
      <w:pPr>
        <w:ind w:left="6120" w:hanging="360"/>
      </w:pPr>
      <w:rPr>
        <w:rFonts w:ascii="Wingdings" w:hAnsi="Wingdings" w:hint="default"/>
      </w:rPr>
    </w:lvl>
  </w:abstractNum>
  <w:abstractNum w:abstractNumId="3" w15:restartNumberingAfterBreak="0">
    <w:nsid w:val="12F8F522"/>
    <w:multiLevelType w:val="hybridMultilevel"/>
    <w:tmpl w:val="3D16C916"/>
    <w:lvl w:ilvl="0" w:tplc="D81C28B8">
      <w:start w:val="1"/>
      <w:numFmt w:val="bullet"/>
      <w:lvlText w:val=""/>
      <w:lvlJc w:val="left"/>
      <w:pPr>
        <w:ind w:left="720" w:hanging="360"/>
      </w:pPr>
      <w:rPr>
        <w:rFonts w:ascii="Symbol" w:hAnsi="Symbol" w:hint="default"/>
      </w:rPr>
    </w:lvl>
    <w:lvl w:ilvl="1" w:tplc="66F0853A">
      <w:start w:val="1"/>
      <w:numFmt w:val="bullet"/>
      <w:lvlText w:val="o"/>
      <w:lvlJc w:val="left"/>
      <w:pPr>
        <w:ind w:left="1440" w:hanging="360"/>
      </w:pPr>
      <w:rPr>
        <w:rFonts w:ascii="Courier New" w:hAnsi="Courier New" w:hint="default"/>
      </w:rPr>
    </w:lvl>
    <w:lvl w:ilvl="2" w:tplc="73748C16">
      <w:start w:val="1"/>
      <w:numFmt w:val="bullet"/>
      <w:lvlText w:val=""/>
      <w:lvlJc w:val="left"/>
      <w:pPr>
        <w:ind w:left="2160" w:hanging="360"/>
      </w:pPr>
      <w:rPr>
        <w:rFonts w:ascii="Wingdings" w:hAnsi="Wingdings" w:hint="default"/>
      </w:rPr>
    </w:lvl>
    <w:lvl w:ilvl="3" w:tplc="AAECCC76">
      <w:start w:val="1"/>
      <w:numFmt w:val="bullet"/>
      <w:lvlText w:val=""/>
      <w:lvlJc w:val="left"/>
      <w:pPr>
        <w:ind w:left="2880" w:hanging="360"/>
      </w:pPr>
      <w:rPr>
        <w:rFonts w:ascii="Symbol" w:hAnsi="Symbol" w:hint="default"/>
      </w:rPr>
    </w:lvl>
    <w:lvl w:ilvl="4" w:tplc="7486C51E">
      <w:start w:val="1"/>
      <w:numFmt w:val="bullet"/>
      <w:lvlText w:val="o"/>
      <w:lvlJc w:val="left"/>
      <w:pPr>
        <w:ind w:left="3600" w:hanging="360"/>
      </w:pPr>
      <w:rPr>
        <w:rFonts w:ascii="Courier New" w:hAnsi="Courier New" w:hint="default"/>
      </w:rPr>
    </w:lvl>
    <w:lvl w:ilvl="5" w:tplc="A3E4DD14">
      <w:start w:val="1"/>
      <w:numFmt w:val="bullet"/>
      <w:lvlText w:val=""/>
      <w:lvlJc w:val="left"/>
      <w:pPr>
        <w:ind w:left="4320" w:hanging="360"/>
      </w:pPr>
      <w:rPr>
        <w:rFonts w:ascii="Wingdings" w:hAnsi="Wingdings" w:hint="default"/>
      </w:rPr>
    </w:lvl>
    <w:lvl w:ilvl="6" w:tplc="F4EEE73A">
      <w:start w:val="1"/>
      <w:numFmt w:val="bullet"/>
      <w:lvlText w:val=""/>
      <w:lvlJc w:val="left"/>
      <w:pPr>
        <w:ind w:left="5040" w:hanging="360"/>
      </w:pPr>
      <w:rPr>
        <w:rFonts w:ascii="Symbol" w:hAnsi="Symbol" w:hint="default"/>
      </w:rPr>
    </w:lvl>
    <w:lvl w:ilvl="7" w:tplc="1A30E4E8">
      <w:start w:val="1"/>
      <w:numFmt w:val="bullet"/>
      <w:lvlText w:val="o"/>
      <w:lvlJc w:val="left"/>
      <w:pPr>
        <w:ind w:left="5760" w:hanging="360"/>
      </w:pPr>
      <w:rPr>
        <w:rFonts w:ascii="Courier New" w:hAnsi="Courier New" w:hint="default"/>
      </w:rPr>
    </w:lvl>
    <w:lvl w:ilvl="8" w:tplc="3872D5A8">
      <w:start w:val="1"/>
      <w:numFmt w:val="bullet"/>
      <w:lvlText w:val=""/>
      <w:lvlJc w:val="left"/>
      <w:pPr>
        <w:ind w:left="6480" w:hanging="360"/>
      </w:pPr>
      <w:rPr>
        <w:rFonts w:ascii="Wingdings" w:hAnsi="Wingdings" w:hint="default"/>
      </w:rPr>
    </w:lvl>
  </w:abstractNum>
  <w:abstractNum w:abstractNumId="4" w15:restartNumberingAfterBreak="0">
    <w:nsid w:val="1364B272"/>
    <w:multiLevelType w:val="hybridMultilevel"/>
    <w:tmpl w:val="791A3B44"/>
    <w:lvl w:ilvl="0" w:tplc="268899A0">
      <w:start w:val="1"/>
      <w:numFmt w:val="bullet"/>
      <w:lvlText w:val=""/>
      <w:lvlJc w:val="left"/>
      <w:pPr>
        <w:ind w:left="720" w:hanging="360"/>
      </w:pPr>
      <w:rPr>
        <w:rFonts w:ascii="Symbol" w:hAnsi="Symbol" w:hint="default"/>
      </w:rPr>
    </w:lvl>
    <w:lvl w:ilvl="1" w:tplc="36D4B17A">
      <w:start w:val="1"/>
      <w:numFmt w:val="bullet"/>
      <w:lvlText w:val="o"/>
      <w:lvlJc w:val="left"/>
      <w:pPr>
        <w:ind w:left="1440" w:hanging="360"/>
      </w:pPr>
      <w:rPr>
        <w:rFonts w:ascii="Courier New" w:hAnsi="Courier New" w:hint="default"/>
      </w:rPr>
    </w:lvl>
    <w:lvl w:ilvl="2" w:tplc="0DEEC6B0">
      <w:start w:val="1"/>
      <w:numFmt w:val="bullet"/>
      <w:lvlText w:val=""/>
      <w:lvlJc w:val="left"/>
      <w:pPr>
        <w:ind w:left="2160" w:hanging="360"/>
      </w:pPr>
      <w:rPr>
        <w:rFonts w:ascii="Wingdings" w:hAnsi="Wingdings" w:hint="default"/>
      </w:rPr>
    </w:lvl>
    <w:lvl w:ilvl="3" w:tplc="F33CF882">
      <w:start w:val="1"/>
      <w:numFmt w:val="bullet"/>
      <w:lvlText w:val=""/>
      <w:lvlJc w:val="left"/>
      <w:pPr>
        <w:ind w:left="2880" w:hanging="360"/>
      </w:pPr>
      <w:rPr>
        <w:rFonts w:ascii="Symbol" w:hAnsi="Symbol" w:hint="default"/>
      </w:rPr>
    </w:lvl>
    <w:lvl w:ilvl="4" w:tplc="4B6CDE86">
      <w:start w:val="1"/>
      <w:numFmt w:val="bullet"/>
      <w:lvlText w:val="o"/>
      <w:lvlJc w:val="left"/>
      <w:pPr>
        <w:ind w:left="3600" w:hanging="360"/>
      </w:pPr>
      <w:rPr>
        <w:rFonts w:ascii="Courier New" w:hAnsi="Courier New" w:hint="default"/>
      </w:rPr>
    </w:lvl>
    <w:lvl w:ilvl="5" w:tplc="79588762">
      <w:start w:val="1"/>
      <w:numFmt w:val="bullet"/>
      <w:lvlText w:val=""/>
      <w:lvlJc w:val="left"/>
      <w:pPr>
        <w:ind w:left="4320" w:hanging="360"/>
      </w:pPr>
      <w:rPr>
        <w:rFonts w:ascii="Wingdings" w:hAnsi="Wingdings" w:hint="default"/>
      </w:rPr>
    </w:lvl>
    <w:lvl w:ilvl="6" w:tplc="448ADBDA">
      <w:start w:val="1"/>
      <w:numFmt w:val="bullet"/>
      <w:lvlText w:val=""/>
      <w:lvlJc w:val="left"/>
      <w:pPr>
        <w:ind w:left="5040" w:hanging="360"/>
      </w:pPr>
      <w:rPr>
        <w:rFonts w:ascii="Symbol" w:hAnsi="Symbol" w:hint="default"/>
      </w:rPr>
    </w:lvl>
    <w:lvl w:ilvl="7" w:tplc="C1B00302">
      <w:start w:val="1"/>
      <w:numFmt w:val="bullet"/>
      <w:lvlText w:val="o"/>
      <w:lvlJc w:val="left"/>
      <w:pPr>
        <w:ind w:left="5760" w:hanging="360"/>
      </w:pPr>
      <w:rPr>
        <w:rFonts w:ascii="Courier New" w:hAnsi="Courier New" w:hint="default"/>
      </w:rPr>
    </w:lvl>
    <w:lvl w:ilvl="8" w:tplc="D4DEF18E">
      <w:start w:val="1"/>
      <w:numFmt w:val="bullet"/>
      <w:lvlText w:val=""/>
      <w:lvlJc w:val="left"/>
      <w:pPr>
        <w:ind w:left="6480" w:hanging="360"/>
      </w:pPr>
      <w:rPr>
        <w:rFonts w:ascii="Wingdings" w:hAnsi="Wingdings" w:hint="default"/>
      </w:rPr>
    </w:lvl>
  </w:abstractNum>
  <w:abstractNum w:abstractNumId="5" w15:restartNumberingAfterBreak="0">
    <w:nsid w:val="178D7D6F"/>
    <w:multiLevelType w:val="hybridMultilevel"/>
    <w:tmpl w:val="93360368"/>
    <w:lvl w:ilvl="0" w:tplc="F36C170A">
      <w:start w:val="1"/>
      <w:numFmt w:val="bullet"/>
      <w:lvlText w:val=""/>
      <w:lvlJc w:val="left"/>
      <w:pPr>
        <w:ind w:left="360" w:hanging="360"/>
      </w:pPr>
      <w:rPr>
        <w:rFonts w:ascii="Wingdings" w:hAnsi="Wingdings" w:hint="default"/>
      </w:rPr>
    </w:lvl>
    <w:lvl w:ilvl="1" w:tplc="4C9A263A">
      <w:start w:val="1"/>
      <w:numFmt w:val="bullet"/>
      <w:lvlText w:val="o"/>
      <w:lvlJc w:val="left"/>
      <w:pPr>
        <w:ind w:left="1080" w:hanging="360"/>
      </w:pPr>
      <w:rPr>
        <w:rFonts w:ascii="Courier New" w:hAnsi="Courier New" w:hint="default"/>
      </w:rPr>
    </w:lvl>
    <w:lvl w:ilvl="2" w:tplc="F7AC3942">
      <w:start w:val="1"/>
      <w:numFmt w:val="bullet"/>
      <w:lvlText w:val=""/>
      <w:lvlJc w:val="left"/>
      <w:pPr>
        <w:ind w:left="1800" w:hanging="360"/>
      </w:pPr>
      <w:rPr>
        <w:rFonts w:ascii="Wingdings" w:hAnsi="Wingdings" w:hint="default"/>
      </w:rPr>
    </w:lvl>
    <w:lvl w:ilvl="3" w:tplc="0A6E80BE">
      <w:start w:val="1"/>
      <w:numFmt w:val="bullet"/>
      <w:lvlText w:val=""/>
      <w:lvlJc w:val="left"/>
      <w:pPr>
        <w:ind w:left="2520" w:hanging="360"/>
      </w:pPr>
      <w:rPr>
        <w:rFonts w:ascii="Symbol" w:hAnsi="Symbol" w:hint="default"/>
      </w:rPr>
    </w:lvl>
    <w:lvl w:ilvl="4" w:tplc="66761B4E">
      <w:start w:val="1"/>
      <w:numFmt w:val="bullet"/>
      <w:lvlText w:val="o"/>
      <w:lvlJc w:val="left"/>
      <w:pPr>
        <w:ind w:left="3240" w:hanging="360"/>
      </w:pPr>
      <w:rPr>
        <w:rFonts w:ascii="Courier New" w:hAnsi="Courier New" w:hint="default"/>
      </w:rPr>
    </w:lvl>
    <w:lvl w:ilvl="5" w:tplc="ED7A2A34">
      <w:start w:val="1"/>
      <w:numFmt w:val="bullet"/>
      <w:lvlText w:val=""/>
      <w:lvlJc w:val="left"/>
      <w:pPr>
        <w:ind w:left="3960" w:hanging="360"/>
      </w:pPr>
      <w:rPr>
        <w:rFonts w:ascii="Wingdings" w:hAnsi="Wingdings" w:hint="default"/>
      </w:rPr>
    </w:lvl>
    <w:lvl w:ilvl="6" w:tplc="7C426EEC">
      <w:start w:val="1"/>
      <w:numFmt w:val="bullet"/>
      <w:lvlText w:val=""/>
      <w:lvlJc w:val="left"/>
      <w:pPr>
        <w:ind w:left="4680" w:hanging="360"/>
      </w:pPr>
      <w:rPr>
        <w:rFonts w:ascii="Symbol" w:hAnsi="Symbol" w:hint="default"/>
      </w:rPr>
    </w:lvl>
    <w:lvl w:ilvl="7" w:tplc="E43C8FFA">
      <w:start w:val="1"/>
      <w:numFmt w:val="bullet"/>
      <w:lvlText w:val="o"/>
      <w:lvlJc w:val="left"/>
      <w:pPr>
        <w:ind w:left="5400" w:hanging="360"/>
      </w:pPr>
      <w:rPr>
        <w:rFonts w:ascii="Courier New" w:hAnsi="Courier New" w:hint="default"/>
      </w:rPr>
    </w:lvl>
    <w:lvl w:ilvl="8" w:tplc="17963E30">
      <w:start w:val="1"/>
      <w:numFmt w:val="bullet"/>
      <w:lvlText w:val=""/>
      <w:lvlJc w:val="left"/>
      <w:pPr>
        <w:ind w:left="6120" w:hanging="360"/>
      </w:pPr>
      <w:rPr>
        <w:rFonts w:ascii="Wingdings" w:hAnsi="Wingdings" w:hint="default"/>
      </w:rPr>
    </w:lvl>
  </w:abstractNum>
  <w:abstractNum w:abstractNumId="6" w15:restartNumberingAfterBreak="0">
    <w:nsid w:val="1ABEE6F6"/>
    <w:multiLevelType w:val="hybridMultilevel"/>
    <w:tmpl w:val="E864D832"/>
    <w:lvl w:ilvl="0" w:tplc="85602A44">
      <w:start w:val="1"/>
      <w:numFmt w:val="bullet"/>
      <w:lvlText w:val=""/>
      <w:lvlJc w:val="left"/>
      <w:pPr>
        <w:ind w:left="720" w:hanging="360"/>
      </w:pPr>
      <w:rPr>
        <w:rFonts w:ascii="Symbol" w:hAnsi="Symbol" w:hint="default"/>
      </w:rPr>
    </w:lvl>
    <w:lvl w:ilvl="1" w:tplc="F2C65102">
      <w:start w:val="1"/>
      <w:numFmt w:val="bullet"/>
      <w:lvlText w:val="o"/>
      <w:lvlJc w:val="left"/>
      <w:pPr>
        <w:ind w:left="1440" w:hanging="360"/>
      </w:pPr>
      <w:rPr>
        <w:rFonts w:ascii="Courier New" w:hAnsi="Courier New" w:hint="default"/>
      </w:rPr>
    </w:lvl>
    <w:lvl w:ilvl="2" w:tplc="17F09EE2">
      <w:start w:val="1"/>
      <w:numFmt w:val="bullet"/>
      <w:lvlText w:val=""/>
      <w:lvlJc w:val="left"/>
      <w:pPr>
        <w:ind w:left="2160" w:hanging="360"/>
      </w:pPr>
      <w:rPr>
        <w:rFonts w:ascii="Wingdings" w:hAnsi="Wingdings" w:hint="default"/>
      </w:rPr>
    </w:lvl>
    <w:lvl w:ilvl="3" w:tplc="CE2CF25C">
      <w:start w:val="1"/>
      <w:numFmt w:val="bullet"/>
      <w:lvlText w:val=""/>
      <w:lvlJc w:val="left"/>
      <w:pPr>
        <w:ind w:left="2880" w:hanging="360"/>
      </w:pPr>
      <w:rPr>
        <w:rFonts w:ascii="Symbol" w:hAnsi="Symbol" w:hint="default"/>
      </w:rPr>
    </w:lvl>
    <w:lvl w:ilvl="4" w:tplc="77C6800C">
      <w:start w:val="1"/>
      <w:numFmt w:val="bullet"/>
      <w:lvlText w:val="o"/>
      <w:lvlJc w:val="left"/>
      <w:pPr>
        <w:ind w:left="3600" w:hanging="360"/>
      </w:pPr>
      <w:rPr>
        <w:rFonts w:ascii="Courier New" w:hAnsi="Courier New" w:hint="default"/>
      </w:rPr>
    </w:lvl>
    <w:lvl w:ilvl="5" w:tplc="DF8227CA">
      <w:start w:val="1"/>
      <w:numFmt w:val="bullet"/>
      <w:lvlText w:val=""/>
      <w:lvlJc w:val="left"/>
      <w:pPr>
        <w:ind w:left="4320" w:hanging="360"/>
      </w:pPr>
      <w:rPr>
        <w:rFonts w:ascii="Wingdings" w:hAnsi="Wingdings" w:hint="default"/>
      </w:rPr>
    </w:lvl>
    <w:lvl w:ilvl="6" w:tplc="BC70C82C">
      <w:start w:val="1"/>
      <w:numFmt w:val="bullet"/>
      <w:lvlText w:val=""/>
      <w:lvlJc w:val="left"/>
      <w:pPr>
        <w:ind w:left="5040" w:hanging="360"/>
      </w:pPr>
      <w:rPr>
        <w:rFonts w:ascii="Symbol" w:hAnsi="Symbol" w:hint="default"/>
      </w:rPr>
    </w:lvl>
    <w:lvl w:ilvl="7" w:tplc="D5A0E4D2">
      <w:start w:val="1"/>
      <w:numFmt w:val="bullet"/>
      <w:lvlText w:val="o"/>
      <w:lvlJc w:val="left"/>
      <w:pPr>
        <w:ind w:left="5760" w:hanging="360"/>
      </w:pPr>
      <w:rPr>
        <w:rFonts w:ascii="Courier New" w:hAnsi="Courier New" w:hint="default"/>
      </w:rPr>
    </w:lvl>
    <w:lvl w:ilvl="8" w:tplc="0B60ABA4">
      <w:start w:val="1"/>
      <w:numFmt w:val="bullet"/>
      <w:lvlText w:val=""/>
      <w:lvlJc w:val="left"/>
      <w:pPr>
        <w:ind w:left="6480" w:hanging="360"/>
      </w:pPr>
      <w:rPr>
        <w:rFonts w:ascii="Wingdings" w:hAnsi="Wingdings" w:hint="default"/>
      </w:rPr>
    </w:lvl>
  </w:abstractNum>
  <w:abstractNum w:abstractNumId="7" w15:restartNumberingAfterBreak="0">
    <w:nsid w:val="1C482508"/>
    <w:multiLevelType w:val="hybridMultilevel"/>
    <w:tmpl w:val="97E46F90"/>
    <w:lvl w:ilvl="0" w:tplc="7E6684AE">
      <w:start w:val="1"/>
      <w:numFmt w:val="bullet"/>
      <w:lvlText w:val="▫"/>
      <w:lvlJc w:val="left"/>
      <w:pPr>
        <w:ind w:left="360" w:hanging="360"/>
      </w:pPr>
      <w:rPr>
        <w:rFonts w:ascii="Courier New" w:hAnsi="Courier New" w:hint="default"/>
      </w:rPr>
    </w:lvl>
    <w:lvl w:ilvl="1" w:tplc="7AE8B87E">
      <w:start w:val="1"/>
      <w:numFmt w:val="bullet"/>
      <w:lvlText w:val="o"/>
      <w:lvlJc w:val="left"/>
      <w:pPr>
        <w:ind w:left="1440" w:hanging="360"/>
      </w:pPr>
      <w:rPr>
        <w:rFonts w:ascii="Courier New" w:hAnsi="Courier New" w:hint="default"/>
      </w:rPr>
    </w:lvl>
    <w:lvl w:ilvl="2" w:tplc="544686A2">
      <w:start w:val="1"/>
      <w:numFmt w:val="bullet"/>
      <w:lvlText w:val=""/>
      <w:lvlJc w:val="left"/>
      <w:pPr>
        <w:ind w:left="2160" w:hanging="360"/>
      </w:pPr>
      <w:rPr>
        <w:rFonts w:ascii="Wingdings" w:hAnsi="Wingdings" w:hint="default"/>
      </w:rPr>
    </w:lvl>
    <w:lvl w:ilvl="3" w:tplc="601685C4">
      <w:start w:val="1"/>
      <w:numFmt w:val="bullet"/>
      <w:lvlText w:val=""/>
      <w:lvlJc w:val="left"/>
      <w:pPr>
        <w:ind w:left="2880" w:hanging="360"/>
      </w:pPr>
      <w:rPr>
        <w:rFonts w:ascii="Symbol" w:hAnsi="Symbol" w:hint="default"/>
      </w:rPr>
    </w:lvl>
    <w:lvl w:ilvl="4" w:tplc="1B54EA46">
      <w:start w:val="1"/>
      <w:numFmt w:val="bullet"/>
      <w:lvlText w:val="o"/>
      <w:lvlJc w:val="left"/>
      <w:pPr>
        <w:ind w:left="3600" w:hanging="360"/>
      </w:pPr>
      <w:rPr>
        <w:rFonts w:ascii="Courier New" w:hAnsi="Courier New" w:hint="default"/>
      </w:rPr>
    </w:lvl>
    <w:lvl w:ilvl="5" w:tplc="3334BED6">
      <w:start w:val="1"/>
      <w:numFmt w:val="bullet"/>
      <w:lvlText w:val=""/>
      <w:lvlJc w:val="left"/>
      <w:pPr>
        <w:ind w:left="4320" w:hanging="360"/>
      </w:pPr>
      <w:rPr>
        <w:rFonts w:ascii="Wingdings" w:hAnsi="Wingdings" w:hint="default"/>
      </w:rPr>
    </w:lvl>
    <w:lvl w:ilvl="6" w:tplc="92621C7E">
      <w:start w:val="1"/>
      <w:numFmt w:val="bullet"/>
      <w:lvlText w:val=""/>
      <w:lvlJc w:val="left"/>
      <w:pPr>
        <w:ind w:left="5040" w:hanging="360"/>
      </w:pPr>
      <w:rPr>
        <w:rFonts w:ascii="Symbol" w:hAnsi="Symbol" w:hint="default"/>
      </w:rPr>
    </w:lvl>
    <w:lvl w:ilvl="7" w:tplc="9636358C">
      <w:start w:val="1"/>
      <w:numFmt w:val="bullet"/>
      <w:lvlText w:val="o"/>
      <w:lvlJc w:val="left"/>
      <w:pPr>
        <w:ind w:left="5760" w:hanging="360"/>
      </w:pPr>
      <w:rPr>
        <w:rFonts w:ascii="Courier New" w:hAnsi="Courier New" w:hint="default"/>
      </w:rPr>
    </w:lvl>
    <w:lvl w:ilvl="8" w:tplc="8C3C6B20">
      <w:start w:val="1"/>
      <w:numFmt w:val="bullet"/>
      <w:lvlText w:val=""/>
      <w:lvlJc w:val="left"/>
      <w:pPr>
        <w:ind w:left="6480" w:hanging="360"/>
      </w:pPr>
      <w:rPr>
        <w:rFonts w:ascii="Wingdings" w:hAnsi="Wingdings" w:hint="default"/>
      </w:rPr>
    </w:lvl>
  </w:abstractNum>
  <w:abstractNum w:abstractNumId="8" w15:restartNumberingAfterBreak="0">
    <w:nsid w:val="21404E4A"/>
    <w:multiLevelType w:val="hybridMultilevel"/>
    <w:tmpl w:val="6F1279C4"/>
    <w:lvl w:ilvl="0" w:tplc="B7ACE8EC">
      <w:start w:val="1"/>
      <w:numFmt w:val="decimal"/>
      <w:lvlText w:val="%1."/>
      <w:lvlJc w:val="left"/>
      <w:pPr>
        <w:ind w:left="720" w:hanging="360"/>
      </w:pPr>
    </w:lvl>
    <w:lvl w:ilvl="1" w:tplc="687CEE08">
      <w:start w:val="1"/>
      <w:numFmt w:val="lowerLetter"/>
      <w:lvlText w:val="%2."/>
      <w:lvlJc w:val="left"/>
      <w:pPr>
        <w:ind w:left="1440" w:hanging="360"/>
      </w:pPr>
    </w:lvl>
    <w:lvl w:ilvl="2" w:tplc="6CE65664">
      <w:start w:val="1"/>
      <w:numFmt w:val="lowerRoman"/>
      <w:lvlText w:val="%3."/>
      <w:lvlJc w:val="right"/>
      <w:pPr>
        <w:ind w:left="2160" w:hanging="180"/>
      </w:pPr>
    </w:lvl>
    <w:lvl w:ilvl="3" w:tplc="AB1A9202">
      <w:start w:val="1"/>
      <w:numFmt w:val="decimal"/>
      <w:lvlText w:val="%4."/>
      <w:lvlJc w:val="left"/>
      <w:pPr>
        <w:ind w:left="2880" w:hanging="360"/>
      </w:pPr>
    </w:lvl>
    <w:lvl w:ilvl="4" w:tplc="F034BFA8">
      <w:start w:val="1"/>
      <w:numFmt w:val="lowerLetter"/>
      <w:lvlText w:val="%5."/>
      <w:lvlJc w:val="left"/>
      <w:pPr>
        <w:ind w:left="3600" w:hanging="360"/>
      </w:pPr>
    </w:lvl>
    <w:lvl w:ilvl="5" w:tplc="2F16C340">
      <w:start w:val="1"/>
      <w:numFmt w:val="lowerRoman"/>
      <w:lvlText w:val="%6."/>
      <w:lvlJc w:val="right"/>
      <w:pPr>
        <w:ind w:left="4320" w:hanging="180"/>
      </w:pPr>
    </w:lvl>
    <w:lvl w:ilvl="6" w:tplc="E1FCFD4C">
      <w:start w:val="1"/>
      <w:numFmt w:val="decimal"/>
      <w:lvlText w:val="%7."/>
      <w:lvlJc w:val="left"/>
      <w:pPr>
        <w:ind w:left="5040" w:hanging="360"/>
      </w:pPr>
    </w:lvl>
    <w:lvl w:ilvl="7" w:tplc="01068A36">
      <w:start w:val="1"/>
      <w:numFmt w:val="lowerLetter"/>
      <w:lvlText w:val="%8."/>
      <w:lvlJc w:val="left"/>
      <w:pPr>
        <w:ind w:left="5760" w:hanging="360"/>
      </w:pPr>
    </w:lvl>
    <w:lvl w:ilvl="8" w:tplc="C35429E0">
      <w:start w:val="1"/>
      <w:numFmt w:val="lowerRoman"/>
      <w:lvlText w:val="%9."/>
      <w:lvlJc w:val="right"/>
      <w:pPr>
        <w:ind w:left="6480" w:hanging="180"/>
      </w:pPr>
    </w:lvl>
  </w:abstractNum>
  <w:abstractNum w:abstractNumId="9" w15:restartNumberingAfterBreak="0">
    <w:nsid w:val="219D6B25"/>
    <w:multiLevelType w:val="hybridMultilevel"/>
    <w:tmpl w:val="C2C0CB20"/>
    <w:lvl w:ilvl="0" w:tplc="34B0A192">
      <w:start w:val="1"/>
      <w:numFmt w:val="bullet"/>
      <w:lvlText w:val=""/>
      <w:lvlJc w:val="left"/>
      <w:pPr>
        <w:ind w:left="720" w:hanging="360"/>
      </w:pPr>
      <w:rPr>
        <w:rFonts w:ascii="Symbol" w:hAnsi="Symbol" w:hint="default"/>
      </w:rPr>
    </w:lvl>
    <w:lvl w:ilvl="1" w:tplc="EC5C35A6">
      <w:start w:val="1"/>
      <w:numFmt w:val="bullet"/>
      <w:lvlText w:val="o"/>
      <w:lvlJc w:val="left"/>
      <w:pPr>
        <w:ind w:left="1440" w:hanging="360"/>
      </w:pPr>
      <w:rPr>
        <w:rFonts w:ascii="Courier New" w:hAnsi="Courier New" w:hint="default"/>
      </w:rPr>
    </w:lvl>
    <w:lvl w:ilvl="2" w:tplc="A81006DE">
      <w:start w:val="1"/>
      <w:numFmt w:val="bullet"/>
      <w:lvlText w:val=""/>
      <w:lvlJc w:val="left"/>
      <w:pPr>
        <w:ind w:left="2160" w:hanging="360"/>
      </w:pPr>
      <w:rPr>
        <w:rFonts w:ascii="Wingdings" w:hAnsi="Wingdings" w:hint="default"/>
      </w:rPr>
    </w:lvl>
    <w:lvl w:ilvl="3" w:tplc="F27AF812">
      <w:start w:val="1"/>
      <w:numFmt w:val="bullet"/>
      <w:lvlText w:val=""/>
      <w:lvlJc w:val="left"/>
      <w:pPr>
        <w:ind w:left="2880" w:hanging="360"/>
      </w:pPr>
      <w:rPr>
        <w:rFonts w:ascii="Symbol" w:hAnsi="Symbol" w:hint="default"/>
      </w:rPr>
    </w:lvl>
    <w:lvl w:ilvl="4" w:tplc="8042E626">
      <w:start w:val="1"/>
      <w:numFmt w:val="bullet"/>
      <w:lvlText w:val="o"/>
      <w:lvlJc w:val="left"/>
      <w:pPr>
        <w:ind w:left="3600" w:hanging="360"/>
      </w:pPr>
      <w:rPr>
        <w:rFonts w:ascii="Courier New" w:hAnsi="Courier New" w:hint="default"/>
      </w:rPr>
    </w:lvl>
    <w:lvl w:ilvl="5" w:tplc="FD900390">
      <w:start w:val="1"/>
      <w:numFmt w:val="bullet"/>
      <w:lvlText w:val=""/>
      <w:lvlJc w:val="left"/>
      <w:pPr>
        <w:ind w:left="4320" w:hanging="360"/>
      </w:pPr>
      <w:rPr>
        <w:rFonts w:ascii="Wingdings" w:hAnsi="Wingdings" w:hint="default"/>
      </w:rPr>
    </w:lvl>
    <w:lvl w:ilvl="6" w:tplc="1B2A6986">
      <w:start w:val="1"/>
      <w:numFmt w:val="bullet"/>
      <w:lvlText w:val=""/>
      <w:lvlJc w:val="left"/>
      <w:pPr>
        <w:ind w:left="5040" w:hanging="360"/>
      </w:pPr>
      <w:rPr>
        <w:rFonts w:ascii="Symbol" w:hAnsi="Symbol" w:hint="default"/>
      </w:rPr>
    </w:lvl>
    <w:lvl w:ilvl="7" w:tplc="BBAC6D32">
      <w:start w:val="1"/>
      <w:numFmt w:val="bullet"/>
      <w:lvlText w:val="o"/>
      <w:lvlJc w:val="left"/>
      <w:pPr>
        <w:ind w:left="5760" w:hanging="360"/>
      </w:pPr>
      <w:rPr>
        <w:rFonts w:ascii="Courier New" w:hAnsi="Courier New" w:hint="default"/>
      </w:rPr>
    </w:lvl>
    <w:lvl w:ilvl="8" w:tplc="AD7032DA">
      <w:start w:val="1"/>
      <w:numFmt w:val="bullet"/>
      <w:lvlText w:val=""/>
      <w:lvlJc w:val="left"/>
      <w:pPr>
        <w:ind w:left="6480" w:hanging="360"/>
      </w:pPr>
      <w:rPr>
        <w:rFonts w:ascii="Wingdings" w:hAnsi="Wingdings" w:hint="default"/>
      </w:rPr>
    </w:lvl>
  </w:abstractNum>
  <w:abstractNum w:abstractNumId="10" w15:restartNumberingAfterBreak="0">
    <w:nsid w:val="25CD0C9A"/>
    <w:multiLevelType w:val="hybridMultilevel"/>
    <w:tmpl w:val="2BC0E5E6"/>
    <w:lvl w:ilvl="0" w:tplc="6278F106">
      <w:start w:val="1"/>
      <w:numFmt w:val="bullet"/>
      <w:lvlText w:val="▫"/>
      <w:lvlJc w:val="left"/>
      <w:pPr>
        <w:ind w:left="360" w:hanging="360"/>
      </w:pPr>
      <w:rPr>
        <w:rFonts w:ascii="Courier New" w:hAnsi="Courier New" w:hint="default"/>
      </w:rPr>
    </w:lvl>
    <w:lvl w:ilvl="1" w:tplc="01E622BA">
      <w:start w:val="1"/>
      <w:numFmt w:val="bullet"/>
      <w:lvlText w:val="o"/>
      <w:lvlJc w:val="left"/>
      <w:pPr>
        <w:ind w:left="1440" w:hanging="360"/>
      </w:pPr>
      <w:rPr>
        <w:rFonts w:ascii="Courier New" w:hAnsi="Courier New" w:hint="default"/>
      </w:rPr>
    </w:lvl>
    <w:lvl w:ilvl="2" w:tplc="81787BB2">
      <w:start w:val="1"/>
      <w:numFmt w:val="bullet"/>
      <w:lvlText w:val=""/>
      <w:lvlJc w:val="left"/>
      <w:pPr>
        <w:ind w:left="2160" w:hanging="360"/>
      </w:pPr>
      <w:rPr>
        <w:rFonts w:ascii="Wingdings" w:hAnsi="Wingdings" w:hint="default"/>
      </w:rPr>
    </w:lvl>
    <w:lvl w:ilvl="3" w:tplc="DF80F4C2">
      <w:start w:val="1"/>
      <w:numFmt w:val="bullet"/>
      <w:lvlText w:val=""/>
      <w:lvlJc w:val="left"/>
      <w:pPr>
        <w:ind w:left="2880" w:hanging="360"/>
      </w:pPr>
      <w:rPr>
        <w:rFonts w:ascii="Symbol" w:hAnsi="Symbol" w:hint="default"/>
      </w:rPr>
    </w:lvl>
    <w:lvl w:ilvl="4" w:tplc="6BDAE418">
      <w:start w:val="1"/>
      <w:numFmt w:val="bullet"/>
      <w:lvlText w:val="o"/>
      <w:lvlJc w:val="left"/>
      <w:pPr>
        <w:ind w:left="3600" w:hanging="360"/>
      </w:pPr>
      <w:rPr>
        <w:rFonts w:ascii="Courier New" w:hAnsi="Courier New" w:hint="default"/>
      </w:rPr>
    </w:lvl>
    <w:lvl w:ilvl="5" w:tplc="F8986F4A">
      <w:start w:val="1"/>
      <w:numFmt w:val="bullet"/>
      <w:lvlText w:val=""/>
      <w:lvlJc w:val="left"/>
      <w:pPr>
        <w:ind w:left="4320" w:hanging="360"/>
      </w:pPr>
      <w:rPr>
        <w:rFonts w:ascii="Wingdings" w:hAnsi="Wingdings" w:hint="default"/>
      </w:rPr>
    </w:lvl>
    <w:lvl w:ilvl="6" w:tplc="C740984A">
      <w:start w:val="1"/>
      <w:numFmt w:val="bullet"/>
      <w:lvlText w:val=""/>
      <w:lvlJc w:val="left"/>
      <w:pPr>
        <w:ind w:left="5040" w:hanging="360"/>
      </w:pPr>
      <w:rPr>
        <w:rFonts w:ascii="Symbol" w:hAnsi="Symbol" w:hint="default"/>
      </w:rPr>
    </w:lvl>
    <w:lvl w:ilvl="7" w:tplc="C8ACE32C">
      <w:start w:val="1"/>
      <w:numFmt w:val="bullet"/>
      <w:lvlText w:val="o"/>
      <w:lvlJc w:val="left"/>
      <w:pPr>
        <w:ind w:left="5760" w:hanging="360"/>
      </w:pPr>
      <w:rPr>
        <w:rFonts w:ascii="Courier New" w:hAnsi="Courier New" w:hint="default"/>
      </w:rPr>
    </w:lvl>
    <w:lvl w:ilvl="8" w:tplc="8C8A2E16">
      <w:start w:val="1"/>
      <w:numFmt w:val="bullet"/>
      <w:lvlText w:val=""/>
      <w:lvlJc w:val="left"/>
      <w:pPr>
        <w:ind w:left="6480" w:hanging="360"/>
      </w:pPr>
      <w:rPr>
        <w:rFonts w:ascii="Wingdings" w:hAnsi="Wingdings" w:hint="default"/>
      </w:rPr>
    </w:lvl>
  </w:abstractNum>
  <w:abstractNum w:abstractNumId="11" w15:restartNumberingAfterBreak="0">
    <w:nsid w:val="26733338"/>
    <w:multiLevelType w:val="hybridMultilevel"/>
    <w:tmpl w:val="32F66782"/>
    <w:lvl w:ilvl="0" w:tplc="5F28068C">
      <w:start w:val="1"/>
      <w:numFmt w:val="bullet"/>
      <w:lvlText w:val=""/>
      <w:lvlJc w:val="left"/>
      <w:pPr>
        <w:ind w:left="720" w:hanging="360"/>
      </w:pPr>
      <w:rPr>
        <w:rFonts w:ascii="Symbol" w:hAnsi="Symbol" w:hint="default"/>
      </w:rPr>
    </w:lvl>
    <w:lvl w:ilvl="1" w:tplc="9C3AEFAE">
      <w:start w:val="1"/>
      <w:numFmt w:val="bullet"/>
      <w:lvlText w:val="o"/>
      <w:lvlJc w:val="left"/>
      <w:pPr>
        <w:ind w:left="1440" w:hanging="360"/>
      </w:pPr>
      <w:rPr>
        <w:rFonts w:ascii="Courier New" w:hAnsi="Courier New" w:hint="default"/>
      </w:rPr>
    </w:lvl>
    <w:lvl w:ilvl="2" w:tplc="74A696D8">
      <w:start w:val="1"/>
      <w:numFmt w:val="bullet"/>
      <w:lvlText w:val=""/>
      <w:lvlJc w:val="left"/>
      <w:pPr>
        <w:ind w:left="2160" w:hanging="360"/>
      </w:pPr>
      <w:rPr>
        <w:rFonts w:ascii="Wingdings" w:hAnsi="Wingdings" w:hint="default"/>
      </w:rPr>
    </w:lvl>
    <w:lvl w:ilvl="3" w:tplc="5BCE5C9C">
      <w:start w:val="1"/>
      <w:numFmt w:val="bullet"/>
      <w:lvlText w:val=""/>
      <w:lvlJc w:val="left"/>
      <w:pPr>
        <w:ind w:left="2880" w:hanging="360"/>
      </w:pPr>
      <w:rPr>
        <w:rFonts w:ascii="Symbol" w:hAnsi="Symbol" w:hint="default"/>
      </w:rPr>
    </w:lvl>
    <w:lvl w:ilvl="4" w:tplc="615A1EFE">
      <w:start w:val="1"/>
      <w:numFmt w:val="bullet"/>
      <w:lvlText w:val="o"/>
      <w:lvlJc w:val="left"/>
      <w:pPr>
        <w:ind w:left="3600" w:hanging="360"/>
      </w:pPr>
      <w:rPr>
        <w:rFonts w:ascii="Courier New" w:hAnsi="Courier New" w:hint="default"/>
      </w:rPr>
    </w:lvl>
    <w:lvl w:ilvl="5" w:tplc="67F80762">
      <w:start w:val="1"/>
      <w:numFmt w:val="bullet"/>
      <w:lvlText w:val=""/>
      <w:lvlJc w:val="left"/>
      <w:pPr>
        <w:ind w:left="4320" w:hanging="360"/>
      </w:pPr>
      <w:rPr>
        <w:rFonts w:ascii="Wingdings" w:hAnsi="Wingdings" w:hint="default"/>
      </w:rPr>
    </w:lvl>
    <w:lvl w:ilvl="6" w:tplc="833C2170">
      <w:start w:val="1"/>
      <w:numFmt w:val="bullet"/>
      <w:lvlText w:val=""/>
      <w:lvlJc w:val="left"/>
      <w:pPr>
        <w:ind w:left="5040" w:hanging="360"/>
      </w:pPr>
      <w:rPr>
        <w:rFonts w:ascii="Symbol" w:hAnsi="Symbol" w:hint="default"/>
      </w:rPr>
    </w:lvl>
    <w:lvl w:ilvl="7" w:tplc="0D745A16">
      <w:start w:val="1"/>
      <w:numFmt w:val="bullet"/>
      <w:lvlText w:val="o"/>
      <w:lvlJc w:val="left"/>
      <w:pPr>
        <w:ind w:left="5760" w:hanging="360"/>
      </w:pPr>
      <w:rPr>
        <w:rFonts w:ascii="Courier New" w:hAnsi="Courier New" w:hint="default"/>
      </w:rPr>
    </w:lvl>
    <w:lvl w:ilvl="8" w:tplc="98DA6782">
      <w:start w:val="1"/>
      <w:numFmt w:val="bullet"/>
      <w:lvlText w:val=""/>
      <w:lvlJc w:val="left"/>
      <w:pPr>
        <w:ind w:left="6480" w:hanging="360"/>
      </w:pPr>
      <w:rPr>
        <w:rFonts w:ascii="Wingdings" w:hAnsi="Wingdings" w:hint="default"/>
      </w:rPr>
    </w:lvl>
  </w:abstractNum>
  <w:abstractNum w:abstractNumId="12" w15:restartNumberingAfterBreak="0">
    <w:nsid w:val="293C721D"/>
    <w:multiLevelType w:val="hybridMultilevel"/>
    <w:tmpl w:val="A74A570C"/>
    <w:lvl w:ilvl="0" w:tplc="D86AFA22">
      <w:start w:val="1"/>
      <w:numFmt w:val="bullet"/>
      <w:lvlText w:val=""/>
      <w:lvlJc w:val="left"/>
      <w:pPr>
        <w:ind w:left="720" w:hanging="360"/>
      </w:pPr>
      <w:rPr>
        <w:rFonts w:ascii="Symbol" w:hAnsi="Symbol" w:hint="default"/>
      </w:rPr>
    </w:lvl>
    <w:lvl w:ilvl="1" w:tplc="93C8CF4A">
      <w:start w:val="1"/>
      <w:numFmt w:val="bullet"/>
      <w:lvlText w:val="o"/>
      <w:lvlJc w:val="left"/>
      <w:pPr>
        <w:ind w:left="1440" w:hanging="360"/>
      </w:pPr>
      <w:rPr>
        <w:rFonts w:ascii="Courier New" w:hAnsi="Courier New" w:hint="default"/>
      </w:rPr>
    </w:lvl>
    <w:lvl w:ilvl="2" w:tplc="ED603248">
      <w:start w:val="1"/>
      <w:numFmt w:val="bullet"/>
      <w:lvlText w:val=""/>
      <w:lvlJc w:val="left"/>
      <w:pPr>
        <w:ind w:left="2160" w:hanging="360"/>
      </w:pPr>
      <w:rPr>
        <w:rFonts w:ascii="Wingdings" w:hAnsi="Wingdings" w:hint="default"/>
      </w:rPr>
    </w:lvl>
    <w:lvl w:ilvl="3" w:tplc="611E33D0">
      <w:start w:val="1"/>
      <w:numFmt w:val="bullet"/>
      <w:lvlText w:val=""/>
      <w:lvlJc w:val="left"/>
      <w:pPr>
        <w:ind w:left="2880" w:hanging="360"/>
      </w:pPr>
      <w:rPr>
        <w:rFonts w:ascii="Symbol" w:hAnsi="Symbol" w:hint="default"/>
      </w:rPr>
    </w:lvl>
    <w:lvl w:ilvl="4" w:tplc="4434D338">
      <w:start w:val="1"/>
      <w:numFmt w:val="bullet"/>
      <w:lvlText w:val="o"/>
      <w:lvlJc w:val="left"/>
      <w:pPr>
        <w:ind w:left="3600" w:hanging="360"/>
      </w:pPr>
      <w:rPr>
        <w:rFonts w:ascii="Courier New" w:hAnsi="Courier New" w:hint="default"/>
      </w:rPr>
    </w:lvl>
    <w:lvl w:ilvl="5" w:tplc="9D2C2786">
      <w:start w:val="1"/>
      <w:numFmt w:val="bullet"/>
      <w:lvlText w:val=""/>
      <w:lvlJc w:val="left"/>
      <w:pPr>
        <w:ind w:left="4320" w:hanging="360"/>
      </w:pPr>
      <w:rPr>
        <w:rFonts w:ascii="Wingdings" w:hAnsi="Wingdings" w:hint="default"/>
      </w:rPr>
    </w:lvl>
    <w:lvl w:ilvl="6" w:tplc="93E08B88">
      <w:start w:val="1"/>
      <w:numFmt w:val="bullet"/>
      <w:lvlText w:val=""/>
      <w:lvlJc w:val="left"/>
      <w:pPr>
        <w:ind w:left="5040" w:hanging="360"/>
      </w:pPr>
      <w:rPr>
        <w:rFonts w:ascii="Symbol" w:hAnsi="Symbol" w:hint="default"/>
      </w:rPr>
    </w:lvl>
    <w:lvl w:ilvl="7" w:tplc="754A1CA6">
      <w:start w:val="1"/>
      <w:numFmt w:val="bullet"/>
      <w:lvlText w:val="o"/>
      <w:lvlJc w:val="left"/>
      <w:pPr>
        <w:ind w:left="5760" w:hanging="360"/>
      </w:pPr>
      <w:rPr>
        <w:rFonts w:ascii="Courier New" w:hAnsi="Courier New" w:hint="default"/>
      </w:rPr>
    </w:lvl>
    <w:lvl w:ilvl="8" w:tplc="945644C0">
      <w:start w:val="1"/>
      <w:numFmt w:val="bullet"/>
      <w:lvlText w:val=""/>
      <w:lvlJc w:val="left"/>
      <w:pPr>
        <w:ind w:left="6480" w:hanging="360"/>
      </w:pPr>
      <w:rPr>
        <w:rFonts w:ascii="Wingdings" w:hAnsi="Wingdings" w:hint="default"/>
      </w:rPr>
    </w:lvl>
  </w:abstractNum>
  <w:abstractNum w:abstractNumId="13" w15:restartNumberingAfterBreak="0">
    <w:nsid w:val="2FDCE0B5"/>
    <w:multiLevelType w:val="hybridMultilevel"/>
    <w:tmpl w:val="D9DA1AE8"/>
    <w:lvl w:ilvl="0" w:tplc="A9F6C406">
      <w:start w:val="1"/>
      <w:numFmt w:val="bullet"/>
      <w:lvlText w:val=""/>
      <w:lvlJc w:val="left"/>
      <w:pPr>
        <w:ind w:left="720" w:hanging="360"/>
      </w:pPr>
      <w:rPr>
        <w:rFonts w:ascii="Symbol" w:hAnsi="Symbol" w:hint="default"/>
      </w:rPr>
    </w:lvl>
    <w:lvl w:ilvl="1" w:tplc="92E015AE">
      <w:start w:val="1"/>
      <w:numFmt w:val="bullet"/>
      <w:lvlText w:val="o"/>
      <w:lvlJc w:val="left"/>
      <w:pPr>
        <w:ind w:left="1440" w:hanging="360"/>
      </w:pPr>
      <w:rPr>
        <w:rFonts w:ascii="Courier New" w:hAnsi="Courier New" w:hint="default"/>
      </w:rPr>
    </w:lvl>
    <w:lvl w:ilvl="2" w:tplc="1F964800">
      <w:start w:val="1"/>
      <w:numFmt w:val="bullet"/>
      <w:lvlText w:val=""/>
      <w:lvlJc w:val="left"/>
      <w:pPr>
        <w:ind w:left="2160" w:hanging="360"/>
      </w:pPr>
      <w:rPr>
        <w:rFonts w:ascii="Wingdings" w:hAnsi="Wingdings" w:hint="default"/>
      </w:rPr>
    </w:lvl>
    <w:lvl w:ilvl="3" w:tplc="A34C0C62">
      <w:start w:val="1"/>
      <w:numFmt w:val="bullet"/>
      <w:lvlText w:val=""/>
      <w:lvlJc w:val="left"/>
      <w:pPr>
        <w:ind w:left="2880" w:hanging="360"/>
      </w:pPr>
      <w:rPr>
        <w:rFonts w:ascii="Symbol" w:hAnsi="Symbol" w:hint="default"/>
      </w:rPr>
    </w:lvl>
    <w:lvl w:ilvl="4" w:tplc="7208F93E">
      <w:start w:val="1"/>
      <w:numFmt w:val="bullet"/>
      <w:lvlText w:val="o"/>
      <w:lvlJc w:val="left"/>
      <w:pPr>
        <w:ind w:left="3600" w:hanging="360"/>
      </w:pPr>
      <w:rPr>
        <w:rFonts w:ascii="Courier New" w:hAnsi="Courier New" w:hint="default"/>
      </w:rPr>
    </w:lvl>
    <w:lvl w:ilvl="5" w:tplc="4202B63E">
      <w:start w:val="1"/>
      <w:numFmt w:val="bullet"/>
      <w:lvlText w:val=""/>
      <w:lvlJc w:val="left"/>
      <w:pPr>
        <w:ind w:left="4320" w:hanging="360"/>
      </w:pPr>
      <w:rPr>
        <w:rFonts w:ascii="Wingdings" w:hAnsi="Wingdings" w:hint="default"/>
      </w:rPr>
    </w:lvl>
    <w:lvl w:ilvl="6" w:tplc="FFB0B2FE">
      <w:start w:val="1"/>
      <w:numFmt w:val="bullet"/>
      <w:lvlText w:val=""/>
      <w:lvlJc w:val="left"/>
      <w:pPr>
        <w:ind w:left="5040" w:hanging="360"/>
      </w:pPr>
      <w:rPr>
        <w:rFonts w:ascii="Symbol" w:hAnsi="Symbol" w:hint="default"/>
      </w:rPr>
    </w:lvl>
    <w:lvl w:ilvl="7" w:tplc="4EA0CF90">
      <w:start w:val="1"/>
      <w:numFmt w:val="bullet"/>
      <w:lvlText w:val="o"/>
      <w:lvlJc w:val="left"/>
      <w:pPr>
        <w:ind w:left="5760" w:hanging="360"/>
      </w:pPr>
      <w:rPr>
        <w:rFonts w:ascii="Courier New" w:hAnsi="Courier New" w:hint="default"/>
      </w:rPr>
    </w:lvl>
    <w:lvl w:ilvl="8" w:tplc="619292CA">
      <w:start w:val="1"/>
      <w:numFmt w:val="bullet"/>
      <w:lvlText w:val=""/>
      <w:lvlJc w:val="left"/>
      <w:pPr>
        <w:ind w:left="6480" w:hanging="360"/>
      </w:pPr>
      <w:rPr>
        <w:rFonts w:ascii="Wingdings" w:hAnsi="Wingdings" w:hint="default"/>
      </w:rPr>
    </w:lvl>
  </w:abstractNum>
  <w:abstractNum w:abstractNumId="14" w15:restartNumberingAfterBreak="0">
    <w:nsid w:val="3031E945"/>
    <w:multiLevelType w:val="hybridMultilevel"/>
    <w:tmpl w:val="6100A27E"/>
    <w:lvl w:ilvl="0" w:tplc="41E2E504">
      <w:start w:val="1"/>
      <w:numFmt w:val="decimal"/>
      <w:lvlText w:val="•"/>
      <w:lvlJc w:val="left"/>
      <w:pPr>
        <w:ind w:left="720" w:hanging="360"/>
      </w:pPr>
      <w:rPr>
        <w:rFonts w:ascii="Times New Roman" w:hAnsi="Times New Roman" w:hint="default"/>
      </w:rPr>
    </w:lvl>
    <w:lvl w:ilvl="1" w:tplc="45ECDE7A">
      <w:start w:val="1"/>
      <w:numFmt w:val="lowerLetter"/>
      <w:lvlText w:val="%2."/>
      <w:lvlJc w:val="left"/>
      <w:pPr>
        <w:ind w:left="1440" w:hanging="360"/>
      </w:pPr>
    </w:lvl>
    <w:lvl w:ilvl="2" w:tplc="8A66E824">
      <w:start w:val="1"/>
      <w:numFmt w:val="lowerRoman"/>
      <w:lvlText w:val="%3."/>
      <w:lvlJc w:val="right"/>
      <w:pPr>
        <w:ind w:left="2160" w:hanging="180"/>
      </w:pPr>
    </w:lvl>
    <w:lvl w:ilvl="3" w:tplc="412219EE">
      <w:start w:val="1"/>
      <w:numFmt w:val="decimal"/>
      <w:lvlText w:val="%4."/>
      <w:lvlJc w:val="left"/>
      <w:pPr>
        <w:ind w:left="2880" w:hanging="360"/>
      </w:pPr>
    </w:lvl>
    <w:lvl w:ilvl="4" w:tplc="388CE1EE">
      <w:start w:val="1"/>
      <w:numFmt w:val="lowerLetter"/>
      <w:lvlText w:val="%5."/>
      <w:lvlJc w:val="left"/>
      <w:pPr>
        <w:ind w:left="3600" w:hanging="360"/>
      </w:pPr>
    </w:lvl>
    <w:lvl w:ilvl="5" w:tplc="14AA4454">
      <w:start w:val="1"/>
      <w:numFmt w:val="lowerRoman"/>
      <w:lvlText w:val="%6."/>
      <w:lvlJc w:val="right"/>
      <w:pPr>
        <w:ind w:left="4320" w:hanging="180"/>
      </w:pPr>
    </w:lvl>
    <w:lvl w:ilvl="6" w:tplc="9DB22200">
      <w:start w:val="1"/>
      <w:numFmt w:val="decimal"/>
      <w:lvlText w:val="%7."/>
      <w:lvlJc w:val="left"/>
      <w:pPr>
        <w:ind w:left="5040" w:hanging="360"/>
      </w:pPr>
    </w:lvl>
    <w:lvl w:ilvl="7" w:tplc="ABF69C12">
      <w:start w:val="1"/>
      <w:numFmt w:val="lowerLetter"/>
      <w:lvlText w:val="%8."/>
      <w:lvlJc w:val="left"/>
      <w:pPr>
        <w:ind w:left="5760" w:hanging="360"/>
      </w:pPr>
    </w:lvl>
    <w:lvl w:ilvl="8" w:tplc="F1B0823C">
      <w:start w:val="1"/>
      <w:numFmt w:val="lowerRoman"/>
      <w:lvlText w:val="%9."/>
      <w:lvlJc w:val="right"/>
      <w:pPr>
        <w:ind w:left="6480" w:hanging="180"/>
      </w:pPr>
    </w:lvl>
  </w:abstractNum>
  <w:abstractNum w:abstractNumId="15" w15:restartNumberingAfterBreak="0">
    <w:nsid w:val="33D68BBA"/>
    <w:multiLevelType w:val="hybridMultilevel"/>
    <w:tmpl w:val="82F2F654"/>
    <w:lvl w:ilvl="0" w:tplc="B7D63124">
      <w:start w:val="1"/>
      <w:numFmt w:val="bullet"/>
      <w:lvlText w:val="▫"/>
      <w:lvlJc w:val="left"/>
      <w:pPr>
        <w:ind w:left="360" w:hanging="360"/>
      </w:pPr>
      <w:rPr>
        <w:rFonts w:ascii="Courier New" w:hAnsi="Courier New" w:hint="default"/>
      </w:rPr>
    </w:lvl>
    <w:lvl w:ilvl="1" w:tplc="AE64D63E">
      <w:start w:val="1"/>
      <w:numFmt w:val="bullet"/>
      <w:lvlText w:val="o"/>
      <w:lvlJc w:val="left"/>
      <w:pPr>
        <w:ind w:left="1440" w:hanging="360"/>
      </w:pPr>
      <w:rPr>
        <w:rFonts w:ascii="Courier New" w:hAnsi="Courier New" w:hint="default"/>
      </w:rPr>
    </w:lvl>
    <w:lvl w:ilvl="2" w:tplc="9E56AEE0">
      <w:start w:val="1"/>
      <w:numFmt w:val="bullet"/>
      <w:lvlText w:val=""/>
      <w:lvlJc w:val="left"/>
      <w:pPr>
        <w:ind w:left="2160" w:hanging="360"/>
      </w:pPr>
      <w:rPr>
        <w:rFonts w:ascii="Wingdings" w:hAnsi="Wingdings" w:hint="default"/>
      </w:rPr>
    </w:lvl>
    <w:lvl w:ilvl="3" w:tplc="3702C00A">
      <w:start w:val="1"/>
      <w:numFmt w:val="bullet"/>
      <w:lvlText w:val=""/>
      <w:lvlJc w:val="left"/>
      <w:pPr>
        <w:ind w:left="2880" w:hanging="360"/>
      </w:pPr>
      <w:rPr>
        <w:rFonts w:ascii="Symbol" w:hAnsi="Symbol" w:hint="default"/>
      </w:rPr>
    </w:lvl>
    <w:lvl w:ilvl="4" w:tplc="C3E49B38">
      <w:start w:val="1"/>
      <w:numFmt w:val="bullet"/>
      <w:lvlText w:val="o"/>
      <w:lvlJc w:val="left"/>
      <w:pPr>
        <w:ind w:left="3600" w:hanging="360"/>
      </w:pPr>
      <w:rPr>
        <w:rFonts w:ascii="Courier New" w:hAnsi="Courier New" w:hint="default"/>
      </w:rPr>
    </w:lvl>
    <w:lvl w:ilvl="5" w:tplc="54A0DCAC">
      <w:start w:val="1"/>
      <w:numFmt w:val="bullet"/>
      <w:lvlText w:val=""/>
      <w:lvlJc w:val="left"/>
      <w:pPr>
        <w:ind w:left="4320" w:hanging="360"/>
      </w:pPr>
      <w:rPr>
        <w:rFonts w:ascii="Wingdings" w:hAnsi="Wingdings" w:hint="default"/>
      </w:rPr>
    </w:lvl>
    <w:lvl w:ilvl="6" w:tplc="53DA2C84">
      <w:start w:val="1"/>
      <w:numFmt w:val="bullet"/>
      <w:lvlText w:val=""/>
      <w:lvlJc w:val="left"/>
      <w:pPr>
        <w:ind w:left="5040" w:hanging="360"/>
      </w:pPr>
      <w:rPr>
        <w:rFonts w:ascii="Symbol" w:hAnsi="Symbol" w:hint="default"/>
      </w:rPr>
    </w:lvl>
    <w:lvl w:ilvl="7" w:tplc="0DCCCA6C">
      <w:start w:val="1"/>
      <w:numFmt w:val="bullet"/>
      <w:lvlText w:val="o"/>
      <w:lvlJc w:val="left"/>
      <w:pPr>
        <w:ind w:left="5760" w:hanging="360"/>
      </w:pPr>
      <w:rPr>
        <w:rFonts w:ascii="Courier New" w:hAnsi="Courier New" w:hint="default"/>
      </w:rPr>
    </w:lvl>
    <w:lvl w:ilvl="8" w:tplc="3A764174">
      <w:start w:val="1"/>
      <w:numFmt w:val="bullet"/>
      <w:lvlText w:val=""/>
      <w:lvlJc w:val="left"/>
      <w:pPr>
        <w:ind w:left="6480" w:hanging="360"/>
      </w:pPr>
      <w:rPr>
        <w:rFonts w:ascii="Wingdings" w:hAnsi="Wingdings" w:hint="default"/>
      </w:rPr>
    </w:lvl>
  </w:abstractNum>
  <w:abstractNum w:abstractNumId="16" w15:restartNumberingAfterBreak="0">
    <w:nsid w:val="359D89A7"/>
    <w:multiLevelType w:val="hybridMultilevel"/>
    <w:tmpl w:val="24DA0CDE"/>
    <w:lvl w:ilvl="0" w:tplc="21DA0264">
      <w:start w:val="1"/>
      <w:numFmt w:val="bullet"/>
      <w:lvlText w:val=""/>
      <w:lvlJc w:val="left"/>
      <w:pPr>
        <w:ind w:left="720" w:hanging="360"/>
      </w:pPr>
      <w:rPr>
        <w:rFonts w:ascii="Symbol" w:hAnsi="Symbol" w:hint="default"/>
      </w:rPr>
    </w:lvl>
    <w:lvl w:ilvl="1" w:tplc="2A68470E">
      <w:start w:val="1"/>
      <w:numFmt w:val="bullet"/>
      <w:lvlText w:val="o"/>
      <w:lvlJc w:val="left"/>
      <w:pPr>
        <w:ind w:left="1440" w:hanging="360"/>
      </w:pPr>
      <w:rPr>
        <w:rFonts w:ascii="Courier New" w:hAnsi="Courier New" w:hint="default"/>
      </w:rPr>
    </w:lvl>
    <w:lvl w:ilvl="2" w:tplc="542C96B6">
      <w:start w:val="1"/>
      <w:numFmt w:val="bullet"/>
      <w:lvlText w:val=""/>
      <w:lvlJc w:val="left"/>
      <w:pPr>
        <w:ind w:left="2160" w:hanging="360"/>
      </w:pPr>
      <w:rPr>
        <w:rFonts w:ascii="Wingdings" w:hAnsi="Wingdings" w:hint="default"/>
      </w:rPr>
    </w:lvl>
    <w:lvl w:ilvl="3" w:tplc="70B0922C">
      <w:start w:val="1"/>
      <w:numFmt w:val="bullet"/>
      <w:lvlText w:val=""/>
      <w:lvlJc w:val="left"/>
      <w:pPr>
        <w:ind w:left="2880" w:hanging="360"/>
      </w:pPr>
      <w:rPr>
        <w:rFonts w:ascii="Symbol" w:hAnsi="Symbol" w:hint="default"/>
      </w:rPr>
    </w:lvl>
    <w:lvl w:ilvl="4" w:tplc="227C7114">
      <w:start w:val="1"/>
      <w:numFmt w:val="bullet"/>
      <w:lvlText w:val="o"/>
      <w:lvlJc w:val="left"/>
      <w:pPr>
        <w:ind w:left="3600" w:hanging="360"/>
      </w:pPr>
      <w:rPr>
        <w:rFonts w:ascii="Courier New" w:hAnsi="Courier New" w:hint="default"/>
      </w:rPr>
    </w:lvl>
    <w:lvl w:ilvl="5" w:tplc="A25C3034">
      <w:start w:val="1"/>
      <w:numFmt w:val="bullet"/>
      <w:lvlText w:val=""/>
      <w:lvlJc w:val="left"/>
      <w:pPr>
        <w:ind w:left="4320" w:hanging="360"/>
      </w:pPr>
      <w:rPr>
        <w:rFonts w:ascii="Wingdings" w:hAnsi="Wingdings" w:hint="default"/>
      </w:rPr>
    </w:lvl>
    <w:lvl w:ilvl="6" w:tplc="C6066308">
      <w:start w:val="1"/>
      <w:numFmt w:val="bullet"/>
      <w:lvlText w:val=""/>
      <w:lvlJc w:val="left"/>
      <w:pPr>
        <w:ind w:left="5040" w:hanging="360"/>
      </w:pPr>
      <w:rPr>
        <w:rFonts w:ascii="Symbol" w:hAnsi="Symbol" w:hint="default"/>
      </w:rPr>
    </w:lvl>
    <w:lvl w:ilvl="7" w:tplc="CA20B3CE">
      <w:start w:val="1"/>
      <w:numFmt w:val="bullet"/>
      <w:lvlText w:val="o"/>
      <w:lvlJc w:val="left"/>
      <w:pPr>
        <w:ind w:left="5760" w:hanging="360"/>
      </w:pPr>
      <w:rPr>
        <w:rFonts w:ascii="Courier New" w:hAnsi="Courier New" w:hint="default"/>
      </w:rPr>
    </w:lvl>
    <w:lvl w:ilvl="8" w:tplc="5E74E7A0">
      <w:start w:val="1"/>
      <w:numFmt w:val="bullet"/>
      <w:lvlText w:val=""/>
      <w:lvlJc w:val="left"/>
      <w:pPr>
        <w:ind w:left="6480" w:hanging="360"/>
      </w:pPr>
      <w:rPr>
        <w:rFonts w:ascii="Wingdings" w:hAnsi="Wingdings" w:hint="default"/>
      </w:rPr>
    </w:lvl>
  </w:abstractNum>
  <w:abstractNum w:abstractNumId="17" w15:restartNumberingAfterBreak="0">
    <w:nsid w:val="3B380149"/>
    <w:multiLevelType w:val="hybridMultilevel"/>
    <w:tmpl w:val="DD58F470"/>
    <w:lvl w:ilvl="0" w:tplc="F4365E94">
      <w:start w:val="1"/>
      <w:numFmt w:val="decimal"/>
      <w:lvlText w:val="%1."/>
      <w:lvlJc w:val="left"/>
      <w:pPr>
        <w:ind w:left="720" w:hanging="360"/>
      </w:pPr>
    </w:lvl>
    <w:lvl w:ilvl="1" w:tplc="DD90838A">
      <w:start w:val="1"/>
      <w:numFmt w:val="lowerLetter"/>
      <w:lvlText w:val="%2."/>
      <w:lvlJc w:val="left"/>
      <w:pPr>
        <w:ind w:left="1440" w:hanging="360"/>
      </w:pPr>
    </w:lvl>
    <w:lvl w:ilvl="2" w:tplc="B4F846F0">
      <w:start w:val="1"/>
      <w:numFmt w:val="lowerRoman"/>
      <w:lvlText w:val="%3."/>
      <w:lvlJc w:val="right"/>
      <w:pPr>
        <w:ind w:left="2160" w:hanging="180"/>
      </w:pPr>
    </w:lvl>
    <w:lvl w:ilvl="3" w:tplc="C6BA8850">
      <w:start w:val="1"/>
      <w:numFmt w:val="decimal"/>
      <w:lvlText w:val="%4."/>
      <w:lvlJc w:val="left"/>
      <w:pPr>
        <w:ind w:left="2880" w:hanging="360"/>
      </w:pPr>
    </w:lvl>
    <w:lvl w:ilvl="4" w:tplc="DBFC01F2">
      <w:start w:val="1"/>
      <w:numFmt w:val="lowerLetter"/>
      <w:lvlText w:val="%5."/>
      <w:lvlJc w:val="left"/>
      <w:pPr>
        <w:ind w:left="3600" w:hanging="360"/>
      </w:pPr>
    </w:lvl>
    <w:lvl w:ilvl="5" w:tplc="1478A018">
      <w:start w:val="1"/>
      <w:numFmt w:val="lowerRoman"/>
      <w:lvlText w:val="%6."/>
      <w:lvlJc w:val="right"/>
      <w:pPr>
        <w:ind w:left="4320" w:hanging="180"/>
      </w:pPr>
    </w:lvl>
    <w:lvl w:ilvl="6" w:tplc="39FE2A90">
      <w:start w:val="1"/>
      <w:numFmt w:val="decimal"/>
      <w:lvlText w:val="%7."/>
      <w:lvlJc w:val="left"/>
      <w:pPr>
        <w:ind w:left="5040" w:hanging="360"/>
      </w:pPr>
    </w:lvl>
    <w:lvl w:ilvl="7" w:tplc="5FCEC5FA">
      <w:start w:val="1"/>
      <w:numFmt w:val="lowerLetter"/>
      <w:lvlText w:val="%8."/>
      <w:lvlJc w:val="left"/>
      <w:pPr>
        <w:ind w:left="5760" w:hanging="360"/>
      </w:pPr>
    </w:lvl>
    <w:lvl w:ilvl="8" w:tplc="A1E41386">
      <w:start w:val="1"/>
      <w:numFmt w:val="lowerRoman"/>
      <w:lvlText w:val="%9."/>
      <w:lvlJc w:val="right"/>
      <w:pPr>
        <w:ind w:left="6480" w:hanging="180"/>
      </w:pPr>
    </w:lvl>
  </w:abstractNum>
  <w:abstractNum w:abstractNumId="18" w15:restartNumberingAfterBreak="0">
    <w:nsid w:val="3C738668"/>
    <w:multiLevelType w:val="hybridMultilevel"/>
    <w:tmpl w:val="1F44B7A0"/>
    <w:lvl w:ilvl="0" w:tplc="2B1C16A4">
      <w:start w:val="1"/>
      <w:numFmt w:val="decimal"/>
      <w:lvlText w:val="•"/>
      <w:lvlJc w:val="left"/>
      <w:pPr>
        <w:ind w:left="720" w:hanging="360"/>
      </w:pPr>
    </w:lvl>
    <w:lvl w:ilvl="1" w:tplc="06F4271E">
      <w:start w:val="1"/>
      <w:numFmt w:val="lowerLetter"/>
      <w:lvlText w:val="%2."/>
      <w:lvlJc w:val="left"/>
      <w:pPr>
        <w:ind w:left="1440" w:hanging="360"/>
      </w:pPr>
    </w:lvl>
    <w:lvl w:ilvl="2" w:tplc="1AF69DEA">
      <w:start w:val="1"/>
      <w:numFmt w:val="lowerRoman"/>
      <w:lvlText w:val="%3."/>
      <w:lvlJc w:val="right"/>
      <w:pPr>
        <w:ind w:left="2160" w:hanging="180"/>
      </w:pPr>
    </w:lvl>
    <w:lvl w:ilvl="3" w:tplc="9168EC4C">
      <w:start w:val="1"/>
      <w:numFmt w:val="decimal"/>
      <w:lvlText w:val="%4."/>
      <w:lvlJc w:val="left"/>
      <w:pPr>
        <w:ind w:left="2880" w:hanging="360"/>
      </w:pPr>
    </w:lvl>
    <w:lvl w:ilvl="4" w:tplc="DDB285E6">
      <w:start w:val="1"/>
      <w:numFmt w:val="lowerLetter"/>
      <w:lvlText w:val="%5."/>
      <w:lvlJc w:val="left"/>
      <w:pPr>
        <w:ind w:left="3600" w:hanging="360"/>
      </w:pPr>
    </w:lvl>
    <w:lvl w:ilvl="5" w:tplc="614ADD52">
      <w:start w:val="1"/>
      <w:numFmt w:val="lowerRoman"/>
      <w:lvlText w:val="%6."/>
      <w:lvlJc w:val="right"/>
      <w:pPr>
        <w:ind w:left="4320" w:hanging="180"/>
      </w:pPr>
    </w:lvl>
    <w:lvl w:ilvl="6" w:tplc="193C5B30">
      <w:start w:val="1"/>
      <w:numFmt w:val="decimal"/>
      <w:lvlText w:val="%7."/>
      <w:lvlJc w:val="left"/>
      <w:pPr>
        <w:ind w:left="5040" w:hanging="360"/>
      </w:pPr>
    </w:lvl>
    <w:lvl w:ilvl="7" w:tplc="B52007C2">
      <w:start w:val="1"/>
      <w:numFmt w:val="lowerLetter"/>
      <w:lvlText w:val="%8."/>
      <w:lvlJc w:val="left"/>
      <w:pPr>
        <w:ind w:left="5760" w:hanging="360"/>
      </w:pPr>
    </w:lvl>
    <w:lvl w:ilvl="8" w:tplc="1F405E4A">
      <w:start w:val="1"/>
      <w:numFmt w:val="lowerRoman"/>
      <w:lvlText w:val="%9."/>
      <w:lvlJc w:val="right"/>
      <w:pPr>
        <w:ind w:left="6480" w:hanging="180"/>
      </w:pPr>
    </w:lvl>
  </w:abstractNum>
  <w:abstractNum w:abstractNumId="19" w15:restartNumberingAfterBreak="0">
    <w:nsid w:val="3CBC3566"/>
    <w:multiLevelType w:val="hybridMultilevel"/>
    <w:tmpl w:val="F624516E"/>
    <w:lvl w:ilvl="0" w:tplc="5DA60E5E">
      <w:start w:val="1"/>
      <w:numFmt w:val="decimal"/>
      <w:lvlText w:val="%1."/>
      <w:lvlJc w:val="left"/>
      <w:pPr>
        <w:ind w:left="720" w:hanging="360"/>
      </w:pPr>
    </w:lvl>
    <w:lvl w:ilvl="1" w:tplc="7DB404D8">
      <w:start w:val="1"/>
      <w:numFmt w:val="lowerLetter"/>
      <w:lvlText w:val="%2."/>
      <w:lvlJc w:val="left"/>
      <w:pPr>
        <w:ind w:left="1440" w:hanging="360"/>
      </w:pPr>
    </w:lvl>
    <w:lvl w:ilvl="2" w:tplc="3110B576">
      <w:start w:val="1"/>
      <w:numFmt w:val="lowerRoman"/>
      <w:lvlText w:val="%3."/>
      <w:lvlJc w:val="right"/>
      <w:pPr>
        <w:ind w:left="2160" w:hanging="180"/>
      </w:pPr>
    </w:lvl>
    <w:lvl w:ilvl="3" w:tplc="0A3E70DC">
      <w:start w:val="1"/>
      <w:numFmt w:val="decimal"/>
      <w:lvlText w:val="%4."/>
      <w:lvlJc w:val="left"/>
      <w:pPr>
        <w:ind w:left="2880" w:hanging="360"/>
      </w:pPr>
    </w:lvl>
    <w:lvl w:ilvl="4" w:tplc="43E64DD8">
      <w:start w:val="1"/>
      <w:numFmt w:val="lowerLetter"/>
      <w:lvlText w:val="%5."/>
      <w:lvlJc w:val="left"/>
      <w:pPr>
        <w:ind w:left="3600" w:hanging="360"/>
      </w:pPr>
    </w:lvl>
    <w:lvl w:ilvl="5" w:tplc="A960668E">
      <w:start w:val="1"/>
      <w:numFmt w:val="lowerRoman"/>
      <w:lvlText w:val="%6."/>
      <w:lvlJc w:val="right"/>
      <w:pPr>
        <w:ind w:left="4320" w:hanging="180"/>
      </w:pPr>
    </w:lvl>
    <w:lvl w:ilvl="6" w:tplc="B740CB7E">
      <w:start w:val="1"/>
      <w:numFmt w:val="decimal"/>
      <w:lvlText w:val="%7."/>
      <w:lvlJc w:val="left"/>
      <w:pPr>
        <w:ind w:left="5040" w:hanging="360"/>
      </w:pPr>
    </w:lvl>
    <w:lvl w:ilvl="7" w:tplc="415835BC">
      <w:start w:val="1"/>
      <w:numFmt w:val="lowerLetter"/>
      <w:lvlText w:val="%8."/>
      <w:lvlJc w:val="left"/>
      <w:pPr>
        <w:ind w:left="5760" w:hanging="360"/>
      </w:pPr>
    </w:lvl>
    <w:lvl w:ilvl="8" w:tplc="B5586A8A">
      <w:start w:val="1"/>
      <w:numFmt w:val="lowerRoman"/>
      <w:lvlText w:val="%9."/>
      <w:lvlJc w:val="right"/>
      <w:pPr>
        <w:ind w:left="6480" w:hanging="180"/>
      </w:pPr>
    </w:lvl>
  </w:abstractNum>
  <w:abstractNum w:abstractNumId="20" w15:restartNumberingAfterBreak="0">
    <w:nsid w:val="3FA5440B"/>
    <w:multiLevelType w:val="hybridMultilevel"/>
    <w:tmpl w:val="4C781B92"/>
    <w:lvl w:ilvl="0" w:tplc="1CFC581C">
      <w:start w:val="1"/>
      <w:numFmt w:val="bullet"/>
      <w:lvlText w:val=""/>
      <w:lvlJc w:val="left"/>
      <w:pPr>
        <w:ind w:left="720" w:hanging="360"/>
      </w:pPr>
      <w:rPr>
        <w:rFonts w:ascii="Symbol" w:hAnsi="Symbol" w:hint="default"/>
      </w:rPr>
    </w:lvl>
    <w:lvl w:ilvl="1" w:tplc="8F7E5F04">
      <w:start w:val="1"/>
      <w:numFmt w:val="bullet"/>
      <w:lvlText w:val="o"/>
      <w:lvlJc w:val="left"/>
      <w:pPr>
        <w:ind w:left="1440" w:hanging="360"/>
      </w:pPr>
      <w:rPr>
        <w:rFonts w:ascii="Courier New" w:hAnsi="Courier New" w:hint="default"/>
      </w:rPr>
    </w:lvl>
    <w:lvl w:ilvl="2" w:tplc="AD064A4A">
      <w:start w:val="1"/>
      <w:numFmt w:val="bullet"/>
      <w:lvlText w:val=""/>
      <w:lvlJc w:val="left"/>
      <w:pPr>
        <w:ind w:left="2160" w:hanging="360"/>
      </w:pPr>
      <w:rPr>
        <w:rFonts w:ascii="Wingdings" w:hAnsi="Wingdings" w:hint="default"/>
      </w:rPr>
    </w:lvl>
    <w:lvl w:ilvl="3" w:tplc="6C569C82">
      <w:start w:val="1"/>
      <w:numFmt w:val="bullet"/>
      <w:lvlText w:val=""/>
      <w:lvlJc w:val="left"/>
      <w:pPr>
        <w:ind w:left="2880" w:hanging="360"/>
      </w:pPr>
      <w:rPr>
        <w:rFonts w:ascii="Symbol" w:hAnsi="Symbol" w:hint="default"/>
      </w:rPr>
    </w:lvl>
    <w:lvl w:ilvl="4" w:tplc="8EDC2FFA">
      <w:start w:val="1"/>
      <w:numFmt w:val="bullet"/>
      <w:lvlText w:val="o"/>
      <w:lvlJc w:val="left"/>
      <w:pPr>
        <w:ind w:left="3600" w:hanging="360"/>
      </w:pPr>
      <w:rPr>
        <w:rFonts w:ascii="Courier New" w:hAnsi="Courier New" w:hint="default"/>
      </w:rPr>
    </w:lvl>
    <w:lvl w:ilvl="5" w:tplc="0C906682">
      <w:start w:val="1"/>
      <w:numFmt w:val="bullet"/>
      <w:lvlText w:val=""/>
      <w:lvlJc w:val="left"/>
      <w:pPr>
        <w:ind w:left="4320" w:hanging="360"/>
      </w:pPr>
      <w:rPr>
        <w:rFonts w:ascii="Wingdings" w:hAnsi="Wingdings" w:hint="default"/>
      </w:rPr>
    </w:lvl>
    <w:lvl w:ilvl="6" w:tplc="E822ED14">
      <w:start w:val="1"/>
      <w:numFmt w:val="bullet"/>
      <w:lvlText w:val=""/>
      <w:lvlJc w:val="left"/>
      <w:pPr>
        <w:ind w:left="5040" w:hanging="360"/>
      </w:pPr>
      <w:rPr>
        <w:rFonts w:ascii="Symbol" w:hAnsi="Symbol" w:hint="default"/>
      </w:rPr>
    </w:lvl>
    <w:lvl w:ilvl="7" w:tplc="E1507438">
      <w:start w:val="1"/>
      <w:numFmt w:val="bullet"/>
      <w:lvlText w:val="o"/>
      <w:lvlJc w:val="left"/>
      <w:pPr>
        <w:ind w:left="5760" w:hanging="360"/>
      </w:pPr>
      <w:rPr>
        <w:rFonts w:ascii="Courier New" w:hAnsi="Courier New" w:hint="default"/>
      </w:rPr>
    </w:lvl>
    <w:lvl w:ilvl="8" w:tplc="1668E774">
      <w:start w:val="1"/>
      <w:numFmt w:val="bullet"/>
      <w:lvlText w:val=""/>
      <w:lvlJc w:val="left"/>
      <w:pPr>
        <w:ind w:left="6480" w:hanging="360"/>
      </w:pPr>
      <w:rPr>
        <w:rFonts w:ascii="Wingdings" w:hAnsi="Wingdings" w:hint="default"/>
      </w:rPr>
    </w:lvl>
  </w:abstractNum>
  <w:abstractNum w:abstractNumId="21" w15:restartNumberingAfterBreak="0">
    <w:nsid w:val="4A8B6766"/>
    <w:multiLevelType w:val="hybridMultilevel"/>
    <w:tmpl w:val="D8BA1474"/>
    <w:lvl w:ilvl="0" w:tplc="10606E48">
      <w:start w:val="1"/>
      <w:numFmt w:val="bullet"/>
      <w:lvlText w:val=""/>
      <w:lvlJc w:val="left"/>
      <w:pPr>
        <w:ind w:left="720" w:hanging="360"/>
      </w:pPr>
      <w:rPr>
        <w:rFonts w:ascii="Symbol" w:hAnsi="Symbol" w:hint="default"/>
      </w:rPr>
    </w:lvl>
    <w:lvl w:ilvl="1" w:tplc="3D5A108E">
      <w:start w:val="1"/>
      <w:numFmt w:val="bullet"/>
      <w:lvlText w:val="o"/>
      <w:lvlJc w:val="left"/>
      <w:pPr>
        <w:ind w:left="1440" w:hanging="360"/>
      </w:pPr>
      <w:rPr>
        <w:rFonts w:ascii="Courier New" w:hAnsi="Courier New" w:hint="default"/>
      </w:rPr>
    </w:lvl>
    <w:lvl w:ilvl="2" w:tplc="7D2465E8">
      <w:start w:val="1"/>
      <w:numFmt w:val="bullet"/>
      <w:lvlText w:val=""/>
      <w:lvlJc w:val="left"/>
      <w:pPr>
        <w:ind w:left="2160" w:hanging="360"/>
      </w:pPr>
      <w:rPr>
        <w:rFonts w:ascii="Wingdings" w:hAnsi="Wingdings" w:hint="default"/>
      </w:rPr>
    </w:lvl>
    <w:lvl w:ilvl="3" w:tplc="08E4551E">
      <w:start w:val="1"/>
      <w:numFmt w:val="bullet"/>
      <w:lvlText w:val=""/>
      <w:lvlJc w:val="left"/>
      <w:pPr>
        <w:ind w:left="2880" w:hanging="360"/>
      </w:pPr>
      <w:rPr>
        <w:rFonts w:ascii="Symbol" w:hAnsi="Symbol" w:hint="default"/>
      </w:rPr>
    </w:lvl>
    <w:lvl w:ilvl="4" w:tplc="EE46725C">
      <w:start w:val="1"/>
      <w:numFmt w:val="bullet"/>
      <w:lvlText w:val="o"/>
      <w:lvlJc w:val="left"/>
      <w:pPr>
        <w:ind w:left="3600" w:hanging="360"/>
      </w:pPr>
      <w:rPr>
        <w:rFonts w:ascii="Courier New" w:hAnsi="Courier New" w:hint="default"/>
      </w:rPr>
    </w:lvl>
    <w:lvl w:ilvl="5" w:tplc="B2AA9C32">
      <w:start w:val="1"/>
      <w:numFmt w:val="bullet"/>
      <w:lvlText w:val=""/>
      <w:lvlJc w:val="left"/>
      <w:pPr>
        <w:ind w:left="4320" w:hanging="360"/>
      </w:pPr>
      <w:rPr>
        <w:rFonts w:ascii="Wingdings" w:hAnsi="Wingdings" w:hint="default"/>
      </w:rPr>
    </w:lvl>
    <w:lvl w:ilvl="6" w:tplc="A1A8209E">
      <w:start w:val="1"/>
      <w:numFmt w:val="bullet"/>
      <w:lvlText w:val=""/>
      <w:lvlJc w:val="left"/>
      <w:pPr>
        <w:ind w:left="5040" w:hanging="360"/>
      </w:pPr>
      <w:rPr>
        <w:rFonts w:ascii="Symbol" w:hAnsi="Symbol" w:hint="default"/>
      </w:rPr>
    </w:lvl>
    <w:lvl w:ilvl="7" w:tplc="C3460C04">
      <w:start w:val="1"/>
      <w:numFmt w:val="bullet"/>
      <w:lvlText w:val="o"/>
      <w:lvlJc w:val="left"/>
      <w:pPr>
        <w:ind w:left="5760" w:hanging="360"/>
      </w:pPr>
      <w:rPr>
        <w:rFonts w:ascii="Courier New" w:hAnsi="Courier New" w:hint="default"/>
      </w:rPr>
    </w:lvl>
    <w:lvl w:ilvl="8" w:tplc="4A42412E">
      <w:start w:val="1"/>
      <w:numFmt w:val="bullet"/>
      <w:lvlText w:val=""/>
      <w:lvlJc w:val="left"/>
      <w:pPr>
        <w:ind w:left="6480" w:hanging="360"/>
      </w:pPr>
      <w:rPr>
        <w:rFonts w:ascii="Wingdings" w:hAnsi="Wingdings" w:hint="default"/>
      </w:rPr>
    </w:lvl>
  </w:abstractNum>
  <w:abstractNum w:abstractNumId="22" w15:restartNumberingAfterBreak="0">
    <w:nsid w:val="4E007BBA"/>
    <w:multiLevelType w:val="hybridMultilevel"/>
    <w:tmpl w:val="6E868BFE"/>
    <w:lvl w:ilvl="0" w:tplc="FF146122">
      <w:start w:val="1"/>
      <w:numFmt w:val="bullet"/>
      <w:lvlText w:val=""/>
      <w:lvlJc w:val="left"/>
      <w:pPr>
        <w:ind w:left="720" w:hanging="360"/>
      </w:pPr>
      <w:rPr>
        <w:rFonts w:ascii="Symbol" w:hAnsi="Symbol" w:hint="default"/>
      </w:rPr>
    </w:lvl>
    <w:lvl w:ilvl="1" w:tplc="DEAAE328">
      <w:start w:val="1"/>
      <w:numFmt w:val="bullet"/>
      <w:lvlText w:val="o"/>
      <w:lvlJc w:val="left"/>
      <w:pPr>
        <w:ind w:left="1440" w:hanging="360"/>
      </w:pPr>
      <w:rPr>
        <w:rFonts w:ascii="Courier New" w:hAnsi="Courier New" w:hint="default"/>
      </w:rPr>
    </w:lvl>
    <w:lvl w:ilvl="2" w:tplc="13D2E56E">
      <w:start w:val="1"/>
      <w:numFmt w:val="bullet"/>
      <w:lvlText w:val=""/>
      <w:lvlJc w:val="left"/>
      <w:pPr>
        <w:ind w:left="2160" w:hanging="360"/>
      </w:pPr>
      <w:rPr>
        <w:rFonts w:ascii="Wingdings" w:hAnsi="Wingdings" w:hint="default"/>
      </w:rPr>
    </w:lvl>
    <w:lvl w:ilvl="3" w:tplc="2B1AEDF6">
      <w:start w:val="1"/>
      <w:numFmt w:val="bullet"/>
      <w:lvlText w:val=""/>
      <w:lvlJc w:val="left"/>
      <w:pPr>
        <w:ind w:left="2880" w:hanging="360"/>
      </w:pPr>
      <w:rPr>
        <w:rFonts w:ascii="Symbol" w:hAnsi="Symbol" w:hint="default"/>
      </w:rPr>
    </w:lvl>
    <w:lvl w:ilvl="4" w:tplc="86EA32B6">
      <w:start w:val="1"/>
      <w:numFmt w:val="bullet"/>
      <w:lvlText w:val="o"/>
      <w:lvlJc w:val="left"/>
      <w:pPr>
        <w:ind w:left="3600" w:hanging="360"/>
      </w:pPr>
      <w:rPr>
        <w:rFonts w:ascii="Courier New" w:hAnsi="Courier New" w:hint="default"/>
      </w:rPr>
    </w:lvl>
    <w:lvl w:ilvl="5" w:tplc="F34C72EA">
      <w:start w:val="1"/>
      <w:numFmt w:val="bullet"/>
      <w:lvlText w:val=""/>
      <w:lvlJc w:val="left"/>
      <w:pPr>
        <w:ind w:left="4320" w:hanging="360"/>
      </w:pPr>
      <w:rPr>
        <w:rFonts w:ascii="Wingdings" w:hAnsi="Wingdings" w:hint="default"/>
      </w:rPr>
    </w:lvl>
    <w:lvl w:ilvl="6" w:tplc="ECE0E2C6">
      <w:start w:val="1"/>
      <w:numFmt w:val="bullet"/>
      <w:lvlText w:val=""/>
      <w:lvlJc w:val="left"/>
      <w:pPr>
        <w:ind w:left="5040" w:hanging="360"/>
      </w:pPr>
      <w:rPr>
        <w:rFonts w:ascii="Symbol" w:hAnsi="Symbol" w:hint="default"/>
      </w:rPr>
    </w:lvl>
    <w:lvl w:ilvl="7" w:tplc="63F8A0C0">
      <w:start w:val="1"/>
      <w:numFmt w:val="bullet"/>
      <w:lvlText w:val="o"/>
      <w:lvlJc w:val="left"/>
      <w:pPr>
        <w:ind w:left="5760" w:hanging="360"/>
      </w:pPr>
      <w:rPr>
        <w:rFonts w:ascii="Courier New" w:hAnsi="Courier New" w:hint="default"/>
      </w:rPr>
    </w:lvl>
    <w:lvl w:ilvl="8" w:tplc="5A82ACC6">
      <w:start w:val="1"/>
      <w:numFmt w:val="bullet"/>
      <w:lvlText w:val=""/>
      <w:lvlJc w:val="left"/>
      <w:pPr>
        <w:ind w:left="6480" w:hanging="360"/>
      </w:pPr>
      <w:rPr>
        <w:rFonts w:ascii="Wingdings" w:hAnsi="Wingdings" w:hint="default"/>
      </w:rPr>
    </w:lvl>
  </w:abstractNum>
  <w:abstractNum w:abstractNumId="23" w15:restartNumberingAfterBreak="0">
    <w:nsid w:val="59BCECCB"/>
    <w:multiLevelType w:val="hybridMultilevel"/>
    <w:tmpl w:val="20E69974"/>
    <w:lvl w:ilvl="0" w:tplc="88582112">
      <w:start w:val="1"/>
      <w:numFmt w:val="bullet"/>
      <w:lvlText w:val=""/>
      <w:lvlJc w:val="left"/>
      <w:pPr>
        <w:ind w:left="720" w:hanging="360"/>
      </w:pPr>
      <w:rPr>
        <w:rFonts w:ascii="Symbol" w:hAnsi="Symbol" w:hint="default"/>
      </w:rPr>
    </w:lvl>
    <w:lvl w:ilvl="1" w:tplc="F23EC8FC">
      <w:start w:val="1"/>
      <w:numFmt w:val="bullet"/>
      <w:lvlText w:val="o"/>
      <w:lvlJc w:val="left"/>
      <w:pPr>
        <w:ind w:left="1440" w:hanging="360"/>
      </w:pPr>
      <w:rPr>
        <w:rFonts w:ascii="Courier New" w:hAnsi="Courier New" w:hint="default"/>
      </w:rPr>
    </w:lvl>
    <w:lvl w:ilvl="2" w:tplc="11A2B53E">
      <w:start w:val="1"/>
      <w:numFmt w:val="bullet"/>
      <w:lvlText w:val=""/>
      <w:lvlJc w:val="left"/>
      <w:pPr>
        <w:ind w:left="2160" w:hanging="360"/>
      </w:pPr>
      <w:rPr>
        <w:rFonts w:ascii="Wingdings" w:hAnsi="Wingdings" w:hint="default"/>
      </w:rPr>
    </w:lvl>
    <w:lvl w:ilvl="3" w:tplc="C36C896A">
      <w:start w:val="1"/>
      <w:numFmt w:val="bullet"/>
      <w:lvlText w:val=""/>
      <w:lvlJc w:val="left"/>
      <w:pPr>
        <w:ind w:left="2880" w:hanging="360"/>
      </w:pPr>
      <w:rPr>
        <w:rFonts w:ascii="Symbol" w:hAnsi="Symbol" w:hint="default"/>
      </w:rPr>
    </w:lvl>
    <w:lvl w:ilvl="4" w:tplc="12C0C8CA">
      <w:start w:val="1"/>
      <w:numFmt w:val="bullet"/>
      <w:lvlText w:val="o"/>
      <w:lvlJc w:val="left"/>
      <w:pPr>
        <w:ind w:left="3600" w:hanging="360"/>
      </w:pPr>
      <w:rPr>
        <w:rFonts w:ascii="Courier New" w:hAnsi="Courier New" w:hint="default"/>
      </w:rPr>
    </w:lvl>
    <w:lvl w:ilvl="5" w:tplc="7AB290AC">
      <w:start w:val="1"/>
      <w:numFmt w:val="bullet"/>
      <w:lvlText w:val=""/>
      <w:lvlJc w:val="left"/>
      <w:pPr>
        <w:ind w:left="4320" w:hanging="360"/>
      </w:pPr>
      <w:rPr>
        <w:rFonts w:ascii="Wingdings" w:hAnsi="Wingdings" w:hint="default"/>
      </w:rPr>
    </w:lvl>
    <w:lvl w:ilvl="6" w:tplc="AD36965C">
      <w:start w:val="1"/>
      <w:numFmt w:val="bullet"/>
      <w:lvlText w:val=""/>
      <w:lvlJc w:val="left"/>
      <w:pPr>
        <w:ind w:left="5040" w:hanging="360"/>
      </w:pPr>
      <w:rPr>
        <w:rFonts w:ascii="Symbol" w:hAnsi="Symbol" w:hint="default"/>
      </w:rPr>
    </w:lvl>
    <w:lvl w:ilvl="7" w:tplc="B664AF34">
      <w:start w:val="1"/>
      <w:numFmt w:val="bullet"/>
      <w:lvlText w:val="o"/>
      <w:lvlJc w:val="left"/>
      <w:pPr>
        <w:ind w:left="5760" w:hanging="360"/>
      </w:pPr>
      <w:rPr>
        <w:rFonts w:ascii="Courier New" w:hAnsi="Courier New" w:hint="default"/>
      </w:rPr>
    </w:lvl>
    <w:lvl w:ilvl="8" w:tplc="0412697C">
      <w:start w:val="1"/>
      <w:numFmt w:val="bullet"/>
      <w:lvlText w:val=""/>
      <w:lvlJc w:val="left"/>
      <w:pPr>
        <w:ind w:left="6480" w:hanging="360"/>
      </w:pPr>
      <w:rPr>
        <w:rFonts w:ascii="Wingdings" w:hAnsi="Wingdings" w:hint="default"/>
      </w:rPr>
    </w:lvl>
  </w:abstractNum>
  <w:abstractNum w:abstractNumId="24" w15:restartNumberingAfterBreak="0">
    <w:nsid w:val="5A494B18"/>
    <w:multiLevelType w:val="hybridMultilevel"/>
    <w:tmpl w:val="F058ED9A"/>
    <w:lvl w:ilvl="0" w:tplc="F35A71E2">
      <w:start w:val="1"/>
      <w:numFmt w:val="bullet"/>
      <w:lvlText w:val="▫"/>
      <w:lvlJc w:val="left"/>
      <w:pPr>
        <w:ind w:left="360" w:hanging="360"/>
      </w:pPr>
      <w:rPr>
        <w:rFonts w:ascii="Courier New" w:hAnsi="Courier New" w:hint="default"/>
      </w:rPr>
    </w:lvl>
    <w:lvl w:ilvl="1" w:tplc="5EBE318C">
      <w:start w:val="1"/>
      <w:numFmt w:val="bullet"/>
      <w:lvlText w:val="o"/>
      <w:lvlJc w:val="left"/>
      <w:pPr>
        <w:ind w:left="1080" w:hanging="360"/>
      </w:pPr>
      <w:rPr>
        <w:rFonts w:ascii="Courier New" w:hAnsi="Courier New" w:hint="default"/>
      </w:rPr>
    </w:lvl>
    <w:lvl w:ilvl="2" w:tplc="2D6CDCAE">
      <w:start w:val="1"/>
      <w:numFmt w:val="bullet"/>
      <w:lvlText w:val=""/>
      <w:lvlJc w:val="left"/>
      <w:pPr>
        <w:ind w:left="1800" w:hanging="360"/>
      </w:pPr>
      <w:rPr>
        <w:rFonts w:ascii="Wingdings" w:hAnsi="Wingdings" w:hint="default"/>
      </w:rPr>
    </w:lvl>
    <w:lvl w:ilvl="3" w:tplc="82B02E82">
      <w:start w:val="1"/>
      <w:numFmt w:val="bullet"/>
      <w:lvlText w:val=""/>
      <w:lvlJc w:val="left"/>
      <w:pPr>
        <w:ind w:left="2520" w:hanging="360"/>
      </w:pPr>
      <w:rPr>
        <w:rFonts w:ascii="Symbol" w:hAnsi="Symbol" w:hint="default"/>
      </w:rPr>
    </w:lvl>
    <w:lvl w:ilvl="4" w:tplc="8C2E3410">
      <w:start w:val="1"/>
      <w:numFmt w:val="bullet"/>
      <w:lvlText w:val="o"/>
      <w:lvlJc w:val="left"/>
      <w:pPr>
        <w:ind w:left="3240" w:hanging="360"/>
      </w:pPr>
      <w:rPr>
        <w:rFonts w:ascii="Courier New" w:hAnsi="Courier New" w:hint="default"/>
      </w:rPr>
    </w:lvl>
    <w:lvl w:ilvl="5" w:tplc="D388AC18">
      <w:start w:val="1"/>
      <w:numFmt w:val="bullet"/>
      <w:lvlText w:val=""/>
      <w:lvlJc w:val="left"/>
      <w:pPr>
        <w:ind w:left="3960" w:hanging="360"/>
      </w:pPr>
      <w:rPr>
        <w:rFonts w:ascii="Wingdings" w:hAnsi="Wingdings" w:hint="default"/>
      </w:rPr>
    </w:lvl>
    <w:lvl w:ilvl="6" w:tplc="934C361E">
      <w:start w:val="1"/>
      <w:numFmt w:val="bullet"/>
      <w:lvlText w:val=""/>
      <w:lvlJc w:val="left"/>
      <w:pPr>
        <w:ind w:left="4680" w:hanging="360"/>
      </w:pPr>
      <w:rPr>
        <w:rFonts w:ascii="Symbol" w:hAnsi="Symbol" w:hint="default"/>
      </w:rPr>
    </w:lvl>
    <w:lvl w:ilvl="7" w:tplc="647A375A">
      <w:start w:val="1"/>
      <w:numFmt w:val="bullet"/>
      <w:lvlText w:val="o"/>
      <w:lvlJc w:val="left"/>
      <w:pPr>
        <w:ind w:left="5400" w:hanging="360"/>
      </w:pPr>
      <w:rPr>
        <w:rFonts w:ascii="Courier New" w:hAnsi="Courier New" w:hint="default"/>
      </w:rPr>
    </w:lvl>
    <w:lvl w:ilvl="8" w:tplc="F40C24F6">
      <w:start w:val="1"/>
      <w:numFmt w:val="bullet"/>
      <w:lvlText w:val=""/>
      <w:lvlJc w:val="left"/>
      <w:pPr>
        <w:ind w:left="6120" w:hanging="360"/>
      </w:pPr>
      <w:rPr>
        <w:rFonts w:ascii="Wingdings" w:hAnsi="Wingdings" w:hint="default"/>
      </w:rPr>
    </w:lvl>
  </w:abstractNum>
  <w:abstractNum w:abstractNumId="25" w15:restartNumberingAfterBreak="0">
    <w:nsid w:val="5EECC41F"/>
    <w:multiLevelType w:val="hybridMultilevel"/>
    <w:tmpl w:val="60EA5994"/>
    <w:lvl w:ilvl="0" w:tplc="DBD03C5E">
      <w:start w:val="1"/>
      <w:numFmt w:val="decimal"/>
      <w:lvlText w:val="%1."/>
      <w:lvlJc w:val="left"/>
      <w:pPr>
        <w:ind w:left="720" w:hanging="360"/>
      </w:pPr>
    </w:lvl>
    <w:lvl w:ilvl="1" w:tplc="544C7D04">
      <w:start w:val="1"/>
      <w:numFmt w:val="lowerLetter"/>
      <w:lvlText w:val="%2."/>
      <w:lvlJc w:val="left"/>
      <w:pPr>
        <w:ind w:left="1440" w:hanging="360"/>
      </w:pPr>
    </w:lvl>
    <w:lvl w:ilvl="2" w:tplc="A93CFB90">
      <w:start w:val="1"/>
      <w:numFmt w:val="lowerRoman"/>
      <w:lvlText w:val="%3."/>
      <w:lvlJc w:val="right"/>
      <w:pPr>
        <w:ind w:left="2160" w:hanging="180"/>
      </w:pPr>
    </w:lvl>
    <w:lvl w:ilvl="3" w:tplc="4ECAF5B8">
      <w:start w:val="1"/>
      <w:numFmt w:val="decimal"/>
      <w:lvlText w:val="%4."/>
      <w:lvlJc w:val="left"/>
      <w:pPr>
        <w:ind w:left="2880" w:hanging="360"/>
      </w:pPr>
    </w:lvl>
    <w:lvl w:ilvl="4" w:tplc="4650D2F0">
      <w:start w:val="1"/>
      <w:numFmt w:val="lowerLetter"/>
      <w:lvlText w:val="%5."/>
      <w:lvlJc w:val="left"/>
      <w:pPr>
        <w:ind w:left="3600" w:hanging="360"/>
      </w:pPr>
    </w:lvl>
    <w:lvl w:ilvl="5" w:tplc="C3E6EA2A">
      <w:start w:val="1"/>
      <w:numFmt w:val="lowerRoman"/>
      <w:lvlText w:val="%6."/>
      <w:lvlJc w:val="right"/>
      <w:pPr>
        <w:ind w:left="4320" w:hanging="180"/>
      </w:pPr>
    </w:lvl>
    <w:lvl w:ilvl="6" w:tplc="FDA8BF8C">
      <w:start w:val="1"/>
      <w:numFmt w:val="decimal"/>
      <w:lvlText w:val="%7."/>
      <w:lvlJc w:val="left"/>
      <w:pPr>
        <w:ind w:left="5040" w:hanging="360"/>
      </w:pPr>
    </w:lvl>
    <w:lvl w:ilvl="7" w:tplc="0032CB3E">
      <w:start w:val="1"/>
      <w:numFmt w:val="lowerLetter"/>
      <w:lvlText w:val="%8."/>
      <w:lvlJc w:val="left"/>
      <w:pPr>
        <w:ind w:left="5760" w:hanging="360"/>
      </w:pPr>
    </w:lvl>
    <w:lvl w:ilvl="8" w:tplc="85301A06">
      <w:start w:val="1"/>
      <w:numFmt w:val="lowerRoman"/>
      <w:lvlText w:val="%9."/>
      <w:lvlJc w:val="right"/>
      <w:pPr>
        <w:ind w:left="6480" w:hanging="180"/>
      </w:pPr>
    </w:lvl>
  </w:abstractNum>
  <w:abstractNum w:abstractNumId="26" w15:restartNumberingAfterBreak="0">
    <w:nsid w:val="5F0EF97B"/>
    <w:multiLevelType w:val="hybridMultilevel"/>
    <w:tmpl w:val="92EA9B00"/>
    <w:lvl w:ilvl="0" w:tplc="F7C4DBE6">
      <w:start w:val="1"/>
      <w:numFmt w:val="bullet"/>
      <w:lvlText w:val=""/>
      <w:lvlJc w:val="left"/>
      <w:pPr>
        <w:ind w:left="720" w:hanging="360"/>
      </w:pPr>
      <w:rPr>
        <w:rFonts w:ascii="Symbol" w:hAnsi="Symbol" w:hint="default"/>
      </w:rPr>
    </w:lvl>
    <w:lvl w:ilvl="1" w:tplc="82CC4B2A">
      <w:start w:val="1"/>
      <w:numFmt w:val="bullet"/>
      <w:lvlText w:val="o"/>
      <w:lvlJc w:val="left"/>
      <w:pPr>
        <w:ind w:left="1440" w:hanging="360"/>
      </w:pPr>
      <w:rPr>
        <w:rFonts w:ascii="Courier New" w:hAnsi="Courier New" w:hint="default"/>
      </w:rPr>
    </w:lvl>
    <w:lvl w:ilvl="2" w:tplc="E5A4685E">
      <w:start w:val="1"/>
      <w:numFmt w:val="bullet"/>
      <w:lvlText w:val=""/>
      <w:lvlJc w:val="left"/>
      <w:pPr>
        <w:ind w:left="2160" w:hanging="360"/>
      </w:pPr>
      <w:rPr>
        <w:rFonts w:ascii="Wingdings" w:hAnsi="Wingdings" w:hint="default"/>
      </w:rPr>
    </w:lvl>
    <w:lvl w:ilvl="3" w:tplc="7990148E">
      <w:start w:val="1"/>
      <w:numFmt w:val="bullet"/>
      <w:lvlText w:val=""/>
      <w:lvlJc w:val="left"/>
      <w:pPr>
        <w:ind w:left="2880" w:hanging="360"/>
      </w:pPr>
      <w:rPr>
        <w:rFonts w:ascii="Symbol" w:hAnsi="Symbol" w:hint="default"/>
      </w:rPr>
    </w:lvl>
    <w:lvl w:ilvl="4" w:tplc="D41E133C">
      <w:start w:val="1"/>
      <w:numFmt w:val="bullet"/>
      <w:lvlText w:val="o"/>
      <w:lvlJc w:val="left"/>
      <w:pPr>
        <w:ind w:left="3600" w:hanging="360"/>
      </w:pPr>
      <w:rPr>
        <w:rFonts w:ascii="Courier New" w:hAnsi="Courier New" w:hint="default"/>
      </w:rPr>
    </w:lvl>
    <w:lvl w:ilvl="5" w:tplc="648A9EAC">
      <w:start w:val="1"/>
      <w:numFmt w:val="bullet"/>
      <w:lvlText w:val=""/>
      <w:lvlJc w:val="left"/>
      <w:pPr>
        <w:ind w:left="4320" w:hanging="360"/>
      </w:pPr>
      <w:rPr>
        <w:rFonts w:ascii="Wingdings" w:hAnsi="Wingdings" w:hint="default"/>
      </w:rPr>
    </w:lvl>
    <w:lvl w:ilvl="6" w:tplc="A1FE27F0">
      <w:start w:val="1"/>
      <w:numFmt w:val="bullet"/>
      <w:lvlText w:val=""/>
      <w:lvlJc w:val="left"/>
      <w:pPr>
        <w:ind w:left="5040" w:hanging="360"/>
      </w:pPr>
      <w:rPr>
        <w:rFonts w:ascii="Symbol" w:hAnsi="Symbol" w:hint="default"/>
      </w:rPr>
    </w:lvl>
    <w:lvl w:ilvl="7" w:tplc="8BE40B4C">
      <w:start w:val="1"/>
      <w:numFmt w:val="bullet"/>
      <w:lvlText w:val="o"/>
      <w:lvlJc w:val="left"/>
      <w:pPr>
        <w:ind w:left="5760" w:hanging="360"/>
      </w:pPr>
      <w:rPr>
        <w:rFonts w:ascii="Courier New" w:hAnsi="Courier New" w:hint="default"/>
      </w:rPr>
    </w:lvl>
    <w:lvl w:ilvl="8" w:tplc="CD80415A">
      <w:start w:val="1"/>
      <w:numFmt w:val="bullet"/>
      <w:lvlText w:val=""/>
      <w:lvlJc w:val="left"/>
      <w:pPr>
        <w:ind w:left="6480" w:hanging="360"/>
      </w:pPr>
      <w:rPr>
        <w:rFonts w:ascii="Wingdings" w:hAnsi="Wingdings" w:hint="default"/>
      </w:rPr>
    </w:lvl>
  </w:abstractNum>
  <w:abstractNum w:abstractNumId="27" w15:restartNumberingAfterBreak="0">
    <w:nsid w:val="640E2AAE"/>
    <w:multiLevelType w:val="hybridMultilevel"/>
    <w:tmpl w:val="3E407BD8"/>
    <w:lvl w:ilvl="0" w:tplc="6E9E0484">
      <w:numFmt w:val="bullet"/>
      <w:lvlText w:val="•"/>
      <w:lvlJc w:val="left"/>
      <w:pPr>
        <w:ind w:left="671" w:hanging="279"/>
      </w:pPr>
      <w:rPr>
        <w:rFonts w:ascii="Times New Roman" w:eastAsia="Times New Roman" w:hAnsi="Times New Roman" w:cs="Times New Roman" w:hint="default"/>
        <w:b w:val="0"/>
        <w:bCs w:val="0"/>
        <w:i w:val="0"/>
        <w:iCs w:val="0"/>
        <w:spacing w:val="0"/>
        <w:w w:val="220"/>
        <w:sz w:val="22"/>
        <w:szCs w:val="22"/>
        <w:lang w:val="en-US" w:eastAsia="en-US" w:bidi="ar-SA"/>
      </w:rPr>
    </w:lvl>
    <w:lvl w:ilvl="1" w:tplc="AE58097E">
      <w:numFmt w:val="bullet"/>
      <w:lvlText w:val="•"/>
      <w:lvlJc w:val="left"/>
      <w:pPr>
        <w:ind w:left="1488" w:hanging="279"/>
      </w:pPr>
      <w:rPr>
        <w:rFonts w:hint="default"/>
        <w:lang w:val="en-US" w:eastAsia="en-US" w:bidi="ar-SA"/>
      </w:rPr>
    </w:lvl>
    <w:lvl w:ilvl="2" w:tplc="97FAEE28">
      <w:numFmt w:val="bullet"/>
      <w:lvlText w:val="•"/>
      <w:lvlJc w:val="left"/>
      <w:pPr>
        <w:ind w:left="2297" w:hanging="279"/>
      </w:pPr>
      <w:rPr>
        <w:rFonts w:hint="default"/>
        <w:lang w:val="en-US" w:eastAsia="en-US" w:bidi="ar-SA"/>
      </w:rPr>
    </w:lvl>
    <w:lvl w:ilvl="3" w:tplc="29DC3976">
      <w:numFmt w:val="bullet"/>
      <w:lvlText w:val="•"/>
      <w:lvlJc w:val="left"/>
      <w:pPr>
        <w:ind w:left="3105" w:hanging="279"/>
      </w:pPr>
      <w:rPr>
        <w:rFonts w:hint="default"/>
        <w:lang w:val="en-US" w:eastAsia="en-US" w:bidi="ar-SA"/>
      </w:rPr>
    </w:lvl>
    <w:lvl w:ilvl="4" w:tplc="F350E9DC">
      <w:numFmt w:val="bullet"/>
      <w:lvlText w:val="•"/>
      <w:lvlJc w:val="left"/>
      <w:pPr>
        <w:ind w:left="3914" w:hanging="279"/>
      </w:pPr>
      <w:rPr>
        <w:rFonts w:hint="default"/>
        <w:lang w:val="en-US" w:eastAsia="en-US" w:bidi="ar-SA"/>
      </w:rPr>
    </w:lvl>
    <w:lvl w:ilvl="5" w:tplc="1F2E9EA0">
      <w:numFmt w:val="bullet"/>
      <w:lvlText w:val="•"/>
      <w:lvlJc w:val="left"/>
      <w:pPr>
        <w:ind w:left="4722" w:hanging="279"/>
      </w:pPr>
      <w:rPr>
        <w:rFonts w:hint="default"/>
        <w:lang w:val="en-US" w:eastAsia="en-US" w:bidi="ar-SA"/>
      </w:rPr>
    </w:lvl>
    <w:lvl w:ilvl="6" w:tplc="EEA83A48">
      <w:numFmt w:val="bullet"/>
      <w:lvlText w:val="•"/>
      <w:lvlJc w:val="left"/>
      <w:pPr>
        <w:ind w:left="5531" w:hanging="279"/>
      </w:pPr>
      <w:rPr>
        <w:rFonts w:hint="default"/>
        <w:lang w:val="en-US" w:eastAsia="en-US" w:bidi="ar-SA"/>
      </w:rPr>
    </w:lvl>
    <w:lvl w:ilvl="7" w:tplc="5FD8805C">
      <w:numFmt w:val="bullet"/>
      <w:lvlText w:val="•"/>
      <w:lvlJc w:val="left"/>
      <w:pPr>
        <w:ind w:left="6339" w:hanging="279"/>
      </w:pPr>
      <w:rPr>
        <w:rFonts w:hint="default"/>
        <w:lang w:val="en-US" w:eastAsia="en-US" w:bidi="ar-SA"/>
      </w:rPr>
    </w:lvl>
    <w:lvl w:ilvl="8" w:tplc="D7707886">
      <w:numFmt w:val="bullet"/>
      <w:lvlText w:val="•"/>
      <w:lvlJc w:val="left"/>
      <w:pPr>
        <w:ind w:left="7148" w:hanging="279"/>
      </w:pPr>
      <w:rPr>
        <w:rFonts w:hint="default"/>
        <w:lang w:val="en-US" w:eastAsia="en-US" w:bidi="ar-SA"/>
      </w:rPr>
    </w:lvl>
  </w:abstractNum>
  <w:abstractNum w:abstractNumId="28" w15:restartNumberingAfterBreak="0">
    <w:nsid w:val="6FA61D72"/>
    <w:multiLevelType w:val="hybridMultilevel"/>
    <w:tmpl w:val="FD08C594"/>
    <w:lvl w:ilvl="0" w:tplc="583A20BA">
      <w:start w:val="1"/>
      <w:numFmt w:val="bullet"/>
      <w:lvlText w:val=""/>
      <w:lvlJc w:val="left"/>
      <w:pPr>
        <w:ind w:left="720" w:hanging="360"/>
      </w:pPr>
      <w:rPr>
        <w:rFonts w:ascii="Symbol" w:hAnsi="Symbol" w:hint="default"/>
      </w:rPr>
    </w:lvl>
    <w:lvl w:ilvl="1" w:tplc="FCFC1044">
      <w:start w:val="1"/>
      <w:numFmt w:val="bullet"/>
      <w:lvlText w:val="o"/>
      <w:lvlJc w:val="left"/>
      <w:pPr>
        <w:ind w:left="1440" w:hanging="360"/>
      </w:pPr>
      <w:rPr>
        <w:rFonts w:ascii="Courier New" w:hAnsi="Courier New" w:hint="default"/>
      </w:rPr>
    </w:lvl>
    <w:lvl w:ilvl="2" w:tplc="525E657C">
      <w:start w:val="1"/>
      <w:numFmt w:val="bullet"/>
      <w:lvlText w:val=""/>
      <w:lvlJc w:val="left"/>
      <w:pPr>
        <w:ind w:left="2160" w:hanging="360"/>
      </w:pPr>
      <w:rPr>
        <w:rFonts w:ascii="Wingdings" w:hAnsi="Wingdings" w:hint="default"/>
      </w:rPr>
    </w:lvl>
    <w:lvl w:ilvl="3" w:tplc="CA50DCE2">
      <w:start w:val="1"/>
      <w:numFmt w:val="bullet"/>
      <w:lvlText w:val=""/>
      <w:lvlJc w:val="left"/>
      <w:pPr>
        <w:ind w:left="2880" w:hanging="360"/>
      </w:pPr>
      <w:rPr>
        <w:rFonts w:ascii="Symbol" w:hAnsi="Symbol" w:hint="default"/>
      </w:rPr>
    </w:lvl>
    <w:lvl w:ilvl="4" w:tplc="800833D2">
      <w:start w:val="1"/>
      <w:numFmt w:val="bullet"/>
      <w:lvlText w:val="o"/>
      <w:lvlJc w:val="left"/>
      <w:pPr>
        <w:ind w:left="3600" w:hanging="360"/>
      </w:pPr>
      <w:rPr>
        <w:rFonts w:ascii="Courier New" w:hAnsi="Courier New" w:hint="default"/>
      </w:rPr>
    </w:lvl>
    <w:lvl w:ilvl="5" w:tplc="910CF604">
      <w:start w:val="1"/>
      <w:numFmt w:val="bullet"/>
      <w:lvlText w:val=""/>
      <w:lvlJc w:val="left"/>
      <w:pPr>
        <w:ind w:left="4320" w:hanging="360"/>
      </w:pPr>
      <w:rPr>
        <w:rFonts w:ascii="Wingdings" w:hAnsi="Wingdings" w:hint="default"/>
      </w:rPr>
    </w:lvl>
    <w:lvl w:ilvl="6" w:tplc="B59CBE74">
      <w:start w:val="1"/>
      <w:numFmt w:val="bullet"/>
      <w:lvlText w:val=""/>
      <w:lvlJc w:val="left"/>
      <w:pPr>
        <w:ind w:left="5040" w:hanging="360"/>
      </w:pPr>
      <w:rPr>
        <w:rFonts w:ascii="Symbol" w:hAnsi="Symbol" w:hint="default"/>
      </w:rPr>
    </w:lvl>
    <w:lvl w:ilvl="7" w:tplc="E89E8646">
      <w:start w:val="1"/>
      <w:numFmt w:val="bullet"/>
      <w:lvlText w:val="o"/>
      <w:lvlJc w:val="left"/>
      <w:pPr>
        <w:ind w:left="5760" w:hanging="360"/>
      </w:pPr>
      <w:rPr>
        <w:rFonts w:ascii="Courier New" w:hAnsi="Courier New" w:hint="default"/>
      </w:rPr>
    </w:lvl>
    <w:lvl w:ilvl="8" w:tplc="98CC3C12">
      <w:start w:val="1"/>
      <w:numFmt w:val="bullet"/>
      <w:lvlText w:val=""/>
      <w:lvlJc w:val="left"/>
      <w:pPr>
        <w:ind w:left="6480" w:hanging="360"/>
      </w:pPr>
      <w:rPr>
        <w:rFonts w:ascii="Wingdings" w:hAnsi="Wingdings" w:hint="default"/>
      </w:rPr>
    </w:lvl>
  </w:abstractNum>
  <w:abstractNum w:abstractNumId="29" w15:restartNumberingAfterBreak="0">
    <w:nsid w:val="70136659"/>
    <w:multiLevelType w:val="hybridMultilevel"/>
    <w:tmpl w:val="76CAB63A"/>
    <w:lvl w:ilvl="0" w:tplc="7B78136C">
      <w:start w:val="1"/>
      <w:numFmt w:val="bullet"/>
      <w:lvlText w:val=""/>
      <w:lvlJc w:val="left"/>
      <w:pPr>
        <w:ind w:left="720" w:hanging="360"/>
      </w:pPr>
      <w:rPr>
        <w:rFonts w:ascii="Symbol" w:hAnsi="Symbol" w:hint="default"/>
      </w:rPr>
    </w:lvl>
    <w:lvl w:ilvl="1" w:tplc="9ED876C8">
      <w:start w:val="1"/>
      <w:numFmt w:val="bullet"/>
      <w:lvlText w:val="o"/>
      <w:lvlJc w:val="left"/>
      <w:pPr>
        <w:ind w:left="1440" w:hanging="360"/>
      </w:pPr>
      <w:rPr>
        <w:rFonts w:ascii="Courier New" w:hAnsi="Courier New" w:hint="default"/>
      </w:rPr>
    </w:lvl>
    <w:lvl w:ilvl="2" w:tplc="562E9AE8">
      <w:start w:val="1"/>
      <w:numFmt w:val="bullet"/>
      <w:lvlText w:val=""/>
      <w:lvlJc w:val="left"/>
      <w:pPr>
        <w:ind w:left="2160" w:hanging="360"/>
      </w:pPr>
      <w:rPr>
        <w:rFonts w:ascii="Wingdings" w:hAnsi="Wingdings" w:hint="default"/>
      </w:rPr>
    </w:lvl>
    <w:lvl w:ilvl="3" w:tplc="53B81F58">
      <w:start w:val="1"/>
      <w:numFmt w:val="bullet"/>
      <w:lvlText w:val=""/>
      <w:lvlJc w:val="left"/>
      <w:pPr>
        <w:ind w:left="2880" w:hanging="360"/>
      </w:pPr>
      <w:rPr>
        <w:rFonts w:ascii="Symbol" w:hAnsi="Symbol" w:hint="default"/>
      </w:rPr>
    </w:lvl>
    <w:lvl w:ilvl="4" w:tplc="DD583AF2">
      <w:start w:val="1"/>
      <w:numFmt w:val="bullet"/>
      <w:lvlText w:val="o"/>
      <w:lvlJc w:val="left"/>
      <w:pPr>
        <w:ind w:left="3600" w:hanging="360"/>
      </w:pPr>
      <w:rPr>
        <w:rFonts w:ascii="Courier New" w:hAnsi="Courier New" w:hint="default"/>
      </w:rPr>
    </w:lvl>
    <w:lvl w:ilvl="5" w:tplc="AF0AB0B0">
      <w:start w:val="1"/>
      <w:numFmt w:val="bullet"/>
      <w:lvlText w:val=""/>
      <w:lvlJc w:val="left"/>
      <w:pPr>
        <w:ind w:left="4320" w:hanging="360"/>
      </w:pPr>
      <w:rPr>
        <w:rFonts w:ascii="Wingdings" w:hAnsi="Wingdings" w:hint="default"/>
      </w:rPr>
    </w:lvl>
    <w:lvl w:ilvl="6" w:tplc="CA1C0C78">
      <w:start w:val="1"/>
      <w:numFmt w:val="bullet"/>
      <w:lvlText w:val=""/>
      <w:lvlJc w:val="left"/>
      <w:pPr>
        <w:ind w:left="5040" w:hanging="360"/>
      </w:pPr>
      <w:rPr>
        <w:rFonts w:ascii="Symbol" w:hAnsi="Symbol" w:hint="default"/>
      </w:rPr>
    </w:lvl>
    <w:lvl w:ilvl="7" w:tplc="B616EA92">
      <w:start w:val="1"/>
      <w:numFmt w:val="bullet"/>
      <w:lvlText w:val="o"/>
      <w:lvlJc w:val="left"/>
      <w:pPr>
        <w:ind w:left="5760" w:hanging="360"/>
      </w:pPr>
      <w:rPr>
        <w:rFonts w:ascii="Courier New" w:hAnsi="Courier New" w:hint="default"/>
      </w:rPr>
    </w:lvl>
    <w:lvl w:ilvl="8" w:tplc="7C3A3408">
      <w:start w:val="1"/>
      <w:numFmt w:val="bullet"/>
      <w:lvlText w:val=""/>
      <w:lvlJc w:val="left"/>
      <w:pPr>
        <w:ind w:left="6480" w:hanging="360"/>
      </w:pPr>
      <w:rPr>
        <w:rFonts w:ascii="Wingdings" w:hAnsi="Wingdings" w:hint="default"/>
      </w:rPr>
    </w:lvl>
  </w:abstractNum>
  <w:abstractNum w:abstractNumId="30" w15:restartNumberingAfterBreak="0">
    <w:nsid w:val="711C9675"/>
    <w:multiLevelType w:val="hybridMultilevel"/>
    <w:tmpl w:val="AAE816A6"/>
    <w:lvl w:ilvl="0" w:tplc="32403DAA">
      <w:start w:val="1"/>
      <w:numFmt w:val="decimal"/>
      <w:lvlText w:val="%1."/>
      <w:lvlJc w:val="left"/>
      <w:pPr>
        <w:ind w:left="720" w:hanging="360"/>
      </w:pPr>
    </w:lvl>
    <w:lvl w:ilvl="1" w:tplc="23F60AF4">
      <w:start w:val="1"/>
      <w:numFmt w:val="lowerLetter"/>
      <w:lvlText w:val="%2."/>
      <w:lvlJc w:val="left"/>
      <w:pPr>
        <w:ind w:left="1440" w:hanging="360"/>
      </w:pPr>
    </w:lvl>
    <w:lvl w:ilvl="2" w:tplc="75BAC330">
      <w:start w:val="1"/>
      <w:numFmt w:val="lowerRoman"/>
      <w:lvlText w:val="%3."/>
      <w:lvlJc w:val="right"/>
      <w:pPr>
        <w:ind w:left="2160" w:hanging="180"/>
      </w:pPr>
    </w:lvl>
    <w:lvl w:ilvl="3" w:tplc="C5560906">
      <w:start w:val="1"/>
      <w:numFmt w:val="decimal"/>
      <w:lvlText w:val="%4."/>
      <w:lvlJc w:val="left"/>
      <w:pPr>
        <w:ind w:left="2880" w:hanging="360"/>
      </w:pPr>
    </w:lvl>
    <w:lvl w:ilvl="4" w:tplc="93E428C0">
      <w:start w:val="1"/>
      <w:numFmt w:val="lowerLetter"/>
      <w:lvlText w:val="%5."/>
      <w:lvlJc w:val="left"/>
      <w:pPr>
        <w:ind w:left="3600" w:hanging="360"/>
      </w:pPr>
    </w:lvl>
    <w:lvl w:ilvl="5" w:tplc="B890F25A">
      <w:start w:val="1"/>
      <w:numFmt w:val="lowerRoman"/>
      <w:lvlText w:val="%6."/>
      <w:lvlJc w:val="right"/>
      <w:pPr>
        <w:ind w:left="4320" w:hanging="180"/>
      </w:pPr>
    </w:lvl>
    <w:lvl w:ilvl="6" w:tplc="11BA53CE">
      <w:start w:val="1"/>
      <w:numFmt w:val="decimal"/>
      <w:lvlText w:val="%7."/>
      <w:lvlJc w:val="left"/>
      <w:pPr>
        <w:ind w:left="5040" w:hanging="360"/>
      </w:pPr>
    </w:lvl>
    <w:lvl w:ilvl="7" w:tplc="8918E204">
      <w:start w:val="1"/>
      <w:numFmt w:val="lowerLetter"/>
      <w:lvlText w:val="%8."/>
      <w:lvlJc w:val="left"/>
      <w:pPr>
        <w:ind w:left="5760" w:hanging="360"/>
      </w:pPr>
    </w:lvl>
    <w:lvl w:ilvl="8" w:tplc="7390DFBE">
      <w:start w:val="1"/>
      <w:numFmt w:val="lowerRoman"/>
      <w:lvlText w:val="%9."/>
      <w:lvlJc w:val="right"/>
      <w:pPr>
        <w:ind w:left="6480" w:hanging="180"/>
      </w:pPr>
    </w:lvl>
  </w:abstractNum>
  <w:abstractNum w:abstractNumId="31" w15:restartNumberingAfterBreak="0">
    <w:nsid w:val="7299CE62"/>
    <w:multiLevelType w:val="hybridMultilevel"/>
    <w:tmpl w:val="F0127D3E"/>
    <w:lvl w:ilvl="0" w:tplc="151E9890">
      <w:start w:val="1"/>
      <w:numFmt w:val="bullet"/>
      <w:lvlText w:val=""/>
      <w:lvlJc w:val="left"/>
      <w:pPr>
        <w:ind w:left="720" w:hanging="360"/>
      </w:pPr>
      <w:rPr>
        <w:rFonts w:ascii="Symbol" w:hAnsi="Symbol" w:hint="default"/>
      </w:rPr>
    </w:lvl>
    <w:lvl w:ilvl="1" w:tplc="75722646">
      <w:start w:val="1"/>
      <w:numFmt w:val="bullet"/>
      <w:lvlText w:val="o"/>
      <w:lvlJc w:val="left"/>
      <w:pPr>
        <w:ind w:left="1440" w:hanging="360"/>
      </w:pPr>
      <w:rPr>
        <w:rFonts w:ascii="Courier New" w:hAnsi="Courier New" w:hint="default"/>
      </w:rPr>
    </w:lvl>
    <w:lvl w:ilvl="2" w:tplc="BE06A226">
      <w:start w:val="1"/>
      <w:numFmt w:val="bullet"/>
      <w:lvlText w:val=""/>
      <w:lvlJc w:val="left"/>
      <w:pPr>
        <w:ind w:left="2160" w:hanging="360"/>
      </w:pPr>
      <w:rPr>
        <w:rFonts w:ascii="Wingdings" w:hAnsi="Wingdings" w:hint="default"/>
      </w:rPr>
    </w:lvl>
    <w:lvl w:ilvl="3" w:tplc="03788D8E">
      <w:start w:val="1"/>
      <w:numFmt w:val="bullet"/>
      <w:lvlText w:val=""/>
      <w:lvlJc w:val="left"/>
      <w:pPr>
        <w:ind w:left="2880" w:hanging="360"/>
      </w:pPr>
      <w:rPr>
        <w:rFonts w:ascii="Symbol" w:hAnsi="Symbol" w:hint="default"/>
      </w:rPr>
    </w:lvl>
    <w:lvl w:ilvl="4" w:tplc="F112D5AA">
      <w:start w:val="1"/>
      <w:numFmt w:val="bullet"/>
      <w:lvlText w:val="o"/>
      <w:lvlJc w:val="left"/>
      <w:pPr>
        <w:ind w:left="3600" w:hanging="360"/>
      </w:pPr>
      <w:rPr>
        <w:rFonts w:ascii="Courier New" w:hAnsi="Courier New" w:hint="default"/>
      </w:rPr>
    </w:lvl>
    <w:lvl w:ilvl="5" w:tplc="6B5AC148">
      <w:start w:val="1"/>
      <w:numFmt w:val="bullet"/>
      <w:lvlText w:val=""/>
      <w:lvlJc w:val="left"/>
      <w:pPr>
        <w:ind w:left="4320" w:hanging="360"/>
      </w:pPr>
      <w:rPr>
        <w:rFonts w:ascii="Wingdings" w:hAnsi="Wingdings" w:hint="default"/>
      </w:rPr>
    </w:lvl>
    <w:lvl w:ilvl="6" w:tplc="70F62D5C">
      <w:start w:val="1"/>
      <w:numFmt w:val="bullet"/>
      <w:lvlText w:val=""/>
      <w:lvlJc w:val="left"/>
      <w:pPr>
        <w:ind w:left="5040" w:hanging="360"/>
      </w:pPr>
      <w:rPr>
        <w:rFonts w:ascii="Symbol" w:hAnsi="Symbol" w:hint="default"/>
      </w:rPr>
    </w:lvl>
    <w:lvl w:ilvl="7" w:tplc="9546295A">
      <w:start w:val="1"/>
      <w:numFmt w:val="bullet"/>
      <w:lvlText w:val="o"/>
      <w:lvlJc w:val="left"/>
      <w:pPr>
        <w:ind w:left="5760" w:hanging="360"/>
      </w:pPr>
      <w:rPr>
        <w:rFonts w:ascii="Courier New" w:hAnsi="Courier New" w:hint="default"/>
      </w:rPr>
    </w:lvl>
    <w:lvl w:ilvl="8" w:tplc="E3C0E7B0">
      <w:start w:val="1"/>
      <w:numFmt w:val="bullet"/>
      <w:lvlText w:val=""/>
      <w:lvlJc w:val="left"/>
      <w:pPr>
        <w:ind w:left="6480" w:hanging="360"/>
      </w:pPr>
      <w:rPr>
        <w:rFonts w:ascii="Wingdings" w:hAnsi="Wingdings" w:hint="default"/>
      </w:rPr>
    </w:lvl>
  </w:abstractNum>
  <w:abstractNum w:abstractNumId="32" w15:restartNumberingAfterBreak="0">
    <w:nsid w:val="736B8CBE"/>
    <w:multiLevelType w:val="hybridMultilevel"/>
    <w:tmpl w:val="0958F0F6"/>
    <w:lvl w:ilvl="0" w:tplc="94DE83FE">
      <w:start w:val="1"/>
      <w:numFmt w:val="decimal"/>
      <w:lvlText w:val="•"/>
      <w:lvlJc w:val="left"/>
      <w:pPr>
        <w:ind w:left="720" w:hanging="360"/>
      </w:pPr>
    </w:lvl>
    <w:lvl w:ilvl="1" w:tplc="23340832">
      <w:start w:val="1"/>
      <w:numFmt w:val="lowerLetter"/>
      <w:lvlText w:val="%2."/>
      <w:lvlJc w:val="left"/>
      <w:pPr>
        <w:ind w:left="1440" w:hanging="360"/>
      </w:pPr>
    </w:lvl>
    <w:lvl w:ilvl="2" w:tplc="E8046B3C">
      <w:start w:val="1"/>
      <w:numFmt w:val="lowerRoman"/>
      <w:lvlText w:val="%3."/>
      <w:lvlJc w:val="right"/>
      <w:pPr>
        <w:ind w:left="2160" w:hanging="180"/>
      </w:pPr>
    </w:lvl>
    <w:lvl w:ilvl="3" w:tplc="7AD4A484">
      <w:start w:val="1"/>
      <w:numFmt w:val="decimal"/>
      <w:lvlText w:val="%4."/>
      <w:lvlJc w:val="left"/>
      <w:pPr>
        <w:ind w:left="2880" w:hanging="360"/>
      </w:pPr>
    </w:lvl>
    <w:lvl w:ilvl="4" w:tplc="F07C8D34">
      <w:start w:val="1"/>
      <w:numFmt w:val="lowerLetter"/>
      <w:lvlText w:val="%5."/>
      <w:lvlJc w:val="left"/>
      <w:pPr>
        <w:ind w:left="3600" w:hanging="360"/>
      </w:pPr>
    </w:lvl>
    <w:lvl w:ilvl="5" w:tplc="AAE6E014">
      <w:start w:val="1"/>
      <w:numFmt w:val="lowerRoman"/>
      <w:lvlText w:val="%6."/>
      <w:lvlJc w:val="right"/>
      <w:pPr>
        <w:ind w:left="4320" w:hanging="180"/>
      </w:pPr>
    </w:lvl>
    <w:lvl w:ilvl="6" w:tplc="E20A3E3C">
      <w:start w:val="1"/>
      <w:numFmt w:val="decimal"/>
      <w:lvlText w:val="%7."/>
      <w:lvlJc w:val="left"/>
      <w:pPr>
        <w:ind w:left="5040" w:hanging="360"/>
      </w:pPr>
    </w:lvl>
    <w:lvl w:ilvl="7" w:tplc="037E66DC">
      <w:start w:val="1"/>
      <w:numFmt w:val="lowerLetter"/>
      <w:lvlText w:val="%8."/>
      <w:lvlJc w:val="left"/>
      <w:pPr>
        <w:ind w:left="5760" w:hanging="360"/>
      </w:pPr>
    </w:lvl>
    <w:lvl w:ilvl="8" w:tplc="9A30C3F2">
      <w:start w:val="1"/>
      <w:numFmt w:val="lowerRoman"/>
      <w:lvlText w:val="%9."/>
      <w:lvlJc w:val="right"/>
      <w:pPr>
        <w:ind w:left="6480" w:hanging="180"/>
      </w:pPr>
    </w:lvl>
  </w:abstractNum>
  <w:abstractNum w:abstractNumId="33" w15:restartNumberingAfterBreak="0">
    <w:nsid w:val="78D6ECE2"/>
    <w:multiLevelType w:val="hybridMultilevel"/>
    <w:tmpl w:val="D3F274DC"/>
    <w:lvl w:ilvl="0" w:tplc="9066FB7C">
      <w:start w:val="1"/>
      <w:numFmt w:val="bullet"/>
      <w:lvlText w:val=""/>
      <w:lvlJc w:val="left"/>
      <w:pPr>
        <w:ind w:left="720" w:hanging="360"/>
      </w:pPr>
      <w:rPr>
        <w:rFonts w:ascii="Symbol" w:hAnsi="Symbol" w:hint="default"/>
      </w:rPr>
    </w:lvl>
    <w:lvl w:ilvl="1" w:tplc="784449DC">
      <w:start w:val="1"/>
      <w:numFmt w:val="bullet"/>
      <w:lvlText w:val="o"/>
      <w:lvlJc w:val="left"/>
      <w:pPr>
        <w:ind w:left="1440" w:hanging="360"/>
      </w:pPr>
      <w:rPr>
        <w:rFonts w:ascii="Courier New" w:hAnsi="Courier New" w:hint="default"/>
      </w:rPr>
    </w:lvl>
    <w:lvl w:ilvl="2" w:tplc="CA9EB45A">
      <w:start w:val="1"/>
      <w:numFmt w:val="bullet"/>
      <w:lvlText w:val=""/>
      <w:lvlJc w:val="left"/>
      <w:pPr>
        <w:ind w:left="2160" w:hanging="360"/>
      </w:pPr>
      <w:rPr>
        <w:rFonts w:ascii="Wingdings" w:hAnsi="Wingdings" w:hint="default"/>
      </w:rPr>
    </w:lvl>
    <w:lvl w:ilvl="3" w:tplc="75CA4F36">
      <w:start w:val="1"/>
      <w:numFmt w:val="bullet"/>
      <w:lvlText w:val=""/>
      <w:lvlJc w:val="left"/>
      <w:pPr>
        <w:ind w:left="2880" w:hanging="360"/>
      </w:pPr>
      <w:rPr>
        <w:rFonts w:ascii="Symbol" w:hAnsi="Symbol" w:hint="default"/>
      </w:rPr>
    </w:lvl>
    <w:lvl w:ilvl="4" w:tplc="3A3EA624">
      <w:start w:val="1"/>
      <w:numFmt w:val="bullet"/>
      <w:lvlText w:val="o"/>
      <w:lvlJc w:val="left"/>
      <w:pPr>
        <w:ind w:left="3600" w:hanging="360"/>
      </w:pPr>
      <w:rPr>
        <w:rFonts w:ascii="Courier New" w:hAnsi="Courier New" w:hint="default"/>
      </w:rPr>
    </w:lvl>
    <w:lvl w:ilvl="5" w:tplc="26307EBC">
      <w:start w:val="1"/>
      <w:numFmt w:val="bullet"/>
      <w:lvlText w:val=""/>
      <w:lvlJc w:val="left"/>
      <w:pPr>
        <w:ind w:left="4320" w:hanging="360"/>
      </w:pPr>
      <w:rPr>
        <w:rFonts w:ascii="Wingdings" w:hAnsi="Wingdings" w:hint="default"/>
      </w:rPr>
    </w:lvl>
    <w:lvl w:ilvl="6" w:tplc="521EBE3A">
      <w:start w:val="1"/>
      <w:numFmt w:val="bullet"/>
      <w:lvlText w:val=""/>
      <w:lvlJc w:val="left"/>
      <w:pPr>
        <w:ind w:left="5040" w:hanging="360"/>
      </w:pPr>
      <w:rPr>
        <w:rFonts w:ascii="Symbol" w:hAnsi="Symbol" w:hint="default"/>
      </w:rPr>
    </w:lvl>
    <w:lvl w:ilvl="7" w:tplc="39ECA188">
      <w:start w:val="1"/>
      <w:numFmt w:val="bullet"/>
      <w:lvlText w:val="o"/>
      <w:lvlJc w:val="left"/>
      <w:pPr>
        <w:ind w:left="5760" w:hanging="360"/>
      </w:pPr>
      <w:rPr>
        <w:rFonts w:ascii="Courier New" w:hAnsi="Courier New" w:hint="default"/>
      </w:rPr>
    </w:lvl>
    <w:lvl w:ilvl="8" w:tplc="53008218">
      <w:start w:val="1"/>
      <w:numFmt w:val="bullet"/>
      <w:lvlText w:val=""/>
      <w:lvlJc w:val="left"/>
      <w:pPr>
        <w:ind w:left="6480" w:hanging="360"/>
      </w:pPr>
      <w:rPr>
        <w:rFonts w:ascii="Wingdings" w:hAnsi="Wingdings" w:hint="default"/>
      </w:rPr>
    </w:lvl>
  </w:abstractNum>
  <w:abstractNum w:abstractNumId="34" w15:restartNumberingAfterBreak="0">
    <w:nsid w:val="79504242"/>
    <w:multiLevelType w:val="hybridMultilevel"/>
    <w:tmpl w:val="B0B81242"/>
    <w:lvl w:ilvl="0" w:tplc="E65A90D8">
      <w:start w:val="1"/>
      <w:numFmt w:val="bullet"/>
      <w:lvlText w:val="▫"/>
      <w:lvlJc w:val="left"/>
      <w:pPr>
        <w:ind w:left="360" w:hanging="360"/>
      </w:pPr>
      <w:rPr>
        <w:rFonts w:ascii="Courier New" w:hAnsi="Courier New" w:hint="default"/>
      </w:rPr>
    </w:lvl>
    <w:lvl w:ilvl="1" w:tplc="49BE83D8">
      <w:start w:val="1"/>
      <w:numFmt w:val="bullet"/>
      <w:lvlText w:val="o"/>
      <w:lvlJc w:val="left"/>
      <w:pPr>
        <w:ind w:left="1080" w:hanging="360"/>
      </w:pPr>
      <w:rPr>
        <w:rFonts w:ascii="Courier New" w:hAnsi="Courier New" w:hint="default"/>
      </w:rPr>
    </w:lvl>
    <w:lvl w:ilvl="2" w:tplc="72EC6398">
      <w:start w:val="1"/>
      <w:numFmt w:val="bullet"/>
      <w:lvlText w:val=""/>
      <w:lvlJc w:val="left"/>
      <w:pPr>
        <w:ind w:left="1800" w:hanging="360"/>
      </w:pPr>
      <w:rPr>
        <w:rFonts w:ascii="Wingdings" w:hAnsi="Wingdings" w:hint="default"/>
      </w:rPr>
    </w:lvl>
    <w:lvl w:ilvl="3" w:tplc="58B44576">
      <w:start w:val="1"/>
      <w:numFmt w:val="bullet"/>
      <w:lvlText w:val=""/>
      <w:lvlJc w:val="left"/>
      <w:pPr>
        <w:ind w:left="2520" w:hanging="360"/>
      </w:pPr>
      <w:rPr>
        <w:rFonts w:ascii="Symbol" w:hAnsi="Symbol" w:hint="default"/>
      </w:rPr>
    </w:lvl>
    <w:lvl w:ilvl="4" w:tplc="39143BB2">
      <w:start w:val="1"/>
      <w:numFmt w:val="bullet"/>
      <w:lvlText w:val="o"/>
      <w:lvlJc w:val="left"/>
      <w:pPr>
        <w:ind w:left="3240" w:hanging="360"/>
      </w:pPr>
      <w:rPr>
        <w:rFonts w:ascii="Courier New" w:hAnsi="Courier New" w:hint="default"/>
      </w:rPr>
    </w:lvl>
    <w:lvl w:ilvl="5" w:tplc="76DC48CA">
      <w:start w:val="1"/>
      <w:numFmt w:val="bullet"/>
      <w:lvlText w:val=""/>
      <w:lvlJc w:val="left"/>
      <w:pPr>
        <w:ind w:left="3960" w:hanging="360"/>
      </w:pPr>
      <w:rPr>
        <w:rFonts w:ascii="Wingdings" w:hAnsi="Wingdings" w:hint="default"/>
      </w:rPr>
    </w:lvl>
    <w:lvl w:ilvl="6" w:tplc="EDE63B70">
      <w:start w:val="1"/>
      <w:numFmt w:val="bullet"/>
      <w:lvlText w:val=""/>
      <w:lvlJc w:val="left"/>
      <w:pPr>
        <w:ind w:left="4680" w:hanging="360"/>
      </w:pPr>
      <w:rPr>
        <w:rFonts w:ascii="Symbol" w:hAnsi="Symbol" w:hint="default"/>
      </w:rPr>
    </w:lvl>
    <w:lvl w:ilvl="7" w:tplc="8AF8C77E">
      <w:start w:val="1"/>
      <w:numFmt w:val="bullet"/>
      <w:lvlText w:val="o"/>
      <w:lvlJc w:val="left"/>
      <w:pPr>
        <w:ind w:left="5400" w:hanging="360"/>
      </w:pPr>
      <w:rPr>
        <w:rFonts w:ascii="Courier New" w:hAnsi="Courier New" w:hint="default"/>
      </w:rPr>
    </w:lvl>
    <w:lvl w:ilvl="8" w:tplc="E62A58B2">
      <w:start w:val="1"/>
      <w:numFmt w:val="bullet"/>
      <w:lvlText w:val=""/>
      <w:lvlJc w:val="left"/>
      <w:pPr>
        <w:ind w:left="6120" w:hanging="360"/>
      </w:pPr>
      <w:rPr>
        <w:rFonts w:ascii="Wingdings" w:hAnsi="Wingdings" w:hint="default"/>
      </w:rPr>
    </w:lvl>
  </w:abstractNum>
  <w:abstractNum w:abstractNumId="35" w15:restartNumberingAfterBreak="0">
    <w:nsid w:val="7A1C5DCA"/>
    <w:multiLevelType w:val="hybridMultilevel"/>
    <w:tmpl w:val="79C050CA"/>
    <w:lvl w:ilvl="0" w:tplc="DBA268F4">
      <w:start w:val="1"/>
      <w:numFmt w:val="bullet"/>
      <w:lvlText w:val=""/>
      <w:lvlJc w:val="left"/>
      <w:pPr>
        <w:ind w:left="720" w:hanging="360"/>
      </w:pPr>
      <w:rPr>
        <w:rFonts w:ascii="Symbol" w:hAnsi="Symbol" w:hint="default"/>
      </w:rPr>
    </w:lvl>
    <w:lvl w:ilvl="1" w:tplc="F14C9B82">
      <w:start w:val="1"/>
      <w:numFmt w:val="bullet"/>
      <w:lvlText w:val="o"/>
      <w:lvlJc w:val="left"/>
      <w:pPr>
        <w:ind w:left="1440" w:hanging="360"/>
      </w:pPr>
      <w:rPr>
        <w:rFonts w:ascii="Courier New" w:hAnsi="Courier New" w:hint="default"/>
      </w:rPr>
    </w:lvl>
    <w:lvl w:ilvl="2" w:tplc="51386A50">
      <w:start w:val="1"/>
      <w:numFmt w:val="bullet"/>
      <w:lvlText w:val=""/>
      <w:lvlJc w:val="left"/>
      <w:pPr>
        <w:ind w:left="2160" w:hanging="360"/>
      </w:pPr>
      <w:rPr>
        <w:rFonts w:ascii="Wingdings" w:hAnsi="Wingdings" w:hint="default"/>
      </w:rPr>
    </w:lvl>
    <w:lvl w:ilvl="3" w:tplc="D6668B5C">
      <w:start w:val="1"/>
      <w:numFmt w:val="bullet"/>
      <w:lvlText w:val=""/>
      <w:lvlJc w:val="left"/>
      <w:pPr>
        <w:ind w:left="2880" w:hanging="360"/>
      </w:pPr>
      <w:rPr>
        <w:rFonts w:ascii="Symbol" w:hAnsi="Symbol" w:hint="default"/>
      </w:rPr>
    </w:lvl>
    <w:lvl w:ilvl="4" w:tplc="DC1254C6">
      <w:start w:val="1"/>
      <w:numFmt w:val="bullet"/>
      <w:lvlText w:val="o"/>
      <w:lvlJc w:val="left"/>
      <w:pPr>
        <w:ind w:left="3600" w:hanging="360"/>
      </w:pPr>
      <w:rPr>
        <w:rFonts w:ascii="Courier New" w:hAnsi="Courier New" w:hint="default"/>
      </w:rPr>
    </w:lvl>
    <w:lvl w:ilvl="5" w:tplc="BF34E51E">
      <w:start w:val="1"/>
      <w:numFmt w:val="bullet"/>
      <w:lvlText w:val=""/>
      <w:lvlJc w:val="left"/>
      <w:pPr>
        <w:ind w:left="4320" w:hanging="360"/>
      </w:pPr>
      <w:rPr>
        <w:rFonts w:ascii="Wingdings" w:hAnsi="Wingdings" w:hint="default"/>
      </w:rPr>
    </w:lvl>
    <w:lvl w:ilvl="6" w:tplc="41DE5E60">
      <w:start w:val="1"/>
      <w:numFmt w:val="bullet"/>
      <w:lvlText w:val=""/>
      <w:lvlJc w:val="left"/>
      <w:pPr>
        <w:ind w:left="5040" w:hanging="360"/>
      </w:pPr>
      <w:rPr>
        <w:rFonts w:ascii="Symbol" w:hAnsi="Symbol" w:hint="default"/>
      </w:rPr>
    </w:lvl>
    <w:lvl w:ilvl="7" w:tplc="FBFEE7DE">
      <w:start w:val="1"/>
      <w:numFmt w:val="bullet"/>
      <w:lvlText w:val="o"/>
      <w:lvlJc w:val="left"/>
      <w:pPr>
        <w:ind w:left="5760" w:hanging="360"/>
      </w:pPr>
      <w:rPr>
        <w:rFonts w:ascii="Courier New" w:hAnsi="Courier New" w:hint="default"/>
      </w:rPr>
    </w:lvl>
    <w:lvl w:ilvl="8" w:tplc="F6A4B8D8">
      <w:start w:val="1"/>
      <w:numFmt w:val="bullet"/>
      <w:lvlText w:val=""/>
      <w:lvlJc w:val="left"/>
      <w:pPr>
        <w:ind w:left="6480" w:hanging="360"/>
      </w:pPr>
      <w:rPr>
        <w:rFonts w:ascii="Wingdings" w:hAnsi="Wingdings" w:hint="default"/>
      </w:rPr>
    </w:lvl>
  </w:abstractNum>
  <w:abstractNum w:abstractNumId="36" w15:restartNumberingAfterBreak="0">
    <w:nsid w:val="7B867096"/>
    <w:multiLevelType w:val="hybridMultilevel"/>
    <w:tmpl w:val="214E08F6"/>
    <w:lvl w:ilvl="0" w:tplc="02B4F2A8">
      <w:start w:val="1"/>
      <w:numFmt w:val="bullet"/>
      <w:lvlText w:val=""/>
      <w:lvlJc w:val="left"/>
      <w:pPr>
        <w:ind w:left="720" w:hanging="360"/>
      </w:pPr>
      <w:rPr>
        <w:rFonts w:ascii="Symbol" w:hAnsi="Symbol" w:hint="default"/>
      </w:rPr>
    </w:lvl>
    <w:lvl w:ilvl="1" w:tplc="DDBC030A">
      <w:start w:val="1"/>
      <w:numFmt w:val="bullet"/>
      <w:lvlText w:val="o"/>
      <w:lvlJc w:val="left"/>
      <w:pPr>
        <w:ind w:left="1440" w:hanging="360"/>
      </w:pPr>
      <w:rPr>
        <w:rFonts w:ascii="Courier New" w:hAnsi="Courier New" w:hint="default"/>
      </w:rPr>
    </w:lvl>
    <w:lvl w:ilvl="2" w:tplc="056AF302">
      <w:start w:val="1"/>
      <w:numFmt w:val="bullet"/>
      <w:lvlText w:val=""/>
      <w:lvlJc w:val="left"/>
      <w:pPr>
        <w:ind w:left="2160" w:hanging="360"/>
      </w:pPr>
      <w:rPr>
        <w:rFonts w:ascii="Wingdings" w:hAnsi="Wingdings" w:hint="default"/>
      </w:rPr>
    </w:lvl>
    <w:lvl w:ilvl="3" w:tplc="5452673A">
      <w:start w:val="1"/>
      <w:numFmt w:val="bullet"/>
      <w:lvlText w:val=""/>
      <w:lvlJc w:val="left"/>
      <w:pPr>
        <w:ind w:left="2880" w:hanging="360"/>
      </w:pPr>
      <w:rPr>
        <w:rFonts w:ascii="Symbol" w:hAnsi="Symbol" w:hint="default"/>
      </w:rPr>
    </w:lvl>
    <w:lvl w:ilvl="4" w:tplc="A902519C">
      <w:start w:val="1"/>
      <w:numFmt w:val="bullet"/>
      <w:lvlText w:val="o"/>
      <w:lvlJc w:val="left"/>
      <w:pPr>
        <w:ind w:left="3600" w:hanging="360"/>
      </w:pPr>
      <w:rPr>
        <w:rFonts w:ascii="Courier New" w:hAnsi="Courier New" w:hint="default"/>
      </w:rPr>
    </w:lvl>
    <w:lvl w:ilvl="5" w:tplc="5D8C4FA2">
      <w:start w:val="1"/>
      <w:numFmt w:val="bullet"/>
      <w:lvlText w:val=""/>
      <w:lvlJc w:val="left"/>
      <w:pPr>
        <w:ind w:left="4320" w:hanging="360"/>
      </w:pPr>
      <w:rPr>
        <w:rFonts w:ascii="Wingdings" w:hAnsi="Wingdings" w:hint="default"/>
      </w:rPr>
    </w:lvl>
    <w:lvl w:ilvl="6" w:tplc="4E8499EA">
      <w:start w:val="1"/>
      <w:numFmt w:val="bullet"/>
      <w:lvlText w:val=""/>
      <w:lvlJc w:val="left"/>
      <w:pPr>
        <w:ind w:left="5040" w:hanging="360"/>
      </w:pPr>
      <w:rPr>
        <w:rFonts w:ascii="Symbol" w:hAnsi="Symbol" w:hint="default"/>
      </w:rPr>
    </w:lvl>
    <w:lvl w:ilvl="7" w:tplc="1B3883C2">
      <w:start w:val="1"/>
      <w:numFmt w:val="bullet"/>
      <w:lvlText w:val="o"/>
      <w:lvlJc w:val="left"/>
      <w:pPr>
        <w:ind w:left="5760" w:hanging="360"/>
      </w:pPr>
      <w:rPr>
        <w:rFonts w:ascii="Courier New" w:hAnsi="Courier New" w:hint="default"/>
      </w:rPr>
    </w:lvl>
    <w:lvl w:ilvl="8" w:tplc="3092A4F4">
      <w:start w:val="1"/>
      <w:numFmt w:val="bullet"/>
      <w:lvlText w:val=""/>
      <w:lvlJc w:val="left"/>
      <w:pPr>
        <w:ind w:left="6480" w:hanging="360"/>
      </w:pPr>
      <w:rPr>
        <w:rFonts w:ascii="Wingdings" w:hAnsi="Wingdings" w:hint="default"/>
      </w:rPr>
    </w:lvl>
  </w:abstractNum>
  <w:abstractNum w:abstractNumId="37" w15:restartNumberingAfterBreak="0">
    <w:nsid w:val="7D08347B"/>
    <w:multiLevelType w:val="hybridMultilevel"/>
    <w:tmpl w:val="3866F63A"/>
    <w:lvl w:ilvl="0" w:tplc="A250889C">
      <w:start w:val="1"/>
      <w:numFmt w:val="bullet"/>
      <w:lvlText w:val=""/>
      <w:lvlJc w:val="left"/>
      <w:pPr>
        <w:ind w:left="720" w:hanging="360"/>
      </w:pPr>
      <w:rPr>
        <w:rFonts w:ascii="Symbol" w:hAnsi="Symbol" w:hint="default"/>
      </w:rPr>
    </w:lvl>
    <w:lvl w:ilvl="1" w:tplc="4D063402">
      <w:start w:val="1"/>
      <w:numFmt w:val="bullet"/>
      <w:lvlText w:val="o"/>
      <w:lvlJc w:val="left"/>
      <w:pPr>
        <w:ind w:left="1440" w:hanging="360"/>
      </w:pPr>
      <w:rPr>
        <w:rFonts w:ascii="Courier New" w:hAnsi="Courier New" w:hint="default"/>
      </w:rPr>
    </w:lvl>
    <w:lvl w:ilvl="2" w:tplc="B1D01530">
      <w:start w:val="1"/>
      <w:numFmt w:val="bullet"/>
      <w:lvlText w:val=""/>
      <w:lvlJc w:val="left"/>
      <w:pPr>
        <w:ind w:left="2160" w:hanging="360"/>
      </w:pPr>
      <w:rPr>
        <w:rFonts w:ascii="Wingdings" w:hAnsi="Wingdings" w:hint="default"/>
      </w:rPr>
    </w:lvl>
    <w:lvl w:ilvl="3" w:tplc="34EA6E78">
      <w:start w:val="1"/>
      <w:numFmt w:val="bullet"/>
      <w:lvlText w:val=""/>
      <w:lvlJc w:val="left"/>
      <w:pPr>
        <w:ind w:left="2880" w:hanging="360"/>
      </w:pPr>
      <w:rPr>
        <w:rFonts w:ascii="Symbol" w:hAnsi="Symbol" w:hint="default"/>
      </w:rPr>
    </w:lvl>
    <w:lvl w:ilvl="4" w:tplc="535C414C">
      <w:start w:val="1"/>
      <w:numFmt w:val="bullet"/>
      <w:lvlText w:val="o"/>
      <w:lvlJc w:val="left"/>
      <w:pPr>
        <w:ind w:left="3600" w:hanging="360"/>
      </w:pPr>
      <w:rPr>
        <w:rFonts w:ascii="Courier New" w:hAnsi="Courier New" w:hint="default"/>
      </w:rPr>
    </w:lvl>
    <w:lvl w:ilvl="5" w:tplc="4D8C7F5A">
      <w:start w:val="1"/>
      <w:numFmt w:val="bullet"/>
      <w:lvlText w:val=""/>
      <w:lvlJc w:val="left"/>
      <w:pPr>
        <w:ind w:left="4320" w:hanging="360"/>
      </w:pPr>
      <w:rPr>
        <w:rFonts w:ascii="Wingdings" w:hAnsi="Wingdings" w:hint="default"/>
      </w:rPr>
    </w:lvl>
    <w:lvl w:ilvl="6" w:tplc="345AEBB6">
      <w:start w:val="1"/>
      <w:numFmt w:val="bullet"/>
      <w:lvlText w:val=""/>
      <w:lvlJc w:val="left"/>
      <w:pPr>
        <w:ind w:left="5040" w:hanging="360"/>
      </w:pPr>
      <w:rPr>
        <w:rFonts w:ascii="Symbol" w:hAnsi="Symbol" w:hint="default"/>
      </w:rPr>
    </w:lvl>
    <w:lvl w:ilvl="7" w:tplc="43440516">
      <w:start w:val="1"/>
      <w:numFmt w:val="bullet"/>
      <w:lvlText w:val="o"/>
      <w:lvlJc w:val="left"/>
      <w:pPr>
        <w:ind w:left="5760" w:hanging="360"/>
      </w:pPr>
      <w:rPr>
        <w:rFonts w:ascii="Courier New" w:hAnsi="Courier New" w:hint="default"/>
      </w:rPr>
    </w:lvl>
    <w:lvl w:ilvl="8" w:tplc="6C4E8744">
      <w:start w:val="1"/>
      <w:numFmt w:val="bullet"/>
      <w:lvlText w:val=""/>
      <w:lvlJc w:val="left"/>
      <w:pPr>
        <w:ind w:left="6480" w:hanging="360"/>
      </w:pPr>
      <w:rPr>
        <w:rFonts w:ascii="Wingdings" w:hAnsi="Wingdings" w:hint="default"/>
      </w:rPr>
    </w:lvl>
  </w:abstractNum>
  <w:num w:numId="1" w16cid:durableId="468549025">
    <w:abstractNumId w:val="30"/>
  </w:num>
  <w:num w:numId="2" w16cid:durableId="530268933">
    <w:abstractNumId w:val="17"/>
  </w:num>
  <w:num w:numId="3" w16cid:durableId="1393699539">
    <w:abstractNumId w:val="32"/>
  </w:num>
  <w:num w:numId="4" w16cid:durableId="1100180258">
    <w:abstractNumId w:val="15"/>
  </w:num>
  <w:num w:numId="5" w16cid:durableId="229123378">
    <w:abstractNumId w:val="7"/>
  </w:num>
  <w:num w:numId="6" w16cid:durableId="51587977">
    <w:abstractNumId w:val="10"/>
  </w:num>
  <w:num w:numId="7" w16cid:durableId="544417148">
    <w:abstractNumId w:val="21"/>
  </w:num>
  <w:num w:numId="8" w16cid:durableId="315307941">
    <w:abstractNumId w:val="22"/>
  </w:num>
  <w:num w:numId="9" w16cid:durableId="397359476">
    <w:abstractNumId w:val="3"/>
  </w:num>
  <w:num w:numId="10" w16cid:durableId="1294561385">
    <w:abstractNumId w:val="33"/>
  </w:num>
  <w:num w:numId="11" w16cid:durableId="287207301">
    <w:abstractNumId w:val="14"/>
  </w:num>
  <w:num w:numId="12" w16cid:durableId="14232252">
    <w:abstractNumId w:val="35"/>
  </w:num>
  <w:num w:numId="13" w16cid:durableId="557399318">
    <w:abstractNumId w:val="6"/>
  </w:num>
  <w:num w:numId="14" w16cid:durableId="727068498">
    <w:abstractNumId w:val="29"/>
  </w:num>
  <w:num w:numId="15" w16cid:durableId="249848447">
    <w:abstractNumId w:val="11"/>
  </w:num>
  <w:num w:numId="16" w16cid:durableId="737872162">
    <w:abstractNumId w:val="9"/>
  </w:num>
  <w:num w:numId="17" w16cid:durableId="734545444">
    <w:abstractNumId w:val="26"/>
  </w:num>
  <w:num w:numId="18" w16cid:durableId="1721593562">
    <w:abstractNumId w:val="28"/>
  </w:num>
  <w:num w:numId="19" w16cid:durableId="594553092">
    <w:abstractNumId w:val="2"/>
  </w:num>
  <w:num w:numId="20" w16cid:durableId="452132937">
    <w:abstractNumId w:val="24"/>
  </w:num>
  <w:num w:numId="21" w16cid:durableId="1348094230">
    <w:abstractNumId w:val="5"/>
  </w:num>
  <w:num w:numId="22" w16cid:durableId="338045487">
    <w:abstractNumId w:val="37"/>
  </w:num>
  <w:num w:numId="23" w16cid:durableId="1762336502">
    <w:abstractNumId w:val="34"/>
  </w:num>
  <w:num w:numId="24" w16cid:durableId="968240699">
    <w:abstractNumId w:val="23"/>
  </w:num>
  <w:num w:numId="25" w16cid:durableId="27071461">
    <w:abstractNumId w:val="1"/>
  </w:num>
  <w:num w:numId="26" w16cid:durableId="2011331471">
    <w:abstractNumId w:val="31"/>
  </w:num>
  <w:num w:numId="27" w16cid:durableId="188489389">
    <w:abstractNumId w:val="4"/>
  </w:num>
  <w:num w:numId="28" w16cid:durableId="2022393937">
    <w:abstractNumId w:val="20"/>
  </w:num>
  <w:num w:numId="29" w16cid:durableId="45641196">
    <w:abstractNumId w:val="18"/>
  </w:num>
  <w:num w:numId="30" w16cid:durableId="1626472970">
    <w:abstractNumId w:val="0"/>
  </w:num>
  <w:num w:numId="31" w16cid:durableId="1335454587">
    <w:abstractNumId w:val="13"/>
  </w:num>
  <w:num w:numId="32" w16cid:durableId="1731419890">
    <w:abstractNumId w:val="36"/>
  </w:num>
  <w:num w:numId="33" w16cid:durableId="1068459927">
    <w:abstractNumId w:val="12"/>
  </w:num>
  <w:num w:numId="34" w16cid:durableId="2097163472">
    <w:abstractNumId w:val="16"/>
  </w:num>
  <w:num w:numId="35" w16cid:durableId="141049766">
    <w:abstractNumId w:val="8"/>
  </w:num>
  <w:num w:numId="36" w16cid:durableId="1879586466">
    <w:abstractNumId w:val="19"/>
  </w:num>
  <w:num w:numId="37" w16cid:durableId="909852744">
    <w:abstractNumId w:val="25"/>
  </w:num>
  <w:num w:numId="38" w16cid:durableId="74757591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revisionView w:formatting="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54"/>
    <w:rsid w:val="00047AF2"/>
    <w:rsid w:val="000CBE3A"/>
    <w:rsid w:val="00143FDD"/>
    <w:rsid w:val="00164239"/>
    <w:rsid w:val="0019E98A"/>
    <w:rsid w:val="00204EB3"/>
    <w:rsid w:val="002735AD"/>
    <w:rsid w:val="00292714"/>
    <w:rsid w:val="002D4DE0"/>
    <w:rsid w:val="002D7BC2"/>
    <w:rsid w:val="003019E5"/>
    <w:rsid w:val="00323CC1"/>
    <w:rsid w:val="003F2648"/>
    <w:rsid w:val="004339C4"/>
    <w:rsid w:val="0046DA5A"/>
    <w:rsid w:val="004B155E"/>
    <w:rsid w:val="004CE419"/>
    <w:rsid w:val="00526252"/>
    <w:rsid w:val="005678D7"/>
    <w:rsid w:val="0059D24B"/>
    <w:rsid w:val="0060836E"/>
    <w:rsid w:val="0061483E"/>
    <w:rsid w:val="00657857"/>
    <w:rsid w:val="0065F2B8"/>
    <w:rsid w:val="006B5668"/>
    <w:rsid w:val="006C0854"/>
    <w:rsid w:val="007224F0"/>
    <w:rsid w:val="0073DEF3"/>
    <w:rsid w:val="00846617"/>
    <w:rsid w:val="008E5927"/>
    <w:rsid w:val="00A46518"/>
    <w:rsid w:val="00A91B5A"/>
    <w:rsid w:val="00AA30E5"/>
    <w:rsid w:val="00AF5750"/>
    <w:rsid w:val="00BB4D69"/>
    <w:rsid w:val="00C74B8C"/>
    <w:rsid w:val="00CBC80C"/>
    <w:rsid w:val="00D42F76"/>
    <w:rsid w:val="00D61841"/>
    <w:rsid w:val="00EE2869"/>
    <w:rsid w:val="00F35006"/>
    <w:rsid w:val="00F7B38D"/>
    <w:rsid w:val="0101D49C"/>
    <w:rsid w:val="0103E894"/>
    <w:rsid w:val="0109724F"/>
    <w:rsid w:val="012347EC"/>
    <w:rsid w:val="0141E474"/>
    <w:rsid w:val="0142D912"/>
    <w:rsid w:val="0149DDA3"/>
    <w:rsid w:val="014C2A03"/>
    <w:rsid w:val="014D8F61"/>
    <w:rsid w:val="014FA299"/>
    <w:rsid w:val="01568F58"/>
    <w:rsid w:val="0186CC93"/>
    <w:rsid w:val="019342F4"/>
    <w:rsid w:val="01AA807E"/>
    <w:rsid w:val="01BA1271"/>
    <w:rsid w:val="01BAEAE0"/>
    <w:rsid w:val="01C0E779"/>
    <w:rsid w:val="01DDC4F2"/>
    <w:rsid w:val="01E1BE9C"/>
    <w:rsid w:val="01E38960"/>
    <w:rsid w:val="01FB2F35"/>
    <w:rsid w:val="02138D88"/>
    <w:rsid w:val="0217BB8A"/>
    <w:rsid w:val="021A3ACB"/>
    <w:rsid w:val="02340F8A"/>
    <w:rsid w:val="023F1EE7"/>
    <w:rsid w:val="0241F88D"/>
    <w:rsid w:val="0251BAA8"/>
    <w:rsid w:val="02777817"/>
    <w:rsid w:val="028917C5"/>
    <w:rsid w:val="02B20C48"/>
    <w:rsid w:val="02B59709"/>
    <w:rsid w:val="02D08EA3"/>
    <w:rsid w:val="02D10A63"/>
    <w:rsid w:val="02DCB0FC"/>
    <w:rsid w:val="02ECD367"/>
    <w:rsid w:val="02F5A1B8"/>
    <w:rsid w:val="030960D0"/>
    <w:rsid w:val="030EF2F2"/>
    <w:rsid w:val="0318A4FD"/>
    <w:rsid w:val="0319878D"/>
    <w:rsid w:val="031D9C69"/>
    <w:rsid w:val="034C6476"/>
    <w:rsid w:val="034EDEE5"/>
    <w:rsid w:val="0359CBBC"/>
    <w:rsid w:val="0366E49F"/>
    <w:rsid w:val="036D6B91"/>
    <w:rsid w:val="036DBB2D"/>
    <w:rsid w:val="0371C9BA"/>
    <w:rsid w:val="03721238"/>
    <w:rsid w:val="0386214B"/>
    <w:rsid w:val="039E853D"/>
    <w:rsid w:val="03A748A9"/>
    <w:rsid w:val="03C66D03"/>
    <w:rsid w:val="03C9F862"/>
    <w:rsid w:val="03D17270"/>
    <w:rsid w:val="03D46B64"/>
    <w:rsid w:val="03D625F4"/>
    <w:rsid w:val="03E3209C"/>
    <w:rsid w:val="03E8299E"/>
    <w:rsid w:val="040896A9"/>
    <w:rsid w:val="040E2209"/>
    <w:rsid w:val="041AC100"/>
    <w:rsid w:val="0433A18E"/>
    <w:rsid w:val="043445A0"/>
    <w:rsid w:val="0434A428"/>
    <w:rsid w:val="043FD3F0"/>
    <w:rsid w:val="044F0590"/>
    <w:rsid w:val="044FDF72"/>
    <w:rsid w:val="04542E34"/>
    <w:rsid w:val="045AF8EC"/>
    <w:rsid w:val="045BC88E"/>
    <w:rsid w:val="045E5AD4"/>
    <w:rsid w:val="0463055B"/>
    <w:rsid w:val="046E4E2B"/>
    <w:rsid w:val="04A92B2E"/>
    <w:rsid w:val="04ADEAD4"/>
    <w:rsid w:val="04BD1925"/>
    <w:rsid w:val="04C077B6"/>
    <w:rsid w:val="04D11D58"/>
    <w:rsid w:val="04DAB87B"/>
    <w:rsid w:val="04E2343E"/>
    <w:rsid w:val="04FB5A2C"/>
    <w:rsid w:val="0506551B"/>
    <w:rsid w:val="050A43CE"/>
    <w:rsid w:val="053265FD"/>
    <w:rsid w:val="053299AB"/>
    <w:rsid w:val="0536DDEE"/>
    <w:rsid w:val="055B2406"/>
    <w:rsid w:val="05A5AC1A"/>
    <w:rsid w:val="05CA273C"/>
    <w:rsid w:val="05CB4E80"/>
    <w:rsid w:val="05CDA9B0"/>
    <w:rsid w:val="05DC7AA8"/>
    <w:rsid w:val="05E3F965"/>
    <w:rsid w:val="05F4E30B"/>
    <w:rsid w:val="06004F7A"/>
    <w:rsid w:val="0612856A"/>
    <w:rsid w:val="0613A72A"/>
    <w:rsid w:val="06193C20"/>
    <w:rsid w:val="06237FB1"/>
    <w:rsid w:val="06330D61"/>
    <w:rsid w:val="064A89BA"/>
    <w:rsid w:val="0661473B"/>
    <w:rsid w:val="066752E8"/>
    <w:rsid w:val="0694F525"/>
    <w:rsid w:val="069E265F"/>
    <w:rsid w:val="06A7AC3B"/>
    <w:rsid w:val="06C25404"/>
    <w:rsid w:val="06D784A2"/>
    <w:rsid w:val="06D7AAAF"/>
    <w:rsid w:val="06DB5757"/>
    <w:rsid w:val="06E5BAB3"/>
    <w:rsid w:val="070AAD03"/>
    <w:rsid w:val="071E2CC7"/>
    <w:rsid w:val="072AE237"/>
    <w:rsid w:val="073346A6"/>
    <w:rsid w:val="0741A7F7"/>
    <w:rsid w:val="0743F3E5"/>
    <w:rsid w:val="07490626"/>
    <w:rsid w:val="076366F4"/>
    <w:rsid w:val="076BB7FE"/>
    <w:rsid w:val="077255CA"/>
    <w:rsid w:val="077AD9CF"/>
    <w:rsid w:val="077B12E0"/>
    <w:rsid w:val="079443B6"/>
    <w:rsid w:val="07A7D74F"/>
    <w:rsid w:val="07BDDE24"/>
    <w:rsid w:val="07C9A188"/>
    <w:rsid w:val="07DD9047"/>
    <w:rsid w:val="082F6359"/>
    <w:rsid w:val="0830D599"/>
    <w:rsid w:val="084E8A5F"/>
    <w:rsid w:val="084E97CF"/>
    <w:rsid w:val="0851FD25"/>
    <w:rsid w:val="08559F43"/>
    <w:rsid w:val="08605746"/>
    <w:rsid w:val="088065FE"/>
    <w:rsid w:val="08830A2E"/>
    <w:rsid w:val="0890D3FD"/>
    <w:rsid w:val="08957F4E"/>
    <w:rsid w:val="08AEEF92"/>
    <w:rsid w:val="08B5C7B1"/>
    <w:rsid w:val="08BBF1FF"/>
    <w:rsid w:val="08D0ABFB"/>
    <w:rsid w:val="08DE8E1A"/>
    <w:rsid w:val="08E496A2"/>
    <w:rsid w:val="08F31702"/>
    <w:rsid w:val="08FCDF76"/>
    <w:rsid w:val="090138E5"/>
    <w:rsid w:val="091D96F4"/>
    <w:rsid w:val="093D5945"/>
    <w:rsid w:val="0944D3BA"/>
    <w:rsid w:val="09540DA2"/>
    <w:rsid w:val="096FEEE9"/>
    <w:rsid w:val="09742DDD"/>
    <w:rsid w:val="0975D64B"/>
    <w:rsid w:val="098B7B34"/>
    <w:rsid w:val="098C55F4"/>
    <w:rsid w:val="09B5C0A2"/>
    <w:rsid w:val="09D10C76"/>
    <w:rsid w:val="09D57A5F"/>
    <w:rsid w:val="09F639DA"/>
    <w:rsid w:val="0A048395"/>
    <w:rsid w:val="0A0888FC"/>
    <w:rsid w:val="0A0ACE18"/>
    <w:rsid w:val="0A11EFDE"/>
    <w:rsid w:val="0A1CAA6E"/>
    <w:rsid w:val="0A1D9A5B"/>
    <w:rsid w:val="0A24CFCD"/>
    <w:rsid w:val="0A5C4433"/>
    <w:rsid w:val="0A6A68C7"/>
    <w:rsid w:val="0A7A2996"/>
    <w:rsid w:val="0A97506B"/>
    <w:rsid w:val="0AA39B70"/>
    <w:rsid w:val="0AB04B1C"/>
    <w:rsid w:val="0AB117D8"/>
    <w:rsid w:val="0AB52880"/>
    <w:rsid w:val="0ACC84DB"/>
    <w:rsid w:val="0AEF53B0"/>
    <w:rsid w:val="0AF47639"/>
    <w:rsid w:val="0AF8AC4B"/>
    <w:rsid w:val="0B13D806"/>
    <w:rsid w:val="0B23456F"/>
    <w:rsid w:val="0B3F1730"/>
    <w:rsid w:val="0B496330"/>
    <w:rsid w:val="0B4D12E5"/>
    <w:rsid w:val="0B5E7F5B"/>
    <w:rsid w:val="0B60F942"/>
    <w:rsid w:val="0B7105EB"/>
    <w:rsid w:val="0B726598"/>
    <w:rsid w:val="0B7B37BA"/>
    <w:rsid w:val="0BA3C697"/>
    <w:rsid w:val="0BA95993"/>
    <w:rsid w:val="0BD02DF8"/>
    <w:rsid w:val="0BE312A7"/>
    <w:rsid w:val="0BED61D6"/>
    <w:rsid w:val="0BEEB2BE"/>
    <w:rsid w:val="0BFDF606"/>
    <w:rsid w:val="0BFE057E"/>
    <w:rsid w:val="0C2C4BB7"/>
    <w:rsid w:val="0C3A85DA"/>
    <w:rsid w:val="0C470C26"/>
    <w:rsid w:val="0C54A172"/>
    <w:rsid w:val="0C7A5BED"/>
    <w:rsid w:val="0C9192E5"/>
    <w:rsid w:val="0CB66E21"/>
    <w:rsid w:val="0CD307E1"/>
    <w:rsid w:val="0CDFE31A"/>
    <w:rsid w:val="0CE84EA6"/>
    <w:rsid w:val="0CF4182E"/>
    <w:rsid w:val="0CFE3506"/>
    <w:rsid w:val="0D1C8EFD"/>
    <w:rsid w:val="0D259429"/>
    <w:rsid w:val="0D26D078"/>
    <w:rsid w:val="0D3C66B5"/>
    <w:rsid w:val="0D4FB621"/>
    <w:rsid w:val="0D58D1ED"/>
    <w:rsid w:val="0D5AB60A"/>
    <w:rsid w:val="0DB72CD7"/>
    <w:rsid w:val="0DB9EE7A"/>
    <w:rsid w:val="0DBF6AA3"/>
    <w:rsid w:val="0DC2F40D"/>
    <w:rsid w:val="0DCCE4C0"/>
    <w:rsid w:val="0DE7AA7E"/>
    <w:rsid w:val="0DEF5615"/>
    <w:rsid w:val="0E08AD7E"/>
    <w:rsid w:val="0E225A18"/>
    <w:rsid w:val="0E2865BC"/>
    <w:rsid w:val="0E2D85E3"/>
    <w:rsid w:val="0E461998"/>
    <w:rsid w:val="0E479812"/>
    <w:rsid w:val="0E4E55B0"/>
    <w:rsid w:val="0E68DDAC"/>
    <w:rsid w:val="0E6D2BEE"/>
    <w:rsid w:val="0E82FADD"/>
    <w:rsid w:val="0E8C8214"/>
    <w:rsid w:val="0E8CB586"/>
    <w:rsid w:val="0EB510A4"/>
    <w:rsid w:val="0EBF9F1A"/>
    <w:rsid w:val="0ED0DC2B"/>
    <w:rsid w:val="0EDDDF0F"/>
    <w:rsid w:val="0EE00E84"/>
    <w:rsid w:val="0EE01C40"/>
    <w:rsid w:val="0EF3140E"/>
    <w:rsid w:val="0EF67451"/>
    <w:rsid w:val="0F01D068"/>
    <w:rsid w:val="0F04034C"/>
    <w:rsid w:val="0F131AB4"/>
    <w:rsid w:val="0F1B02A6"/>
    <w:rsid w:val="0F294D35"/>
    <w:rsid w:val="0F2F7250"/>
    <w:rsid w:val="0F3A0ED4"/>
    <w:rsid w:val="0F67ED00"/>
    <w:rsid w:val="0F68A472"/>
    <w:rsid w:val="0F79AA26"/>
    <w:rsid w:val="0FA817D9"/>
    <w:rsid w:val="0FE9DE5A"/>
    <w:rsid w:val="0FFCE0D6"/>
    <w:rsid w:val="10022F3F"/>
    <w:rsid w:val="100A99D1"/>
    <w:rsid w:val="10152087"/>
    <w:rsid w:val="10227587"/>
    <w:rsid w:val="102C2FA4"/>
    <w:rsid w:val="10323849"/>
    <w:rsid w:val="103559A7"/>
    <w:rsid w:val="107BEC28"/>
    <w:rsid w:val="108D96A3"/>
    <w:rsid w:val="10A2195E"/>
    <w:rsid w:val="10A71161"/>
    <w:rsid w:val="10ABF943"/>
    <w:rsid w:val="10E46CA8"/>
    <w:rsid w:val="10FD69F7"/>
    <w:rsid w:val="1105BD5F"/>
    <w:rsid w:val="1107E0A6"/>
    <w:rsid w:val="1110FD89"/>
    <w:rsid w:val="112123E5"/>
    <w:rsid w:val="112AC6F5"/>
    <w:rsid w:val="1149DF4A"/>
    <w:rsid w:val="114F3825"/>
    <w:rsid w:val="118C4F9E"/>
    <w:rsid w:val="118EB78A"/>
    <w:rsid w:val="1197F0DD"/>
    <w:rsid w:val="119B37BD"/>
    <w:rsid w:val="11A7AADA"/>
    <w:rsid w:val="11A9ABD2"/>
    <w:rsid w:val="11D892A4"/>
    <w:rsid w:val="12078D69"/>
    <w:rsid w:val="1215D3D5"/>
    <w:rsid w:val="1224EFF2"/>
    <w:rsid w:val="1225B6BE"/>
    <w:rsid w:val="1242D2CF"/>
    <w:rsid w:val="124AE5CB"/>
    <w:rsid w:val="1263C80B"/>
    <w:rsid w:val="126BAE44"/>
    <w:rsid w:val="127D05A0"/>
    <w:rsid w:val="129CC71B"/>
    <w:rsid w:val="12A599C9"/>
    <w:rsid w:val="12C714C3"/>
    <w:rsid w:val="12D5CD5B"/>
    <w:rsid w:val="12E768CC"/>
    <w:rsid w:val="12EA1508"/>
    <w:rsid w:val="12FA4322"/>
    <w:rsid w:val="1312E91C"/>
    <w:rsid w:val="131EC6AA"/>
    <w:rsid w:val="13205411"/>
    <w:rsid w:val="1324514E"/>
    <w:rsid w:val="132F5107"/>
    <w:rsid w:val="13373A75"/>
    <w:rsid w:val="13490D35"/>
    <w:rsid w:val="136353D1"/>
    <w:rsid w:val="13657748"/>
    <w:rsid w:val="137FCC4B"/>
    <w:rsid w:val="1387C801"/>
    <w:rsid w:val="13C19BB2"/>
    <w:rsid w:val="13D7982A"/>
    <w:rsid w:val="13D83427"/>
    <w:rsid w:val="13D91366"/>
    <w:rsid w:val="14190702"/>
    <w:rsid w:val="1435E7DA"/>
    <w:rsid w:val="144F3C1F"/>
    <w:rsid w:val="1459F4D4"/>
    <w:rsid w:val="1467F04C"/>
    <w:rsid w:val="14749991"/>
    <w:rsid w:val="147808B3"/>
    <w:rsid w:val="14805FB1"/>
    <w:rsid w:val="148E535D"/>
    <w:rsid w:val="149859F2"/>
    <w:rsid w:val="14A65AFF"/>
    <w:rsid w:val="14DE52B9"/>
    <w:rsid w:val="14DF7BA7"/>
    <w:rsid w:val="14E4CAB9"/>
    <w:rsid w:val="14F0C0B0"/>
    <w:rsid w:val="14F2F301"/>
    <w:rsid w:val="14F9BC37"/>
    <w:rsid w:val="151A59AD"/>
    <w:rsid w:val="1520598B"/>
    <w:rsid w:val="15399301"/>
    <w:rsid w:val="1546AAE7"/>
    <w:rsid w:val="1553C0D1"/>
    <w:rsid w:val="155AE4AD"/>
    <w:rsid w:val="158CAC92"/>
    <w:rsid w:val="15923F08"/>
    <w:rsid w:val="159D209A"/>
    <w:rsid w:val="15A3F754"/>
    <w:rsid w:val="15AE83BA"/>
    <w:rsid w:val="15C23DB2"/>
    <w:rsid w:val="15C5A5AB"/>
    <w:rsid w:val="15DD0085"/>
    <w:rsid w:val="15EE4FDF"/>
    <w:rsid w:val="15F798FF"/>
    <w:rsid w:val="160870BC"/>
    <w:rsid w:val="16164983"/>
    <w:rsid w:val="162C69DB"/>
    <w:rsid w:val="162DBDB3"/>
    <w:rsid w:val="1630A672"/>
    <w:rsid w:val="164DF4E6"/>
    <w:rsid w:val="165BB360"/>
    <w:rsid w:val="16663BE8"/>
    <w:rsid w:val="1669E661"/>
    <w:rsid w:val="16750CE6"/>
    <w:rsid w:val="16923DF7"/>
    <w:rsid w:val="169D439B"/>
    <w:rsid w:val="16B44965"/>
    <w:rsid w:val="16D2C146"/>
    <w:rsid w:val="16E2DFD6"/>
    <w:rsid w:val="16FE269C"/>
    <w:rsid w:val="1703D451"/>
    <w:rsid w:val="17090413"/>
    <w:rsid w:val="1722FE47"/>
    <w:rsid w:val="17407FA5"/>
    <w:rsid w:val="174BE02C"/>
    <w:rsid w:val="17698219"/>
    <w:rsid w:val="177D1CD1"/>
    <w:rsid w:val="17911952"/>
    <w:rsid w:val="17BB27F0"/>
    <w:rsid w:val="17C1BB5D"/>
    <w:rsid w:val="17F5B59D"/>
    <w:rsid w:val="17F735AF"/>
    <w:rsid w:val="180537E3"/>
    <w:rsid w:val="180AF4F6"/>
    <w:rsid w:val="181017D2"/>
    <w:rsid w:val="1816A0D1"/>
    <w:rsid w:val="1824BA49"/>
    <w:rsid w:val="182D6263"/>
    <w:rsid w:val="184EE9C7"/>
    <w:rsid w:val="18614AF1"/>
    <w:rsid w:val="18754028"/>
    <w:rsid w:val="18766D7C"/>
    <w:rsid w:val="187E5392"/>
    <w:rsid w:val="1899B8E6"/>
    <w:rsid w:val="18A47E69"/>
    <w:rsid w:val="18AB6404"/>
    <w:rsid w:val="18C129DD"/>
    <w:rsid w:val="18C2676E"/>
    <w:rsid w:val="18E9B0A7"/>
    <w:rsid w:val="18EC35D8"/>
    <w:rsid w:val="1913A353"/>
    <w:rsid w:val="19355515"/>
    <w:rsid w:val="194679ED"/>
    <w:rsid w:val="197285E4"/>
    <w:rsid w:val="19732604"/>
    <w:rsid w:val="1980F82F"/>
    <w:rsid w:val="1993EA96"/>
    <w:rsid w:val="19A21A12"/>
    <w:rsid w:val="19B7E523"/>
    <w:rsid w:val="19B7E7D4"/>
    <w:rsid w:val="19CEFDE7"/>
    <w:rsid w:val="19E3CB32"/>
    <w:rsid w:val="19E3E469"/>
    <w:rsid w:val="19E8C41C"/>
    <w:rsid w:val="1A244A2A"/>
    <w:rsid w:val="1A364E51"/>
    <w:rsid w:val="1A3741B1"/>
    <w:rsid w:val="1A546349"/>
    <w:rsid w:val="1A7EE578"/>
    <w:rsid w:val="1A912D28"/>
    <w:rsid w:val="1A91F2C4"/>
    <w:rsid w:val="1AA0852C"/>
    <w:rsid w:val="1AB1B6F9"/>
    <w:rsid w:val="1ABFF939"/>
    <w:rsid w:val="1AC53E6D"/>
    <w:rsid w:val="1ACA518D"/>
    <w:rsid w:val="1AE9502B"/>
    <w:rsid w:val="1AF09600"/>
    <w:rsid w:val="1B1A80A6"/>
    <w:rsid w:val="1B2A0CFF"/>
    <w:rsid w:val="1B35C823"/>
    <w:rsid w:val="1B44F37A"/>
    <w:rsid w:val="1B50277B"/>
    <w:rsid w:val="1B505366"/>
    <w:rsid w:val="1B5DE2F5"/>
    <w:rsid w:val="1B615889"/>
    <w:rsid w:val="1B65661A"/>
    <w:rsid w:val="1B6E46D7"/>
    <w:rsid w:val="1B7801C2"/>
    <w:rsid w:val="1B7D91E2"/>
    <w:rsid w:val="1B8B2CC6"/>
    <w:rsid w:val="1B8F290B"/>
    <w:rsid w:val="1B955925"/>
    <w:rsid w:val="1B98FD37"/>
    <w:rsid w:val="1BB57F48"/>
    <w:rsid w:val="1BC6A6D4"/>
    <w:rsid w:val="1BC9596B"/>
    <w:rsid w:val="1BEA4706"/>
    <w:rsid w:val="1BECE64A"/>
    <w:rsid w:val="1BEDA646"/>
    <w:rsid w:val="1BF290FA"/>
    <w:rsid w:val="1BF36A4E"/>
    <w:rsid w:val="1C1C8CCC"/>
    <w:rsid w:val="1C23A1E8"/>
    <w:rsid w:val="1C401109"/>
    <w:rsid w:val="1C80BA26"/>
    <w:rsid w:val="1C83B6A1"/>
    <w:rsid w:val="1CA11AD1"/>
    <w:rsid w:val="1CAAFD5E"/>
    <w:rsid w:val="1CAD9BA7"/>
    <w:rsid w:val="1CAE542C"/>
    <w:rsid w:val="1CD0D266"/>
    <w:rsid w:val="1CD10DD7"/>
    <w:rsid w:val="1CD56F40"/>
    <w:rsid w:val="1CD62E86"/>
    <w:rsid w:val="1CF0B7E6"/>
    <w:rsid w:val="1D134AFE"/>
    <w:rsid w:val="1D28ECD9"/>
    <w:rsid w:val="1D31FEA3"/>
    <w:rsid w:val="1D3365D7"/>
    <w:rsid w:val="1D3458E7"/>
    <w:rsid w:val="1D38B707"/>
    <w:rsid w:val="1D41A82C"/>
    <w:rsid w:val="1D54AEF3"/>
    <w:rsid w:val="1D71DAA5"/>
    <w:rsid w:val="1DADC5B0"/>
    <w:rsid w:val="1DAFA8AB"/>
    <w:rsid w:val="1DEFA123"/>
    <w:rsid w:val="1DF85602"/>
    <w:rsid w:val="1E06A520"/>
    <w:rsid w:val="1E077EB1"/>
    <w:rsid w:val="1E4381ED"/>
    <w:rsid w:val="1E454A22"/>
    <w:rsid w:val="1E488DF2"/>
    <w:rsid w:val="1E50783A"/>
    <w:rsid w:val="1E704204"/>
    <w:rsid w:val="1E850FFE"/>
    <w:rsid w:val="1E8BAE09"/>
    <w:rsid w:val="1E956063"/>
    <w:rsid w:val="1E9C52BB"/>
    <w:rsid w:val="1EA59401"/>
    <w:rsid w:val="1EAAA64B"/>
    <w:rsid w:val="1EB8A111"/>
    <w:rsid w:val="1EBCA5D9"/>
    <w:rsid w:val="1ED7CC1D"/>
    <w:rsid w:val="1ED7DC7A"/>
    <w:rsid w:val="1EE0FA31"/>
    <w:rsid w:val="1F01A7C1"/>
    <w:rsid w:val="1F029C3A"/>
    <w:rsid w:val="1F08409D"/>
    <w:rsid w:val="1F15BCC3"/>
    <w:rsid w:val="1F502263"/>
    <w:rsid w:val="1F56A9D2"/>
    <w:rsid w:val="1F97BB73"/>
    <w:rsid w:val="1F98CA61"/>
    <w:rsid w:val="1FB122A6"/>
    <w:rsid w:val="1FE230A9"/>
    <w:rsid w:val="1FE635B7"/>
    <w:rsid w:val="1FF18CDC"/>
    <w:rsid w:val="1FF952AC"/>
    <w:rsid w:val="200B8983"/>
    <w:rsid w:val="2042D360"/>
    <w:rsid w:val="2061E244"/>
    <w:rsid w:val="2064FC6C"/>
    <w:rsid w:val="2070D5CC"/>
    <w:rsid w:val="207333B4"/>
    <w:rsid w:val="207CC074"/>
    <w:rsid w:val="207FD8AF"/>
    <w:rsid w:val="2083A5D1"/>
    <w:rsid w:val="20873A00"/>
    <w:rsid w:val="208AC778"/>
    <w:rsid w:val="208D2B5D"/>
    <w:rsid w:val="20917D7E"/>
    <w:rsid w:val="20ADB820"/>
    <w:rsid w:val="20B642DF"/>
    <w:rsid w:val="20B8C67D"/>
    <w:rsid w:val="20BEB9A2"/>
    <w:rsid w:val="20E51E99"/>
    <w:rsid w:val="20EA38E1"/>
    <w:rsid w:val="20F26A7A"/>
    <w:rsid w:val="210A0C83"/>
    <w:rsid w:val="2114AD0F"/>
    <w:rsid w:val="2123E1FC"/>
    <w:rsid w:val="21337FA9"/>
    <w:rsid w:val="2145C34C"/>
    <w:rsid w:val="2166C12B"/>
    <w:rsid w:val="21788004"/>
    <w:rsid w:val="217D977D"/>
    <w:rsid w:val="218BAAFC"/>
    <w:rsid w:val="219285A2"/>
    <w:rsid w:val="21C150B6"/>
    <w:rsid w:val="21E07A61"/>
    <w:rsid w:val="21E5F7AA"/>
    <w:rsid w:val="222C5044"/>
    <w:rsid w:val="22529CC2"/>
    <w:rsid w:val="2264E9B3"/>
    <w:rsid w:val="2269B184"/>
    <w:rsid w:val="226E724F"/>
    <w:rsid w:val="227379E8"/>
    <w:rsid w:val="227825D8"/>
    <w:rsid w:val="227CED39"/>
    <w:rsid w:val="2298E679"/>
    <w:rsid w:val="22BC755D"/>
    <w:rsid w:val="22C12B29"/>
    <w:rsid w:val="22C7960F"/>
    <w:rsid w:val="22D7D836"/>
    <w:rsid w:val="22DB4CB6"/>
    <w:rsid w:val="232A2CDC"/>
    <w:rsid w:val="23340F8B"/>
    <w:rsid w:val="2362FFDC"/>
    <w:rsid w:val="236FB473"/>
    <w:rsid w:val="237041A3"/>
    <w:rsid w:val="23754165"/>
    <w:rsid w:val="2383121D"/>
    <w:rsid w:val="2383561E"/>
    <w:rsid w:val="23894D8F"/>
    <w:rsid w:val="23AC1A0A"/>
    <w:rsid w:val="23BA62BF"/>
    <w:rsid w:val="23C11739"/>
    <w:rsid w:val="23DBD697"/>
    <w:rsid w:val="23EE5512"/>
    <w:rsid w:val="23F85E7E"/>
    <w:rsid w:val="23FD5D2A"/>
    <w:rsid w:val="23FE4BF4"/>
    <w:rsid w:val="2405EA2A"/>
    <w:rsid w:val="240B0B46"/>
    <w:rsid w:val="240B7A6A"/>
    <w:rsid w:val="241E6012"/>
    <w:rsid w:val="242B40C1"/>
    <w:rsid w:val="242EBF0C"/>
    <w:rsid w:val="2434F20F"/>
    <w:rsid w:val="24487EFD"/>
    <w:rsid w:val="244959B4"/>
    <w:rsid w:val="244A7305"/>
    <w:rsid w:val="245BC2AE"/>
    <w:rsid w:val="2461D8D1"/>
    <w:rsid w:val="24625B75"/>
    <w:rsid w:val="246A8537"/>
    <w:rsid w:val="2484BD30"/>
    <w:rsid w:val="248B5703"/>
    <w:rsid w:val="2498E618"/>
    <w:rsid w:val="249CE952"/>
    <w:rsid w:val="24B1EB57"/>
    <w:rsid w:val="24B4AA47"/>
    <w:rsid w:val="24C9411D"/>
    <w:rsid w:val="24CCF63B"/>
    <w:rsid w:val="24DADF48"/>
    <w:rsid w:val="25110655"/>
    <w:rsid w:val="25143028"/>
    <w:rsid w:val="2516060A"/>
    <w:rsid w:val="25226535"/>
    <w:rsid w:val="253052E3"/>
    <w:rsid w:val="253EC015"/>
    <w:rsid w:val="253F3AE5"/>
    <w:rsid w:val="255341CE"/>
    <w:rsid w:val="255939E0"/>
    <w:rsid w:val="256559F0"/>
    <w:rsid w:val="257F911E"/>
    <w:rsid w:val="2584B35D"/>
    <w:rsid w:val="2584F112"/>
    <w:rsid w:val="25881031"/>
    <w:rsid w:val="258A43E8"/>
    <w:rsid w:val="25918566"/>
    <w:rsid w:val="25C42BA0"/>
    <w:rsid w:val="25CD449E"/>
    <w:rsid w:val="260A48E1"/>
    <w:rsid w:val="261407E4"/>
    <w:rsid w:val="262394D1"/>
    <w:rsid w:val="264F461B"/>
    <w:rsid w:val="267E98DE"/>
    <w:rsid w:val="26856F39"/>
    <w:rsid w:val="26BEE5C0"/>
    <w:rsid w:val="26CF8219"/>
    <w:rsid w:val="26D84E3F"/>
    <w:rsid w:val="26DCA070"/>
    <w:rsid w:val="26E59BBA"/>
    <w:rsid w:val="26F0264A"/>
    <w:rsid w:val="27003975"/>
    <w:rsid w:val="27054681"/>
    <w:rsid w:val="2707C7C3"/>
    <w:rsid w:val="27124482"/>
    <w:rsid w:val="271DD10D"/>
    <w:rsid w:val="2732A7B3"/>
    <w:rsid w:val="273E9BFA"/>
    <w:rsid w:val="275A6791"/>
    <w:rsid w:val="278647C8"/>
    <w:rsid w:val="27976218"/>
    <w:rsid w:val="279BDA5A"/>
    <w:rsid w:val="27AE389C"/>
    <w:rsid w:val="27B3147E"/>
    <w:rsid w:val="27B540F0"/>
    <w:rsid w:val="27C81153"/>
    <w:rsid w:val="27E29015"/>
    <w:rsid w:val="27F6FA8C"/>
    <w:rsid w:val="2825F279"/>
    <w:rsid w:val="28425644"/>
    <w:rsid w:val="284F435E"/>
    <w:rsid w:val="2850805A"/>
    <w:rsid w:val="28630EF3"/>
    <w:rsid w:val="28680F48"/>
    <w:rsid w:val="28738B1A"/>
    <w:rsid w:val="28A4D658"/>
    <w:rsid w:val="28AE220C"/>
    <w:rsid w:val="28B69B58"/>
    <w:rsid w:val="28C0D70B"/>
    <w:rsid w:val="28D2702F"/>
    <w:rsid w:val="28D88B60"/>
    <w:rsid w:val="28D9B847"/>
    <w:rsid w:val="28EB0BC0"/>
    <w:rsid w:val="28F5C585"/>
    <w:rsid w:val="28F677B1"/>
    <w:rsid w:val="28FE1295"/>
    <w:rsid w:val="2900FCA1"/>
    <w:rsid w:val="2916F204"/>
    <w:rsid w:val="291EE546"/>
    <w:rsid w:val="295AD982"/>
    <w:rsid w:val="2994139D"/>
    <w:rsid w:val="29A2DF67"/>
    <w:rsid w:val="29A9A052"/>
    <w:rsid w:val="29AD65A2"/>
    <w:rsid w:val="29AD9873"/>
    <w:rsid w:val="29C3AFB6"/>
    <w:rsid w:val="29DB8A62"/>
    <w:rsid w:val="29E5602B"/>
    <w:rsid w:val="2A0B7843"/>
    <w:rsid w:val="2A1C43B5"/>
    <w:rsid w:val="2A24D70E"/>
    <w:rsid w:val="2A2C5C06"/>
    <w:rsid w:val="2A3F9551"/>
    <w:rsid w:val="2A42CC36"/>
    <w:rsid w:val="2A466191"/>
    <w:rsid w:val="2A556A8F"/>
    <w:rsid w:val="2A564B17"/>
    <w:rsid w:val="2A695DE2"/>
    <w:rsid w:val="2A85C619"/>
    <w:rsid w:val="2A9F4FE5"/>
    <w:rsid w:val="2AA69616"/>
    <w:rsid w:val="2AB77B73"/>
    <w:rsid w:val="2ACA9D1A"/>
    <w:rsid w:val="2ACF5965"/>
    <w:rsid w:val="2AF9D000"/>
    <w:rsid w:val="2B18E55C"/>
    <w:rsid w:val="2B2C29B6"/>
    <w:rsid w:val="2B3505AD"/>
    <w:rsid w:val="2B3D3624"/>
    <w:rsid w:val="2B3DD929"/>
    <w:rsid w:val="2B49E74E"/>
    <w:rsid w:val="2B4E1017"/>
    <w:rsid w:val="2B519067"/>
    <w:rsid w:val="2B545AF3"/>
    <w:rsid w:val="2B5BCA1B"/>
    <w:rsid w:val="2B753072"/>
    <w:rsid w:val="2B867138"/>
    <w:rsid w:val="2B91E93F"/>
    <w:rsid w:val="2BA0C14D"/>
    <w:rsid w:val="2BE27A63"/>
    <w:rsid w:val="2BF57030"/>
    <w:rsid w:val="2BF7F88C"/>
    <w:rsid w:val="2C03799A"/>
    <w:rsid w:val="2C1308AD"/>
    <w:rsid w:val="2C3C783E"/>
    <w:rsid w:val="2C414C79"/>
    <w:rsid w:val="2C5326A9"/>
    <w:rsid w:val="2C6EFD47"/>
    <w:rsid w:val="2C7C0B48"/>
    <w:rsid w:val="2C7F89C2"/>
    <w:rsid w:val="2C819B22"/>
    <w:rsid w:val="2C90CCAF"/>
    <w:rsid w:val="2CA71657"/>
    <w:rsid w:val="2CAA2ED0"/>
    <w:rsid w:val="2CB4884C"/>
    <w:rsid w:val="2CD97A5F"/>
    <w:rsid w:val="2CDABAC4"/>
    <w:rsid w:val="2CECBB7C"/>
    <w:rsid w:val="2CEDB0E5"/>
    <w:rsid w:val="2CF43275"/>
    <w:rsid w:val="2CFF10AB"/>
    <w:rsid w:val="2D171E42"/>
    <w:rsid w:val="2D3924EF"/>
    <w:rsid w:val="2D4B7887"/>
    <w:rsid w:val="2D6C10B0"/>
    <w:rsid w:val="2D7119D8"/>
    <w:rsid w:val="2D7D55E2"/>
    <w:rsid w:val="2D8A424C"/>
    <w:rsid w:val="2D9D2E11"/>
    <w:rsid w:val="2DA67A13"/>
    <w:rsid w:val="2DAB0775"/>
    <w:rsid w:val="2DC6868C"/>
    <w:rsid w:val="2DFAD143"/>
    <w:rsid w:val="2E0B78F6"/>
    <w:rsid w:val="2E11D5CC"/>
    <w:rsid w:val="2E1A0BC8"/>
    <w:rsid w:val="2E1FF193"/>
    <w:rsid w:val="2E2E8681"/>
    <w:rsid w:val="2E5D44AA"/>
    <w:rsid w:val="2E7D84A5"/>
    <w:rsid w:val="2E8FF0EF"/>
    <w:rsid w:val="2EB545D9"/>
    <w:rsid w:val="2ECD6CFE"/>
    <w:rsid w:val="2ED8EA67"/>
    <w:rsid w:val="2EFAEEEF"/>
    <w:rsid w:val="2F0B16AD"/>
    <w:rsid w:val="2F11490E"/>
    <w:rsid w:val="2F1BE845"/>
    <w:rsid w:val="2F356E4D"/>
    <w:rsid w:val="2F37CF9A"/>
    <w:rsid w:val="2F3C5868"/>
    <w:rsid w:val="2F4385C6"/>
    <w:rsid w:val="2F45FE0D"/>
    <w:rsid w:val="2F5C71C7"/>
    <w:rsid w:val="2F6887A4"/>
    <w:rsid w:val="2F7DFB28"/>
    <w:rsid w:val="2F8F3E1B"/>
    <w:rsid w:val="2FB52565"/>
    <w:rsid w:val="2FC8BC9D"/>
    <w:rsid w:val="2FF0B369"/>
    <w:rsid w:val="2FF887BB"/>
    <w:rsid w:val="3017B11E"/>
    <w:rsid w:val="301A1414"/>
    <w:rsid w:val="302156A6"/>
    <w:rsid w:val="303A98AF"/>
    <w:rsid w:val="305C9795"/>
    <w:rsid w:val="30643D54"/>
    <w:rsid w:val="30692935"/>
    <w:rsid w:val="30902E88"/>
    <w:rsid w:val="3091A830"/>
    <w:rsid w:val="3093AD7D"/>
    <w:rsid w:val="30BC091D"/>
    <w:rsid w:val="30D79ABD"/>
    <w:rsid w:val="30FF1A7B"/>
    <w:rsid w:val="31025FF8"/>
    <w:rsid w:val="310E30C0"/>
    <w:rsid w:val="311A9A4B"/>
    <w:rsid w:val="31258CE1"/>
    <w:rsid w:val="312951C6"/>
    <w:rsid w:val="31341C4A"/>
    <w:rsid w:val="3145B3B5"/>
    <w:rsid w:val="31460008"/>
    <w:rsid w:val="314A9701"/>
    <w:rsid w:val="3155BEC2"/>
    <w:rsid w:val="317064B6"/>
    <w:rsid w:val="31B2BDA6"/>
    <w:rsid w:val="31C3F54D"/>
    <w:rsid w:val="31CF00F1"/>
    <w:rsid w:val="31E55D63"/>
    <w:rsid w:val="31EC60B7"/>
    <w:rsid w:val="320B037E"/>
    <w:rsid w:val="32268C7D"/>
    <w:rsid w:val="3233B0D5"/>
    <w:rsid w:val="323D4A37"/>
    <w:rsid w:val="3241B9A1"/>
    <w:rsid w:val="324B7F02"/>
    <w:rsid w:val="326FCB5D"/>
    <w:rsid w:val="3270F1D2"/>
    <w:rsid w:val="3271767E"/>
    <w:rsid w:val="328823D5"/>
    <w:rsid w:val="328D115A"/>
    <w:rsid w:val="329FCB83"/>
    <w:rsid w:val="32A73E6C"/>
    <w:rsid w:val="32A7CACC"/>
    <w:rsid w:val="32B22629"/>
    <w:rsid w:val="32BF3036"/>
    <w:rsid w:val="32E33F10"/>
    <w:rsid w:val="32F22C05"/>
    <w:rsid w:val="32F9FAA9"/>
    <w:rsid w:val="331B0F2C"/>
    <w:rsid w:val="331E92D0"/>
    <w:rsid w:val="3320B67C"/>
    <w:rsid w:val="3350FF78"/>
    <w:rsid w:val="33532C4B"/>
    <w:rsid w:val="337FF964"/>
    <w:rsid w:val="33877F7E"/>
    <w:rsid w:val="33A363B4"/>
    <w:rsid w:val="33B40B2F"/>
    <w:rsid w:val="33D2071A"/>
    <w:rsid w:val="33FFBD8E"/>
    <w:rsid w:val="34070A5C"/>
    <w:rsid w:val="340DE746"/>
    <w:rsid w:val="3436DB1B"/>
    <w:rsid w:val="344990B9"/>
    <w:rsid w:val="344D987D"/>
    <w:rsid w:val="344EBDF3"/>
    <w:rsid w:val="346A9677"/>
    <w:rsid w:val="346C2B48"/>
    <w:rsid w:val="346DCCF5"/>
    <w:rsid w:val="34799C98"/>
    <w:rsid w:val="348DA399"/>
    <w:rsid w:val="348FB20A"/>
    <w:rsid w:val="349061FF"/>
    <w:rsid w:val="3496EF7F"/>
    <w:rsid w:val="34AF06A5"/>
    <w:rsid w:val="34B1EF62"/>
    <w:rsid w:val="34BEA561"/>
    <w:rsid w:val="34D82892"/>
    <w:rsid w:val="35011A8C"/>
    <w:rsid w:val="351775C2"/>
    <w:rsid w:val="3520AE79"/>
    <w:rsid w:val="35425C6E"/>
    <w:rsid w:val="354CF354"/>
    <w:rsid w:val="3556D0B7"/>
    <w:rsid w:val="356CE72D"/>
    <w:rsid w:val="358029F6"/>
    <w:rsid w:val="3586D2F4"/>
    <w:rsid w:val="358838E3"/>
    <w:rsid w:val="35912385"/>
    <w:rsid w:val="3598AF88"/>
    <w:rsid w:val="35A9C6DA"/>
    <w:rsid w:val="35C5F42D"/>
    <w:rsid w:val="35C73CA7"/>
    <w:rsid w:val="35D83130"/>
    <w:rsid w:val="35E5731B"/>
    <w:rsid w:val="35FF513F"/>
    <w:rsid w:val="360171E3"/>
    <w:rsid w:val="3615EE2A"/>
    <w:rsid w:val="3627E0FA"/>
    <w:rsid w:val="3631A448"/>
    <w:rsid w:val="3654F09C"/>
    <w:rsid w:val="365C2836"/>
    <w:rsid w:val="365D1A2D"/>
    <w:rsid w:val="365EAD4B"/>
    <w:rsid w:val="3678A15D"/>
    <w:rsid w:val="367CF233"/>
    <w:rsid w:val="368F8FDC"/>
    <w:rsid w:val="36B7EEB0"/>
    <w:rsid w:val="36DAE590"/>
    <w:rsid w:val="36F74500"/>
    <w:rsid w:val="3704D26F"/>
    <w:rsid w:val="370B9D45"/>
    <w:rsid w:val="3725E699"/>
    <w:rsid w:val="373BBD16"/>
    <w:rsid w:val="3742874B"/>
    <w:rsid w:val="37448BA6"/>
    <w:rsid w:val="374DFBE1"/>
    <w:rsid w:val="377DDD70"/>
    <w:rsid w:val="37944138"/>
    <w:rsid w:val="37A6AFE0"/>
    <w:rsid w:val="37A830DC"/>
    <w:rsid w:val="37B78DCD"/>
    <w:rsid w:val="37C46929"/>
    <w:rsid w:val="37D2406F"/>
    <w:rsid w:val="37EE69E2"/>
    <w:rsid w:val="37F1AFD4"/>
    <w:rsid w:val="37F28E59"/>
    <w:rsid w:val="383E9638"/>
    <w:rsid w:val="3841BA6E"/>
    <w:rsid w:val="3856F606"/>
    <w:rsid w:val="385834E2"/>
    <w:rsid w:val="385E3384"/>
    <w:rsid w:val="3867A1EE"/>
    <w:rsid w:val="3879C08F"/>
    <w:rsid w:val="38987548"/>
    <w:rsid w:val="38A272E9"/>
    <w:rsid w:val="38BCCE40"/>
    <w:rsid w:val="38C3AFCF"/>
    <w:rsid w:val="38E1C967"/>
    <w:rsid w:val="38EF9D9E"/>
    <w:rsid w:val="38FF97EE"/>
    <w:rsid w:val="391FBA95"/>
    <w:rsid w:val="3920DF86"/>
    <w:rsid w:val="3934BAF0"/>
    <w:rsid w:val="395EC209"/>
    <w:rsid w:val="3963157B"/>
    <w:rsid w:val="39677867"/>
    <w:rsid w:val="39856923"/>
    <w:rsid w:val="398F070D"/>
    <w:rsid w:val="39A52B4A"/>
    <w:rsid w:val="39ADBCA9"/>
    <w:rsid w:val="39B59D83"/>
    <w:rsid w:val="39B8194B"/>
    <w:rsid w:val="39CB801A"/>
    <w:rsid w:val="39D3A8D6"/>
    <w:rsid w:val="39E3C199"/>
    <w:rsid w:val="3A04C31C"/>
    <w:rsid w:val="3A613F10"/>
    <w:rsid w:val="3A63E7D5"/>
    <w:rsid w:val="3A8CF0F6"/>
    <w:rsid w:val="3A934FA8"/>
    <w:rsid w:val="3A98D0B7"/>
    <w:rsid w:val="3AAB1273"/>
    <w:rsid w:val="3AADED1D"/>
    <w:rsid w:val="3AAE0F23"/>
    <w:rsid w:val="3AAFA7A8"/>
    <w:rsid w:val="3AC09BDA"/>
    <w:rsid w:val="3AC4D154"/>
    <w:rsid w:val="3AC7078E"/>
    <w:rsid w:val="3AD08818"/>
    <w:rsid w:val="3AE4711F"/>
    <w:rsid w:val="3AF44A5D"/>
    <w:rsid w:val="3B187EE2"/>
    <w:rsid w:val="3B19FCEE"/>
    <w:rsid w:val="3B1BC0A8"/>
    <w:rsid w:val="3B3EC2B2"/>
    <w:rsid w:val="3B436359"/>
    <w:rsid w:val="3B4E4D71"/>
    <w:rsid w:val="3B71AA61"/>
    <w:rsid w:val="3B9094CE"/>
    <w:rsid w:val="3B91F407"/>
    <w:rsid w:val="3BB4B70E"/>
    <w:rsid w:val="3BBE163A"/>
    <w:rsid w:val="3BC5F5D3"/>
    <w:rsid w:val="3BCD4CC5"/>
    <w:rsid w:val="3BD1D502"/>
    <w:rsid w:val="3BF09AF9"/>
    <w:rsid w:val="3BFE1EC6"/>
    <w:rsid w:val="3BFE8C74"/>
    <w:rsid w:val="3C1426BB"/>
    <w:rsid w:val="3C16F14D"/>
    <w:rsid w:val="3C1AA785"/>
    <w:rsid w:val="3C2DE450"/>
    <w:rsid w:val="3C320938"/>
    <w:rsid w:val="3C4261AF"/>
    <w:rsid w:val="3C5BE4EC"/>
    <w:rsid w:val="3C854D18"/>
    <w:rsid w:val="3C866A0C"/>
    <w:rsid w:val="3C96AAEB"/>
    <w:rsid w:val="3CBA4F06"/>
    <w:rsid w:val="3CC4EDA5"/>
    <w:rsid w:val="3CCE6D72"/>
    <w:rsid w:val="3CE034FC"/>
    <w:rsid w:val="3D05772B"/>
    <w:rsid w:val="3D0960AC"/>
    <w:rsid w:val="3D0DDF4D"/>
    <w:rsid w:val="3D12CC7C"/>
    <w:rsid w:val="3D137563"/>
    <w:rsid w:val="3D2F3C51"/>
    <w:rsid w:val="3D4815A8"/>
    <w:rsid w:val="3D509A32"/>
    <w:rsid w:val="3D666A3F"/>
    <w:rsid w:val="3D76411F"/>
    <w:rsid w:val="3D7C8D19"/>
    <w:rsid w:val="3D843E63"/>
    <w:rsid w:val="3D8CA282"/>
    <w:rsid w:val="3D90E239"/>
    <w:rsid w:val="3DAC41FB"/>
    <w:rsid w:val="3DB11B31"/>
    <w:rsid w:val="3DB7991F"/>
    <w:rsid w:val="3DC38DBD"/>
    <w:rsid w:val="3DD0AAD0"/>
    <w:rsid w:val="3DF01B31"/>
    <w:rsid w:val="3DF0D764"/>
    <w:rsid w:val="3E1BC852"/>
    <w:rsid w:val="3E22BC08"/>
    <w:rsid w:val="3E272A7F"/>
    <w:rsid w:val="3E31915D"/>
    <w:rsid w:val="3E35A14E"/>
    <w:rsid w:val="3E406617"/>
    <w:rsid w:val="3E4C5DF0"/>
    <w:rsid w:val="3E6097A8"/>
    <w:rsid w:val="3E7C1E90"/>
    <w:rsid w:val="3EA2327C"/>
    <w:rsid w:val="3EBCE037"/>
    <w:rsid w:val="3EC3376D"/>
    <w:rsid w:val="3EE69321"/>
    <w:rsid w:val="3EF32C84"/>
    <w:rsid w:val="3EF81686"/>
    <w:rsid w:val="3F4EFCC7"/>
    <w:rsid w:val="3F6898F7"/>
    <w:rsid w:val="3F69F075"/>
    <w:rsid w:val="3F740FCC"/>
    <w:rsid w:val="3F7ED138"/>
    <w:rsid w:val="3F81BD26"/>
    <w:rsid w:val="3F86B370"/>
    <w:rsid w:val="3F8BA2FE"/>
    <w:rsid w:val="3F8F08B9"/>
    <w:rsid w:val="3FAEEFB3"/>
    <w:rsid w:val="3FD2807B"/>
    <w:rsid w:val="3FD6802A"/>
    <w:rsid w:val="3FDDC287"/>
    <w:rsid w:val="3FDE452C"/>
    <w:rsid w:val="3FE11A53"/>
    <w:rsid w:val="3FE54125"/>
    <w:rsid w:val="3FEA0074"/>
    <w:rsid w:val="4006CDDD"/>
    <w:rsid w:val="401C457B"/>
    <w:rsid w:val="402C2114"/>
    <w:rsid w:val="4033B78B"/>
    <w:rsid w:val="405EC20C"/>
    <w:rsid w:val="4079DD2B"/>
    <w:rsid w:val="407AC34E"/>
    <w:rsid w:val="40A3B0C3"/>
    <w:rsid w:val="40B6B132"/>
    <w:rsid w:val="40BFEDA1"/>
    <w:rsid w:val="40CF6874"/>
    <w:rsid w:val="40D15C0E"/>
    <w:rsid w:val="40E9854A"/>
    <w:rsid w:val="40EAFE60"/>
    <w:rsid w:val="40F1A855"/>
    <w:rsid w:val="410777C1"/>
    <w:rsid w:val="4113CD0D"/>
    <w:rsid w:val="411DAD0D"/>
    <w:rsid w:val="412C0AD1"/>
    <w:rsid w:val="412D6155"/>
    <w:rsid w:val="4131E707"/>
    <w:rsid w:val="413CBAB1"/>
    <w:rsid w:val="416CEE58"/>
    <w:rsid w:val="4194734E"/>
    <w:rsid w:val="41B054F8"/>
    <w:rsid w:val="41C4D2FC"/>
    <w:rsid w:val="41E7EE20"/>
    <w:rsid w:val="41EBF83B"/>
    <w:rsid w:val="41F40A47"/>
    <w:rsid w:val="41F860FB"/>
    <w:rsid w:val="42008791"/>
    <w:rsid w:val="4215100B"/>
    <w:rsid w:val="422647E4"/>
    <w:rsid w:val="4227ED1A"/>
    <w:rsid w:val="42330CE7"/>
    <w:rsid w:val="424052B9"/>
    <w:rsid w:val="4241ADFA"/>
    <w:rsid w:val="42579273"/>
    <w:rsid w:val="42625716"/>
    <w:rsid w:val="428E99CF"/>
    <w:rsid w:val="42ADFDA9"/>
    <w:rsid w:val="42C03191"/>
    <w:rsid w:val="42E209DC"/>
    <w:rsid w:val="42E2F93D"/>
    <w:rsid w:val="42EAC5E8"/>
    <w:rsid w:val="42EF64D6"/>
    <w:rsid w:val="42F78A51"/>
    <w:rsid w:val="4302A6E5"/>
    <w:rsid w:val="432CAF78"/>
    <w:rsid w:val="432EDDC9"/>
    <w:rsid w:val="435A924C"/>
    <w:rsid w:val="435C92CF"/>
    <w:rsid w:val="4361084A"/>
    <w:rsid w:val="43685820"/>
    <w:rsid w:val="436C92B4"/>
    <w:rsid w:val="4376A1DB"/>
    <w:rsid w:val="43AD727B"/>
    <w:rsid w:val="43B5EB83"/>
    <w:rsid w:val="43C3AACA"/>
    <w:rsid w:val="43D68759"/>
    <w:rsid w:val="43DE7639"/>
    <w:rsid w:val="43E5A44E"/>
    <w:rsid w:val="43F0AB01"/>
    <w:rsid w:val="43FA3B68"/>
    <w:rsid w:val="44033CF4"/>
    <w:rsid w:val="4405F273"/>
    <w:rsid w:val="440D6001"/>
    <w:rsid w:val="445A26DD"/>
    <w:rsid w:val="44669DD1"/>
    <w:rsid w:val="4468E45A"/>
    <w:rsid w:val="4482B545"/>
    <w:rsid w:val="448EFD67"/>
    <w:rsid w:val="4490F8FB"/>
    <w:rsid w:val="449D8BDC"/>
    <w:rsid w:val="44BFCD50"/>
    <w:rsid w:val="44CA32ED"/>
    <w:rsid w:val="44D1626F"/>
    <w:rsid w:val="44E7CDB4"/>
    <w:rsid w:val="44F2BEDC"/>
    <w:rsid w:val="45162229"/>
    <w:rsid w:val="45186679"/>
    <w:rsid w:val="451F9AE5"/>
    <w:rsid w:val="4532CC8C"/>
    <w:rsid w:val="454D60A8"/>
    <w:rsid w:val="454EE751"/>
    <w:rsid w:val="4550AEFB"/>
    <w:rsid w:val="45578D8A"/>
    <w:rsid w:val="4580746B"/>
    <w:rsid w:val="4595797F"/>
    <w:rsid w:val="45AA8A05"/>
    <w:rsid w:val="45C239B0"/>
    <w:rsid w:val="45CA8A18"/>
    <w:rsid w:val="45CB3564"/>
    <w:rsid w:val="45F08581"/>
    <w:rsid w:val="45F7985D"/>
    <w:rsid w:val="45F7BF71"/>
    <w:rsid w:val="45FE4BD3"/>
    <w:rsid w:val="460A5833"/>
    <w:rsid w:val="4627C136"/>
    <w:rsid w:val="463B12A3"/>
    <w:rsid w:val="465E8DB8"/>
    <w:rsid w:val="467193BB"/>
    <w:rsid w:val="46721FD9"/>
    <w:rsid w:val="467DFA6E"/>
    <w:rsid w:val="467F70D0"/>
    <w:rsid w:val="46875E06"/>
    <w:rsid w:val="468CE700"/>
    <w:rsid w:val="46AA8144"/>
    <w:rsid w:val="46AF4424"/>
    <w:rsid w:val="46C528F6"/>
    <w:rsid w:val="46DCC6A1"/>
    <w:rsid w:val="46E65F76"/>
    <w:rsid w:val="46F0A6B5"/>
    <w:rsid w:val="46FC25B9"/>
    <w:rsid w:val="4709A45A"/>
    <w:rsid w:val="471CCF95"/>
    <w:rsid w:val="4741448F"/>
    <w:rsid w:val="4764CDDB"/>
    <w:rsid w:val="47997EED"/>
    <w:rsid w:val="47A00897"/>
    <w:rsid w:val="47A497C5"/>
    <w:rsid w:val="47AEF030"/>
    <w:rsid w:val="47AF0C65"/>
    <w:rsid w:val="47B1B605"/>
    <w:rsid w:val="47C0B37F"/>
    <w:rsid w:val="47C4FED1"/>
    <w:rsid w:val="47C512FB"/>
    <w:rsid w:val="47C94C15"/>
    <w:rsid w:val="47CA8259"/>
    <w:rsid w:val="47E9DBEB"/>
    <w:rsid w:val="47F5C71A"/>
    <w:rsid w:val="47F68743"/>
    <w:rsid w:val="47FFDFCC"/>
    <w:rsid w:val="48292AD8"/>
    <w:rsid w:val="48514346"/>
    <w:rsid w:val="486786CF"/>
    <w:rsid w:val="489DF06B"/>
    <w:rsid w:val="48AC5DAA"/>
    <w:rsid w:val="48B7CB88"/>
    <w:rsid w:val="48BCE6AA"/>
    <w:rsid w:val="48C1FA1B"/>
    <w:rsid w:val="48C60242"/>
    <w:rsid w:val="48CF056B"/>
    <w:rsid w:val="48D50202"/>
    <w:rsid w:val="48D65804"/>
    <w:rsid w:val="48DEB7B5"/>
    <w:rsid w:val="48E31C2F"/>
    <w:rsid w:val="48E43696"/>
    <w:rsid w:val="49027EFA"/>
    <w:rsid w:val="49139D56"/>
    <w:rsid w:val="4917671A"/>
    <w:rsid w:val="4928809E"/>
    <w:rsid w:val="492E0191"/>
    <w:rsid w:val="4939DF5C"/>
    <w:rsid w:val="493BCDAD"/>
    <w:rsid w:val="4947483B"/>
    <w:rsid w:val="49490AE4"/>
    <w:rsid w:val="494EEC51"/>
    <w:rsid w:val="494FA155"/>
    <w:rsid w:val="4951B848"/>
    <w:rsid w:val="495B1188"/>
    <w:rsid w:val="49665797"/>
    <w:rsid w:val="49691F86"/>
    <w:rsid w:val="498500CF"/>
    <w:rsid w:val="49909984"/>
    <w:rsid w:val="49980C3F"/>
    <w:rsid w:val="49B413F6"/>
    <w:rsid w:val="49B6B2CB"/>
    <w:rsid w:val="49BAB673"/>
    <w:rsid w:val="49C66E14"/>
    <w:rsid w:val="49CC2893"/>
    <w:rsid w:val="49D9B174"/>
    <w:rsid w:val="49E1076F"/>
    <w:rsid w:val="49FE225A"/>
    <w:rsid w:val="4A202E19"/>
    <w:rsid w:val="4A3355D2"/>
    <w:rsid w:val="4A3A4B22"/>
    <w:rsid w:val="4A70D257"/>
    <w:rsid w:val="4A7251F1"/>
    <w:rsid w:val="4A810CAE"/>
    <w:rsid w:val="4A8E2566"/>
    <w:rsid w:val="4A96EC6E"/>
    <w:rsid w:val="4AB9EBA3"/>
    <w:rsid w:val="4AD34FD4"/>
    <w:rsid w:val="4AD5BC04"/>
    <w:rsid w:val="4AE8FD57"/>
    <w:rsid w:val="4AEB48FA"/>
    <w:rsid w:val="4B0F209D"/>
    <w:rsid w:val="4B178AAE"/>
    <w:rsid w:val="4B18C927"/>
    <w:rsid w:val="4B27CB38"/>
    <w:rsid w:val="4B38B42C"/>
    <w:rsid w:val="4B900BCC"/>
    <w:rsid w:val="4B9EDA1D"/>
    <w:rsid w:val="4BAE795A"/>
    <w:rsid w:val="4BAED8E0"/>
    <w:rsid w:val="4BE0CD15"/>
    <w:rsid w:val="4BF1E277"/>
    <w:rsid w:val="4C04268D"/>
    <w:rsid w:val="4C087DC8"/>
    <w:rsid w:val="4C0C68AB"/>
    <w:rsid w:val="4C148836"/>
    <w:rsid w:val="4C16034B"/>
    <w:rsid w:val="4C38786D"/>
    <w:rsid w:val="4C3D379F"/>
    <w:rsid w:val="4C3D3EEE"/>
    <w:rsid w:val="4C51C556"/>
    <w:rsid w:val="4C77ED08"/>
    <w:rsid w:val="4C9069D6"/>
    <w:rsid w:val="4CAA1CA5"/>
    <w:rsid w:val="4CBFA79D"/>
    <w:rsid w:val="4CCA10BC"/>
    <w:rsid w:val="4CD3CCCA"/>
    <w:rsid w:val="4CDC390F"/>
    <w:rsid w:val="4CF13447"/>
    <w:rsid w:val="4CFEE045"/>
    <w:rsid w:val="4D1B4BF3"/>
    <w:rsid w:val="4D211011"/>
    <w:rsid w:val="4D36ADB8"/>
    <w:rsid w:val="4D40B93C"/>
    <w:rsid w:val="4D4ED692"/>
    <w:rsid w:val="4D55CC62"/>
    <w:rsid w:val="4D5C40A9"/>
    <w:rsid w:val="4D6A111A"/>
    <w:rsid w:val="4D9D3C79"/>
    <w:rsid w:val="4DBC3709"/>
    <w:rsid w:val="4DD790C7"/>
    <w:rsid w:val="4DDF7882"/>
    <w:rsid w:val="4DFB2424"/>
    <w:rsid w:val="4DFF0387"/>
    <w:rsid w:val="4E13DB43"/>
    <w:rsid w:val="4E1B5ECB"/>
    <w:rsid w:val="4E1DA4D1"/>
    <w:rsid w:val="4E47666A"/>
    <w:rsid w:val="4E47CDB1"/>
    <w:rsid w:val="4E5A7F7C"/>
    <w:rsid w:val="4E5AC77B"/>
    <w:rsid w:val="4E6CA1BC"/>
    <w:rsid w:val="4E7E26B3"/>
    <w:rsid w:val="4E7EF34F"/>
    <w:rsid w:val="4E82B655"/>
    <w:rsid w:val="4E8325AF"/>
    <w:rsid w:val="4E8503FC"/>
    <w:rsid w:val="4E8610B0"/>
    <w:rsid w:val="4E8C9CCC"/>
    <w:rsid w:val="4EA19740"/>
    <w:rsid w:val="4EAA7701"/>
    <w:rsid w:val="4EC3A8E9"/>
    <w:rsid w:val="4ED2A4E3"/>
    <w:rsid w:val="4EDA436D"/>
    <w:rsid w:val="4EDC5932"/>
    <w:rsid w:val="4EDDB09B"/>
    <w:rsid w:val="4F2D0901"/>
    <w:rsid w:val="4F4B7B07"/>
    <w:rsid w:val="4F4D6ADC"/>
    <w:rsid w:val="4F5218C5"/>
    <w:rsid w:val="4F5D24D2"/>
    <w:rsid w:val="4F695E46"/>
    <w:rsid w:val="4F739B6C"/>
    <w:rsid w:val="4F7AD392"/>
    <w:rsid w:val="4F8E5AB1"/>
    <w:rsid w:val="4F8FFDCD"/>
    <w:rsid w:val="4FA7CF91"/>
    <w:rsid w:val="4FAA9CD9"/>
    <w:rsid w:val="4FCAAA45"/>
    <w:rsid w:val="4FCC969C"/>
    <w:rsid w:val="4FCFBC12"/>
    <w:rsid w:val="4FEA988F"/>
    <w:rsid w:val="4FEFEEA7"/>
    <w:rsid w:val="4FF5C069"/>
    <w:rsid w:val="501A1A11"/>
    <w:rsid w:val="502D6408"/>
    <w:rsid w:val="50429F6E"/>
    <w:rsid w:val="504665DE"/>
    <w:rsid w:val="504B196B"/>
    <w:rsid w:val="505454EC"/>
    <w:rsid w:val="5057FE3A"/>
    <w:rsid w:val="5062EF82"/>
    <w:rsid w:val="5063DAA6"/>
    <w:rsid w:val="5074D7DB"/>
    <w:rsid w:val="508D2394"/>
    <w:rsid w:val="509F460A"/>
    <w:rsid w:val="50C12150"/>
    <w:rsid w:val="50CC960F"/>
    <w:rsid w:val="50DC287E"/>
    <w:rsid w:val="50DFA6BA"/>
    <w:rsid w:val="50E49939"/>
    <w:rsid w:val="50F826A9"/>
    <w:rsid w:val="5100CFF5"/>
    <w:rsid w:val="510256AD"/>
    <w:rsid w:val="510302BE"/>
    <w:rsid w:val="51142E64"/>
    <w:rsid w:val="51229756"/>
    <w:rsid w:val="512A4104"/>
    <w:rsid w:val="512C6948"/>
    <w:rsid w:val="5147A51B"/>
    <w:rsid w:val="514ADB57"/>
    <w:rsid w:val="514F2CE5"/>
    <w:rsid w:val="515A5078"/>
    <w:rsid w:val="51648F88"/>
    <w:rsid w:val="5178AA7F"/>
    <w:rsid w:val="518D60C4"/>
    <w:rsid w:val="51914D5A"/>
    <w:rsid w:val="51CED27B"/>
    <w:rsid w:val="51CF094F"/>
    <w:rsid w:val="51EC5057"/>
    <w:rsid w:val="520C6218"/>
    <w:rsid w:val="5218CE10"/>
    <w:rsid w:val="522F68E2"/>
    <w:rsid w:val="522FBCC2"/>
    <w:rsid w:val="523554C5"/>
    <w:rsid w:val="523C5E3B"/>
    <w:rsid w:val="523DB0BE"/>
    <w:rsid w:val="52461DA5"/>
    <w:rsid w:val="524A32AD"/>
    <w:rsid w:val="524B5A91"/>
    <w:rsid w:val="525CF809"/>
    <w:rsid w:val="526168A5"/>
    <w:rsid w:val="526B632B"/>
    <w:rsid w:val="5273C2F3"/>
    <w:rsid w:val="52778EF9"/>
    <w:rsid w:val="52BC77E1"/>
    <w:rsid w:val="52F0906C"/>
    <w:rsid w:val="53191138"/>
    <w:rsid w:val="5345B7CD"/>
    <w:rsid w:val="535EDFEB"/>
    <w:rsid w:val="5396B3E9"/>
    <w:rsid w:val="5399FBF9"/>
    <w:rsid w:val="53A1446B"/>
    <w:rsid w:val="53A18DBD"/>
    <w:rsid w:val="53A1AF32"/>
    <w:rsid w:val="53A43C32"/>
    <w:rsid w:val="53AF796E"/>
    <w:rsid w:val="53B4C116"/>
    <w:rsid w:val="53B9DF4E"/>
    <w:rsid w:val="53C3C184"/>
    <w:rsid w:val="53D322F0"/>
    <w:rsid w:val="53E3A880"/>
    <w:rsid w:val="541BBECD"/>
    <w:rsid w:val="542509FF"/>
    <w:rsid w:val="544109B4"/>
    <w:rsid w:val="545AEB98"/>
    <w:rsid w:val="547AB6B4"/>
    <w:rsid w:val="54A25954"/>
    <w:rsid w:val="54A43051"/>
    <w:rsid w:val="54A4D6E1"/>
    <w:rsid w:val="54A5B51D"/>
    <w:rsid w:val="54DC9636"/>
    <w:rsid w:val="54E0868B"/>
    <w:rsid w:val="550BFEB2"/>
    <w:rsid w:val="550C2581"/>
    <w:rsid w:val="552E4C0D"/>
    <w:rsid w:val="553C7E30"/>
    <w:rsid w:val="55497BCA"/>
    <w:rsid w:val="5561EE67"/>
    <w:rsid w:val="55679A75"/>
    <w:rsid w:val="556B6DA8"/>
    <w:rsid w:val="5571BC2F"/>
    <w:rsid w:val="5583B2F2"/>
    <w:rsid w:val="558639FB"/>
    <w:rsid w:val="55919D55"/>
    <w:rsid w:val="5595BA58"/>
    <w:rsid w:val="55A80FFA"/>
    <w:rsid w:val="55B5715D"/>
    <w:rsid w:val="55DDCF1F"/>
    <w:rsid w:val="55E8A919"/>
    <w:rsid w:val="56117C15"/>
    <w:rsid w:val="56539FAE"/>
    <w:rsid w:val="567356F6"/>
    <w:rsid w:val="567EB305"/>
    <w:rsid w:val="569B9B26"/>
    <w:rsid w:val="569F2ABB"/>
    <w:rsid w:val="56A32B98"/>
    <w:rsid w:val="56C9F9D7"/>
    <w:rsid w:val="56E3D7F0"/>
    <w:rsid w:val="56FAAF58"/>
    <w:rsid w:val="570449D8"/>
    <w:rsid w:val="571E3457"/>
    <w:rsid w:val="57368674"/>
    <w:rsid w:val="573C98C0"/>
    <w:rsid w:val="5745239C"/>
    <w:rsid w:val="57542194"/>
    <w:rsid w:val="575B2E11"/>
    <w:rsid w:val="575E4EC0"/>
    <w:rsid w:val="575EE716"/>
    <w:rsid w:val="5771027E"/>
    <w:rsid w:val="57728978"/>
    <w:rsid w:val="5774D2FC"/>
    <w:rsid w:val="57788296"/>
    <w:rsid w:val="577914B5"/>
    <w:rsid w:val="578902D3"/>
    <w:rsid w:val="579E380D"/>
    <w:rsid w:val="57A901B2"/>
    <w:rsid w:val="57BABEDC"/>
    <w:rsid w:val="57BC9504"/>
    <w:rsid w:val="57C02805"/>
    <w:rsid w:val="57C97EF9"/>
    <w:rsid w:val="57E0E714"/>
    <w:rsid w:val="57E1907A"/>
    <w:rsid w:val="57E96010"/>
    <w:rsid w:val="57EDFA49"/>
    <w:rsid w:val="580DF4E7"/>
    <w:rsid w:val="581865B1"/>
    <w:rsid w:val="581B7C82"/>
    <w:rsid w:val="58214EE1"/>
    <w:rsid w:val="5894A042"/>
    <w:rsid w:val="589680B7"/>
    <w:rsid w:val="58A0C94F"/>
    <w:rsid w:val="58A60E1B"/>
    <w:rsid w:val="58AFB224"/>
    <w:rsid w:val="58B000D8"/>
    <w:rsid w:val="58B1CE70"/>
    <w:rsid w:val="58B63AC6"/>
    <w:rsid w:val="58CCB871"/>
    <w:rsid w:val="58D17B95"/>
    <w:rsid w:val="58F39DF0"/>
    <w:rsid w:val="5900D5BB"/>
    <w:rsid w:val="59094F3F"/>
    <w:rsid w:val="590F1FE9"/>
    <w:rsid w:val="5920C2C5"/>
    <w:rsid w:val="5936E938"/>
    <w:rsid w:val="5938A12A"/>
    <w:rsid w:val="5956C485"/>
    <w:rsid w:val="5958300D"/>
    <w:rsid w:val="595DD7E4"/>
    <w:rsid w:val="598587FE"/>
    <w:rsid w:val="598C41E9"/>
    <w:rsid w:val="5998E053"/>
    <w:rsid w:val="599EE52E"/>
    <w:rsid w:val="59A3F33F"/>
    <w:rsid w:val="59A6D7D8"/>
    <w:rsid w:val="59B20ED1"/>
    <w:rsid w:val="59CB8A9A"/>
    <w:rsid w:val="59D20F33"/>
    <w:rsid w:val="59D515BF"/>
    <w:rsid w:val="59DDA0A8"/>
    <w:rsid w:val="59EBF36F"/>
    <w:rsid w:val="5A0620D4"/>
    <w:rsid w:val="5A157CDF"/>
    <w:rsid w:val="5A3D76D4"/>
    <w:rsid w:val="5A41C60D"/>
    <w:rsid w:val="5A4A67E4"/>
    <w:rsid w:val="5A5EDFB3"/>
    <w:rsid w:val="5A5FACCE"/>
    <w:rsid w:val="5A679B03"/>
    <w:rsid w:val="5A775358"/>
    <w:rsid w:val="5A78F9F4"/>
    <w:rsid w:val="5A8A2AA0"/>
    <w:rsid w:val="5A8C6391"/>
    <w:rsid w:val="5AB38108"/>
    <w:rsid w:val="5AB74320"/>
    <w:rsid w:val="5ABB9E8C"/>
    <w:rsid w:val="5ACED2DE"/>
    <w:rsid w:val="5AD2BF85"/>
    <w:rsid w:val="5AD4CC8D"/>
    <w:rsid w:val="5AD763E5"/>
    <w:rsid w:val="5AD939E7"/>
    <w:rsid w:val="5AD9CA33"/>
    <w:rsid w:val="5AF8EEF9"/>
    <w:rsid w:val="5AFCA14C"/>
    <w:rsid w:val="5B030DC0"/>
    <w:rsid w:val="5B11210B"/>
    <w:rsid w:val="5B13D205"/>
    <w:rsid w:val="5B18E317"/>
    <w:rsid w:val="5B2AEE08"/>
    <w:rsid w:val="5B2B8C4E"/>
    <w:rsid w:val="5B2C0267"/>
    <w:rsid w:val="5B45112F"/>
    <w:rsid w:val="5B5046AE"/>
    <w:rsid w:val="5B5172A5"/>
    <w:rsid w:val="5B7A991B"/>
    <w:rsid w:val="5B94A76E"/>
    <w:rsid w:val="5B95FF64"/>
    <w:rsid w:val="5BA6DE37"/>
    <w:rsid w:val="5BAA8282"/>
    <w:rsid w:val="5BBD8250"/>
    <w:rsid w:val="5BCB6AB0"/>
    <w:rsid w:val="5BEEDC75"/>
    <w:rsid w:val="5BF96346"/>
    <w:rsid w:val="5BF98FDA"/>
    <w:rsid w:val="5BFD5EA9"/>
    <w:rsid w:val="5C0889FD"/>
    <w:rsid w:val="5C23CE0B"/>
    <w:rsid w:val="5C280F0A"/>
    <w:rsid w:val="5C3152C3"/>
    <w:rsid w:val="5C3F46FB"/>
    <w:rsid w:val="5C4D31D6"/>
    <w:rsid w:val="5C5C75DC"/>
    <w:rsid w:val="5C69B4B4"/>
    <w:rsid w:val="5C6D09B6"/>
    <w:rsid w:val="5C718A0E"/>
    <w:rsid w:val="5C725B8E"/>
    <w:rsid w:val="5C8A2D64"/>
    <w:rsid w:val="5C9AC25C"/>
    <w:rsid w:val="5C9F9780"/>
    <w:rsid w:val="5CA4B41C"/>
    <w:rsid w:val="5CCD62DD"/>
    <w:rsid w:val="5CD26643"/>
    <w:rsid w:val="5CDBE564"/>
    <w:rsid w:val="5CE314E8"/>
    <w:rsid w:val="5CF4146D"/>
    <w:rsid w:val="5D016CA9"/>
    <w:rsid w:val="5D0CC6F3"/>
    <w:rsid w:val="5D183291"/>
    <w:rsid w:val="5D23B4E5"/>
    <w:rsid w:val="5D3C4A83"/>
    <w:rsid w:val="5D4C9743"/>
    <w:rsid w:val="5D5CDBC8"/>
    <w:rsid w:val="5D6B2136"/>
    <w:rsid w:val="5D81EE61"/>
    <w:rsid w:val="5DA79EB3"/>
    <w:rsid w:val="5DC22617"/>
    <w:rsid w:val="5DC2E862"/>
    <w:rsid w:val="5DEA5DE6"/>
    <w:rsid w:val="5DEDA987"/>
    <w:rsid w:val="5E033F56"/>
    <w:rsid w:val="5E1061ED"/>
    <w:rsid w:val="5E111B41"/>
    <w:rsid w:val="5E3A8C48"/>
    <w:rsid w:val="5E56A8B4"/>
    <w:rsid w:val="5E5A0973"/>
    <w:rsid w:val="5E6101EE"/>
    <w:rsid w:val="5E6CFB55"/>
    <w:rsid w:val="5E728529"/>
    <w:rsid w:val="5E7CB93D"/>
    <w:rsid w:val="5E880D10"/>
    <w:rsid w:val="5E915C11"/>
    <w:rsid w:val="5EB7B54B"/>
    <w:rsid w:val="5EB96DA9"/>
    <w:rsid w:val="5EC5B0E3"/>
    <w:rsid w:val="5EDAB5C5"/>
    <w:rsid w:val="5EDF8D2A"/>
    <w:rsid w:val="5EFD67FD"/>
    <w:rsid w:val="5F04B86C"/>
    <w:rsid w:val="5F058B4E"/>
    <w:rsid w:val="5F0698A9"/>
    <w:rsid w:val="5F16867F"/>
    <w:rsid w:val="5F34A7D0"/>
    <w:rsid w:val="5F41F929"/>
    <w:rsid w:val="5F58D5CA"/>
    <w:rsid w:val="5F5FA983"/>
    <w:rsid w:val="5F872359"/>
    <w:rsid w:val="5F97C841"/>
    <w:rsid w:val="5F9C0FE1"/>
    <w:rsid w:val="5FA278C2"/>
    <w:rsid w:val="5FB556BD"/>
    <w:rsid w:val="5FCD5711"/>
    <w:rsid w:val="5FDBC660"/>
    <w:rsid w:val="5FFE8D0F"/>
    <w:rsid w:val="5FFED90E"/>
    <w:rsid w:val="5FFF84D6"/>
    <w:rsid w:val="60014B08"/>
    <w:rsid w:val="600D18DC"/>
    <w:rsid w:val="60112B4F"/>
    <w:rsid w:val="6019BF2E"/>
    <w:rsid w:val="60251E87"/>
    <w:rsid w:val="602A6DC2"/>
    <w:rsid w:val="605BF353"/>
    <w:rsid w:val="6063D36D"/>
    <w:rsid w:val="6070989F"/>
    <w:rsid w:val="60733B51"/>
    <w:rsid w:val="60B95CBE"/>
    <w:rsid w:val="60D12FED"/>
    <w:rsid w:val="60DC566D"/>
    <w:rsid w:val="60EE7A9B"/>
    <w:rsid w:val="60F6218F"/>
    <w:rsid w:val="61144F95"/>
    <w:rsid w:val="6116BFEE"/>
    <w:rsid w:val="61347A13"/>
    <w:rsid w:val="613DFD3F"/>
    <w:rsid w:val="6141D91B"/>
    <w:rsid w:val="614F1B2F"/>
    <w:rsid w:val="61701B49"/>
    <w:rsid w:val="617D167C"/>
    <w:rsid w:val="61A52F1A"/>
    <w:rsid w:val="61B0A5C1"/>
    <w:rsid w:val="61C326E9"/>
    <w:rsid w:val="61C55841"/>
    <w:rsid w:val="61D27B48"/>
    <w:rsid w:val="61D3B6C0"/>
    <w:rsid w:val="61DBD07C"/>
    <w:rsid w:val="61DDAAE5"/>
    <w:rsid w:val="61DE2ED7"/>
    <w:rsid w:val="61E7B064"/>
    <w:rsid w:val="61F9E551"/>
    <w:rsid w:val="6229AF0D"/>
    <w:rsid w:val="622E67A4"/>
    <w:rsid w:val="6238C6FC"/>
    <w:rsid w:val="627F71EA"/>
    <w:rsid w:val="628DF84D"/>
    <w:rsid w:val="62A2ABEB"/>
    <w:rsid w:val="62A2EF8B"/>
    <w:rsid w:val="62A3AB05"/>
    <w:rsid w:val="62A765F2"/>
    <w:rsid w:val="62CBA712"/>
    <w:rsid w:val="62CCAAEB"/>
    <w:rsid w:val="62D9D13C"/>
    <w:rsid w:val="62DA7260"/>
    <w:rsid w:val="6306CB32"/>
    <w:rsid w:val="63216FDA"/>
    <w:rsid w:val="632BE832"/>
    <w:rsid w:val="632F848F"/>
    <w:rsid w:val="633168A7"/>
    <w:rsid w:val="63434A8F"/>
    <w:rsid w:val="6347A0EE"/>
    <w:rsid w:val="6395A1BB"/>
    <w:rsid w:val="63974E54"/>
    <w:rsid w:val="639A39EE"/>
    <w:rsid w:val="639AD935"/>
    <w:rsid w:val="639E2933"/>
    <w:rsid w:val="63B1E1B0"/>
    <w:rsid w:val="63BCF2B0"/>
    <w:rsid w:val="63C9A7CB"/>
    <w:rsid w:val="63DB1402"/>
    <w:rsid w:val="63EE3775"/>
    <w:rsid w:val="63EEFF0F"/>
    <w:rsid w:val="63F252DB"/>
    <w:rsid w:val="63F5A5B6"/>
    <w:rsid w:val="641907B7"/>
    <w:rsid w:val="641CA633"/>
    <w:rsid w:val="6421B08C"/>
    <w:rsid w:val="642EB6C8"/>
    <w:rsid w:val="6436D7B8"/>
    <w:rsid w:val="643F17E1"/>
    <w:rsid w:val="644034D5"/>
    <w:rsid w:val="64470D21"/>
    <w:rsid w:val="644A8C59"/>
    <w:rsid w:val="644ABD0C"/>
    <w:rsid w:val="6456681C"/>
    <w:rsid w:val="645914D8"/>
    <w:rsid w:val="647D4E6B"/>
    <w:rsid w:val="647E4318"/>
    <w:rsid w:val="648392F2"/>
    <w:rsid w:val="649642CB"/>
    <w:rsid w:val="6496E854"/>
    <w:rsid w:val="6499A9AA"/>
    <w:rsid w:val="64AB405A"/>
    <w:rsid w:val="64AE95F3"/>
    <w:rsid w:val="64AF95F2"/>
    <w:rsid w:val="64C219D2"/>
    <w:rsid w:val="64CC9C7C"/>
    <w:rsid w:val="64E0174C"/>
    <w:rsid w:val="64E23FBC"/>
    <w:rsid w:val="64EF457C"/>
    <w:rsid w:val="650C3BA0"/>
    <w:rsid w:val="65104336"/>
    <w:rsid w:val="6518DF62"/>
    <w:rsid w:val="65243884"/>
    <w:rsid w:val="6533C54B"/>
    <w:rsid w:val="654F97DC"/>
    <w:rsid w:val="655BED18"/>
    <w:rsid w:val="65793806"/>
    <w:rsid w:val="6590A69A"/>
    <w:rsid w:val="659E6E7B"/>
    <w:rsid w:val="65CC3440"/>
    <w:rsid w:val="65D556F0"/>
    <w:rsid w:val="65D55942"/>
    <w:rsid w:val="65E3ADED"/>
    <w:rsid w:val="660EA8AA"/>
    <w:rsid w:val="660ED300"/>
    <w:rsid w:val="661106C4"/>
    <w:rsid w:val="661270FC"/>
    <w:rsid w:val="66134203"/>
    <w:rsid w:val="66182655"/>
    <w:rsid w:val="661A5EAC"/>
    <w:rsid w:val="6621AF9D"/>
    <w:rsid w:val="6633E22E"/>
    <w:rsid w:val="66420D28"/>
    <w:rsid w:val="66442074"/>
    <w:rsid w:val="6647C805"/>
    <w:rsid w:val="66559E39"/>
    <w:rsid w:val="665EB696"/>
    <w:rsid w:val="666C290D"/>
    <w:rsid w:val="666D25F3"/>
    <w:rsid w:val="66794135"/>
    <w:rsid w:val="66833644"/>
    <w:rsid w:val="66892662"/>
    <w:rsid w:val="6697A939"/>
    <w:rsid w:val="669C8742"/>
    <w:rsid w:val="669EF7C9"/>
    <w:rsid w:val="66A7B47A"/>
    <w:rsid w:val="66DFDE9C"/>
    <w:rsid w:val="66F4C365"/>
    <w:rsid w:val="671F9876"/>
    <w:rsid w:val="672EA6B1"/>
    <w:rsid w:val="673704BF"/>
    <w:rsid w:val="6749A057"/>
    <w:rsid w:val="6764085E"/>
    <w:rsid w:val="676A0E65"/>
    <w:rsid w:val="677138FB"/>
    <w:rsid w:val="677ECD06"/>
    <w:rsid w:val="6780BA81"/>
    <w:rsid w:val="6788E919"/>
    <w:rsid w:val="6798301D"/>
    <w:rsid w:val="67A2E721"/>
    <w:rsid w:val="67A4F799"/>
    <w:rsid w:val="67BF666F"/>
    <w:rsid w:val="67C37FD0"/>
    <w:rsid w:val="67EC7135"/>
    <w:rsid w:val="6802AEE7"/>
    <w:rsid w:val="68049661"/>
    <w:rsid w:val="68091106"/>
    <w:rsid w:val="6829937B"/>
    <w:rsid w:val="6829B5C7"/>
    <w:rsid w:val="682B44EE"/>
    <w:rsid w:val="684E54F1"/>
    <w:rsid w:val="68887831"/>
    <w:rsid w:val="6890BCB4"/>
    <w:rsid w:val="68A03821"/>
    <w:rsid w:val="68A98343"/>
    <w:rsid w:val="68AB1EDE"/>
    <w:rsid w:val="68D1AF2A"/>
    <w:rsid w:val="68D7AB0E"/>
    <w:rsid w:val="68EDF267"/>
    <w:rsid w:val="68F11DE2"/>
    <w:rsid w:val="68F82C00"/>
    <w:rsid w:val="68FEDF5E"/>
    <w:rsid w:val="6907B024"/>
    <w:rsid w:val="691F7F40"/>
    <w:rsid w:val="6923C3FF"/>
    <w:rsid w:val="69347D8E"/>
    <w:rsid w:val="693AAD9D"/>
    <w:rsid w:val="694C04E3"/>
    <w:rsid w:val="69542F67"/>
    <w:rsid w:val="69585064"/>
    <w:rsid w:val="6958E981"/>
    <w:rsid w:val="695C117A"/>
    <w:rsid w:val="69746345"/>
    <w:rsid w:val="6998E864"/>
    <w:rsid w:val="699A2AC4"/>
    <w:rsid w:val="69A95DFB"/>
    <w:rsid w:val="69B37953"/>
    <w:rsid w:val="69B3C926"/>
    <w:rsid w:val="69D5E678"/>
    <w:rsid w:val="69DF6695"/>
    <w:rsid w:val="69E25AE1"/>
    <w:rsid w:val="69E3B360"/>
    <w:rsid w:val="69E646C8"/>
    <w:rsid w:val="69FD98D4"/>
    <w:rsid w:val="6A21E107"/>
    <w:rsid w:val="6A2B2DC2"/>
    <w:rsid w:val="6A2B572C"/>
    <w:rsid w:val="6A2BD52B"/>
    <w:rsid w:val="6A303373"/>
    <w:rsid w:val="6A447AD5"/>
    <w:rsid w:val="6A724FB5"/>
    <w:rsid w:val="6A87E39C"/>
    <w:rsid w:val="6AA9C1B6"/>
    <w:rsid w:val="6ABCE342"/>
    <w:rsid w:val="6AC84858"/>
    <w:rsid w:val="6ACA1624"/>
    <w:rsid w:val="6AE15033"/>
    <w:rsid w:val="6AEA4C27"/>
    <w:rsid w:val="6B14138A"/>
    <w:rsid w:val="6B31C970"/>
    <w:rsid w:val="6B337C6E"/>
    <w:rsid w:val="6B358ECF"/>
    <w:rsid w:val="6B36F637"/>
    <w:rsid w:val="6B42AFD0"/>
    <w:rsid w:val="6B42E0C3"/>
    <w:rsid w:val="6B5EC25F"/>
    <w:rsid w:val="6B5FEF95"/>
    <w:rsid w:val="6B8FC71D"/>
    <w:rsid w:val="6BA10C2A"/>
    <w:rsid w:val="6BCE340F"/>
    <w:rsid w:val="6BD5B18F"/>
    <w:rsid w:val="6BE5AF35"/>
    <w:rsid w:val="6BE668D1"/>
    <w:rsid w:val="6BEED85D"/>
    <w:rsid w:val="6C14D5E3"/>
    <w:rsid w:val="6C306D22"/>
    <w:rsid w:val="6C516E38"/>
    <w:rsid w:val="6C5961F2"/>
    <w:rsid w:val="6C901039"/>
    <w:rsid w:val="6CC84E91"/>
    <w:rsid w:val="6CC8E188"/>
    <w:rsid w:val="6CDDAE72"/>
    <w:rsid w:val="6CE55340"/>
    <w:rsid w:val="6CE64230"/>
    <w:rsid w:val="6CEA9E58"/>
    <w:rsid w:val="6CF3A245"/>
    <w:rsid w:val="6CF53916"/>
    <w:rsid w:val="6CFEFEC6"/>
    <w:rsid w:val="6CFF3C62"/>
    <w:rsid w:val="6D20AA5D"/>
    <w:rsid w:val="6D5480A0"/>
    <w:rsid w:val="6D8478ED"/>
    <w:rsid w:val="6D97A16E"/>
    <w:rsid w:val="6DA5A940"/>
    <w:rsid w:val="6DAAA25C"/>
    <w:rsid w:val="6DCA7AB9"/>
    <w:rsid w:val="6DCA7EAB"/>
    <w:rsid w:val="6DF97947"/>
    <w:rsid w:val="6DFAB51E"/>
    <w:rsid w:val="6E02387F"/>
    <w:rsid w:val="6E0A3419"/>
    <w:rsid w:val="6E25B659"/>
    <w:rsid w:val="6E297A4A"/>
    <w:rsid w:val="6E314571"/>
    <w:rsid w:val="6E506F25"/>
    <w:rsid w:val="6E53571A"/>
    <w:rsid w:val="6E5C9C4E"/>
    <w:rsid w:val="6E69EF50"/>
    <w:rsid w:val="6E6FFA4C"/>
    <w:rsid w:val="6E7E3B94"/>
    <w:rsid w:val="6E7FAC6B"/>
    <w:rsid w:val="6E9760C6"/>
    <w:rsid w:val="6E9CECE7"/>
    <w:rsid w:val="6EB2F21D"/>
    <w:rsid w:val="6EBA2E23"/>
    <w:rsid w:val="6EED8577"/>
    <w:rsid w:val="6EFD83A9"/>
    <w:rsid w:val="6F1D0FE6"/>
    <w:rsid w:val="6F42DBD3"/>
    <w:rsid w:val="6F5BD15D"/>
    <w:rsid w:val="6F838056"/>
    <w:rsid w:val="6F87641A"/>
    <w:rsid w:val="6F9216AD"/>
    <w:rsid w:val="6F9E6E9F"/>
    <w:rsid w:val="6FB6848F"/>
    <w:rsid w:val="6FBD3133"/>
    <w:rsid w:val="6FDD9451"/>
    <w:rsid w:val="6FFC844A"/>
    <w:rsid w:val="70013604"/>
    <w:rsid w:val="70026947"/>
    <w:rsid w:val="7006D17F"/>
    <w:rsid w:val="7018D14C"/>
    <w:rsid w:val="701C367B"/>
    <w:rsid w:val="702AE74B"/>
    <w:rsid w:val="7067CB57"/>
    <w:rsid w:val="7067D8E3"/>
    <w:rsid w:val="706C3AA8"/>
    <w:rsid w:val="706DD42F"/>
    <w:rsid w:val="707C8177"/>
    <w:rsid w:val="708854D8"/>
    <w:rsid w:val="708D125A"/>
    <w:rsid w:val="70A0EDA9"/>
    <w:rsid w:val="70A86436"/>
    <w:rsid w:val="70B7EB36"/>
    <w:rsid w:val="70C67977"/>
    <w:rsid w:val="70C6D717"/>
    <w:rsid w:val="70D19850"/>
    <w:rsid w:val="70E6E3A2"/>
    <w:rsid w:val="710388B1"/>
    <w:rsid w:val="71202A90"/>
    <w:rsid w:val="7120788F"/>
    <w:rsid w:val="71382BA6"/>
    <w:rsid w:val="71391BD0"/>
    <w:rsid w:val="7151F052"/>
    <w:rsid w:val="7152BFCB"/>
    <w:rsid w:val="716461EF"/>
    <w:rsid w:val="71656890"/>
    <w:rsid w:val="719BB87E"/>
    <w:rsid w:val="71ADB3F9"/>
    <w:rsid w:val="71B193DA"/>
    <w:rsid w:val="71C14A90"/>
    <w:rsid w:val="71C89A20"/>
    <w:rsid w:val="71DD54F3"/>
    <w:rsid w:val="71E48B8B"/>
    <w:rsid w:val="720DFC40"/>
    <w:rsid w:val="721D1802"/>
    <w:rsid w:val="722274C8"/>
    <w:rsid w:val="72326974"/>
    <w:rsid w:val="72452C1B"/>
    <w:rsid w:val="726D9E8B"/>
    <w:rsid w:val="727EDEC9"/>
    <w:rsid w:val="7280CE5A"/>
    <w:rsid w:val="72859764"/>
    <w:rsid w:val="7290BA76"/>
    <w:rsid w:val="72991E96"/>
    <w:rsid w:val="729A1242"/>
    <w:rsid w:val="72A3E033"/>
    <w:rsid w:val="72AFB8A3"/>
    <w:rsid w:val="72B39E29"/>
    <w:rsid w:val="72C6E3FB"/>
    <w:rsid w:val="72D82733"/>
    <w:rsid w:val="72FC2038"/>
    <w:rsid w:val="73351B73"/>
    <w:rsid w:val="735E953E"/>
    <w:rsid w:val="736DD480"/>
    <w:rsid w:val="737E56B9"/>
    <w:rsid w:val="7383718D"/>
    <w:rsid w:val="739D3D7D"/>
    <w:rsid w:val="73A567C5"/>
    <w:rsid w:val="73AD2CB3"/>
    <w:rsid w:val="73B9A56C"/>
    <w:rsid w:val="740797B5"/>
    <w:rsid w:val="740F1B97"/>
    <w:rsid w:val="741A6516"/>
    <w:rsid w:val="74293046"/>
    <w:rsid w:val="743A6C6A"/>
    <w:rsid w:val="743BFD71"/>
    <w:rsid w:val="744EEBE4"/>
    <w:rsid w:val="745D71A3"/>
    <w:rsid w:val="7481CF3A"/>
    <w:rsid w:val="748750A7"/>
    <w:rsid w:val="7493E6ED"/>
    <w:rsid w:val="74BD9E08"/>
    <w:rsid w:val="74BE2E7C"/>
    <w:rsid w:val="74C28320"/>
    <w:rsid w:val="74F39A53"/>
    <w:rsid w:val="74F5CB2D"/>
    <w:rsid w:val="74F97B88"/>
    <w:rsid w:val="74F99FB7"/>
    <w:rsid w:val="74FD9378"/>
    <w:rsid w:val="7510285C"/>
    <w:rsid w:val="753621CD"/>
    <w:rsid w:val="754E059F"/>
    <w:rsid w:val="755F132D"/>
    <w:rsid w:val="757CC9C9"/>
    <w:rsid w:val="757F42FC"/>
    <w:rsid w:val="7593D4A2"/>
    <w:rsid w:val="75B6E80C"/>
    <w:rsid w:val="75BF8DAD"/>
    <w:rsid w:val="75D505F1"/>
    <w:rsid w:val="75DB244C"/>
    <w:rsid w:val="75DCCC29"/>
    <w:rsid w:val="760299E7"/>
    <w:rsid w:val="7611CBAD"/>
    <w:rsid w:val="76382ACE"/>
    <w:rsid w:val="76759A15"/>
    <w:rsid w:val="76908C6F"/>
    <w:rsid w:val="76A22A71"/>
    <w:rsid w:val="76CCA2DF"/>
    <w:rsid w:val="76CE5B3D"/>
    <w:rsid w:val="76DE6E35"/>
    <w:rsid w:val="77077918"/>
    <w:rsid w:val="7711BDFF"/>
    <w:rsid w:val="771680EE"/>
    <w:rsid w:val="7736253E"/>
    <w:rsid w:val="7746E3E1"/>
    <w:rsid w:val="7766A425"/>
    <w:rsid w:val="777CE03C"/>
    <w:rsid w:val="777FCF60"/>
    <w:rsid w:val="778D5B3C"/>
    <w:rsid w:val="77905043"/>
    <w:rsid w:val="779A46F8"/>
    <w:rsid w:val="77AC0E72"/>
    <w:rsid w:val="77BC6D08"/>
    <w:rsid w:val="77C54073"/>
    <w:rsid w:val="77DC708C"/>
    <w:rsid w:val="77DCDE41"/>
    <w:rsid w:val="781C52D2"/>
    <w:rsid w:val="7829F401"/>
    <w:rsid w:val="7883BBDF"/>
    <w:rsid w:val="7886BC7C"/>
    <w:rsid w:val="78981CCC"/>
    <w:rsid w:val="78A220E7"/>
    <w:rsid w:val="78B67239"/>
    <w:rsid w:val="78D75BCD"/>
    <w:rsid w:val="78DAE461"/>
    <w:rsid w:val="78DC653F"/>
    <w:rsid w:val="791B2129"/>
    <w:rsid w:val="792D3FC0"/>
    <w:rsid w:val="792DF25B"/>
    <w:rsid w:val="7944CA20"/>
    <w:rsid w:val="794FC7A6"/>
    <w:rsid w:val="79567F18"/>
    <w:rsid w:val="796AB95C"/>
    <w:rsid w:val="796B7E49"/>
    <w:rsid w:val="796F3D51"/>
    <w:rsid w:val="79798823"/>
    <w:rsid w:val="79915DF7"/>
    <w:rsid w:val="79ABD1E9"/>
    <w:rsid w:val="79B4B553"/>
    <w:rsid w:val="79DA6CC9"/>
    <w:rsid w:val="79E7D0A7"/>
    <w:rsid w:val="79EF986E"/>
    <w:rsid w:val="79FA08ED"/>
    <w:rsid w:val="7A20A52D"/>
    <w:rsid w:val="7A2E7C5F"/>
    <w:rsid w:val="7A42DDFB"/>
    <w:rsid w:val="7A58DA7B"/>
    <w:rsid w:val="7A62BC5D"/>
    <w:rsid w:val="7A79A1FC"/>
    <w:rsid w:val="7AB8D6C0"/>
    <w:rsid w:val="7ABEA907"/>
    <w:rsid w:val="7AD46618"/>
    <w:rsid w:val="7AD618FF"/>
    <w:rsid w:val="7AD79FDE"/>
    <w:rsid w:val="7ADC5BA3"/>
    <w:rsid w:val="7AE8A121"/>
    <w:rsid w:val="7AEC099F"/>
    <w:rsid w:val="7AED1169"/>
    <w:rsid w:val="7AF9E73F"/>
    <w:rsid w:val="7AFC3A54"/>
    <w:rsid w:val="7AFE042B"/>
    <w:rsid w:val="7AFEE65F"/>
    <w:rsid w:val="7B0178F7"/>
    <w:rsid w:val="7B07AECB"/>
    <w:rsid w:val="7B093D36"/>
    <w:rsid w:val="7B0A844B"/>
    <w:rsid w:val="7B0C1B94"/>
    <w:rsid w:val="7B0C8EAB"/>
    <w:rsid w:val="7B1024A5"/>
    <w:rsid w:val="7B193C97"/>
    <w:rsid w:val="7B272E23"/>
    <w:rsid w:val="7B2A2015"/>
    <w:rsid w:val="7B3E06EE"/>
    <w:rsid w:val="7B4A364D"/>
    <w:rsid w:val="7B57F5FD"/>
    <w:rsid w:val="7B61B3DE"/>
    <w:rsid w:val="7B72AF30"/>
    <w:rsid w:val="7B8EE4D4"/>
    <w:rsid w:val="7B8FC0B4"/>
    <w:rsid w:val="7B975285"/>
    <w:rsid w:val="7BA08423"/>
    <w:rsid w:val="7BB36D02"/>
    <w:rsid w:val="7BB41E16"/>
    <w:rsid w:val="7BC34A94"/>
    <w:rsid w:val="7BD01B47"/>
    <w:rsid w:val="7BD10C69"/>
    <w:rsid w:val="7BDAA6FD"/>
    <w:rsid w:val="7BEF08AF"/>
    <w:rsid w:val="7BF1C28B"/>
    <w:rsid w:val="7BF61050"/>
    <w:rsid w:val="7BF6CE04"/>
    <w:rsid w:val="7BFC27AB"/>
    <w:rsid w:val="7C00EC53"/>
    <w:rsid w:val="7C0D5FC4"/>
    <w:rsid w:val="7C1E70E8"/>
    <w:rsid w:val="7C2EE6B8"/>
    <w:rsid w:val="7C32BB4D"/>
    <w:rsid w:val="7C337C50"/>
    <w:rsid w:val="7C3A2500"/>
    <w:rsid w:val="7C3E4313"/>
    <w:rsid w:val="7C4652B0"/>
    <w:rsid w:val="7C4751A2"/>
    <w:rsid w:val="7C528E8B"/>
    <w:rsid w:val="7C5B2999"/>
    <w:rsid w:val="7C5B5460"/>
    <w:rsid w:val="7C5DFF9C"/>
    <w:rsid w:val="7C64DEB0"/>
    <w:rsid w:val="7C65D539"/>
    <w:rsid w:val="7C6A33C0"/>
    <w:rsid w:val="7C6AB2C5"/>
    <w:rsid w:val="7C79BCF5"/>
    <w:rsid w:val="7C8ECC6C"/>
    <w:rsid w:val="7CA74372"/>
    <w:rsid w:val="7CAA7C64"/>
    <w:rsid w:val="7CB88E11"/>
    <w:rsid w:val="7CCE529F"/>
    <w:rsid w:val="7CDDC606"/>
    <w:rsid w:val="7CE3ACE1"/>
    <w:rsid w:val="7D1C28CD"/>
    <w:rsid w:val="7D27035F"/>
    <w:rsid w:val="7D2C22C0"/>
    <w:rsid w:val="7D5039B1"/>
    <w:rsid w:val="7D568B3A"/>
    <w:rsid w:val="7D57A8CC"/>
    <w:rsid w:val="7D6D2B6C"/>
    <w:rsid w:val="7D8710C3"/>
    <w:rsid w:val="7D8B6745"/>
    <w:rsid w:val="7D8C335B"/>
    <w:rsid w:val="7DA3AF63"/>
    <w:rsid w:val="7DA5EB46"/>
    <w:rsid w:val="7DA62732"/>
    <w:rsid w:val="7DD471E3"/>
    <w:rsid w:val="7DDF320E"/>
    <w:rsid w:val="7E0A3429"/>
    <w:rsid w:val="7E0DCE86"/>
    <w:rsid w:val="7E1572D6"/>
    <w:rsid w:val="7E165F76"/>
    <w:rsid w:val="7E1ACD97"/>
    <w:rsid w:val="7E26C2CE"/>
    <w:rsid w:val="7E32659A"/>
    <w:rsid w:val="7E363B20"/>
    <w:rsid w:val="7E697624"/>
    <w:rsid w:val="7E7014EB"/>
    <w:rsid w:val="7E8E3611"/>
    <w:rsid w:val="7E95186B"/>
    <w:rsid w:val="7E9AF125"/>
    <w:rsid w:val="7ECEEFB7"/>
    <w:rsid w:val="7EE88A07"/>
    <w:rsid w:val="7EF2DEC2"/>
    <w:rsid w:val="7EF4E8C3"/>
    <w:rsid w:val="7EFC2155"/>
    <w:rsid w:val="7EFE4E5B"/>
    <w:rsid w:val="7F0344D8"/>
    <w:rsid w:val="7F2B92A9"/>
    <w:rsid w:val="7F41C545"/>
    <w:rsid w:val="7F465198"/>
    <w:rsid w:val="7F4EFD66"/>
    <w:rsid w:val="7F65C4E7"/>
    <w:rsid w:val="7F66302F"/>
    <w:rsid w:val="7F94B95C"/>
    <w:rsid w:val="7FBB796D"/>
    <w:rsid w:val="7FCB8CEA"/>
    <w:rsid w:val="7FCED70E"/>
    <w:rsid w:val="7FD5ED44"/>
    <w:rsid w:val="7FE85048"/>
    <w:rsid w:val="7FF928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DC8AC"/>
  <w15:docId w15:val="{75DECA91-6B58-4245-84C6-C6796726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F502263"/>
    <w:rPr>
      <w:rFonts w:ascii="Arial" w:eastAsia="Arial" w:hAnsi="Arial" w:cs="Arial"/>
      <w:lang w:val="en-IN"/>
    </w:rPr>
  </w:style>
  <w:style w:type="paragraph" w:styleId="Heading1">
    <w:name w:val="heading 1"/>
    <w:basedOn w:val="Normal"/>
    <w:next w:val="Normal"/>
    <w:link w:val="Heading1Char"/>
    <w:uiPriority w:val="9"/>
    <w:qFormat/>
    <w:rsid w:val="1F502263"/>
    <w:pPr>
      <w:keepNext/>
      <w:keepLines/>
      <w:spacing w:before="240"/>
      <w:outlineLvl w:val="0"/>
    </w:pPr>
    <w:rPr>
      <w:rFonts w:ascii="Times New Roman" w:eastAsiaTheme="majorEastAsia" w:hAnsi="Times New Roman" w:cstheme="majorBidi"/>
      <w:b/>
      <w:bCs/>
      <w:sz w:val="24"/>
      <w:szCs w:val="24"/>
    </w:rPr>
  </w:style>
  <w:style w:type="paragraph" w:styleId="Heading2">
    <w:name w:val="heading 2"/>
    <w:basedOn w:val="Normal"/>
    <w:next w:val="Normal"/>
    <w:link w:val="Heading2Char"/>
    <w:uiPriority w:val="9"/>
    <w:unhideWhenUsed/>
    <w:qFormat/>
    <w:rsid w:val="1F502263"/>
    <w:pPr>
      <w:outlineLvl w:val="1"/>
    </w:pPr>
    <w:rPr>
      <w:rFonts w:ascii="Times New Roman" w:eastAsia="Times New Roman" w:hAnsi="Times New Roman" w:cs="Times New Roman"/>
      <w:sz w:val="24"/>
      <w:szCs w:val="24"/>
    </w:rPr>
  </w:style>
  <w:style w:type="paragraph" w:styleId="Heading3">
    <w:name w:val="heading 3"/>
    <w:basedOn w:val="Normal"/>
    <w:next w:val="Normal"/>
    <w:uiPriority w:val="9"/>
    <w:unhideWhenUsed/>
    <w:qFormat/>
    <w:rsid w:val="1F502263"/>
    <w:pPr>
      <w:keepNext/>
      <w:keepLines/>
      <w:spacing w:before="40"/>
      <w:outlineLvl w:val="2"/>
    </w:pPr>
    <w:rPr>
      <w:rFonts w:asciiTheme="majorHAnsi" w:eastAsiaTheme="majorEastAsia" w:hAnsiTheme="majorHAnsi" w:cstheme="majorBidi"/>
      <w:color w:val="243F60"/>
      <w:sz w:val="24"/>
      <w:szCs w:val="24"/>
    </w:rPr>
  </w:style>
  <w:style w:type="paragraph" w:styleId="Heading4">
    <w:name w:val="heading 4"/>
    <w:basedOn w:val="Normal"/>
    <w:next w:val="Normal"/>
    <w:uiPriority w:val="9"/>
    <w:unhideWhenUsed/>
    <w:qFormat/>
    <w:rsid w:val="1F5022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unhideWhenUsed/>
    <w:qFormat/>
    <w:rsid w:val="1F50226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unhideWhenUsed/>
    <w:qFormat/>
    <w:rsid w:val="1F502263"/>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F502263"/>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F50226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F50226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1F502263"/>
  </w:style>
  <w:style w:type="paragraph" w:styleId="ListParagraph">
    <w:name w:val="List Paragraph"/>
    <w:basedOn w:val="Normal"/>
    <w:uiPriority w:val="1"/>
    <w:qFormat/>
    <w:rsid w:val="1F502263"/>
  </w:style>
  <w:style w:type="paragraph" w:customStyle="1" w:styleId="TableParagraph">
    <w:name w:val="Table Paragraph"/>
    <w:basedOn w:val="Normal"/>
    <w:uiPriority w:val="1"/>
    <w:qFormat/>
    <w:rsid w:val="1F502263"/>
    <w:pPr>
      <w:spacing w:before="105"/>
      <w:ind w:left="147"/>
    </w:pPr>
  </w:style>
  <w:style w:type="paragraph" w:styleId="Header">
    <w:name w:val="header"/>
    <w:basedOn w:val="Normal"/>
    <w:link w:val="HeaderChar"/>
    <w:uiPriority w:val="99"/>
    <w:unhideWhenUsed/>
    <w:rsid w:val="1F502263"/>
    <w:pPr>
      <w:tabs>
        <w:tab w:val="center" w:pos="4513"/>
        <w:tab w:val="right" w:pos="9026"/>
      </w:tabs>
    </w:pPr>
  </w:style>
  <w:style w:type="character" w:customStyle="1" w:styleId="HeaderChar">
    <w:name w:val="Header Char"/>
    <w:basedOn w:val="DefaultParagraphFont"/>
    <w:link w:val="Header"/>
    <w:uiPriority w:val="99"/>
    <w:rsid w:val="00D61841"/>
    <w:rPr>
      <w:rFonts w:ascii="Arial" w:eastAsia="Arial" w:hAnsi="Arial" w:cs="Arial"/>
    </w:rPr>
  </w:style>
  <w:style w:type="paragraph" w:styleId="Footer">
    <w:name w:val="footer"/>
    <w:basedOn w:val="Normal"/>
    <w:link w:val="FooterChar"/>
    <w:uiPriority w:val="99"/>
    <w:unhideWhenUsed/>
    <w:rsid w:val="1F502263"/>
    <w:pPr>
      <w:tabs>
        <w:tab w:val="center" w:pos="4513"/>
        <w:tab w:val="right" w:pos="9026"/>
      </w:tabs>
    </w:pPr>
  </w:style>
  <w:style w:type="character" w:customStyle="1" w:styleId="FooterChar">
    <w:name w:val="Footer Char"/>
    <w:basedOn w:val="DefaultParagraphFont"/>
    <w:link w:val="Footer"/>
    <w:uiPriority w:val="99"/>
    <w:rsid w:val="00D61841"/>
    <w:rPr>
      <w:rFonts w:ascii="Arial" w:eastAsia="Arial" w:hAnsi="Arial" w:cs="Arial"/>
    </w:rPr>
  </w:style>
  <w:style w:type="character" w:customStyle="1" w:styleId="Heading1Char">
    <w:name w:val="Heading 1 Char"/>
    <w:basedOn w:val="DefaultParagraphFont"/>
    <w:link w:val="Heading1"/>
    <w:uiPriority w:val="9"/>
    <w:rsid w:val="00D61841"/>
    <w:rPr>
      <w:rFonts w:ascii="Times New Roman" w:eastAsiaTheme="majorEastAsia" w:hAnsi="Times New Roman" w:cstheme="majorBidi"/>
      <w:b/>
      <w:sz w:val="24"/>
      <w:szCs w:val="32"/>
    </w:rPr>
  </w:style>
  <w:style w:type="paragraph" w:styleId="Title">
    <w:name w:val="Title"/>
    <w:basedOn w:val="Normal"/>
    <w:next w:val="Normal"/>
    <w:uiPriority w:val="10"/>
    <w:qFormat/>
    <w:rsid w:val="1F502263"/>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1F502263"/>
    <w:rPr>
      <w:rFonts w:eastAsiaTheme="minorEastAsia"/>
      <w:color w:val="5A5A5A"/>
    </w:rPr>
  </w:style>
  <w:style w:type="paragraph" w:styleId="Quote">
    <w:name w:val="Quote"/>
    <w:basedOn w:val="Normal"/>
    <w:next w:val="Normal"/>
    <w:uiPriority w:val="29"/>
    <w:qFormat/>
    <w:rsid w:val="1F502263"/>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F5022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Heading2Char">
    <w:name w:val="Heading 2 Char"/>
    <w:link w:val="Heading2"/>
    <w:uiPriority w:val="9"/>
    <w:rsid w:val="4E47666A"/>
    <w:rPr>
      <w:rFonts w:ascii="Times New Roman" w:eastAsia="Times New Roman" w:hAnsi="Times New Roman" w:cs="Times New Roman"/>
      <w:sz w:val="24"/>
      <w:szCs w:val="24"/>
    </w:rPr>
  </w:style>
  <w:style w:type="paragraph" w:styleId="TOC1">
    <w:name w:val="toc 1"/>
    <w:basedOn w:val="Normal"/>
    <w:next w:val="Normal"/>
    <w:uiPriority w:val="39"/>
    <w:unhideWhenUsed/>
    <w:rsid w:val="1F502263"/>
    <w:pPr>
      <w:spacing w:after="100"/>
    </w:pPr>
  </w:style>
  <w:style w:type="paragraph" w:styleId="TOC2">
    <w:name w:val="toc 2"/>
    <w:basedOn w:val="Normal"/>
    <w:next w:val="Normal"/>
    <w:uiPriority w:val="39"/>
    <w:unhideWhenUsed/>
    <w:rsid w:val="1F502263"/>
    <w:pPr>
      <w:spacing w:after="100"/>
      <w:ind w:left="220"/>
    </w:pPr>
  </w:style>
  <w:style w:type="paragraph" w:styleId="TOC3">
    <w:name w:val="toc 3"/>
    <w:basedOn w:val="Normal"/>
    <w:next w:val="Normal"/>
    <w:uiPriority w:val="39"/>
    <w:unhideWhenUsed/>
    <w:rsid w:val="1F502263"/>
    <w:pPr>
      <w:spacing w:after="100"/>
      <w:ind w:left="440"/>
    </w:pPr>
  </w:style>
  <w:style w:type="paragraph" w:styleId="TOC4">
    <w:name w:val="toc 4"/>
    <w:basedOn w:val="Normal"/>
    <w:next w:val="Normal"/>
    <w:uiPriority w:val="39"/>
    <w:unhideWhenUsed/>
    <w:rsid w:val="1F502263"/>
    <w:pPr>
      <w:spacing w:after="100"/>
      <w:ind w:left="660"/>
    </w:pPr>
  </w:style>
  <w:style w:type="paragraph" w:styleId="TOC5">
    <w:name w:val="toc 5"/>
    <w:basedOn w:val="Normal"/>
    <w:next w:val="Normal"/>
    <w:uiPriority w:val="39"/>
    <w:unhideWhenUsed/>
    <w:rsid w:val="1F502263"/>
    <w:pPr>
      <w:spacing w:after="100"/>
      <w:ind w:left="880"/>
    </w:pPr>
  </w:style>
  <w:style w:type="paragraph" w:styleId="TOC6">
    <w:name w:val="toc 6"/>
    <w:basedOn w:val="Normal"/>
    <w:next w:val="Normal"/>
    <w:uiPriority w:val="39"/>
    <w:unhideWhenUsed/>
    <w:rsid w:val="1F502263"/>
    <w:pPr>
      <w:spacing w:after="100"/>
      <w:ind w:left="1100"/>
    </w:pPr>
  </w:style>
  <w:style w:type="paragraph" w:styleId="TOC7">
    <w:name w:val="toc 7"/>
    <w:basedOn w:val="Normal"/>
    <w:next w:val="Normal"/>
    <w:uiPriority w:val="39"/>
    <w:unhideWhenUsed/>
    <w:rsid w:val="1F502263"/>
    <w:pPr>
      <w:spacing w:after="100"/>
      <w:ind w:left="1320"/>
    </w:pPr>
  </w:style>
  <w:style w:type="paragraph" w:styleId="TOC8">
    <w:name w:val="toc 8"/>
    <w:basedOn w:val="Normal"/>
    <w:next w:val="Normal"/>
    <w:uiPriority w:val="39"/>
    <w:unhideWhenUsed/>
    <w:rsid w:val="1F502263"/>
    <w:pPr>
      <w:spacing w:after="100"/>
      <w:ind w:left="1540"/>
    </w:pPr>
  </w:style>
  <w:style w:type="paragraph" w:styleId="TOC9">
    <w:name w:val="toc 9"/>
    <w:basedOn w:val="Normal"/>
    <w:next w:val="Normal"/>
    <w:uiPriority w:val="39"/>
    <w:unhideWhenUsed/>
    <w:rsid w:val="1F502263"/>
    <w:pPr>
      <w:spacing w:after="100"/>
      <w:ind w:left="1760"/>
    </w:pPr>
  </w:style>
  <w:style w:type="paragraph" w:styleId="EndnoteText">
    <w:name w:val="endnote text"/>
    <w:basedOn w:val="Normal"/>
    <w:uiPriority w:val="99"/>
    <w:semiHidden/>
    <w:unhideWhenUsed/>
    <w:rsid w:val="1F502263"/>
    <w:rPr>
      <w:sz w:val="20"/>
      <w:szCs w:val="20"/>
    </w:rPr>
  </w:style>
  <w:style w:type="paragraph" w:styleId="FootnoteText">
    <w:name w:val="footnote text"/>
    <w:basedOn w:val="Normal"/>
    <w:uiPriority w:val="99"/>
    <w:semiHidden/>
    <w:unhideWhenUsed/>
    <w:rsid w:val="1F502263"/>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Accent5">
    <w:name w:val="Grid Table 3 Accent 5"/>
    <w:basedOn w:val="TableNormal"/>
    <w:uiPriority w:val="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1F502263"/>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I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224F0"/>
    <w:rPr>
      <w:b/>
      <w:bCs/>
    </w:rPr>
  </w:style>
  <w:style w:type="character" w:customStyle="1" w:styleId="CommentSubjectChar">
    <w:name w:val="Comment Subject Char"/>
    <w:basedOn w:val="CommentTextChar"/>
    <w:link w:val="CommentSubject"/>
    <w:uiPriority w:val="99"/>
    <w:semiHidden/>
    <w:rsid w:val="007224F0"/>
    <w:rPr>
      <w:rFonts w:ascii="Arial" w:eastAsia="Arial" w:hAnsi="Arial" w:cs="Arial"/>
      <w:b/>
      <w:bCs/>
      <w:sz w:val="20"/>
      <w:szCs w:val="20"/>
      <w:lang w:val="en-IN"/>
    </w:rPr>
  </w:style>
  <w:style w:type="character" w:styleId="Hyperlink">
    <w:name w:val="Hyperlink"/>
    <w:basedOn w:val="DefaultParagraphFont"/>
    <w:uiPriority w:val="99"/>
    <w:unhideWhenUsed/>
    <w:rsid w:val="007224F0"/>
    <w:rPr>
      <w:color w:val="0000FF" w:themeColor="hyperlink"/>
      <w:u w:val="single"/>
    </w:rPr>
  </w:style>
  <w:style w:type="character" w:styleId="UnresolvedMention">
    <w:name w:val="Unresolved Mention"/>
    <w:basedOn w:val="DefaultParagraphFont"/>
    <w:uiPriority w:val="99"/>
    <w:semiHidden/>
    <w:unhideWhenUsed/>
    <w:rsid w:val="007224F0"/>
    <w:rPr>
      <w:color w:val="605E5C"/>
      <w:shd w:val="clear" w:color="auto" w:fill="E1DFDD"/>
    </w:rPr>
  </w:style>
  <w:style w:type="paragraph" w:styleId="Revision">
    <w:name w:val="Revision"/>
    <w:hidden/>
    <w:uiPriority w:val="99"/>
    <w:semiHidden/>
    <w:rsid w:val="007224F0"/>
    <w:pPr>
      <w:widowControl/>
      <w:autoSpaceDE/>
      <w:autoSpaceDN/>
    </w:pPr>
    <w:rPr>
      <w:rFonts w:ascii="Arial" w:eastAsia="Arial" w:hAnsi="Arial" w:cs="Arial"/>
      <w:lang w:val="en-IN"/>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rtin.gerdin@ki.se"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martin.gerdin@ki.se" TargetMode="External"/><Relationship Id="rId12" Type="http://schemas.microsoft.com/office/2011/relationships/commentsExtended" Target="commentsExtended.xml"/><Relationship Id="rId17" Type="http://schemas.openxmlformats.org/officeDocument/2006/relationships/hyperlink" Target="https://scholarhub.ui.ac.id/nrjs/vol8/iss2/4" TargetMode="External"/><Relationship Id="rId2" Type="http://schemas.openxmlformats.org/officeDocument/2006/relationships/styles" Target="styles.xml"/><Relationship Id="rId16" Type="http://schemas.openxmlformats.org/officeDocument/2006/relationships/hyperlink" Target="http://medrxiv.org/content/early/2024/03/15/2024.02.20.24302971.abstr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3.jp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21</Pages>
  <Words>9208</Words>
  <Characters>52489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Table 1  SPIRIT 2013 checklist: recommended items to address in a clinical trial protocol and related documents*</vt:lpstr>
    </vt:vector>
  </TitlesOfParts>
  <Company/>
  <LinksUpToDate>false</LinksUpToDate>
  <CharactersWithSpaces>61574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  SPIRIT 2013 checklist: recommended items to address in a clinical trial protocol and related documents*</dc:title>
  <dc:creator>JKitchen</dc:creator>
  <cp:lastModifiedBy>Samriddhi Ranjan</cp:lastModifiedBy>
  <cp:revision>14</cp:revision>
  <dcterms:created xsi:type="dcterms:W3CDTF">2024-12-27T06:49:00Z</dcterms:created>
  <dcterms:modified xsi:type="dcterms:W3CDTF">2025-02-14T09:51:00Z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Creator">
    <vt:lpwstr>Microsoft® Word 2010</vt:lpwstr>
  </property>
  <property fmtid="{D5CDD505-2E9C-101B-9397-08002B2CF9AE}" pid="4" name="LastSaved">
    <vt:filetime>2024-11-21T00:00:00Z</vt:filetime>
  </property>
  <property fmtid="{D5CDD505-2E9C-101B-9397-08002B2CF9AE}" pid="5" name="Producer">
    <vt:lpwstr>Microsoft® Word 2010</vt:lpwstr>
  </property>
</Properties>
</file>