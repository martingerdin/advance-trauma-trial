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400E" w14:textId="77777777" w:rsidR="00C54AD1" w:rsidRPr="00F0301F" w:rsidRDefault="003D40EE">
      <w:pPr>
        <w:pStyle w:val="Heading1"/>
        <w:ind w:left="3549" w:right="3556"/>
        <w:jc w:val="center"/>
      </w:pPr>
      <w:commentRangeStart w:id="0"/>
      <w:r w:rsidRPr="00F0301F">
        <w:rPr>
          <w:u w:val="single"/>
        </w:rPr>
        <w:t>Data</w:t>
      </w:r>
      <w:r w:rsidRPr="00F0301F">
        <w:rPr>
          <w:spacing w:val="-4"/>
          <w:u w:val="single"/>
        </w:rPr>
        <w:t xml:space="preserve"> </w:t>
      </w:r>
      <w:r w:rsidRPr="00F0301F">
        <w:rPr>
          <w:u w:val="single"/>
        </w:rPr>
        <w:t>Sharing</w:t>
      </w:r>
      <w:r w:rsidRPr="00F0301F">
        <w:rPr>
          <w:spacing w:val="-3"/>
          <w:u w:val="single"/>
        </w:rPr>
        <w:t xml:space="preserve"> </w:t>
      </w:r>
      <w:r w:rsidRPr="00F0301F">
        <w:rPr>
          <w:u w:val="single"/>
        </w:rPr>
        <w:t>Agreement</w:t>
      </w:r>
      <w:commentRangeEnd w:id="0"/>
      <w:r w:rsidR="00DB74B5">
        <w:rPr>
          <w:rStyle w:val="CommentReference"/>
          <w:b w:val="0"/>
          <w:bCs w:val="0"/>
        </w:rPr>
        <w:commentReference w:id="0"/>
      </w:r>
    </w:p>
    <w:p w14:paraId="135B1B8D" w14:textId="77777777" w:rsidR="00C54AD1" w:rsidRPr="00F0301F" w:rsidRDefault="00C54AD1">
      <w:pPr>
        <w:pStyle w:val="BodyText"/>
        <w:spacing w:before="9"/>
        <w:ind w:left="0"/>
        <w:rPr>
          <w:b/>
        </w:rPr>
      </w:pPr>
    </w:p>
    <w:p w14:paraId="675C0B85" w14:textId="5D7D9986" w:rsidR="005A1E4D" w:rsidRPr="00F0301F" w:rsidRDefault="003D40EE" w:rsidP="00685639">
      <w:pPr>
        <w:pStyle w:val="BodyText"/>
        <w:ind w:left="105" w:right="133"/>
        <w:jc w:val="both"/>
      </w:pPr>
      <w:r w:rsidRPr="00F0301F">
        <w:t>This Data Sharing Agreement (“</w:t>
      </w:r>
      <w:r w:rsidRPr="00F0301F">
        <w:rPr>
          <w:b/>
        </w:rPr>
        <w:t>Agreement</w:t>
      </w:r>
      <w:r w:rsidRPr="00F0301F">
        <w:t xml:space="preserve">”) is made as of </w:t>
      </w:r>
      <w:ins w:id="1" w:author="Samriddhi Ranjan" w:date="2024-04-18T14:38:00Z">
        <w:r w:rsidR="00D4159E" w:rsidRPr="00F0301F">
          <w:t xml:space="preserve">&lt;date&gt; </w:t>
        </w:r>
      </w:ins>
      <w:r w:rsidRPr="00F0301F">
        <w:t>(the “</w:t>
      </w:r>
      <w:r w:rsidRPr="00F0301F">
        <w:rPr>
          <w:b/>
        </w:rPr>
        <w:t>Effective</w:t>
      </w:r>
      <w:r w:rsidRPr="00F0301F">
        <w:rPr>
          <w:b/>
          <w:spacing w:val="1"/>
        </w:rPr>
        <w:t xml:space="preserve"> </w:t>
      </w:r>
      <w:r w:rsidRPr="00F0301F">
        <w:rPr>
          <w:b/>
        </w:rPr>
        <w:t>Date</w:t>
      </w:r>
      <w:r w:rsidRPr="00F0301F">
        <w:t xml:space="preserve">”) by and between </w:t>
      </w:r>
      <w:ins w:id="2" w:author="Martin Gerdin Wärnberg" w:date="2024-05-09T11:52:00Z">
        <w:r w:rsidR="00DB74B5">
          <w:t xml:space="preserve">the </w:t>
        </w:r>
      </w:ins>
      <w:ins w:id="3" w:author="Samriddhi Ranjan" w:date="2024-04-18T15:04:00Z">
        <w:del w:id="4" w:author="Martin Gerdin Wärnberg" w:date="2024-05-09T11:52:00Z">
          <w:r w:rsidR="00FC19D4" w:rsidRPr="00F0301F" w:rsidDel="00DB74B5">
            <w:delText xml:space="preserve">The </w:delText>
          </w:r>
          <w:r w:rsidR="00FC19D4" w:rsidRPr="00F0301F" w:rsidDel="00DB74B5">
            <w:rPr>
              <w:spacing w:val="-1"/>
            </w:rPr>
            <w:delText>Karolinska Institutet</w:delText>
          </w:r>
        </w:del>
      </w:ins>
      <w:ins w:id="5" w:author="Samriddhi Ranjan" w:date="2024-04-18T14:39:00Z">
        <w:del w:id="6" w:author="Martin Gerdin Wärnberg" w:date="2024-05-09T11:52:00Z">
          <w:r w:rsidR="00D4159E" w:rsidRPr="00F0301F" w:rsidDel="00DB74B5">
            <w:delText xml:space="preserve">, </w:delText>
          </w:r>
        </w:del>
      </w:ins>
      <w:ins w:id="7" w:author="Samriddhi Ranjan" w:date="2024-04-18T14:41:00Z">
        <w:del w:id="8" w:author="Martin Gerdin Wärnberg" w:date="2024-05-09T11:51:00Z">
          <w:r w:rsidR="00D4159E" w:rsidRPr="00F0301F" w:rsidDel="00DB74B5">
            <w:delText>&lt;registration</w:delText>
          </w:r>
        </w:del>
      </w:ins>
      <w:ins w:id="9" w:author="Samriddhi Ranjan" w:date="2024-04-18T14:44:00Z">
        <w:del w:id="10" w:author="Martin Gerdin Wärnberg" w:date="2024-05-09T11:51:00Z">
          <w:r w:rsidR="00D4159E" w:rsidRPr="00F0301F" w:rsidDel="00DB74B5">
            <w:delText xml:space="preserve"> number</w:delText>
          </w:r>
        </w:del>
      </w:ins>
      <w:ins w:id="11" w:author="Samriddhi Ranjan" w:date="2024-04-18T14:41:00Z">
        <w:del w:id="12" w:author="Martin Gerdin Wärnberg" w:date="2024-05-09T11:51:00Z">
          <w:r w:rsidR="00D4159E" w:rsidRPr="00F0301F" w:rsidDel="00DB74B5">
            <w:delText xml:space="preserve"> of organization&gt; </w:delText>
          </w:r>
        </w:del>
      </w:ins>
      <w:del w:id="13" w:author="Martin Gerdin Wärnberg" w:date="2024-05-09T11:52:00Z">
        <w:r w:rsidR="001E5BE7" w:rsidRPr="00F0301F" w:rsidDel="00DB74B5">
          <w:delText xml:space="preserve"> </w:delText>
        </w:r>
        <w:r w:rsidR="001E5BE7" w:rsidRPr="00F0301F" w:rsidDel="00DB74B5">
          <w:rPr>
            <w:highlight w:val="yellow"/>
          </w:rPr>
          <w:delText>a public company limited by guarantee</w:delText>
        </w:r>
        <w:r w:rsidR="001E5BE7" w:rsidRPr="00F0301F" w:rsidDel="00DB74B5">
          <w:delText xml:space="preserve"> incorporated in </w:delText>
        </w:r>
      </w:del>
      <w:ins w:id="14" w:author="Samriddhi Ranjan" w:date="2024-04-18T14:40:00Z">
        <w:r w:rsidR="00D4159E" w:rsidRPr="00F0301F">
          <w:t xml:space="preserve">Karolinska </w:t>
        </w:r>
        <w:proofErr w:type="spellStart"/>
        <w:r w:rsidR="00D4159E" w:rsidRPr="00F0301F">
          <w:t>Institutet</w:t>
        </w:r>
      </w:ins>
      <w:proofErr w:type="spellEnd"/>
      <w:ins w:id="15" w:author="Martin Gerdin Wärnberg" w:date="2024-05-09T11:52:00Z">
        <w:r w:rsidR="00DB74B5">
          <w:t xml:space="preserve"> </w:t>
        </w:r>
        <w:r w:rsidR="00DB74B5">
          <w:t>(</w:t>
        </w:r>
        <w:r w:rsidR="00DB74B5" w:rsidRPr="00DB74B5">
          <w:rPr>
            <w:lang w:val="en-GB"/>
          </w:rPr>
          <w:t>org.nr 202100-2373</w:t>
        </w:r>
        <w:r w:rsidR="00DB74B5">
          <w:rPr>
            <w:lang w:val="en-GB"/>
          </w:rPr>
          <w:t>)</w:t>
        </w:r>
        <w:r w:rsidR="00DB74B5">
          <w:t xml:space="preserve">, a medical university having </w:t>
        </w:r>
      </w:ins>
      <w:ins w:id="16" w:author="Martin Gerdin Wärnberg" w:date="2024-05-09T11:53:00Z">
        <w:r w:rsidR="00DB74B5">
          <w:t>an address at</w:t>
        </w:r>
      </w:ins>
      <w:ins w:id="17" w:author="Samriddhi Ranjan" w:date="2024-04-18T14:40:00Z">
        <w:del w:id="18" w:author="Martin Gerdin Wärnberg" w:date="2024-05-09T11:52:00Z">
          <w:r w:rsidR="00D4159E" w:rsidRPr="00F0301F" w:rsidDel="00DB74B5">
            <w:delText>,</w:delText>
          </w:r>
        </w:del>
        <w:r w:rsidR="00D4159E" w:rsidRPr="00F0301F">
          <w:t xml:space="preserve"> 171 77 Stockholm, </w:t>
        </w:r>
        <w:r w:rsidR="00D4159E" w:rsidRPr="00F0301F">
          <w:rPr>
            <w:spacing w:val="-1"/>
          </w:rPr>
          <w:t>Sweden</w:t>
        </w:r>
        <w:r w:rsidR="00D4159E" w:rsidRPr="00F0301F">
          <w:rPr>
            <w:spacing w:val="-2"/>
          </w:rPr>
          <w:t xml:space="preserve"> </w:t>
        </w:r>
      </w:ins>
      <w:ins w:id="19" w:author="Samriddhi Ranjan" w:date="2024-04-18T14:43:00Z">
        <w:r w:rsidR="00D4159E" w:rsidRPr="00F0301F">
          <w:rPr>
            <w:spacing w:val="-2"/>
          </w:rPr>
          <w:t xml:space="preserve">(“KI”) </w:t>
        </w:r>
      </w:ins>
      <w:r w:rsidRPr="00F0301F">
        <w:t xml:space="preserve">and </w:t>
      </w:r>
      <w:r w:rsidRPr="00F0301F">
        <w:rPr>
          <w:b/>
        </w:rPr>
        <w:t>George Institute for Global</w:t>
      </w:r>
      <w:r w:rsidRPr="00F0301F">
        <w:rPr>
          <w:b/>
          <w:spacing w:val="1"/>
        </w:rPr>
        <w:t xml:space="preserve"> </w:t>
      </w:r>
      <w:r w:rsidRPr="00F0301F">
        <w:rPr>
          <w:b/>
        </w:rPr>
        <w:t>Health</w:t>
      </w:r>
      <w:r w:rsidR="00613E86" w:rsidRPr="00F0301F">
        <w:rPr>
          <w:b/>
        </w:rPr>
        <w:t xml:space="preserve"> </w:t>
      </w:r>
      <w:r w:rsidR="00915E51" w:rsidRPr="00F0301F">
        <w:rPr>
          <w:rFonts w:cs="Arial"/>
        </w:rPr>
        <w:t>(</w:t>
      </w:r>
      <w:r w:rsidR="00170873" w:rsidRPr="00F0301F">
        <w:rPr>
          <w:rFonts w:cs="Arial"/>
        </w:rPr>
        <w:t xml:space="preserve">CIN - </w:t>
      </w:r>
      <w:r w:rsidR="00915E51" w:rsidRPr="00F0301F">
        <w:rPr>
          <w:rFonts w:cs="Arial"/>
        </w:rPr>
        <w:t>U74900TG2007NPL055085)</w:t>
      </w:r>
      <w:r w:rsidRPr="00F0301F">
        <w:t>, a not-for-profit company registered under the Companies Act, 1956, having an address</w:t>
      </w:r>
      <w:r w:rsidRPr="00F0301F">
        <w:rPr>
          <w:spacing w:val="1"/>
        </w:rPr>
        <w:t xml:space="preserve"> </w:t>
      </w:r>
      <w:r w:rsidRPr="00F0301F">
        <w:t xml:space="preserve">at 308, Third Floor, Elegance Tower, Plot No. 8, </w:t>
      </w:r>
      <w:proofErr w:type="spellStart"/>
      <w:r w:rsidRPr="00F0301F">
        <w:t>Jasola</w:t>
      </w:r>
      <w:proofErr w:type="spellEnd"/>
      <w:r w:rsidRPr="00F0301F">
        <w:t xml:space="preserve"> District Centre, New Delhi, India</w:t>
      </w:r>
      <w:r w:rsidRPr="00F0301F">
        <w:rPr>
          <w:spacing w:val="1"/>
        </w:rPr>
        <w:t xml:space="preserve"> </w:t>
      </w:r>
      <w:r w:rsidRPr="00F0301F">
        <w:t>(“</w:t>
      </w:r>
      <w:r w:rsidR="00170873" w:rsidRPr="00F0301F">
        <w:t>GI-India</w:t>
      </w:r>
      <w:r w:rsidRPr="00F0301F">
        <w:t xml:space="preserve">”). </w:t>
      </w:r>
    </w:p>
    <w:p w14:paraId="0D09EB5E" w14:textId="77777777" w:rsidR="005A1E4D" w:rsidRPr="00F0301F" w:rsidRDefault="005A1E4D" w:rsidP="00685639">
      <w:pPr>
        <w:pStyle w:val="BodyText"/>
        <w:ind w:left="105" w:right="133"/>
        <w:jc w:val="both"/>
      </w:pPr>
    </w:p>
    <w:p w14:paraId="676A042F" w14:textId="46D4F576" w:rsidR="005A1E4D" w:rsidRPr="00F0301F" w:rsidRDefault="003D40EE" w:rsidP="00685639">
      <w:pPr>
        <w:pStyle w:val="BodyText"/>
        <w:ind w:left="105" w:right="133"/>
        <w:jc w:val="both"/>
      </w:pPr>
      <w:r w:rsidRPr="00F0301F">
        <w:t xml:space="preserve">Each of </w:t>
      </w:r>
      <w:ins w:id="20" w:author="Samriddhi Ranjan" w:date="2024-04-18T14:43:00Z">
        <w:r w:rsidR="00D4159E" w:rsidRPr="00F0301F">
          <w:t>KI</w:t>
        </w:r>
      </w:ins>
      <w:ins w:id="21" w:author="Samriddhi Ranjan" w:date="2024-04-18T14:44:00Z">
        <w:r w:rsidR="00D4159E" w:rsidRPr="00F0301F">
          <w:t xml:space="preserve"> </w:t>
        </w:r>
      </w:ins>
      <w:r w:rsidRPr="00F0301F">
        <w:t xml:space="preserve">and </w:t>
      </w:r>
      <w:r w:rsidR="003D73A1" w:rsidRPr="00F0301F">
        <w:t>GI-India</w:t>
      </w:r>
      <w:r w:rsidRPr="00F0301F">
        <w:t xml:space="preserve"> may be referred to herein individually as a “</w:t>
      </w:r>
      <w:r w:rsidRPr="00F0301F">
        <w:rPr>
          <w:b/>
        </w:rPr>
        <w:t>Party</w:t>
      </w:r>
      <w:r w:rsidRPr="00F0301F">
        <w:t>” and</w:t>
      </w:r>
      <w:r w:rsidR="001D7259">
        <w:t xml:space="preserve"> </w:t>
      </w:r>
      <w:r w:rsidRPr="00F0301F">
        <w:rPr>
          <w:spacing w:val="-52"/>
        </w:rPr>
        <w:t xml:space="preserve"> </w:t>
      </w:r>
      <w:r w:rsidRPr="00F0301F">
        <w:t>collectively as the “</w:t>
      </w:r>
      <w:r w:rsidRPr="00F0301F">
        <w:rPr>
          <w:b/>
        </w:rPr>
        <w:t>Parties</w:t>
      </w:r>
      <w:r w:rsidRPr="00F0301F">
        <w:t>”.</w:t>
      </w:r>
      <w:r w:rsidR="004D77D0" w:rsidRPr="00F0301F">
        <w:t xml:space="preserve"> </w:t>
      </w:r>
    </w:p>
    <w:p w14:paraId="53D6EAFC" w14:textId="77777777" w:rsidR="005A1E4D" w:rsidRPr="00F0301F" w:rsidRDefault="005A1E4D" w:rsidP="00685639">
      <w:pPr>
        <w:pStyle w:val="BodyText"/>
        <w:ind w:left="105" w:right="133"/>
        <w:jc w:val="both"/>
      </w:pPr>
    </w:p>
    <w:p w14:paraId="42119CF1" w14:textId="2E13C0B7" w:rsidR="005A1E4D" w:rsidRPr="00F0301F" w:rsidRDefault="004D77D0" w:rsidP="00685639">
      <w:pPr>
        <w:pStyle w:val="BodyText"/>
        <w:ind w:left="105" w:right="133"/>
        <w:jc w:val="both"/>
        <w:rPr>
          <w:rFonts w:asciiTheme="minorHAnsi" w:hAnsiTheme="minorHAnsi" w:cstheme="minorHAnsi"/>
        </w:rPr>
      </w:pPr>
      <w:r w:rsidRPr="00F0301F">
        <w:t>The Parties are committed to the furtherance of science and public health</w:t>
      </w:r>
      <w:r w:rsidR="003D40EE" w:rsidRPr="00F0301F">
        <w:t xml:space="preserve"> </w:t>
      </w:r>
      <w:r w:rsidR="00413C99" w:rsidRPr="00F0301F">
        <w:t>and t</w:t>
      </w:r>
      <w:r w:rsidR="003D40EE" w:rsidRPr="00F0301F">
        <w:t>his Agreement establishes the terms and conditions under which</w:t>
      </w:r>
      <w:r w:rsidR="003D40EE" w:rsidRPr="00F0301F">
        <w:rPr>
          <w:spacing w:val="1"/>
        </w:rPr>
        <w:t xml:space="preserve"> </w:t>
      </w:r>
      <w:r w:rsidR="003D40EE" w:rsidRPr="00F0301F">
        <w:t xml:space="preserve">the parties listed </w:t>
      </w:r>
      <w:r w:rsidR="00B3361E" w:rsidRPr="00F0301F">
        <w:t>above</w:t>
      </w:r>
      <w:r w:rsidR="00025DBC" w:rsidRPr="00F0301F">
        <w:t xml:space="preserve"> </w:t>
      </w:r>
      <w:r w:rsidR="003D40EE" w:rsidRPr="00F0301F">
        <w:t xml:space="preserve">can access and use data from the other parties </w:t>
      </w:r>
      <w:r w:rsidR="00983D5A" w:rsidRPr="00F0301F">
        <w:t xml:space="preserve">related </w:t>
      </w:r>
      <w:r w:rsidR="001D7259" w:rsidRPr="00F0301F">
        <w:t>to the</w:t>
      </w:r>
      <w:r w:rsidR="003D40EE" w:rsidRPr="00F0301F">
        <w:t xml:space="preserve"> research study “</w:t>
      </w:r>
      <w:ins w:id="22" w:author="Samriddhi Ranjan" w:date="2024-04-18T14:45:00Z">
        <w:r w:rsidR="00D4159E" w:rsidRPr="00F0301F">
          <w:rPr>
            <w:spacing w:val="-1"/>
          </w:rPr>
          <w:t>Effects of Advanced Trauma Life Support ® Training Compared to Standard Care on Adult Trauma Patient Outcomes: A Cluster Randomised Trial</w:t>
        </w:r>
      </w:ins>
      <w:ins w:id="23" w:author="Samriddhi Ranjan" w:date="2024-04-18T14:58:00Z">
        <w:del w:id="24" w:author="Martin Gerdin Wärnberg" w:date="2024-05-09T11:53:00Z">
          <w:r w:rsidR="00DC1C2A" w:rsidRPr="00F0301F" w:rsidDel="00DB74B5">
            <w:rPr>
              <w:spacing w:val="-1"/>
            </w:rPr>
            <w:delText xml:space="preserve"> (TERN)</w:delText>
          </w:r>
        </w:del>
      </w:ins>
      <w:ins w:id="25" w:author="Samriddhi Ranjan" w:date="2024-04-18T14:45:00Z">
        <w:r w:rsidR="00D4159E" w:rsidRPr="00F0301F">
          <w:rPr>
            <w:spacing w:val="-1"/>
          </w:rPr>
          <w:t>”</w:t>
        </w:r>
        <w:r w:rsidR="00D4159E" w:rsidRPr="00F0301F">
          <w:t xml:space="preserve">. </w:t>
        </w:r>
      </w:ins>
      <w:r w:rsidR="003D40EE" w:rsidRPr="00F0301F">
        <w:t xml:space="preserve">Parties listed </w:t>
      </w:r>
      <w:r w:rsidR="002250EC" w:rsidRPr="00F0301F">
        <w:t xml:space="preserve">above </w:t>
      </w:r>
      <w:r w:rsidR="003D40EE" w:rsidRPr="00F0301F">
        <w:t xml:space="preserve">may be providers and/or recipients of data. </w:t>
      </w:r>
    </w:p>
    <w:p w14:paraId="0EC97EBA" w14:textId="77777777" w:rsidR="005A1E4D" w:rsidRPr="00F0301F" w:rsidRDefault="005A1E4D" w:rsidP="00685639">
      <w:pPr>
        <w:pStyle w:val="BodyText"/>
        <w:ind w:left="105" w:right="133"/>
        <w:jc w:val="both"/>
        <w:rPr>
          <w:rFonts w:asciiTheme="minorHAnsi" w:hAnsiTheme="minorHAnsi" w:cstheme="minorHAnsi"/>
        </w:rPr>
      </w:pPr>
    </w:p>
    <w:p w14:paraId="293CA81F" w14:textId="08B20E3B" w:rsidR="00C54AD1" w:rsidRPr="00F0301F" w:rsidRDefault="005A1E4D" w:rsidP="00685639">
      <w:pPr>
        <w:pStyle w:val="BodyText"/>
        <w:ind w:left="105" w:right="133"/>
        <w:jc w:val="both"/>
        <w:rPr>
          <w:rFonts w:asciiTheme="minorHAnsi" w:hAnsiTheme="minorHAnsi" w:cstheme="minorHAnsi"/>
        </w:rPr>
      </w:pPr>
      <w:r w:rsidRPr="00F0301F">
        <w:t>For the purposes of this Agreement,</w:t>
      </w:r>
      <w:r w:rsidRPr="00F0301F">
        <w:rPr>
          <w:rFonts w:asciiTheme="minorHAnsi" w:hAnsiTheme="minorHAnsi" w:cstheme="minorHAnsi"/>
        </w:rPr>
        <w:t xml:space="preserve"> d</w:t>
      </w:r>
      <w:r w:rsidR="00214FFC" w:rsidRPr="00F0301F">
        <w:rPr>
          <w:rFonts w:asciiTheme="minorHAnsi" w:hAnsiTheme="minorHAnsi" w:cstheme="minorHAnsi"/>
        </w:rPr>
        <w:t xml:space="preserve">ata shall mean the </w:t>
      </w:r>
      <w:r w:rsidR="00214FFC" w:rsidRPr="00F0301F">
        <w:rPr>
          <w:rStyle w:val="cf01"/>
          <w:rFonts w:asciiTheme="minorHAnsi" w:hAnsiTheme="minorHAnsi" w:cstheme="minorHAnsi"/>
          <w:b w:val="0"/>
          <w:bCs w:val="0"/>
          <w:sz w:val="24"/>
          <w:szCs w:val="24"/>
        </w:rPr>
        <w:t>de-identified/anonymized clinical and/or health information pertaining to patients or participants recruited for the Study (including the information from case report forms and operational documents), and any analyses thereof</w:t>
      </w:r>
      <w:r w:rsidRPr="00F0301F">
        <w:rPr>
          <w:rStyle w:val="cf01"/>
          <w:rFonts w:asciiTheme="minorHAnsi" w:hAnsiTheme="minorHAnsi" w:cstheme="minorHAnsi"/>
          <w:b w:val="0"/>
          <w:bCs w:val="0"/>
          <w:sz w:val="24"/>
          <w:szCs w:val="24"/>
        </w:rPr>
        <w:t xml:space="preserve"> (“Data”)</w:t>
      </w:r>
      <w:r w:rsidR="00214FFC" w:rsidRPr="00F0301F">
        <w:rPr>
          <w:rStyle w:val="cf01"/>
          <w:rFonts w:asciiTheme="minorHAnsi" w:hAnsiTheme="minorHAnsi" w:cstheme="minorHAnsi"/>
          <w:sz w:val="24"/>
          <w:szCs w:val="24"/>
        </w:rPr>
        <w:t>.</w:t>
      </w:r>
      <w:r w:rsidR="00214FFC" w:rsidRPr="00F0301F">
        <w:rPr>
          <w:rStyle w:val="cf11"/>
          <w:rFonts w:asciiTheme="minorHAnsi" w:hAnsiTheme="minorHAnsi" w:cstheme="minorHAnsi"/>
          <w:sz w:val="24"/>
          <w:szCs w:val="24"/>
        </w:rPr>
        <w:t xml:space="preserve"> </w:t>
      </w:r>
    </w:p>
    <w:p w14:paraId="170A7412" w14:textId="77777777" w:rsidR="00C54AD1" w:rsidRPr="00F0301F" w:rsidRDefault="00C54AD1">
      <w:pPr>
        <w:pStyle w:val="BodyText"/>
        <w:spacing w:before="1"/>
        <w:ind w:left="0"/>
      </w:pPr>
    </w:p>
    <w:p w14:paraId="4FA49B9B" w14:textId="08C96E1D" w:rsidR="00C54AD1" w:rsidRPr="00F0301F" w:rsidRDefault="003D40EE" w:rsidP="003A6602">
      <w:pPr>
        <w:pStyle w:val="ListParagraph"/>
        <w:numPr>
          <w:ilvl w:val="0"/>
          <w:numId w:val="1"/>
        </w:numPr>
        <w:tabs>
          <w:tab w:val="left" w:pos="826"/>
        </w:tabs>
        <w:ind w:right="155"/>
        <w:jc w:val="both"/>
        <w:rPr>
          <w:sz w:val="24"/>
          <w:szCs w:val="24"/>
        </w:rPr>
      </w:pPr>
      <w:r w:rsidRPr="00F0301F">
        <w:rPr>
          <w:b/>
          <w:sz w:val="24"/>
          <w:szCs w:val="24"/>
        </w:rPr>
        <w:t xml:space="preserve">Applicable Laws. </w:t>
      </w:r>
      <w:r w:rsidRPr="00F0301F">
        <w:rPr>
          <w:sz w:val="24"/>
          <w:szCs w:val="24"/>
        </w:rPr>
        <w:t>For the purposes of this Agreement, “</w:t>
      </w:r>
      <w:r w:rsidRPr="00F0301F">
        <w:rPr>
          <w:b/>
          <w:sz w:val="24"/>
          <w:szCs w:val="24"/>
        </w:rPr>
        <w:t>Applicable Laws</w:t>
      </w:r>
      <w:r w:rsidRPr="00F0301F">
        <w:rPr>
          <w:sz w:val="24"/>
          <w:szCs w:val="24"/>
        </w:rPr>
        <w:t>” include all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applicable laws, rules and regulations of any central or state governmental or regulatory</w:t>
      </w:r>
      <w:r w:rsidRPr="00F0301F">
        <w:rPr>
          <w:spacing w:val="-52"/>
          <w:sz w:val="24"/>
          <w:szCs w:val="24"/>
        </w:rPr>
        <w:t xml:space="preserve"> </w:t>
      </w:r>
      <w:r w:rsidRPr="00F0301F">
        <w:rPr>
          <w:sz w:val="24"/>
          <w:szCs w:val="24"/>
        </w:rPr>
        <w:t>authority in India that apply to the conduct of Research or other activities contemplated</w:t>
      </w:r>
      <w:r w:rsidRPr="00F0301F">
        <w:rPr>
          <w:spacing w:val="-52"/>
          <w:sz w:val="24"/>
          <w:szCs w:val="24"/>
        </w:rPr>
        <w:t xml:space="preserve"> </w:t>
      </w:r>
      <w:r w:rsidRPr="00F0301F">
        <w:rPr>
          <w:sz w:val="24"/>
          <w:szCs w:val="24"/>
        </w:rPr>
        <w:t>hereunder, including</w:t>
      </w:r>
      <w:r w:rsidR="00D60AA2" w:rsidRPr="00F0301F">
        <w:rPr>
          <w:sz w:val="24"/>
          <w:szCs w:val="24"/>
        </w:rPr>
        <w:t xml:space="preserve"> where appli</w:t>
      </w:r>
      <w:r w:rsidR="005A1E4D" w:rsidRPr="00F0301F">
        <w:rPr>
          <w:sz w:val="24"/>
          <w:szCs w:val="24"/>
        </w:rPr>
        <w:t>c</w:t>
      </w:r>
      <w:r w:rsidR="00D60AA2" w:rsidRPr="00F0301F">
        <w:rPr>
          <w:sz w:val="24"/>
          <w:szCs w:val="24"/>
        </w:rPr>
        <w:t>able</w:t>
      </w:r>
      <w:r w:rsidRPr="00F0301F">
        <w:rPr>
          <w:sz w:val="24"/>
          <w:szCs w:val="24"/>
        </w:rPr>
        <w:t xml:space="preserve"> (a) the Indian Council for Medical Research</w:t>
      </w:r>
      <w:r w:rsidR="006567B8" w:rsidRPr="00F0301F">
        <w:rPr>
          <w:sz w:val="24"/>
          <w:szCs w:val="24"/>
        </w:rPr>
        <w:t xml:space="preserve"> </w:t>
      </w:r>
      <w:r w:rsidRPr="00F0301F">
        <w:rPr>
          <w:sz w:val="24"/>
          <w:szCs w:val="24"/>
        </w:rPr>
        <w:t>(“</w:t>
      </w:r>
      <w:r w:rsidRPr="00F0301F">
        <w:rPr>
          <w:b/>
          <w:sz w:val="24"/>
          <w:szCs w:val="24"/>
        </w:rPr>
        <w:t>ICMR</w:t>
      </w:r>
      <w:r w:rsidRPr="00F0301F">
        <w:rPr>
          <w:sz w:val="24"/>
          <w:szCs w:val="24"/>
        </w:rPr>
        <w:t>”)</w:t>
      </w:r>
      <w:r w:rsidR="00F053EB" w:rsidRPr="00F0301F">
        <w:rPr>
          <w:sz w:val="24"/>
          <w:szCs w:val="24"/>
        </w:rPr>
        <w:t xml:space="preserve"> - </w:t>
      </w:r>
      <w:r w:rsidRPr="00F0301F">
        <w:rPr>
          <w:sz w:val="24"/>
          <w:szCs w:val="24"/>
        </w:rPr>
        <w:t>National Ethical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Guidelines for Biomedical and Health Research Involving Human Participants, 2017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(“</w:t>
      </w:r>
      <w:r w:rsidRPr="00F0301F">
        <w:rPr>
          <w:b/>
          <w:sz w:val="24"/>
          <w:szCs w:val="24"/>
        </w:rPr>
        <w:t>ICMR Ethical Guidelines</w:t>
      </w:r>
      <w:r w:rsidRPr="00F0301F">
        <w:rPr>
          <w:sz w:val="24"/>
          <w:szCs w:val="24"/>
        </w:rPr>
        <w:t>”); (b) Information Technology Act, 2000 and rules, by-laws,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>regulations and other notifications made or issued thereunder, as amended from time</w:t>
      </w:r>
      <w:r w:rsidRPr="00F0301F">
        <w:rPr>
          <w:spacing w:val="1"/>
          <w:sz w:val="24"/>
          <w:szCs w:val="24"/>
        </w:rPr>
        <w:t xml:space="preserve"> </w:t>
      </w:r>
      <w:r w:rsidRPr="00F0301F">
        <w:rPr>
          <w:sz w:val="24"/>
          <w:szCs w:val="24"/>
        </w:rPr>
        <w:t xml:space="preserve">to time; (c) </w:t>
      </w:r>
      <w:r w:rsidR="005A1E4D" w:rsidRPr="00F0301F">
        <w:rPr>
          <w:sz w:val="24"/>
          <w:szCs w:val="24"/>
        </w:rPr>
        <w:t>New Drugs and Clinical Trials Rules, 2019</w:t>
      </w:r>
      <w:r w:rsidR="00B37B56" w:rsidRPr="00F0301F">
        <w:rPr>
          <w:sz w:val="24"/>
          <w:szCs w:val="24"/>
        </w:rPr>
        <w:t xml:space="preserve">; </w:t>
      </w:r>
      <w:r w:rsidRPr="00F0301F">
        <w:rPr>
          <w:sz w:val="24"/>
          <w:szCs w:val="24"/>
        </w:rPr>
        <w:t>(d)</w:t>
      </w:r>
      <w:r w:rsidR="00A81ABC" w:rsidRPr="00F0301F">
        <w:rPr>
          <w:sz w:val="24"/>
          <w:szCs w:val="24"/>
        </w:rPr>
        <w:t xml:space="preserve"> Data will be collected in a </w:t>
      </w:r>
      <w:r w:rsidR="00B36D8D" w:rsidRPr="00F0301F">
        <w:rPr>
          <w:sz w:val="24"/>
          <w:szCs w:val="24"/>
        </w:rPr>
        <w:t>standardized</w:t>
      </w:r>
      <w:r w:rsidR="00A81ABC" w:rsidRPr="00F0301F">
        <w:rPr>
          <w:sz w:val="24"/>
          <w:szCs w:val="24"/>
        </w:rPr>
        <w:t xml:space="preserve"> case record form approved by institutional/project committees and stored consistent with the National laws, such as </w:t>
      </w:r>
      <w:r w:rsidR="00C86D24" w:rsidRPr="00F0301F">
        <w:rPr>
          <w:sz w:val="24"/>
          <w:szCs w:val="24"/>
        </w:rPr>
        <w:t>“</w:t>
      </w:r>
      <w:r w:rsidR="00A81ABC" w:rsidRPr="00F0301F">
        <w:rPr>
          <w:b/>
          <w:bCs/>
          <w:sz w:val="24"/>
          <w:szCs w:val="24"/>
        </w:rPr>
        <w:t>Digital Personal Data Protection Act 2023</w:t>
      </w:r>
      <w:r w:rsidR="005A1E4D" w:rsidRPr="00F0301F">
        <w:rPr>
          <w:b/>
          <w:bCs/>
          <w:sz w:val="24"/>
          <w:szCs w:val="24"/>
        </w:rPr>
        <w:t>”</w:t>
      </w:r>
      <w:r w:rsidR="005A1E4D" w:rsidRPr="00F0301F">
        <w:rPr>
          <w:sz w:val="24"/>
          <w:szCs w:val="24"/>
        </w:rPr>
        <w:t xml:space="preserve">; </w:t>
      </w:r>
      <w:r w:rsidR="00523791" w:rsidRPr="00F0301F">
        <w:rPr>
          <w:sz w:val="24"/>
          <w:szCs w:val="24"/>
        </w:rPr>
        <w:t>and (e) any other personal or non-personal data protection, governance or regulatory</w:t>
      </w:r>
      <w:r w:rsidR="00523791" w:rsidRPr="00F0301F">
        <w:rPr>
          <w:spacing w:val="1"/>
          <w:sz w:val="24"/>
          <w:szCs w:val="24"/>
        </w:rPr>
        <w:t xml:space="preserve"> </w:t>
      </w:r>
      <w:r w:rsidR="00523791" w:rsidRPr="00F0301F">
        <w:rPr>
          <w:sz w:val="24"/>
          <w:szCs w:val="24"/>
        </w:rPr>
        <w:t>framework or statute in force in India from time to time (including all the rules, by-laws,</w:t>
      </w:r>
      <w:r w:rsidR="00523791" w:rsidRPr="00F0301F">
        <w:rPr>
          <w:spacing w:val="-52"/>
          <w:sz w:val="24"/>
          <w:szCs w:val="24"/>
        </w:rPr>
        <w:t xml:space="preserve"> </w:t>
      </w:r>
      <w:r w:rsidR="00523791" w:rsidRPr="00F0301F">
        <w:rPr>
          <w:sz w:val="24"/>
          <w:szCs w:val="24"/>
        </w:rPr>
        <w:t>regulations</w:t>
      </w:r>
      <w:r w:rsidR="00523791" w:rsidRPr="00F0301F">
        <w:rPr>
          <w:spacing w:val="-1"/>
          <w:sz w:val="24"/>
          <w:szCs w:val="24"/>
        </w:rPr>
        <w:t xml:space="preserve"> </w:t>
      </w:r>
      <w:r w:rsidR="00523791" w:rsidRPr="00F0301F">
        <w:rPr>
          <w:sz w:val="24"/>
          <w:szCs w:val="24"/>
        </w:rPr>
        <w:t>and other notifications made or issued thereunder)</w:t>
      </w:r>
    </w:p>
    <w:p w14:paraId="1280EC80" w14:textId="4A2FEA2A" w:rsidR="00E12D25" w:rsidRPr="00F0301F" w:rsidRDefault="005A1E4D" w:rsidP="00B42259">
      <w:pPr>
        <w:pStyle w:val="ListParagraph"/>
        <w:numPr>
          <w:ilvl w:val="0"/>
          <w:numId w:val="1"/>
        </w:numPr>
        <w:tabs>
          <w:tab w:val="left" w:pos="826"/>
        </w:tabs>
        <w:spacing w:before="238" w:after="240"/>
        <w:ind w:right="302"/>
        <w:jc w:val="both"/>
        <w:rPr>
          <w:sz w:val="24"/>
          <w:szCs w:val="24"/>
        </w:rPr>
      </w:pPr>
      <w:r w:rsidRPr="00F0301F">
        <w:rPr>
          <w:sz w:val="24"/>
          <w:szCs w:val="24"/>
        </w:rPr>
        <w:t>Parties</w:t>
      </w:r>
      <w:r w:rsidR="003D40EE" w:rsidRPr="00F0301F">
        <w:rPr>
          <w:sz w:val="24"/>
          <w:szCs w:val="24"/>
        </w:rPr>
        <w:t xml:space="preserve"> will</w:t>
      </w:r>
      <w:r w:rsidR="003D40EE" w:rsidRPr="00F0301F">
        <w:rPr>
          <w:spacing w:val="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maintain all Data and any other study data in a</w:t>
      </w:r>
      <w:r w:rsidR="003D40EE" w:rsidRPr="00F0301F">
        <w:rPr>
          <w:spacing w:val="1"/>
          <w:sz w:val="24"/>
          <w:szCs w:val="24"/>
        </w:rPr>
        <w:t xml:space="preserve"> </w:t>
      </w:r>
      <w:r w:rsidR="005D63EA" w:rsidRPr="00F0301F">
        <w:rPr>
          <w:sz w:val="24"/>
          <w:szCs w:val="24"/>
        </w:rPr>
        <w:t>reasonably</w:t>
      </w:r>
      <w:r w:rsidR="003D40EE" w:rsidRPr="00F0301F">
        <w:rPr>
          <w:sz w:val="24"/>
          <w:szCs w:val="24"/>
        </w:rPr>
        <w:t xml:space="preserve"> secure manner employing privacy and security best-practices</w:t>
      </w:r>
      <w:r w:rsidR="005D63EA" w:rsidRPr="00F0301F">
        <w:rPr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to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minimize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the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chances of unauthorized</w:t>
      </w:r>
      <w:r w:rsidR="003D40EE" w:rsidRPr="00F0301F">
        <w:rPr>
          <w:spacing w:val="-1"/>
          <w:sz w:val="24"/>
          <w:szCs w:val="24"/>
        </w:rPr>
        <w:t xml:space="preserve"> </w:t>
      </w:r>
      <w:r w:rsidR="003D40EE" w:rsidRPr="00F0301F">
        <w:rPr>
          <w:sz w:val="24"/>
          <w:szCs w:val="24"/>
        </w:rPr>
        <w:t>use or access</w:t>
      </w:r>
      <w:r w:rsidR="00E12D25" w:rsidRPr="00F0301F">
        <w:rPr>
          <w:sz w:val="24"/>
          <w:szCs w:val="24"/>
        </w:rPr>
        <w:t>.</w:t>
      </w:r>
    </w:p>
    <w:p w14:paraId="3A5859C3" w14:textId="4AC9C658" w:rsidR="00C54AD1" w:rsidRPr="00F0301F" w:rsidRDefault="003D40EE" w:rsidP="00B42259">
      <w:pPr>
        <w:pStyle w:val="ListParagraph"/>
        <w:numPr>
          <w:ilvl w:val="0"/>
          <w:numId w:val="1"/>
        </w:numPr>
        <w:tabs>
          <w:tab w:val="left" w:pos="826"/>
        </w:tabs>
        <w:spacing w:after="240"/>
        <w:ind w:right="366"/>
        <w:jc w:val="both"/>
        <w:rPr>
          <w:sz w:val="24"/>
          <w:szCs w:val="24"/>
        </w:rPr>
      </w:pPr>
      <w:r w:rsidRPr="00F0301F">
        <w:rPr>
          <w:sz w:val="24"/>
          <w:szCs w:val="24"/>
        </w:rPr>
        <w:t>Parties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will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ensure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that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prior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to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any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sharing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of</w:t>
      </w:r>
      <w:r w:rsidRPr="00F0301F">
        <w:rPr>
          <w:spacing w:val="-1"/>
          <w:sz w:val="24"/>
          <w:szCs w:val="24"/>
        </w:rPr>
        <w:t xml:space="preserve"> </w:t>
      </w:r>
      <w:r w:rsidR="005A1E4D" w:rsidRPr="00F0301F">
        <w:rPr>
          <w:sz w:val="24"/>
          <w:szCs w:val="24"/>
        </w:rPr>
        <w:t>Data</w:t>
      </w:r>
      <w:r w:rsidRPr="00F0301F">
        <w:rPr>
          <w:sz w:val="24"/>
          <w:szCs w:val="24"/>
        </w:rPr>
        <w:t>,</w:t>
      </w:r>
      <w:r w:rsidRPr="00F0301F">
        <w:rPr>
          <w:spacing w:val="-3"/>
          <w:sz w:val="24"/>
          <w:szCs w:val="24"/>
        </w:rPr>
        <w:t xml:space="preserve"> </w:t>
      </w:r>
      <w:r w:rsidRPr="00F0301F">
        <w:rPr>
          <w:sz w:val="24"/>
          <w:szCs w:val="24"/>
        </w:rPr>
        <w:t>individual-level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study</w:t>
      </w:r>
      <w:r w:rsidRPr="00F0301F">
        <w:rPr>
          <w:spacing w:val="-1"/>
          <w:sz w:val="24"/>
          <w:szCs w:val="24"/>
        </w:rPr>
        <w:t xml:space="preserve"> </w:t>
      </w:r>
      <w:r w:rsidRPr="00F0301F">
        <w:rPr>
          <w:sz w:val="24"/>
          <w:szCs w:val="24"/>
        </w:rPr>
        <w:t>data</w:t>
      </w:r>
      <w:r w:rsidRPr="00F0301F">
        <w:rPr>
          <w:spacing w:val="-2"/>
          <w:sz w:val="24"/>
          <w:szCs w:val="24"/>
        </w:rPr>
        <w:t xml:space="preserve"> </w:t>
      </w:r>
      <w:r w:rsidRPr="00F0301F">
        <w:rPr>
          <w:sz w:val="24"/>
          <w:szCs w:val="24"/>
        </w:rPr>
        <w:t>is</w:t>
      </w:r>
      <w:r w:rsidRPr="00F0301F">
        <w:rPr>
          <w:spacing w:val="-51"/>
          <w:sz w:val="24"/>
          <w:szCs w:val="24"/>
        </w:rPr>
        <w:t xml:space="preserve"> </w:t>
      </w:r>
      <w:r w:rsidRPr="00F0301F">
        <w:rPr>
          <w:sz w:val="24"/>
          <w:szCs w:val="24"/>
        </w:rPr>
        <w:t xml:space="preserve">removed of any personally identifying information. </w:t>
      </w:r>
    </w:p>
    <w:p w14:paraId="10FDF5F9" w14:textId="56DA89E7" w:rsidR="00640FCA" w:rsidRPr="00F0301F" w:rsidRDefault="004E547E" w:rsidP="00B42259">
      <w:pPr>
        <w:pStyle w:val="ListParagraph"/>
        <w:numPr>
          <w:ilvl w:val="0"/>
          <w:numId w:val="1"/>
        </w:numPr>
        <w:tabs>
          <w:tab w:val="left" w:pos="826"/>
        </w:tabs>
        <w:spacing w:after="240"/>
        <w:ind w:right="366"/>
        <w:jc w:val="both"/>
        <w:rPr>
          <w:ins w:id="26" w:author="Samriddhi Ranjan" w:date="2024-04-18T14:54:00Z"/>
          <w:sz w:val="24"/>
          <w:szCs w:val="24"/>
        </w:rPr>
      </w:pPr>
      <w:r w:rsidRPr="00F0301F">
        <w:rPr>
          <w:sz w:val="24"/>
          <w:szCs w:val="24"/>
        </w:rPr>
        <w:lastRenderedPageBreak/>
        <w:t>All</w:t>
      </w:r>
      <w:r w:rsidR="00640FCA" w:rsidRPr="00F0301F">
        <w:rPr>
          <w:sz w:val="24"/>
          <w:szCs w:val="24"/>
        </w:rPr>
        <w:t xml:space="preserve"> data collected for this study will be used and analysed exclusively as per the objectives pertaining to the proposal</w:t>
      </w:r>
      <w:r w:rsidR="0007573B" w:rsidRPr="00F0301F">
        <w:rPr>
          <w:sz w:val="24"/>
          <w:szCs w:val="24"/>
        </w:rPr>
        <w:t xml:space="preserve"> submitted to the Health Ministry’s Screening Committee.</w:t>
      </w:r>
      <w:del w:id="27" w:author="Nikita Bathla" w:date="2024-03-21T11:01:00Z">
        <w:r w:rsidR="005D63EA" w:rsidRPr="00F0301F" w:rsidDel="0007573B">
          <w:rPr>
            <w:sz w:val="24"/>
            <w:szCs w:val="24"/>
          </w:rPr>
          <w:delText>.</w:delText>
        </w:r>
      </w:del>
    </w:p>
    <w:p w14:paraId="6D02076E" w14:textId="1F67B3CE" w:rsidR="004E547E" w:rsidRPr="00F0301F" w:rsidRDefault="001934C1" w:rsidP="004E547E">
      <w:pPr>
        <w:pStyle w:val="ListParagraph"/>
        <w:numPr>
          <w:ilvl w:val="0"/>
          <w:numId w:val="1"/>
        </w:numPr>
        <w:tabs>
          <w:tab w:val="left" w:pos="826"/>
        </w:tabs>
        <w:ind w:right="366"/>
        <w:jc w:val="both"/>
        <w:rPr>
          <w:sz w:val="24"/>
          <w:szCs w:val="24"/>
        </w:rPr>
      </w:pPr>
      <w:ins w:id="28" w:author="Nikita Bathla" w:date="2024-03-20T14:02:00Z">
        <w:r w:rsidRPr="00F0301F">
          <w:rPr>
            <w:sz w:val="24"/>
            <w:szCs w:val="24"/>
          </w:rPr>
          <w:t>Parties will adhere to the publication policy outlined in the</w:t>
        </w:r>
      </w:ins>
      <w:r w:rsidR="001D7259">
        <w:rPr>
          <w:sz w:val="24"/>
          <w:szCs w:val="24"/>
        </w:rPr>
        <w:t xml:space="preserve"> </w:t>
      </w:r>
      <w:ins w:id="29" w:author="Nikita Bathla" w:date="2024-03-20T14:04:00Z">
        <w:r w:rsidRPr="00F0301F">
          <w:rPr>
            <w:sz w:val="24"/>
            <w:szCs w:val="24"/>
          </w:rPr>
          <w:t>Protocol</w:t>
        </w:r>
      </w:ins>
      <w:r w:rsidR="001D7259">
        <w:rPr>
          <w:sz w:val="24"/>
          <w:szCs w:val="24"/>
        </w:rPr>
        <w:t xml:space="preserve"> </w:t>
      </w:r>
      <w:ins w:id="30" w:author="Samriddhi Ranjan" w:date="2024-05-07T12:02:00Z">
        <w:r w:rsidR="00D9266D">
          <w:rPr>
            <w:sz w:val="24"/>
            <w:szCs w:val="24"/>
          </w:rPr>
          <w:t xml:space="preserve">version </w:t>
        </w:r>
      </w:ins>
      <w:ins w:id="31" w:author="Samriddhi Ranjan" w:date="2024-05-07T12:03:00Z">
        <w:del w:id="32" w:author="Martin Gerdin Wärnberg" w:date="2024-05-09T11:53:00Z">
          <w:r w:rsidR="00D9266D" w:rsidRPr="00D9266D" w:rsidDel="00DB74B5">
            <w:rPr>
              <w:sz w:val="24"/>
              <w:szCs w:val="24"/>
            </w:rPr>
            <w:delText>TERN protocol_</w:delText>
          </w:r>
        </w:del>
        <w:r w:rsidR="00D9266D" w:rsidRPr="00D9266D">
          <w:rPr>
            <w:sz w:val="24"/>
            <w:szCs w:val="24"/>
          </w:rPr>
          <w:t>V1.</w:t>
        </w:r>
      </w:ins>
      <w:ins w:id="33" w:author="Martin Gerdin Wärnberg" w:date="2024-05-09T11:53:00Z">
        <w:r w:rsidR="00DB74B5">
          <w:rPr>
            <w:sz w:val="24"/>
            <w:szCs w:val="24"/>
          </w:rPr>
          <w:t>1</w:t>
        </w:r>
      </w:ins>
      <w:ins w:id="34" w:author="Samriddhi Ranjan" w:date="2024-05-07T12:03:00Z">
        <w:del w:id="35" w:author="Martin Gerdin Wärnberg" w:date="2024-05-09T11:53:00Z">
          <w:r w:rsidR="00D9266D" w:rsidRPr="00D9266D" w:rsidDel="00DB74B5">
            <w:rPr>
              <w:sz w:val="24"/>
              <w:szCs w:val="24"/>
            </w:rPr>
            <w:delText>0</w:delText>
          </w:r>
        </w:del>
        <w:r w:rsidR="00D9266D" w:rsidRPr="00D9266D">
          <w:rPr>
            <w:sz w:val="24"/>
            <w:szCs w:val="24"/>
          </w:rPr>
          <w:t>.0</w:t>
        </w:r>
      </w:ins>
      <w:ins w:id="36" w:author="Martin Gerdin Wärnberg" w:date="2024-05-09T11:53:00Z">
        <w:r w:rsidR="00DB74B5">
          <w:rPr>
            <w:sz w:val="24"/>
            <w:szCs w:val="24"/>
          </w:rPr>
          <w:t xml:space="preserve"> </w:t>
        </w:r>
      </w:ins>
      <w:ins w:id="37" w:author="Samriddhi Ranjan" w:date="2024-05-07T12:03:00Z">
        <w:del w:id="38" w:author="Martin Gerdin Wärnberg" w:date="2024-05-09T11:53:00Z">
          <w:r w:rsidR="00D9266D" w:rsidRPr="00D9266D" w:rsidDel="00DB74B5">
            <w:rPr>
              <w:sz w:val="24"/>
              <w:szCs w:val="24"/>
            </w:rPr>
            <w:delText>_</w:delText>
          </w:r>
        </w:del>
        <w:r w:rsidR="00D9266D" w:rsidRPr="00D9266D">
          <w:rPr>
            <w:sz w:val="24"/>
            <w:szCs w:val="24"/>
          </w:rPr>
          <w:t>2024-03-28</w:t>
        </w:r>
      </w:ins>
      <w:ins w:id="39" w:author="Nikita Bathla" w:date="2024-03-20T14:02:00Z">
        <w:r w:rsidRPr="00F0301F">
          <w:rPr>
            <w:sz w:val="24"/>
            <w:szCs w:val="24"/>
          </w:rPr>
          <w:t xml:space="preserve">. </w:t>
        </w:r>
      </w:ins>
      <w:ins w:id="40" w:author="Nikita Bathla" w:date="2024-03-20T14:03:00Z">
        <w:r w:rsidRPr="00F0301F">
          <w:rPr>
            <w:sz w:val="24"/>
            <w:szCs w:val="24"/>
          </w:rPr>
          <w:t>Authorships will be determined following guidelines developed by the International Committee of Medical Journal Editors</w:t>
        </w:r>
      </w:ins>
      <w:ins w:id="41" w:author="Nikita Bathla" w:date="2024-03-20T14:04:00Z">
        <w:r w:rsidRPr="00F0301F">
          <w:rPr>
            <w:sz w:val="24"/>
            <w:szCs w:val="24"/>
          </w:rPr>
          <w:t xml:space="preserve"> (ICJME)</w:t>
        </w:r>
      </w:ins>
      <w:ins w:id="42" w:author="Nikita Bathla" w:date="2024-03-20T14:03:00Z">
        <w:r w:rsidRPr="00F0301F">
          <w:rPr>
            <w:sz w:val="24"/>
            <w:szCs w:val="24"/>
          </w:rPr>
          <w:t>. Publications will be reviewed and approved by all investigators and their institutions prior to release.</w:t>
        </w:r>
      </w:ins>
    </w:p>
    <w:p w14:paraId="3141595C" w14:textId="77777777" w:rsidR="00C54AD1" w:rsidRPr="00F0301F" w:rsidRDefault="00C54AD1">
      <w:pPr>
        <w:pStyle w:val="BodyText"/>
        <w:ind w:left="0"/>
      </w:pPr>
    </w:p>
    <w:p w14:paraId="330DDA11" w14:textId="77777777" w:rsidR="00C54AD1" w:rsidRDefault="003D40EE">
      <w:pPr>
        <w:pStyle w:val="BodyText"/>
        <w:spacing w:before="233"/>
        <w:ind w:left="105" w:right="133"/>
      </w:pPr>
      <w:r w:rsidRPr="00F0301F">
        <w:t>The</w:t>
      </w:r>
      <w:r w:rsidRPr="00F0301F">
        <w:rPr>
          <w:spacing w:val="-8"/>
        </w:rPr>
        <w:t xml:space="preserve"> </w:t>
      </w:r>
      <w:r w:rsidRPr="00F0301F">
        <w:t>duly</w:t>
      </w:r>
      <w:r w:rsidRPr="00F0301F">
        <w:rPr>
          <w:spacing w:val="-7"/>
        </w:rPr>
        <w:t xml:space="preserve"> </w:t>
      </w:r>
      <w:r w:rsidRPr="00F0301F">
        <w:t>authorized</w:t>
      </w:r>
      <w:r w:rsidRPr="00F0301F">
        <w:rPr>
          <w:spacing w:val="-7"/>
        </w:rPr>
        <w:t xml:space="preserve"> </w:t>
      </w:r>
      <w:r w:rsidRPr="00F0301F">
        <w:t>Party</w:t>
      </w:r>
      <w:r w:rsidRPr="00F0301F">
        <w:rPr>
          <w:spacing w:val="-7"/>
        </w:rPr>
        <w:t xml:space="preserve"> </w:t>
      </w:r>
      <w:r w:rsidRPr="00F0301F">
        <w:t>representatives</w:t>
      </w:r>
      <w:r w:rsidRPr="00F0301F">
        <w:rPr>
          <w:spacing w:val="-6"/>
        </w:rPr>
        <w:t xml:space="preserve"> </w:t>
      </w:r>
      <w:r w:rsidRPr="00F0301F">
        <w:t>have</w:t>
      </w:r>
      <w:r w:rsidRPr="00F0301F">
        <w:rPr>
          <w:spacing w:val="-7"/>
        </w:rPr>
        <w:t xml:space="preserve"> </w:t>
      </w:r>
      <w:r w:rsidRPr="00F0301F">
        <w:t>executed</w:t>
      </w:r>
      <w:r w:rsidRPr="00F0301F">
        <w:rPr>
          <w:spacing w:val="-7"/>
        </w:rPr>
        <w:t xml:space="preserve"> </w:t>
      </w:r>
      <w:r w:rsidRPr="00F0301F">
        <w:t>this</w:t>
      </w:r>
      <w:r w:rsidRPr="00F0301F">
        <w:rPr>
          <w:spacing w:val="-7"/>
        </w:rPr>
        <w:t xml:space="preserve"> </w:t>
      </w:r>
      <w:r w:rsidRPr="00F0301F">
        <w:t>Agreement</w:t>
      </w:r>
      <w:r w:rsidRPr="00F0301F">
        <w:rPr>
          <w:spacing w:val="-6"/>
        </w:rPr>
        <w:t xml:space="preserve"> </w:t>
      </w:r>
      <w:r w:rsidRPr="00F0301F">
        <w:t>as</w:t>
      </w:r>
      <w:r w:rsidRPr="00F0301F">
        <w:rPr>
          <w:spacing w:val="-8"/>
        </w:rPr>
        <w:t xml:space="preserve"> </w:t>
      </w:r>
      <w:r w:rsidRPr="00F0301F">
        <w:t>of</w:t>
      </w:r>
      <w:r w:rsidRPr="00F0301F">
        <w:rPr>
          <w:spacing w:val="-7"/>
        </w:rPr>
        <w:t xml:space="preserve"> </w:t>
      </w:r>
      <w:r w:rsidRPr="00F0301F">
        <w:t>the</w:t>
      </w:r>
      <w:r w:rsidRPr="00F0301F">
        <w:rPr>
          <w:spacing w:val="-6"/>
        </w:rPr>
        <w:t xml:space="preserve"> </w:t>
      </w:r>
      <w:r w:rsidRPr="00F0301F">
        <w:t>date</w:t>
      </w:r>
      <w:r w:rsidRPr="00F0301F">
        <w:rPr>
          <w:spacing w:val="-7"/>
        </w:rPr>
        <w:t xml:space="preserve"> </w:t>
      </w:r>
      <w:r w:rsidRPr="00F0301F">
        <w:t>first</w:t>
      </w:r>
      <w:r w:rsidRPr="00F0301F">
        <w:rPr>
          <w:spacing w:val="-6"/>
        </w:rPr>
        <w:t xml:space="preserve"> </w:t>
      </w:r>
      <w:r w:rsidRPr="00F0301F">
        <w:t>set</w:t>
      </w:r>
      <w:r w:rsidRPr="00F0301F">
        <w:rPr>
          <w:spacing w:val="-52"/>
        </w:rPr>
        <w:t xml:space="preserve"> </w:t>
      </w:r>
      <w:r w:rsidRPr="00F0301F">
        <w:t>forth</w:t>
      </w:r>
      <w:r w:rsidRPr="00F0301F">
        <w:rPr>
          <w:spacing w:val="-2"/>
        </w:rPr>
        <w:t xml:space="preserve"> </w:t>
      </w:r>
      <w:r w:rsidRPr="00F0301F">
        <w:t>above.</w:t>
      </w:r>
    </w:p>
    <w:p w14:paraId="410E53A3" w14:textId="77777777" w:rsidR="00D9266D" w:rsidRDefault="00D9266D">
      <w:pPr>
        <w:pStyle w:val="BodyText"/>
        <w:spacing w:before="233"/>
        <w:ind w:left="105" w:right="133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25"/>
      </w:tblGrid>
      <w:tr w:rsidR="00D9266D" w14:paraId="5938BB8D" w14:textId="77777777" w:rsidTr="00D9266D">
        <w:tc>
          <w:tcPr>
            <w:tcW w:w="4740" w:type="dxa"/>
          </w:tcPr>
          <w:p w14:paraId="541D9D9A" w14:textId="13D4A905" w:rsidR="00D9266D" w:rsidRPr="00D9266D" w:rsidRDefault="00D9266D" w:rsidP="0037324C">
            <w:pPr>
              <w:pStyle w:val="Heading1"/>
              <w:tabs>
                <w:tab w:val="left" w:pos="5144"/>
              </w:tabs>
              <w:spacing w:before="0"/>
              <w:ind w:left="0"/>
              <w:rPr>
                <w:spacing w:val="-1"/>
              </w:rPr>
            </w:pPr>
            <w:r w:rsidRPr="00D9266D">
              <w:t xml:space="preserve">The </w:t>
            </w:r>
            <w:r w:rsidRPr="00D9266D">
              <w:rPr>
                <w:spacing w:val="-1"/>
              </w:rPr>
              <w:t xml:space="preserve">Karolinska </w:t>
            </w:r>
            <w:proofErr w:type="spellStart"/>
            <w:r w:rsidRPr="00D9266D">
              <w:rPr>
                <w:spacing w:val="-1"/>
              </w:rPr>
              <w:t>Institutet</w:t>
            </w:r>
            <w:proofErr w:type="spellEnd"/>
            <w:r w:rsidRPr="00D9266D">
              <w:rPr>
                <w:spacing w:val="-1"/>
              </w:rPr>
              <w:t xml:space="preserve"> (KI)</w:t>
            </w:r>
          </w:p>
        </w:tc>
        <w:tc>
          <w:tcPr>
            <w:tcW w:w="4725" w:type="dxa"/>
          </w:tcPr>
          <w:p w14:paraId="0F3401E1" w14:textId="0201279F" w:rsidR="00D9266D" w:rsidRPr="00D9266D" w:rsidRDefault="00D9266D" w:rsidP="00D9266D">
            <w:pPr>
              <w:pStyle w:val="BodyText"/>
              <w:ind w:left="0" w:right="133"/>
              <w:rPr>
                <w:b/>
                <w:bCs/>
              </w:rPr>
            </w:pPr>
            <w:r w:rsidRPr="00D9266D">
              <w:rPr>
                <w:b/>
                <w:bCs/>
              </w:rPr>
              <w:t>George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Institute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for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Global</w:t>
            </w:r>
            <w:r w:rsidRPr="00D9266D">
              <w:rPr>
                <w:b/>
                <w:bCs/>
                <w:spacing w:val="-7"/>
              </w:rPr>
              <w:t xml:space="preserve"> </w:t>
            </w:r>
            <w:r w:rsidRPr="00D9266D">
              <w:rPr>
                <w:b/>
                <w:bCs/>
              </w:rPr>
              <w:t>Health (GI India)</w:t>
            </w:r>
          </w:p>
        </w:tc>
      </w:tr>
      <w:tr w:rsidR="00D9266D" w14:paraId="5CA82A68" w14:textId="77777777" w:rsidTr="00D9266D">
        <w:tc>
          <w:tcPr>
            <w:tcW w:w="4740" w:type="dxa"/>
          </w:tcPr>
          <w:p w14:paraId="707FED81" w14:textId="75D998FC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  <w:tc>
          <w:tcPr>
            <w:tcW w:w="4725" w:type="dxa"/>
          </w:tcPr>
          <w:p w14:paraId="76C77388" w14:textId="179A6929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</w:tr>
      <w:tr w:rsidR="00D9266D" w14:paraId="0B31D568" w14:textId="77777777" w:rsidTr="00D9266D">
        <w:tc>
          <w:tcPr>
            <w:tcW w:w="4740" w:type="dxa"/>
          </w:tcPr>
          <w:p w14:paraId="3A6FB751" w14:textId="61D67E77" w:rsidR="00D9266D" w:rsidRDefault="00D9266D" w:rsidP="00D9266D">
            <w:pPr>
              <w:pStyle w:val="BodyText"/>
              <w:ind w:left="0" w:right="133"/>
            </w:pPr>
            <w:r w:rsidRPr="00F0301F">
              <w:t>Name:</w:t>
            </w:r>
          </w:p>
        </w:tc>
        <w:tc>
          <w:tcPr>
            <w:tcW w:w="4725" w:type="dxa"/>
          </w:tcPr>
          <w:p w14:paraId="6AD8689A" w14:textId="0DB1E07D" w:rsidR="00D9266D" w:rsidRDefault="00D9266D" w:rsidP="00D9266D">
            <w:pPr>
              <w:pStyle w:val="BodyText"/>
              <w:tabs>
                <w:tab w:val="left" w:pos="5144"/>
              </w:tabs>
              <w:ind w:left="0"/>
            </w:pPr>
            <w:r w:rsidRPr="00F0301F">
              <w:t>Name:</w:t>
            </w:r>
            <w:r w:rsidRPr="00F0301F">
              <w:rPr>
                <w:spacing w:val="-2"/>
              </w:rPr>
              <w:t xml:space="preserve"> </w:t>
            </w:r>
            <w:r w:rsidRPr="00F0301F">
              <w:t>Amit</w:t>
            </w:r>
            <w:r w:rsidRPr="00F0301F">
              <w:rPr>
                <w:spacing w:val="-2"/>
              </w:rPr>
              <w:t xml:space="preserve"> </w:t>
            </w:r>
            <w:r w:rsidRPr="00F0301F">
              <w:t>Khanna</w:t>
            </w:r>
            <w:r w:rsidRPr="00F0301F">
              <w:rPr>
                <w:spacing w:val="-51"/>
              </w:rPr>
              <w:t xml:space="preserve"> </w:t>
            </w:r>
          </w:p>
        </w:tc>
      </w:tr>
      <w:tr w:rsidR="00D9266D" w14:paraId="02E86FFD" w14:textId="77777777" w:rsidTr="00D9266D">
        <w:tc>
          <w:tcPr>
            <w:tcW w:w="4740" w:type="dxa"/>
          </w:tcPr>
          <w:p w14:paraId="11D4BB32" w14:textId="1D0FB9AA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6"/>
              </w:rPr>
              <w:t xml:space="preserve">  </w:t>
            </w:r>
          </w:p>
        </w:tc>
        <w:tc>
          <w:tcPr>
            <w:tcW w:w="4725" w:type="dxa"/>
          </w:tcPr>
          <w:p w14:paraId="291E1A6C" w14:textId="4839E3DA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7"/>
              </w:rPr>
              <w:t xml:space="preserve"> </w:t>
            </w:r>
            <w:r w:rsidRPr="00F0301F">
              <w:t>Director</w:t>
            </w:r>
            <w:r w:rsidRPr="00F0301F">
              <w:rPr>
                <w:spacing w:val="-8"/>
              </w:rPr>
              <w:t xml:space="preserve"> </w:t>
            </w:r>
            <w:r w:rsidRPr="00F0301F">
              <w:t>–</w:t>
            </w:r>
            <w:r w:rsidRPr="00F0301F">
              <w:rPr>
                <w:spacing w:val="-8"/>
              </w:rPr>
              <w:t xml:space="preserve"> </w:t>
            </w:r>
            <w:r w:rsidRPr="00F0301F">
              <w:t>Finance</w:t>
            </w:r>
            <w:r w:rsidRPr="00F0301F">
              <w:rPr>
                <w:spacing w:val="-8"/>
              </w:rPr>
              <w:t xml:space="preserve"> </w:t>
            </w:r>
            <w:r w:rsidRPr="00F0301F">
              <w:t>and</w:t>
            </w:r>
            <w:r w:rsidRPr="00F0301F">
              <w:rPr>
                <w:spacing w:val="-8"/>
              </w:rPr>
              <w:t xml:space="preserve"> </w:t>
            </w:r>
            <w:r w:rsidRPr="00F0301F">
              <w:t>Operations</w:t>
            </w:r>
          </w:p>
        </w:tc>
      </w:tr>
      <w:tr w:rsidR="00D9266D" w14:paraId="716933F6" w14:textId="77777777" w:rsidTr="00D9266D">
        <w:tc>
          <w:tcPr>
            <w:tcW w:w="4740" w:type="dxa"/>
          </w:tcPr>
          <w:p w14:paraId="2A1CECB7" w14:textId="7239AB88" w:rsidR="00D9266D" w:rsidRDefault="00D9266D" w:rsidP="00D9266D">
            <w:pPr>
              <w:pStyle w:val="BodyText"/>
              <w:ind w:left="0" w:right="133"/>
            </w:pPr>
            <w:r w:rsidRPr="00F0301F">
              <w:t xml:space="preserve">The </w:t>
            </w:r>
            <w:r w:rsidRPr="00F0301F">
              <w:rPr>
                <w:spacing w:val="-1"/>
              </w:rPr>
              <w:t xml:space="preserve">Karolinska </w:t>
            </w:r>
            <w:proofErr w:type="spellStart"/>
            <w:r w:rsidRPr="00F0301F">
              <w:rPr>
                <w:spacing w:val="-1"/>
              </w:rPr>
              <w:t>Institutet</w:t>
            </w:r>
            <w:proofErr w:type="spellEnd"/>
            <w:r w:rsidRPr="00F0301F">
              <w:rPr>
                <w:spacing w:val="-1"/>
              </w:rPr>
              <w:t xml:space="preserve"> (KI)</w:t>
            </w:r>
          </w:p>
        </w:tc>
        <w:tc>
          <w:tcPr>
            <w:tcW w:w="4725" w:type="dxa"/>
          </w:tcPr>
          <w:p w14:paraId="32B1FDFA" w14:textId="2D46B126" w:rsidR="00D9266D" w:rsidRDefault="00D9266D" w:rsidP="00D9266D">
            <w:pPr>
              <w:pStyle w:val="BodyText"/>
              <w:ind w:left="0" w:right="133"/>
            </w:pPr>
            <w:r w:rsidRPr="00D30A7D">
              <w:t>George</w:t>
            </w:r>
            <w:r w:rsidRPr="00D30A7D">
              <w:rPr>
                <w:spacing w:val="-7"/>
              </w:rPr>
              <w:t xml:space="preserve"> </w:t>
            </w:r>
            <w:r w:rsidRPr="00D30A7D">
              <w:t>Institute</w:t>
            </w:r>
            <w:r w:rsidRPr="00D30A7D">
              <w:rPr>
                <w:spacing w:val="-7"/>
              </w:rPr>
              <w:t xml:space="preserve"> </w:t>
            </w:r>
            <w:r w:rsidRPr="00D30A7D">
              <w:t>for</w:t>
            </w:r>
            <w:r w:rsidRPr="00D30A7D">
              <w:rPr>
                <w:spacing w:val="-7"/>
              </w:rPr>
              <w:t xml:space="preserve"> </w:t>
            </w:r>
            <w:r w:rsidRPr="00D30A7D">
              <w:t>Global</w:t>
            </w:r>
            <w:r w:rsidRPr="00D30A7D">
              <w:rPr>
                <w:spacing w:val="-7"/>
              </w:rPr>
              <w:t xml:space="preserve"> </w:t>
            </w:r>
            <w:r w:rsidRPr="00D30A7D">
              <w:t>Health (GI India)</w:t>
            </w:r>
          </w:p>
        </w:tc>
      </w:tr>
      <w:tr w:rsidR="00D9266D" w14:paraId="39F0544F" w14:textId="77777777" w:rsidTr="00D9266D">
        <w:tc>
          <w:tcPr>
            <w:tcW w:w="4740" w:type="dxa"/>
          </w:tcPr>
          <w:p w14:paraId="6BFB63E5" w14:textId="3D2AC2C6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  <w:tc>
          <w:tcPr>
            <w:tcW w:w="4725" w:type="dxa"/>
          </w:tcPr>
          <w:p w14:paraId="26342807" w14:textId="39478ED1" w:rsidR="00D9266D" w:rsidRDefault="00D9266D" w:rsidP="00D9266D">
            <w:pPr>
              <w:pStyle w:val="BodyText"/>
              <w:ind w:left="0" w:right="133"/>
            </w:pPr>
            <w:r>
              <w:t>By:</w:t>
            </w:r>
          </w:p>
        </w:tc>
      </w:tr>
      <w:tr w:rsidR="00D9266D" w14:paraId="6524ECF3" w14:textId="77777777" w:rsidTr="00D9266D">
        <w:tc>
          <w:tcPr>
            <w:tcW w:w="4740" w:type="dxa"/>
          </w:tcPr>
          <w:p w14:paraId="53DF2447" w14:textId="4322278E" w:rsidR="00D9266D" w:rsidRDefault="00D9266D" w:rsidP="00D9266D">
            <w:pPr>
              <w:pStyle w:val="BodyText"/>
              <w:ind w:left="0" w:right="133"/>
            </w:pPr>
            <w:r w:rsidRPr="00F0301F">
              <w:t>Name:</w:t>
            </w:r>
          </w:p>
        </w:tc>
        <w:tc>
          <w:tcPr>
            <w:tcW w:w="4725" w:type="dxa"/>
          </w:tcPr>
          <w:p w14:paraId="327F9FDF" w14:textId="10F461A3" w:rsidR="00D9266D" w:rsidRPr="00D9266D" w:rsidRDefault="00D9266D" w:rsidP="00D9266D">
            <w:pPr>
              <w:pStyle w:val="BodyText"/>
              <w:tabs>
                <w:tab w:val="left" w:pos="5144"/>
              </w:tabs>
              <w:ind w:left="0"/>
              <w:rPr>
                <w:color w:val="000000" w:themeColor="text1"/>
              </w:rPr>
            </w:pPr>
            <w:r w:rsidRPr="00D9266D">
              <w:rPr>
                <w:color w:val="000000" w:themeColor="text1"/>
              </w:rPr>
              <w:t>Name:</w:t>
            </w:r>
            <w:r w:rsidRPr="00D9266D">
              <w:rPr>
                <w:color w:val="000000" w:themeColor="text1"/>
                <w:spacing w:val="-2"/>
              </w:rPr>
              <w:t xml:space="preserve"> </w:t>
            </w:r>
            <w:r w:rsidRPr="00D9266D">
              <w:rPr>
                <w:color w:val="000000" w:themeColor="text1"/>
              </w:rPr>
              <w:t>Vivekanand Jha</w:t>
            </w:r>
          </w:p>
        </w:tc>
      </w:tr>
      <w:tr w:rsidR="00D9266D" w14:paraId="4EB23A10" w14:textId="77777777" w:rsidTr="00D9266D">
        <w:tc>
          <w:tcPr>
            <w:tcW w:w="4740" w:type="dxa"/>
          </w:tcPr>
          <w:p w14:paraId="54A3164B" w14:textId="1054520C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6"/>
              </w:rPr>
              <w:t xml:space="preserve">  </w:t>
            </w:r>
          </w:p>
        </w:tc>
        <w:tc>
          <w:tcPr>
            <w:tcW w:w="4725" w:type="dxa"/>
          </w:tcPr>
          <w:p w14:paraId="0F9B2A4B" w14:textId="71A189F5" w:rsidR="00D9266D" w:rsidRDefault="00D9266D" w:rsidP="00D9266D">
            <w:pPr>
              <w:pStyle w:val="BodyText"/>
              <w:ind w:left="0" w:right="133"/>
            </w:pPr>
            <w:r w:rsidRPr="00F0301F">
              <w:t>Title:</w:t>
            </w:r>
            <w:r w:rsidRPr="00F0301F">
              <w:rPr>
                <w:spacing w:val="-7"/>
              </w:rPr>
              <w:t xml:space="preserve"> Director – Executive </w:t>
            </w:r>
            <w:r w:rsidRPr="00F0301F">
              <w:t>Director</w:t>
            </w:r>
          </w:p>
        </w:tc>
      </w:tr>
    </w:tbl>
    <w:p w14:paraId="15F471E3" w14:textId="77777777" w:rsidR="00D9266D" w:rsidRPr="00F0301F" w:rsidRDefault="00D9266D">
      <w:pPr>
        <w:pStyle w:val="BodyText"/>
        <w:spacing w:before="233"/>
        <w:ind w:left="105" w:right="133"/>
      </w:pPr>
    </w:p>
    <w:p w14:paraId="35738822" w14:textId="77777777" w:rsidR="00C54AD1" w:rsidRPr="00F0301F" w:rsidRDefault="00C54AD1">
      <w:pPr>
        <w:pStyle w:val="BodyText"/>
        <w:ind w:left="0"/>
      </w:pPr>
    </w:p>
    <w:p w14:paraId="2C3A3E8B" w14:textId="77777777" w:rsidR="00C54AD1" w:rsidRPr="00F0301F" w:rsidRDefault="00C54AD1">
      <w:pPr>
        <w:pStyle w:val="BodyText"/>
        <w:spacing w:before="3"/>
        <w:ind w:left="0"/>
      </w:pPr>
    </w:p>
    <w:p w14:paraId="3128EB89" w14:textId="1CACBD5D" w:rsidR="00274B75" w:rsidRPr="00F0301F" w:rsidRDefault="003D40EE" w:rsidP="00D9266D">
      <w:pPr>
        <w:pStyle w:val="Heading1"/>
        <w:tabs>
          <w:tab w:val="left" w:pos="5144"/>
        </w:tabs>
        <w:spacing w:before="1"/>
      </w:pPr>
      <w:r w:rsidRPr="00F0301F">
        <w:tab/>
      </w:r>
    </w:p>
    <w:p w14:paraId="1F0B389F" w14:textId="7E39637B" w:rsidR="00C54AD1" w:rsidRPr="00F0301F" w:rsidRDefault="003D40EE" w:rsidP="00D9266D">
      <w:pPr>
        <w:pStyle w:val="BodyText"/>
        <w:tabs>
          <w:tab w:val="left" w:pos="5144"/>
        </w:tabs>
        <w:spacing w:before="182"/>
        <w:ind w:left="105"/>
      </w:pPr>
      <w:r w:rsidRPr="00F0301F">
        <w:tab/>
      </w:r>
      <w:r w:rsidRPr="00F0301F">
        <w:rPr>
          <w:spacing w:val="-51"/>
        </w:rPr>
        <w:t xml:space="preserve"> </w:t>
      </w:r>
    </w:p>
    <w:sectPr w:rsidR="00C54AD1" w:rsidRPr="00F0301F">
      <w:footerReference w:type="default" r:id="rId11"/>
      <w:pgSz w:w="12240" w:h="15840"/>
      <w:pgMar w:top="13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 Gerdin Wärnberg" w:date="2024-05-09T11:54:00Z" w:initials="MGW">
    <w:p w14:paraId="592FE437" w14:textId="77777777" w:rsidR="00DB74B5" w:rsidRDefault="00DB74B5" w:rsidP="00DB74B5">
      <w:r>
        <w:rPr>
          <w:rStyle w:val="CommentReference"/>
        </w:rPr>
        <w:annotationRef/>
      </w:r>
      <w:r>
        <w:rPr>
          <w:sz w:val="20"/>
          <w:szCs w:val="20"/>
        </w:rPr>
        <w:t>I suggest we drop the TERN acronym from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2FE4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74158F" w16cex:dateUtc="2024-05-09T0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2FE437" w16cid:durableId="7F7415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DFD6" w14:textId="77777777" w:rsidR="00F3081A" w:rsidRPr="00F0301F" w:rsidRDefault="00F3081A" w:rsidP="00D6271F">
      <w:r w:rsidRPr="00F0301F">
        <w:separator/>
      </w:r>
    </w:p>
  </w:endnote>
  <w:endnote w:type="continuationSeparator" w:id="0">
    <w:p w14:paraId="147F725D" w14:textId="77777777" w:rsidR="00F3081A" w:rsidRPr="00F0301F" w:rsidRDefault="00F3081A" w:rsidP="00D6271F">
      <w:r w:rsidRPr="00F0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47AA" w14:textId="19BA18B2" w:rsidR="00D6271F" w:rsidRPr="00F0301F" w:rsidRDefault="00B42259" w:rsidP="00B42259">
    <w:pPr>
      <w:tabs>
        <w:tab w:val="center" w:pos="4550"/>
        <w:tab w:val="left" w:pos="5818"/>
      </w:tabs>
      <w:ind w:right="260"/>
    </w:pPr>
    <w:del w:id="43" w:author="Martin Gerdin Wärnberg" w:date="2024-05-09T11:54:00Z">
      <w:r w:rsidRPr="00F0301F" w:rsidDel="00DB74B5">
        <w:rPr>
          <w:sz w:val="20"/>
          <w:szCs w:val="20"/>
        </w:rPr>
        <w:delText xml:space="preserve">TERN </w:delText>
      </w:r>
    </w:del>
    <w:ins w:id="44" w:author="Martin Gerdin Wärnberg" w:date="2024-05-09T11:54:00Z">
      <w:r w:rsidR="00DB74B5">
        <w:rPr>
          <w:sz w:val="20"/>
          <w:szCs w:val="20"/>
        </w:rPr>
        <w:t>ATLS vs Standard Care Trial</w:t>
      </w:r>
      <w:r w:rsidR="00DB74B5" w:rsidRPr="00F0301F">
        <w:rPr>
          <w:sz w:val="20"/>
          <w:szCs w:val="20"/>
        </w:rPr>
        <w:t xml:space="preserve"> </w:t>
      </w:r>
    </w:ins>
    <w:r w:rsidRPr="00F0301F">
      <w:rPr>
        <w:sz w:val="20"/>
        <w:szCs w:val="20"/>
      </w:rPr>
      <w:t>Data Sharing Agreement Version 0.1 Dated 18 April 24</w:t>
    </w:r>
    <w:r w:rsidRPr="00F0301F">
      <w:t xml:space="preserve"> </w:t>
    </w:r>
    <w:r w:rsidRPr="00F0301F">
      <w:tab/>
    </w:r>
    <w:del w:id="45" w:author="Martin Gerdin Wärnberg" w:date="2024-05-09T11:54:00Z">
      <w:r w:rsidRPr="00F0301F" w:rsidDel="00DB74B5">
        <w:tab/>
      </w:r>
    </w:del>
    <w:r w:rsidRPr="00F0301F">
      <w:tab/>
    </w:r>
    <w:r w:rsidRPr="00F0301F">
      <w:tab/>
    </w:r>
    <w:r w:rsidR="00D6271F" w:rsidRPr="00DB74B5">
      <w:rPr>
        <w:spacing w:val="1"/>
        <w:w w:val="61"/>
        <w:fitText w:val="567" w:id="-996946944"/>
        <w:rPrChange w:id="46" w:author="Martin Gerdin Wärnberg" w:date="2024-05-09T11:54:00Z">
          <w:rPr>
            <w:w w:val="61"/>
            <w:fitText w:val="567" w:id="-996946944"/>
          </w:rPr>
        </w:rPrChange>
      </w:rPr>
      <w:t xml:space="preserve">Page </w:t>
    </w:r>
    <w:r w:rsidR="00D6271F" w:rsidRPr="00DB74B5">
      <w:rPr>
        <w:spacing w:val="1"/>
        <w:w w:val="61"/>
        <w:fitText w:val="567" w:id="-996946944"/>
        <w:rPrChange w:id="47" w:author="Martin Gerdin Wärnberg" w:date="2024-05-09T11:54:00Z">
          <w:rPr>
            <w:w w:val="61"/>
            <w:fitText w:val="567" w:id="-996946944"/>
          </w:rPr>
        </w:rPrChange>
      </w:rPr>
      <w:fldChar w:fldCharType="begin"/>
    </w:r>
    <w:r w:rsidR="00D6271F" w:rsidRPr="00DB74B5">
      <w:rPr>
        <w:spacing w:val="1"/>
        <w:w w:val="61"/>
        <w:fitText w:val="567" w:id="-996946944"/>
        <w:rPrChange w:id="48" w:author="Martin Gerdin Wärnberg" w:date="2024-05-09T11:54:00Z">
          <w:rPr>
            <w:w w:val="61"/>
            <w:fitText w:val="567" w:id="-996946944"/>
          </w:rPr>
        </w:rPrChange>
      </w:rPr>
      <w:instrText xml:space="preserve"> PAGE   \* MERGEFORMAT </w:instrText>
    </w:r>
    <w:r w:rsidR="00D6271F" w:rsidRPr="00DB74B5">
      <w:rPr>
        <w:spacing w:val="1"/>
        <w:w w:val="61"/>
        <w:fitText w:val="567" w:id="-996946944"/>
        <w:rPrChange w:id="49" w:author="Martin Gerdin Wärnberg" w:date="2024-05-09T11:54:00Z">
          <w:rPr>
            <w:w w:val="61"/>
            <w:fitText w:val="567" w:id="-996946944"/>
          </w:rPr>
        </w:rPrChange>
      </w:rPr>
      <w:fldChar w:fldCharType="separate"/>
    </w:r>
    <w:r w:rsidR="00D6271F" w:rsidRPr="00DB74B5">
      <w:rPr>
        <w:spacing w:val="1"/>
        <w:w w:val="61"/>
        <w:fitText w:val="567" w:id="-996946944"/>
        <w:rPrChange w:id="50" w:author="Martin Gerdin Wärnberg" w:date="2024-05-09T11:54:00Z">
          <w:rPr>
            <w:w w:val="61"/>
            <w:fitText w:val="567" w:id="-996946944"/>
          </w:rPr>
        </w:rPrChange>
      </w:rPr>
      <w:t>1</w:t>
    </w:r>
    <w:r w:rsidR="00D6271F" w:rsidRPr="00DB74B5">
      <w:rPr>
        <w:spacing w:val="1"/>
        <w:w w:val="61"/>
        <w:fitText w:val="567" w:id="-996946944"/>
        <w:rPrChange w:id="51" w:author="Martin Gerdin Wärnberg" w:date="2024-05-09T11:54:00Z">
          <w:rPr>
            <w:w w:val="61"/>
            <w:fitText w:val="567" w:id="-996946944"/>
          </w:rPr>
        </w:rPrChange>
      </w:rPr>
      <w:fldChar w:fldCharType="end"/>
    </w:r>
    <w:r w:rsidR="00D6271F" w:rsidRPr="00DB74B5">
      <w:rPr>
        <w:spacing w:val="1"/>
        <w:w w:val="61"/>
        <w:fitText w:val="567" w:id="-996946944"/>
        <w:rPrChange w:id="52" w:author="Martin Gerdin Wärnberg" w:date="2024-05-09T11:54:00Z">
          <w:rPr>
            <w:w w:val="61"/>
            <w:fitText w:val="567" w:id="-996946944"/>
          </w:rPr>
        </w:rPrChange>
      </w:rPr>
      <w:t xml:space="preserve"> | </w:t>
    </w:r>
    <w:r w:rsidR="00D6271F" w:rsidRPr="00DB74B5">
      <w:rPr>
        <w:spacing w:val="1"/>
        <w:w w:val="61"/>
        <w:fitText w:val="567" w:id="-996946944"/>
        <w:rPrChange w:id="53" w:author="Martin Gerdin Wärnberg" w:date="2024-05-09T11:54:00Z">
          <w:rPr>
            <w:w w:val="61"/>
            <w:fitText w:val="567" w:id="-996946944"/>
          </w:rPr>
        </w:rPrChange>
      </w:rPr>
      <w:fldChar w:fldCharType="begin"/>
    </w:r>
    <w:r w:rsidR="00D6271F" w:rsidRPr="00DB74B5">
      <w:rPr>
        <w:spacing w:val="1"/>
        <w:w w:val="61"/>
        <w:fitText w:val="567" w:id="-996946944"/>
        <w:rPrChange w:id="54" w:author="Martin Gerdin Wärnberg" w:date="2024-05-09T11:54:00Z">
          <w:rPr>
            <w:w w:val="61"/>
            <w:fitText w:val="567" w:id="-996946944"/>
          </w:rPr>
        </w:rPrChange>
      </w:rPr>
      <w:instrText xml:space="preserve"> NUMPAGES  \* Arabic  \* MERGEFORMAT </w:instrText>
    </w:r>
    <w:r w:rsidR="00D6271F" w:rsidRPr="00DB74B5">
      <w:rPr>
        <w:spacing w:val="1"/>
        <w:w w:val="61"/>
        <w:fitText w:val="567" w:id="-996946944"/>
        <w:rPrChange w:id="55" w:author="Martin Gerdin Wärnberg" w:date="2024-05-09T11:54:00Z">
          <w:rPr>
            <w:w w:val="61"/>
            <w:fitText w:val="567" w:id="-996946944"/>
          </w:rPr>
        </w:rPrChange>
      </w:rPr>
      <w:fldChar w:fldCharType="separate"/>
    </w:r>
    <w:r w:rsidR="00D6271F" w:rsidRPr="00DB74B5">
      <w:rPr>
        <w:spacing w:val="6"/>
        <w:w w:val="61"/>
        <w:fitText w:val="567" w:id="-996946944"/>
        <w:rPrChange w:id="56" w:author="Martin Gerdin Wärnberg" w:date="2024-05-09T11:54:00Z">
          <w:rPr>
            <w:spacing w:val="8"/>
            <w:w w:val="61"/>
            <w:fitText w:val="567" w:id="-996946944"/>
          </w:rPr>
        </w:rPrChange>
      </w:rPr>
      <w:t>1</w:t>
    </w:r>
    <w:r w:rsidR="00D6271F" w:rsidRPr="00DB74B5">
      <w:rPr>
        <w:spacing w:val="6"/>
        <w:w w:val="61"/>
        <w:fitText w:val="567" w:id="-996946944"/>
        <w:rPrChange w:id="57" w:author="Martin Gerdin Wärnberg" w:date="2024-05-09T11:54:00Z">
          <w:rPr>
            <w:spacing w:val="8"/>
            <w:w w:val="61"/>
            <w:fitText w:val="567" w:id="-996946944"/>
          </w:rPr>
        </w:rPrChange>
      </w:rPr>
      <w:fldChar w:fldCharType="end"/>
    </w:r>
  </w:p>
  <w:p w14:paraId="650E7D95" w14:textId="46F038D7" w:rsidR="00D6271F" w:rsidRPr="00F0301F" w:rsidRDefault="00D6271F" w:rsidP="00B42259">
    <w:pPr>
      <w:rPr>
        <w:rFonts w:asciiTheme="minorHAnsi" w:hAnsiTheme="minorHAnsi" w:cstheme="minorHAnsi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869C" w14:textId="77777777" w:rsidR="00F3081A" w:rsidRPr="00F0301F" w:rsidRDefault="00F3081A" w:rsidP="00D6271F">
      <w:r w:rsidRPr="00F0301F">
        <w:separator/>
      </w:r>
    </w:p>
  </w:footnote>
  <w:footnote w:type="continuationSeparator" w:id="0">
    <w:p w14:paraId="2908FB94" w14:textId="77777777" w:rsidR="00F3081A" w:rsidRPr="00F0301F" w:rsidRDefault="00F3081A" w:rsidP="00D6271F">
      <w:r w:rsidRPr="00F030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770A"/>
    <w:multiLevelType w:val="hybridMultilevel"/>
    <w:tmpl w:val="07665576"/>
    <w:lvl w:ilvl="0" w:tplc="04D821DA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02EE5C2">
      <w:start w:val="1"/>
      <w:numFmt w:val="lowerLetter"/>
      <w:lvlText w:val="%2."/>
      <w:lvlJc w:val="left"/>
      <w:pPr>
        <w:ind w:left="15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322A67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D700BE6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472A57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CB8A1E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0CD6B1F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93B06C8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54EF45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519860173">
    <w:abstractNumId w:val="0"/>
  </w:num>
  <w:num w:numId="2" w16cid:durableId="17380986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 Gerdin Wärnberg">
    <w15:presenceInfo w15:providerId="AD" w15:userId="S::martin.gerdin-warnberg@regionstockholm.se::83e5a7a3-5bd8-48c2-a580-096fcca93a52"/>
  </w15:person>
  <w15:person w15:author="Samriddhi Ranjan">
    <w15:presenceInfo w15:providerId="AD" w15:userId="S::SRanjan@georgeinstitute.org.in::cc717036-8204-48fa-a99b-e521c594995d"/>
  </w15:person>
  <w15:person w15:author="Nikita Bathla">
    <w15:presenceInfo w15:providerId="None" w15:userId="Nikita Bath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D1"/>
    <w:rsid w:val="00002E74"/>
    <w:rsid w:val="000057AA"/>
    <w:rsid w:val="00025DBC"/>
    <w:rsid w:val="0007573B"/>
    <w:rsid w:val="00100D0D"/>
    <w:rsid w:val="00106E31"/>
    <w:rsid w:val="00122683"/>
    <w:rsid w:val="00162228"/>
    <w:rsid w:val="00170873"/>
    <w:rsid w:val="001934C1"/>
    <w:rsid w:val="001B7725"/>
    <w:rsid w:val="001D7259"/>
    <w:rsid w:val="001E5BE7"/>
    <w:rsid w:val="001F2689"/>
    <w:rsid w:val="00214FFC"/>
    <w:rsid w:val="00215159"/>
    <w:rsid w:val="002250EC"/>
    <w:rsid w:val="00226E83"/>
    <w:rsid w:val="00244E40"/>
    <w:rsid w:val="00274B75"/>
    <w:rsid w:val="002766F4"/>
    <w:rsid w:val="002E7B58"/>
    <w:rsid w:val="0037324C"/>
    <w:rsid w:val="00376F0C"/>
    <w:rsid w:val="003A6602"/>
    <w:rsid w:val="003B4B87"/>
    <w:rsid w:val="003D40EE"/>
    <w:rsid w:val="003D73A1"/>
    <w:rsid w:val="00412E0A"/>
    <w:rsid w:val="00413C99"/>
    <w:rsid w:val="004862A5"/>
    <w:rsid w:val="004A381D"/>
    <w:rsid w:val="004A52A5"/>
    <w:rsid w:val="004A74B7"/>
    <w:rsid w:val="004B556A"/>
    <w:rsid w:val="004D77D0"/>
    <w:rsid w:val="004E3FF0"/>
    <w:rsid w:val="004E547E"/>
    <w:rsid w:val="00501A81"/>
    <w:rsid w:val="00523791"/>
    <w:rsid w:val="00541F93"/>
    <w:rsid w:val="00565F6A"/>
    <w:rsid w:val="005A1E4D"/>
    <w:rsid w:val="005D63EA"/>
    <w:rsid w:val="005F57B9"/>
    <w:rsid w:val="00613E86"/>
    <w:rsid w:val="006304FA"/>
    <w:rsid w:val="00640FCA"/>
    <w:rsid w:val="006461CA"/>
    <w:rsid w:val="006525E6"/>
    <w:rsid w:val="006567B8"/>
    <w:rsid w:val="0066740F"/>
    <w:rsid w:val="00685639"/>
    <w:rsid w:val="006C11C5"/>
    <w:rsid w:val="006C1D9F"/>
    <w:rsid w:val="006E428A"/>
    <w:rsid w:val="006F706B"/>
    <w:rsid w:val="00703F28"/>
    <w:rsid w:val="00761C87"/>
    <w:rsid w:val="007A27B7"/>
    <w:rsid w:val="007B5BB2"/>
    <w:rsid w:val="007D0CAD"/>
    <w:rsid w:val="0083756D"/>
    <w:rsid w:val="00854770"/>
    <w:rsid w:val="008B2F62"/>
    <w:rsid w:val="008C43C5"/>
    <w:rsid w:val="00915E51"/>
    <w:rsid w:val="009257AA"/>
    <w:rsid w:val="00983D5A"/>
    <w:rsid w:val="00A06E96"/>
    <w:rsid w:val="00A51617"/>
    <w:rsid w:val="00A64761"/>
    <w:rsid w:val="00A81ABC"/>
    <w:rsid w:val="00AA085E"/>
    <w:rsid w:val="00AA7EF8"/>
    <w:rsid w:val="00AF38C9"/>
    <w:rsid w:val="00B05EBF"/>
    <w:rsid w:val="00B11974"/>
    <w:rsid w:val="00B3361E"/>
    <w:rsid w:val="00B36D8D"/>
    <w:rsid w:val="00B37B56"/>
    <w:rsid w:val="00B42259"/>
    <w:rsid w:val="00B452EE"/>
    <w:rsid w:val="00B667E2"/>
    <w:rsid w:val="00B72294"/>
    <w:rsid w:val="00B74E5F"/>
    <w:rsid w:val="00BB3A94"/>
    <w:rsid w:val="00BC1F02"/>
    <w:rsid w:val="00BD57FF"/>
    <w:rsid w:val="00BE2386"/>
    <w:rsid w:val="00C05682"/>
    <w:rsid w:val="00C439F2"/>
    <w:rsid w:val="00C54AD1"/>
    <w:rsid w:val="00C628ED"/>
    <w:rsid w:val="00C86D24"/>
    <w:rsid w:val="00CA54E4"/>
    <w:rsid w:val="00CB4C4D"/>
    <w:rsid w:val="00CC1CA9"/>
    <w:rsid w:val="00CF6A5C"/>
    <w:rsid w:val="00D04670"/>
    <w:rsid w:val="00D4159E"/>
    <w:rsid w:val="00D60AA2"/>
    <w:rsid w:val="00D6271F"/>
    <w:rsid w:val="00D9266D"/>
    <w:rsid w:val="00DB74B5"/>
    <w:rsid w:val="00DC1C2A"/>
    <w:rsid w:val="00DF3433"/>
    <w:rsid w:val="00DF48D4"/>
    <w:rsid w:val="00E12D25"/>
    <w:rsid w:val="00EB78A6"/>
    <w:rsid w:val="00F0301F"/>
    <w:rsid w:val="00F053EB"/>
    <w:rsid w:val="00F3081A"/>
    <w:rsid w:val="00F40B02"/>
    <w:rsid w:val="00FC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D154E49"/>
  <w15:docId w15:val="{8709B701-6689-4DFB-92F0-E37847AB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IN"/>
    </w:rPr>
  </w:style>
  <w:style w:type="paragraph" w:styleId="Heading1">
    <w:name w:val="heading 1"/>
    <w:basedOn w:val="Normal"/>
    <w:link w:val="Heading1Char"/>
    <w:uiPriority w:val="9"/>
    <w:qFormat/>
    <w:pPr>
      <w:spacing w:before="87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4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2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7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62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71F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B7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77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72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725"/>
    <w:rPr>
      <w:rFonts w:ascii="Calibri" w:eastAsia="Calibri" w:hAnsi="Calibri" w:cs="Calibri"/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A81ABC"/>
  </w:style>
  <w:style w:type="paragraph" w:styleId="Revision">
    <w:name w:val="Revision"/>
    <w:hidden/>
    <w:uiPriority w:val="99"/>
    <w:semiHidden/>
    <w:rsid w:val="003D73A1"/>
    <w:pPr>
      <w:widowControl/>
      <w:autoSpaceDE/>
      <w:autoSpaceDN/>
    </w:pPr>
    <w:rPr>
      <w:rFonts w:ascii="Calibri" w:eastAsia="Calibri" w:hAnsi="Calibri" w:cs="Calibri"/>
    </w:rPr>
  </w:style>
  <w:style w:type="character" w:customStyle="1" w:styleId="cf01">
    <w:name w:val="cf01"/>
    <w:basedOn w:val="DefaultParagraphFont"/>
    <w:rsid w:val="00214FFC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DefaultParagraphFont"/>
    <w:rsid w:val="00214FFC"/>
    <w:rPr>
      <w:rFonts w:ascii="Segoe UI" w:hAnsi="Segoe UI" w:cs="Segoe UI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54E4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54E4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D9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Jalsa Mehta</dc:creator>
  <cp:lastModifiedBy>Martin Gerdin Wärnberg</cp:lastModifiedBy>
  <cp:revision>12</cp:revision>
  <dcterms:created xsi:type="dcterms:W3CDTF">2024-03-21T05:33:00Z</dcterms:created>
  <dcterms:modified xsi:type="dcterms:W3CDTF">2024-05-09T09:54:00Z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2024-01-08T00:00:00Z</vt:filetime>
  </property>
  <property fmtid="{D5CDD505-2E9C-101B-9397-08002B2CF9AE}" pid="3" name="GrammarlyDocumentId">
    <vt:lpwstr>00876762700e13c9d282804e5d189d9148b0ce9641487b51f3b8d735c8f4d47e</vt:lpwstr>
  </property>
</Properties>
</file>