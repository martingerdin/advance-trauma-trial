
<file path=[Content_Types].xml><?xml version="1.0" encoding="utf-8"?>
<Types xmlns="http://schemas.openxmlformats.org/package/2006/content-types">
  <Default Extension="pdf" ContentType="application/pd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89D13" w14:textId="77777777" w:rsidR="000A7369" w:rsidRDefault="00000000">
      <w:pPr>
        <w:pStyle w:val="Title"/>
      </w:pPr>
      <w:r>
        <w:t>Effects of Advanced Trauma Life Support</w:t>
      </w:r>
      <w:r>
        <w:rPr>
          <w:vertAlign w:val="superscript"/>
        </w:rPr>
        <w:t>®</w:t>
      </w:r>
      <w:r>
        <w:t xml:space="preserve"> Training Compared to Standard Care on Adult Trauma Patient Outcomes: A Cluster Randomised Trial</w:t>
      </w:r>
    </w:p>
    <w:p w14:paraId="110EA484" w14:textId="77777777" w:rsidR="000A7369" w:rsidRDefault="00000000">
      <w:pPr>
        <w:pStyle w:val="Subtitle"/>
      </w:pPr>
      <w:r>
        <w:t>Clinical Trial Protocol</w:t>
      </w:r>
      <w:r>
        <w:br/>
        <w:t>Version 0.4.0</w:t>
      </w:r>
      <w:r>
        <w:br/>
        <w:t>2024-01-09</w:t>
      </w:r>
    </w:p>
    <w:sdt>
      <w:sdtPr>
        <w:rPr>
          <w:rFonts w:asciiTheme="minorHAnsi" w:eastAsiaTheme="minorHAnsi" w:hAnsiTheme="minorHAnsi" w:cstheme="minorBidi"/>
          <w:color w:val="auto"/>
          <w:sz w:val="24"/>
          <w:szCs w:val="24"/>
        </w:rPr>
        <w:id w:val="-1233772226"/>
        <w:docPartObj>
          <w:docPartGallery w:val="Table of Contents"/>
          <w:docPartUnique/>
        </w:docPartObj>
      </w:sdtPr>
      <w:sdtContent>
        <w:p w14:paraId="79CA21C9" w14:textId="77777777" w:rsidR="000A7369" w:rsidRDefault="00000000">
          <w:pPr>
            <w:pStyle w:val="TOCHeading"/>
          </w:pPr>
          <w:r>
            <w:t>Table of contents</w:t>
          </w:r>
        </w:p>
        <w:p w14:paraId="5A7F0C73" w14:textId="77777777" w:rsidR="004273CD" w:rsidRDefault="00000000">
          <w:pPr>
            <w:pStyle w:val="TOC1"/>
            <w:tabs>
              <w:tab w:val="right" w:leader="dot" w:pos="9350"/>
            </w:tabs>
            <w:rPr>
              <w:noProof/>
            </w:rPr>
          </w:pPr>
          <w:r>
            <w:fldChar w:fldCharType="begin"/>
          </w:r>
          <w:r>
            <w:instrText>TOC \o "1-3" \h \z \u</w:instrText>
          </w:r>
          <w:r>
            <w:fldChar w:fldCharType="separate"/>
          </w:r>
          <w:hyperlink w:anchor="_Toc155777537" w:history="1">
            <w:r w:rsidR="004273CD" w:rsidRPr="003E32E4">
              <w:rPr>
                <w:rStyle w:val="Hyperlink"/>
                <w:noProof/>
              </w:rPr>
              <w:t>1. Synopsis</w:t>
            </w:r>
            <w:r w:rsidR="004273CD">
              <w:rPr>
                <w:noProof/>
                <w:webHidden/>
              </w:rPr>
              <w:tab/>
            </w:r>
            <w:r w:rsidR="004273CD">
              <w:rPr>
                <w:noProof/>
                <w:webHidden/>
              </w:rPr>
              <w:fldChar w:fldCharType="begin"/>
            </w:r>
            <w:r w:rsidR="004273CD">
              <w:rPr>
                <w:noProof/>
                <w:webHidden/>
              </w:rPr>
              <w:instrText xml:space="preserve"> PAGEREF _Toc155777537 \h </w:instrText>
            </w:r>
            <w:r w:rsidR="004273CD">
              <w:rPr>
                <w:noProof/>
                <w:webHidden/>
              </w:rPr>
            </w:r>
            <w:r w:rsidR="004273CD">
              <w:rPr>
                <w:noProof/>
                <w:webHidden/>
              </w:rPr>
              <w:fldChar w:fldCharType="separate"/>
            </w:r>
            <w:r w:rsidR="004273CD">
              <w:rPr>
                <w:noProof/>
                <w:webHidden/>
              </w:rPr>
              <w:t>6</w:t>
            </w:r>
            <w:r w:rsidR="004273CD">
              <w:rPr>
                <w:noProof/>
                <w:webHidden/>
              </w:rPr>
              <w:fldChar w:fldCharType="end"/>
            </w:r>
          </w:hyperlink>
        </w:p>
        <w:p w14:paraId="570D73B7" w14:textId="77777777" w:rsidR="004273CD" w:rsidRDefault="00000000">
          <w:pPr>
            <w:pStyle w:val="TOC1"/>
            <w:tabs>
              <w:tab w:val="right" w:leader="dot" w:pos="9350"/>
            </w:tabs>
            <w:rPr>
              <w:noProof/>
            </w:rPr>
          </w:pPr>
          <w:hyperlink w:anchor="_Toc155777538" w:history="1">
            <w:r w:rsidR="004273CD" w:rsidRPr="003E32E4">
              <w:rPr>
                <w:rStyle w:val="Hyperlink"/>
                <w:noProof/>
              </w:rPr>
              <w:t>2. Background and rationale</w:t>
            </w:r>
            <w:r w:rsidR="004273CD">
              <w:rPr>
                <w:noProof/>
                <w:webHidden/>
              </w:rPr>
              <w:tab/>
            </w:r>
            <w:r w:rsidR="004273CD">
              <w:rPr>
                <w:noProof/>
                <w:webHidden/>
              </w:rPr>
              <w:fldChar w:fldCharType="begin"/>
            </w:r>
            <w:r w:rsidR="004273CD">
              <w:rPr>
                <w:noProof/>
                <w:webHidden/>
              </w:rPr>
              <w:instrText xml:space="preserve"> PAGEREF _Toc155777538 \h </w:instrText>
            </w:r>
            <w:r w:rsidR="004273CD">
              <w:rPr>
                <w:noProof/>
                <w:webHidden/>
              </w:rPr>
            </w:r>
            <w:r w:rsidR="004273CD">
              <w:rPr>
                <w:noProof/>
                <w:webHidden/>
              </w:rPr>
              <w:fldChar w:fldCharType="separate"/>
            </w:r>
            <w:r w:rsidR="004273CD">
              <w:rPr>
                <w:noProof/>
                <w:webHidden/>
              </w:rPr>
              <w:t>7</w:t>
            </w:r>
            <w:r w:rsidR="004273CD">
              <w:rPr>
                <w:noProof/>
                <w:webHidden/>
              </w:rPr>
              <w:fldChar w:fldCharType="end"/>
            </w:r>
          </w:hyperlink>
        </w:p>
        <w:p w14:paraId="3A1D0873" w14:textId="77777777" w:rsidR="004273CD" w:rsidRDefault="00000000">
          <w:pPr>
            <w:pStyle w:val="TOC2"/>
            <w:tabs>
              <w:tab w:val="right" w:leader="dot" w:pos="9350"/>
            </w:tabs>
            <w:rPr>
              <w:noProof/>
            </w:rPr>
          </w:pPr>
          <w:hyperlink w:anchor="_Toc155777539" w:history="1">
            <w:r w:rsidR="004273CD" w:rsidRPr="003E32E4">
              <w:rPr>
                <w:rStyle w:val="Hyperlink"/>
                <w:noProof/>
              </w:rPr>
              <w:t>2.1 Updated systematic review</w:t>
            </w:r>
            <w:r w:rsidR="004273CD">
              <w:rPr>
                <w:noProof/>
                <w:webHidden/>
              </w:rPr>
              <w:tab/>
            </w:r>
            <w:r w:rsidR="004273CD">
              <w:rPr>
                <w:noProof/>
                <w:webHidden/>
              </w:rPr>
              <w:fldChar w:fldCharType="begin"/>
            </w:r>
            <w:r w:rsidR="004273CD">
              <w:rPr>
                <w:noProof/>
                <w:webHidden/>
              </w:rPr>
              <w:instrText xml:space="preserve"> PAGEREF _Toc155777539 \h </w:instrText>
            </w:r>
            <w:r w:rsidR="004273CD">
              <w:rPr>
                <w:noProof/>
                <w:webHidden/>
              </w:rPr>
            </w:r>
            <w:r w:rsidR="004273CD">
              <w:rPr>
                <w:noProof/>
                <w:webHidden/>
              </w:rPr>
              <w:fldChar w:fldCharType="separate"/>
            </w:r>
            <w:r w:rsidR="004273CD">
              <w:rPr>
                <w:noProof/>
                <w:webHidden/>
              </w:rPr>
              <w:t>7</w:t>
            </w:r>
            <w:r w:rsidR="004273CD">
              <w:rPr>
                <w:noProof/>
                <w:webHidden/>
              </w:rPr>
              <w:fldChar w:fldCharType="end"/>
            </w:r>
          </w:hyperlink>
        </w:p>
        <w:p w14:paraId="06D9FCDF" w14:textId="77777777" w:rsidR="004273CD" w:rsidRDefault="00000000">
          <w:pPr>
            <w:pStyle w:val="TOC1"/>
            <w:tabs>
              <w:tab w:val="right" w:leader="dot" w:pos="9350"/>
            </w:tabs>
            <w:rPr>
              <w:noProof/>
            </w:rPr>
          </w:pPr>
          <w:hyperlink w:anchor="_Toc155777540" w:history="1">
            <w:r w:rsidR="004273CD" w:rsidRPr="003E32E4">
              <w:rPr>
                <w:rStyle w:val="Hyperlink"/>
                <w:noProof/>
              </w:rPr>
              <w:t>3. Benefit-risk evaluation</w:t>
            </w:r>
            <w:r w:rsidR="004273CD">
              <w:rPr>
                <w:noProof/>
                <w:webHidden/>
              </w:rPr>
              <w:tab/>
            </w:r>
            <w:r w:rsidR="004273CD">
              <w:rPr>
                <w:noProof/>
                <w:webHidden/>
              </w:rPr>
              <w:fldChar w:fldCharType="begin"/>
            </w:r>
            <w:r w:rsidR="004273CD">
              <w:rPr>
                <w:noProof/>
                <w:webHidden/>
              </w:rPr>
              <w:instrText xml:space="preserve"> PAGEREF _Toc155777540 \h </w:instrText>
            </w:r>
            <w:r w:rsidR="004273CD">
              <w:rPr>
                <w:noProof/>
                <w:webHidden/>
              </w:rPr>
            </w:r>
            <w:r w:rsidR="004273CD">
              <w:rPr>
                <w:noProof/>
                <w:webHidden/>
              </w:rPr>
              <w:fldChar w:fldCharType="separate"/>
            </w:r>
            <w:r w:rsidR="004273CD">
              <w:rPr>
                <w:noProof/>
                <w:webHidden/>
              </w:rPr>
              <w:t>8</w:t>
            </w:r>
            <w:r w:rsidR="004273CD">
              <w:rPr>
                <w:noProof/>
                <w:webHidden/>
              </w:rPr>
              <w:fldChar w:fldCharType="end"/>
            </w:r>
          </w:hyperlink>
        </w:p>
        <w:p w14:paraId="73C6A95C" w14:textId="77777777" w:rsidR="004273CD" w:rsidRDefault="00000000">
          <w:pPr>
            <w:pStyle w:val="TOC1"/>
            <w:tabs>
              <w:tab w:val="right" w:leader="dot" w:pos="9350"/>
            </w:tabs>
            <w:rPr>
              <w:noProof/>
            </w:rPr>
          </w:pPr>
          <w:hyperlink w:anchor="_Toc155777541" w:history="1">
            <w:r w:rsidR="004273CD" w:rsidRPr="003E32E4">
              <w:rPr>
                <w:rStyle w:val="Hyperlink"/>
                <w:noProof/>
              </w:rPr>
              <w:t>4. Trial aim</w:t>
            </w:r>
            <w:r w:rsidR="004273CD">
              <w:rPr>
                <w:noProof/>
                <w:webHidden/>
              </w:rPr>
              <w:tab/>
            </w:r>
            <w:r w:rsidR="004273CD">
              <w:rPr>
                <w:noProof/>
                <w:webHidden/>
              </w:rPr>
              <w:fldChar w:fldCharType="begin"/>
            </w:r>
            <w:r w:rsidR="004273CD">
              <w:rPr>
                <w:noProof/>
                <w:webHidden/>
              </w:rPr>
              <w:instrText xml:space="preserve"> PAGEREF _Toc155777541 \h </w:instrText>
            </w:r>
            <w:r w:rsidR="004273CD">
              <w:rPr>
                <w:noProof/>
                <w:webHidden/>
              </w:rPr>
            </w:r>
            <w:r w:rsidR="004273CD">
              <w:rPr>
                <w:noProof/>
                <w:webHidden/>
              </w:rPr>
              <w:fldChar w:fldCharType="separate"/>
            </w:r>
            <w:r w:rsidR="004273CD">
              <w:rPr>
                <w:noProof/>
                <w:webHidden/>
              </w:rPr>
              <w:t>9</w:t>
            </w:r>
            <w:r w:rsidR="004273CD">
              <w:rPr>
                <w:noProof/>
                <w:webHidden/>
              </w:rPr>
              <w:fldChar w:fldCharType="end"/>
            </w:r>
          </w:hyperlink>
        </w:p>
        <w:p w14:paraId="275C3106" w14:textId="77777777" w:rsidR="004273CD" w:rsidRDefault="00000000">
          <w:pPr>
            <w:pStyle w:val="TOC1"/>
            <w:tabs>
              <w:tab w:val="right" w:leader="dot" w:pos="9350"/>
            </w:tabs>
            <w:rPr>
              <w:noProof/>
            </w:rPr>
          </w:pPr>
          <w:hyperlink w:anchor="_Toc155777542" w:history="1">
            <w:r w:rsidR="004273CD" w:rsidRPr="003E32E4">
              <w:rPr>
                <w:rStyle w:val="Hyperlink"/>
                <w:noProof/>
              </w:rPr>
              <w:t>5. Regulatory approvals and trial registration</w:t>
            </w:r>
            <w:r w:rsidR="004273CD">
              <w:rPr>
                <w:noProof/>
                <w:webHidden/>
              </w:rPr>
              <w:tab/>
            </w:r>
            <w:r w:rsidR="004273CD">
              <w:rPr>
                <w:noProof/>
                <w:webHidden/>
              </w:rPr>
              <w:fldChar w:fldCharType="begin"/>
            </w:r>
            <w:r w:rsidR="004273CD">
              <w:rPr>
                <w:noProof/>
                <w:webHidden/>
              </w:rPr>
              <w:instrText xml:space="preserve"> PAGEREF _Toc155777542 \h </w:instrText>
            </w:r>
            <w:r w:rsidR="004273CD">
              <w:rPr>
                <w:noProof/>
                <w:webHidden/>
              </w:rPr>
            </w:r>
            <w:r w:rsidR="004273CD">
              <w:rPr>
                <w:noProof/>
                <w:webHidden/>
              </w:rPr>
              <w:fldChar w:fldCharType="separate"/>
            </w:r>
            <w:r w:rsidR="004273CD">
              <w:rPr>
                <w:noProof/>
                <w:webHidden/>
              </w:rPr>
              <w:t>9</w:t>
            </w:r>
            <w:r w:rsidR="004273CD">
              <w:rPr>
                <w:noProof/>
                <w:webHidden/>
              </w:rPr>
              <w:fldChar w:fldCharType="end"/>
            </w:r>
          </w:hyperlink>
        </w:p>
        <w:p w14:paraId="16D17DBC" w14:textId="77777777" w:rsidR="004273CD" w:rsidRDefault="00000000">
          <w:pPr>
            <w:pStyle w:val="TOC1"/>
            <w:tabs>
              <w:tab w:val="right" w:leader="dot" w:pos="9350"/>
            </w:tabs>
            <w:rPr>
              <w:noProof/>
            </w:rPr>
          </w:pPr>
          <w:hyperlink w:anchor="_Toc155777543" w:history="1">
            <w:r w:rsidR="004273CD" w:rsidRPr="003E32E4">
              <w:rPr>
                <w:rStyle w:val="Hyperlink"/>
                <w:noProof/>
              </w:rPr>
              <w:t>6. Trial design and procedures</w:t>
            </w:r>
            <w:r w:rsidR="004273CD">
              <w:rPr>
                <w:noProof/>
                <w:webHidden/>
              </w:rPr>
              <w:tab/>
            </w:r>
            <w:r w:rsidR="004273CD">
              <w:rPr>
                <w:noProof/>
                <w:webHidden/>
              </w:rPr>
              <w:fldChar w:fldCharType="begin"/>
            </w:r>
            <w:r w:rsidR="004273CD">
              <w:rPr>
                <w:noProof/>
                <w:webHidden/>
              </w:rPr>
              <w:instrText xml:space="preserve"> PAGEREF _Toc155777543 \h </w:instrText>
            </w:r>
            <w:r w:rsidR="004273CD">
              <w:rPr>
                <w:noProof/>
                <w:webHidden/>
              </w:rPr>
            </w:r>
            <w:r w:rsidR="004273CD">
              <w:rPr>
                <w:noProof/>
                <w:webHidden/>
              </w:rPr>
              <w:fldChar w:fldCharType="separate"/>
            </w:r>
            <w:r w:rsidR="004273CD">
              <w:rPr>
                <w:noProof/>
                <w:webHidden/>
              </w:rPr>
              <w:t>9</w:t>
            </w:r>
            <w:r w:rsidR="004273CD">
              <w:rPr>
                <w:noProof/>
                <w:webHidden/>
              </w:rPr>
              <w:fldChar w:fldCharType="end"/>
            </w:r>
          </w:hyperlink>
        </w:p>
        <w:p w14:paraId="7DD164DE" w14:textId="77777777" w:rsidR="004273CD" w:rsidRDefault="00000000">
          <w:pPr>
            <w:pStyle w:val="TOC2"/>
            <w:tabs>
              <w:tab w:val="right" w:leader="dot" w:pos="9350"/>
            </w:tabs>
            <w:rPr>
              <w:noProof/>
            </w:rPr>
          </w:pPr>
          <w:hyperlink w:anchor="_Toc155777544" w:history="1">
            <w:r w:rsidR="004273CD" w:rsidRPr="003E32E4">
              <w:rPr>
                <w:rStyle w:val="Hyperlink"/>
                <w:noProof/>
              </w:rPr>
              <w:t>6.1 Overall trial design</w:t>
            </w:r>
            <w:r w:rsidR="004273CD">
              <w:rPr>
                <w:noProof/>
                <w:webHidden/>
              </w:rPr>
              <w:tab/>
            </w:r>
            <w:r w:rsidR="004273CD">
              <w:rPr>
                <w:noProof/>
                <w:webHidden/>
              </w:rPr>
              <w:fldChar w:fldCharType="begin"/>
            </w:r>
            <w:r w:rsidR="004273CD">
              <w:rPr>
                <w:noProof/>
                <w:webHidden/>
              </w:rPr>
              <w:instrText xml:space="preserve"> PAGEREF _Toc155777544 \h </w:instrText>
            </w:r>
            <w:r w:rsidR="004273CD">
              <w:rPr>
                <w:noProof/>
                <w:webHidden/>
              </w:rPr>
            </w:r>
            <w:r w:rsidR="004273CD">
              <w:rPr>
                <w:noProof/>
                <w:webHidden/>
              </w:rPr>
              <w:fldChar w:fldCharType="separate"/>
            </w:r>
            <w:r w:rsidR="004273CD">
              <w:rPr>
                <w:noProof/>
                <w:webHidden/>
              </w:rPr>
              <w:t>9</w:t>
            </w:r>
            <w:r w:rsidR="004273CD">
              <w:rPr>
                <w:noProof/>
                <w:webHidden/>
              </w:rPr>
              <w:fldChar w:fldCharType="end"/>
            </w:r>
          </w:hyperlink>
        </w:p>
        <w:p w14:paraId="6517951A" w14:textId="77777777" w:rsidR="004273CD" w:rsidRDefault="00000000">
          <w:pPr>
            <w:pStyle w:val="TOC2"/>
            <w:tabs>
              <w:tab w:val="right" w:leader="dot" w:pos="9350"/>
            </w:tabs>
            <w:rPr>
              <w:noProof/>
            </w:rPr>
          </w:pPr>
          <w:hyperlink w:anchor="_Toc155777545" w:history="1">
            <w:r w:rsidR="004273CD" w:rsidRPr="003E32E4">
              <w:rPr>
                <w:rStyle w:val="Hyperlink"/>
                <w:noProof/>
              </w:rPr>
              <w:t>6.2 Design justification</w:t>
            </w:r>
            <w:r w:rsidR="004273CD">
              <w:rPr>
                <w:noProof/>
                <w:webHidden/>
              </w:rPr>
              <w:tab/>
            </w:r>
            <w:r w:rsidR="004273CD">
              <w:rPr>
                <w:noProof/>
                <w:webHidden/>
              </w:rPr>
              <w:fldChar w:fldCharType="begin"/>
            </w:r>
            <w:r w:rsidR="004273CD">
              <w:rPr>
                <w:noProof/>
                <w:webHidden/>
              </w:rPr>
              <w:instrText xml:space="preserve"> PAGEREF _Toc155777545 \h </w:instrText>
            </w:r>
            <w:r w:rsidR="004273CD">
              <w:rPr>
                <w:noProof/>
                <w:webHidden/>
              </w:rPr>
            </w:r>
            <w:r w:rsidR="004273CD">
              <w:rPr>
                <w:noProof/>
                <w:webHidden/>
              </w:rPr>
              <w:fldChar w:fldCharType="separate"/>
            </w:r>
            <w:r w:rsidR="004273CD">
              <w:rPr>
                <w:noProof/>
                <w:webHidden/>
              </w:rPr>
              <w:t>9</w:t>
            </w:r>
            <w:r w:rsidR="004273CD">
              <w:rPr>
                <w:noProof/>
                <w:webHidden/>
              </w:rPr>
              <w:fldChar w:fldCharType="end"/>
            </w:r>
          </w:hyperlink>
        </w:p>
        <w:p w14:paraId="54BFFB68" w14:textId="77777777" w:rsidR="004273CD" w:rsidRDefault="00000000">
          <w:pPr>
            <w:pStyle w:val="TOC2"/>
            <w:tabs>
              <w:tab w:val="right" w:leader="dot" w:pos="9350"/>
            </w:tabs>
            <w:rPr>
              <w:noProof/>
            </w:rPr>
          </w:pPr>
          <w:hyperlink w:anchor="_Toc155777546" w:history="1">
            <w:r w:rsidR="004273CD" w:rsidRPr="003E32E4">
              <w:rPr>
                <w:rStyle w:val="Hyperlink"/>
                <w:noProof/>
              </w:rPr>
              <w:t>6.3 Cluster selection</w:t>
            </w:r>
            <w:r w:rsidR="004273CD">
              <w:rPr>
                <w:noProof/>
                <w:webHidden/>
              </w:rPr>
              <w:tab/>
            </w:r>
            <w:r w:rsidR="004273CD">
              <w:rPr>
                <w:noProof/>
                <w:webHidden/>
              </w:rPr>
              <w:fldChar w:fldCharType="begin"/>
            </w:r>
            <w:r w:rsidR="004273CD">
              <w:rPr>
                <w:noProof/>
                <w:webHidden/>
              </w:rPr>
              <w:instrText xml:space="preserve"> PAGEREF _Toc155777546 \h </w:instrText>
            </w:r>
            <w:r w:rsidR="004273CD">
              <w:rPr>
                <w:noProof/>
                <w:webHidden/>
              </w:rPr>
            </w:r>
            <w:r w:rsidR="004273CD">
              <w:rPr>
                <w:noProof/>
                <w:webHidden/>
              </w:rPr>
              <w:fldChar w:fldCharType="separate"/>
            </w:r>
            <w:r w:rsidR="004273CD">
              <w:rPr>
                <w:noProof/>
                <w:webHidden/>
              </w:rPr>
              <w:t>10</w:t>
            </w:r>
            <w:r w:rsidR="004273CD">
              <w:rPr>
                <w:noProof/>
                <w:webHidden/>
              </w:rPr>
              <w:fldChar w:fldCharType="end"/>
            </w:r>
          </w:hyperlink>
        </w:p>
        <w:p w14:paraId="641CB360" w14:textId="77777777" w:rsidR="004273CD" w:rsidRDefault="00000000">
          <w:pPr>
            <w:pStyle w:val="TOC3"/>
            <w:tabs>
              <w:tab w:val="right" w:leader="dot" w:pos="9350"/>
            </w:tabs>
            <w:rPr>
              <w:noProof/>
            </w:rPr>
          </w:pPr>
          <w:hyperlink w:anchor="_Toc155777547" w:history="1">
            <w:r w:rsidR="004273CD" w:rsidRPr="003E32E4">
              <w:rPr>
                <w:rStyle w:val="Hyperlink"/>
                <w:noProof/>
              </w:rPr>
              <w:t>6.3.1 Inclusion criteria</w:t>
            </w:r>
            <w:r w:rsidR="004273CD">
              <w:rPr>
                <w:noProof/>
                <w:webHidden/>
              </w:rPr>
              <w:tab/>
            </w:r>
            <w:r w:rsidR="004273CD">
              <w:rPr>
                <w:noProof/>
                <w:webHidden/>
              </w:rPr>
              <w:fldChar w:fldCharType="begin"/>
            </w:r>
            <w:r w:rsidR="004273CD">
              <w:rPr>
                <w:noProof/>
                <w:webHidden/>
              </w:rPr>
              <w:instrText xml:space="preserve"> PAGEREF _Toc155777547 \h </w:instrText>
            </w:r>
            <w:r w:rsidR="004273CD">
              <w:rPr>
                <w:noProof/>
                <w:webHidden/>
              </w:rPr>
            </w:r>
            <w:r w:rsidR="004273CD">
              <w:rPr>
                <w:noProof/>
                <w:webHidden/>
              </w:rPr>
              <w:fldChar w:fldCharType="separate"/>
            </w:r>
            <w:r w:rsidR="004273CD">
              <w:rPr>
                <w:noProof/>
                <w:webHidden/>
              </w:rPr>
              <w:t>10</w:t>
            </w:r>
            <w:r w:rsidR="004273CD">
              <w:rPr>
                <w:noProof/>
                <w:webHidden/>
              </w:rPr>
              <w:fldChar w:fldCharType="end"/>
            </w:r>
          </w:hyperlink>
        </w:p>
        <w:p w14:paraId="3C1A479C" w14:textId="77777777" w:rsidR="004273CD" w:rsidRDefault="00000000">
          <w:pPr>
            <w:pStyle w:val="TOC3"/>
            <w:tabs>
              <w:tab w:val="right" w:leader="dot" w:pos="9350"/>
            </w:tabs>
            <w:rPr>
              <w:noProof/>
            </w:rPr>
          </w:pPr>
          <w:hyperlink w:anchor="_Toc155777548" w:history="1">
            <w:r w:rsidR="004273CD" w:rsidRPr="003E32E4">
              <w:rPr>
                <w:rStyle w:val="Hyperlink"/>
                <w:noProof/>
              </w:rPr>
              <w:t>6.3.2 Exclusion criteria</w:t>
            </w:r>
            <w:r w:rsidR="004273CD">
              <w:rPr>
                <w:noProof/>
                <w:webHidden/>
              </w:rPr>
              <w:tab/>
            </w:r>
            <w:r w:rsidR="004273CD">
              <w:rPr>
                <w:noProof/>
                <w:webHidden/>
              </w:rPr>
              <w:fldChar w:fldCharType="begin"/>
            </w:r>
            <w:r w:rsidR="004273CD">
              <w:rPr>
                <w:noProof/>
                <w:webHidden/>
              </w:rPr>
              <w:instrText xml:space="preserve"> PAGEREF _Toc155777548 \h </w:instrText>
            </w:r>
            <w:r w:rsidR="004273CD">
              <w:rPr>
                <w:noProof/>
                <w:webHidden/>
              </w:rPr>
            </w:r>
            <w:r w:rsidR="004273CD">
              <w:rPr>
                <w:noProof/>
                <w:webHidden/>
              </w:rPr>
              <w:fldChar w:fldCharType="separate"/>
            </w:r>
            <w:r w:rsidR="004273CD">
              <w:rPr>
                <w:noProof/>
                <w:webHidden/>
              </w:rPr>
              <w:t>10</w:t>
            </w:r>
            <w:r w:rsidR="004273CD">
              <w:rPr>
                <w:noProof/>
                <w:webHidden/>
              </w:rPr>
              <w:fldChar w:fldCharType="end"/>
            </w:r>
          </w:hyperlink>
        </w:p>
        <w:p w14:paraId="573A0E6D" w14:textId="77777777" w:rsidR="004273CD" w:rsidRDefault="00000000">
          <w:pPr>
            <w:pStyle w:val="TOC3"/>
            <w:tabs>
              <w:tab w:val="right" w:leader="dot" w:pos="9350"/>
            </w:tabs>
            <w:rPr>
              <w:noProof/>
            </w:rPr>
          </w:pPr>
          <w:hyperlink w:anchor="_Toc155777549" w:history="1">
            <w:r w:rsidR="004273CD" w:rsidRPr="003E32E4">
              <w:rPr>
                <w:rStyle w:val="Hyperlink"/>
                <w:noProof/>
              </w:rPr>
              <w:t>6.3.3 Screening</w:t>
            </w:r>
            <w:r w:rsidR="004273CD">
              <w:rPr>
                <w:noProof/>
                <w:webHidden/>
              </w:rPr>
              <w:tab/>
            </w:r>
            <w:r w:rsidR="004273CD">
              <w:rPr>
                <w:noProof/>
                <w:webHidden/>
              </w:rPr>
              <w:fldChar w:fldCharType="begin"/>
            </w:r>
            <w:r w:rsidR="004273CD">
              <w:rPr>
                <w:noProof/>
                <w:webHidden/>
              </w:rPr>
              <w:instrText xml:space="preserve"> PAGEREF _Toc155777549 \h </w:instrText>
            </w:r>
            <w:r w:rsidR="004273CD">
              <w:rPr>
                <w:noProof/>
                <w:webHidden/>
              </w:rPr>
            </w:r>
            <w:r w:rsidR="004273CD">
              <w:rPr>
                <w:noProof/>
                <w:webHidden/>
              </w:rPr>
              <w:fldChar w:fldCharType="separate"/>
            </w:r>
            <w:r w:rsidR="004273CD">
              <w:rPr>
                <w:noProof/>
                <w:webHidden/>
              </w:rPr>
              <w:t>11</w:t>
            </w:r>
            <w:r w:rsidR="004273CD">
              <w:rPr>
                <w:noProof/>
                <w:webHidden/>
              </w:rPr>
              <w:fldChar w:fldCharType="end"/>
            </w:r>
          </w:hyperlink>
        </w:p>
        <w:p w14:paraId="694854DF" w14:textId="77777777" w:rsidR="004273CD" w:rsidRDefault="00000000">
          <w:pPr>
            <w:pStyle w:val="TOC2"/>
            <w:tabs>
              <w:tab w:val="right" w:leader="dot" w:pos="9350"/>
            </w:tabs>
            <w:rPr>
              <w:noProof/>
            </w:rPr>
          </w:pPr>
          <w:hyperlink w:anchor="_Toc155777550" w:history="1">
            <w:r w:rsidR="004273CD" w:rsidRPr="003E32E4">
              <w:rPr>
                <w:rStyle w:val="Hyperlink"/>
                <w:noProof/>
              </w:rPr>
              <w:t>6.4 Patient participants selection</w:t>
            </w:r>
            <w:r w:rsidR="004273CD">
              <w:rPr>
                <w:noProof/>
                <w:webHidden/>
              </w:rPr>
              <w:tab/>
            </w:r>
            <w:r w:rsidR="004273CD">
              <w:rPr>
                <w:noProof/>
                <w:webHidden/>
              </w:rPr>
              <w:fldChar w:fldCharType="begin"/>
            </w:r>
            <w:r w:rsidR="004273CD">
              <w:rPr>
                <w:noProof/>
                <w:webHidden/>
              </w:rPr>
              <w:instrText xml:space="preserve"> PAGEREF _Toc155777550 \h </w:instrText>
            </w:r>
            <w:r w:rsidR="004273CD">
              <w:rPr>
                <w:noProof/>
                <w:webHidden/>
              </w:rPr>
            </w:r>
            <w:r w:rsidR="004273CD">
              <w:rPr>
                <w:noProof/>
                <w:webHidden/>
              </w:rPr>
              <w:fldChar w:fldCharType="separate"/>
            </w:r>
            <w:r w:rsidR="004273CD">
              <w:rPr>
                <w:noProof/>
                <w:webHidden/>
              </w:rPr>
              <w:t>11</w:t>
            </w:r>
            <w:r w:rsidR="004273CD">
              <w:rPr>
                <w:noProof/>
                <w:webHidden/>
              </w:rPr>
              <w:fldChar w:fldCharType="end"/>
            </w:r>
          </w:hyperlink>
        </w:p>
        <w:p w14:paraId="16ECD0B9" w14:textId="77777777" w:rsidR="004273CD" w:rsidRDefault="00000000">
          <w:pPr>
            <w:pStyle w:val="TOC3"/>
            <w:tabs>
              <w:tab w:val="right" w:leader="dot" w:pos="9350"/>
            </w:tabs>
            <w:rPr>
              <w:noProof/>
            </w:rPr>
          </w:pPr>
          <w:hyperlink w:anchor="_Toc155777551" w:history="1">
            <w:r w:rsidR="004273CD" w:rsidRPr="003E32E4">
              <w:rPr>
                <w:rStyle w:val="Hyperlink"/>
                <w:noProof/>
              </w:rPr>
              <w:t>6.4.1 Inclusion criteria</w:t>
            </w:r>
            <w:r w:rsidR="004273CD">
              <w:rPr>
                <w:noProof/>
                <w:webHidden/>
              </w:rPr>
              <w:tab/>
            </w:r>
            <w:r w:rsidR="004273CD">
              <w:rPr>
                <w:noProof/>
                <w:webHidden/>
              </w:rPr>
              <w:fldChar w:fldCharType="begin"/>
            </w:r>
            <w:r w:rsidR="004273CD">
              <w:rPr>
                <w:noProof/>
                <w:webHidden/>
              </w:rPr>
              <w:instrText xml:space="preserve"> PAGEREF _Toc155777551 \h </w:instrText>
            </w:r>
            <w:r w:rsidR="004273CD">
              <w:rPr>
                <w:noProof/>
                <w:webHidden/>
              </w:rPr>
            </w:r>
            <w:r w:rsidR="004273CD">
              <w:rPr>
                <w:noProof/>
                <w:webHidden/>
              </w:rPr>
              <w:fldChar w:fldCharType="separate"/>
            </w:r>
            <w:r w:rsidR="004273CD">
              <w:rPr>
                <w:noProof/>
                <w:webHidden/>
              </w:rPr>
              <w:t>11</w:t>
            </w:r>
            <w:r w:rsidR="004273CD">
              <w:rPr>
                <w:noProof/>
                <w:webHidden/>
              </w:rPr>
              <w:fldChar w:fldCharType="end"/>
            </w:r>
          </w:hyperlink>
        </w:p>
        <w:p w14:paraId="160FF74A" w14:textId="77777777" w:rsidR="004273CD" w:rsidRDefault="00000000">
          <w:pPr>
            <w:pStyle w:val="TOC3"/>
            <w:tabs>
              <w:tab w:val="right" w:leader="dot" w:pos="9350"/>
            </w:tabs>
            <w:rPr>
              <w:noProof/>
            </w:rPr>
          </w:pPr>
          <w:hyperlink w:anchor="_Toc155777552" w:history="1">
            <w:r w:rsidR="004273CD" w:rsidRPr="003E32E4">
              <w:rPr>
                <w:rStyle w:val="Hyperlink"/>
                <w:noProof/>
              </w:rPr>
              <w:t>6.4.2 Exclusion criteria</w:t>
            </w:r>
            <w:r w:rsidR="004273CD">
              <w:rPr>
                <w:noProof/>
                <w:webHidden/>
              </w:rPr>
              <w:tab/>
            </w:r>
            <w:r w:rsidR="004273CD">
              <w:rPr>
                <w:noProof/>
                <w:webHidden/>
              </w:rPr>
              <w:fldChar w:fldCharType="begin"/>
            </w:r>
            <w:r w:rsidR="004273CD">
              <w:rPr>
                <w:noProof/>
                <w:webHidden/>
              </w:rPr>
              <w:instrText xml:space="preserve"> PAGEREF _Toc155777552 \h </w:instrText>
            </w:r>
            <w:r w:rsidR="004273CD">
              <w:rPr>
                <w:noProof/>
                <w:webHidden/>
              </w:rPr>
            </w:r>
            <w:r w:rsidR="004273CD">
              <w:rPr>
                <w:noProof/>
                <w:webHidden/>
              </w:rPr>
              <w:fldChar w:fldCharType="separate"/>
            </w:r>
            <w:r w:rsidR="004273CD">
              <w:rPr>
                <w:noProof/>
                <w:webHidden/>
              </w:rPr>
              <w:t>12</w:t>
            </w:r>
            <w:r w:rsidR="004273CD">
              <w:rPr>
                <w:noProof/>
                <w:webHidden/>
              </w:rPr>
              <w:fldChar w:fldCharType="end"/>
            </w:r>
          </w:hyperlink>
        </w:p>
        <w:p w14:paraId="7D8EA08E" w14:textId="77777777" w:rsidR="004273CD" w:rsidRDefault="00000000">
          <w:pPr>
            <w:pStyle w:val="TOC3"/>
            <w:tabs>
              <w:tab w:val="right" w:leader="dot" w:pos="9350"/>
            </w:tabs>
            <w:rPr>
              <w:noProof/>
            </w:rPr>
          </w:pPr>
          <w:hyperlink w:anchor="_Toc155777553" w:history="1">
            <w:r w:rsidR="004273CD" w:rsidRPr="003E32E4">
              <w:rPr>
                <w:rStyle w:val="Hyperlink"/>
                <w:noProof/>
              </w:rPr>
              <w:t>6.4.3 Screening</w:t>
            </w:r>
            <w:r w:rsidR="004273CD">
              <w:rPr>
                <w:noProof/>
                <w:webHidden/>
              </w:rPr>
              <w:tab/>
            </w:r>
            <w:r w:rsidR="004273CD">
              <w:rPr>
                <w:noProof/>
                <w:webHidden/>
              </w:rPr>
              <w:fldChar w:fldCharType="begin"/>
            </w:r>
            <w:r w:rsidR="004273CD">
              <w:rPr>
                <w:noProof/>
                <w:webHidden/>
              </w:rPr>
              <w:instrText xml:space="preserve"> PAGEREF _Toc155777553 \h </w:instrText>
            </w:r>
            <w:r w:rsidR="004273CD">
              <w:rPr>
                <w:noProof/>
                <w:webHidden/>
              </w:rPr>
            </w:r>
            <w:r w:rsidR="004273CD">
              <w:rPr>
                <w:noProof/>
                <w:webHidden/>
              </w:rPr>
              <w:fldChar w:fldCharType="separate"/>
            </w:r>
            <w:r w:rsidR="004273CD">
              <w:rPr>
                <w:noProof/>
                <w:webHidden/>
              </w:rPr>
              <w:t>12</w:t>
            </w:r>
            <w:r w:rsidR="004273CD">
              <w:rPr>
                <w:noProof/>
                <w:webHidden/>
              </w:rPr>
              <w:fldChar w:fldCharType="end"/>
            </w:r>
          </w:hyperlink>
        </w:p>
        <w:p w14:paraId="63B25D26" w14:textId="77777777" w:rsidR="004273CD" w:rsidRDefault="00000000">
          <w:pPr>
            <w:pStyle w:val="TOC3"/>
            <w:tabs>
              <w:tab w:val="right" w:leader="dot" w:pos="9350"/>
            </w:tabs>
            <w:rPr>
              <w:noProof/>
            </w:rPr>
          </w:pPr>
          <w:hyperlink w:anchor="_Toc155777554" w:history="1">
            <w:r w:rsidR="004273CD" w:rsidRPr="003E32E4">
              <w:rPr>
                <w:rStyle w:val="Hyperlink"/>
                <w:noProof/>
              </w:rPr>
              <w:t>6.4.4 Withdrawal criteria</w:t>
            </w:r>
            <w:r w:rsidR="004273CD">
              <w:rPr>
                <w:noProof/>
                <w:webHidden/>
              </w:rPr>
              <w:tab/>
            </w:r>
            <w:r w:rsidR="004273CD">
              <w:rPr>
                <w:noProof/>
                <w:webHidden/>
              </w:rPr>
              <w:fldChar w:fldCharType="begin"/>
            </w:r>
            <w:r w:rsidR="004273CD">
              <w:rPr>
                <w:noProof/>
                <w:webHidden/>
              </w:rPr>
              <w:instrText xml:space="preserve"> PAGEREF _Toc155777554 \h </w:instrText>
            </w:r>
            <w:r w:rsidR="004273CD">
              <w:rPr>
                <w:noProof/>
                <w:webHidden/>
              </w:rPr>
            </w:r>
            <w:r w:rsidR="004273CD">
              <w:rPr>
                <w:noProof/>
                <w:webHidden/>
              </w:rPr>
              <w:fldChar w:fldCharType="separate"/>
            </w:r>
            <w:r w:rsidR="004273CD">
              <w:rPr>
                <w:noProof/>
                <w:webHidden/>
              </w:rPr>
              <w:t>12</w:t>
            </w:r>
            <w:r w:rsidR="004273CD">
              <w:rPr>
                <w:noProof/>
                <w:webHidden/>
              </w:rPr>
              <w:fldChar w:fldCharType="end"/>
            </w:r>
          </w:hyperlink>
        </w:p>
        <w:p w14:paraId="4CAC547E" w14:textId="77777777" w:rsidR="004273CD" w:rsidRDefault="00000000">
          <w:pPr>
            <w:pStyle w:val="TOC2"/>
            <w:tabs>
              <w:tab w:val="right" w:leader="dot" w:pos="9350"/>
            </w:tabs>
            <w:rPr>
              <w:noProof/>
            </w:rPr>
          </w:pPr>
          <w:hyperlink w:anchor="_Toc155777555" w:history="1">
            <w:r w:rsidR="004273CD" w:rsidRPr="003E32E4">
              <w:rPr>
                <w:rStyle w:val="Hyperlink"/>
                <w:noProof/>
              </w:rPr>
              <w:t>6.5 Procedures</w:t>
            </w:r>
            <w:r w:rsidR="004273CD">
              <w:rPr>
                <w:noProof/>
                <w:webHidden/>
              </w:rPr>
              <w:tab/>
            </w:r>
            <w:r w:rsidR="004273CD">
              <w:rPr>
                <w:noProof/>
                <w:webHidden/>
              </w:rPr>
              <w:fldChar w:fldCharType="begin"/>
            </w:r>
            <w:r w:rsidR="004273CD">
              <w:rPr>
                <w:noProof/>
                <w:webHidden/>
              </w:rPr>
              <w:instrText xml:space="preserve"> PAGEREF _Toc155777555 \h </w:instrText>
            </w:r>
            <w:r w:rsidR="004273CD">
              <w:rPr>
                <w:noProof/>
                <w:webHidden/>
              </w:rPr>
            </w:r>
            <w:r w:rsidR="004273CD">
              <w:rPr>
                <w:noProof/>
                <w:webHidden/>
              </w:rPr>
              <w:fldChar w:fldCharType="separate"/>
            </w:r>
            <w:r w:rsidR="004273CD">
              <w:rPr>
                <w:noProof/>
                <w:webHidden/>
              </w:rPr>
              <w:t>12</w:t>
            </w:r>
            <w:r w:rsidR="004273CD">
              <w:rPr>
                <w:noProof/>
                <w:webHidden/>
              </w:rPr>
              <w:fldChar w:fldCharType="end"/>
            </w:r>
          </w:hyperlink>
        </w:p>
        <w:p w14:paraId="0A324FE0" w14:textId="77777777" w:rsidR="004273CD" w:rsidRDefault="00000000">
          <w:pPr>
            <w:pStyle w:val="TOC2"/>
            <w:tabs>
              <w:tab w:val="right" w:leader="dot" w:pos="9350"/>
            </w:tabs>
            <w:rPr>
              <w:noProof/>
            </w:rPr>
          </w:pPr>
          <w:hyperlink w:anchor="_Toc155777556" w:history="1">
            <w:r w:rsidR="004273CD" w:rsidRPr="003E32E4">
              <w:rPr>
                <w:rStyle w:val="Hyperlink"/>
                <w:noProof/>
              </w:rPr>
              <w:t>6.6 Biological sampling procedures</w:t>
            </w:r>
            <w:r w:rsidR="004273CD">
              <w:rPr>
                <w:noProof/>
                <w:webHidden/>
              </w:rPr>
              <w:tab/>
            </w:r>
            <w:r w:rsidR="004273CD">
              <w:rPr>
                <w:noProof/>
                <w:webHidden/>
              </w:rPr>
              <w:fldChar w:fldCharType="begin"/>
            </w:r>
            <w:r w:rsidR="004273CD">
              <w:rPr>
                <w:noProof/>
                <w:webHidden/>
              </w:rPr>
              <w:instrText xml:space="preserve"> PAGEREF _Toc155777556 \h </w:instrText>
            </w:r>
            <w:r w:rsidR="004273CD">
              <w:rPr>
                <w:noProof/>
                <w:webHidden/>
              </w:rPr>
            </w:r>
            <w:r w:rsidR="004273CD">
              <w:rPr>
                <w:noProof/>
                <w:webHidden/>
              </w:rPr>
              <w:fldChar w:fldCharType="separate"/>
            </w:r>
            <w:r w:rsidR="004273CD">
              <w:rPr>
                <w:noProof/>
                <w:webHidden/>
              </w:rPr>
              <w:t>13</w:t>
            </w:r>
            <w:r w:rsidR="004273CD">
              <w:rPr>
                <w:noProof/>
                <w:webHidden/>
              </w:rPr>
              <w:fldChar w:fldCharType="end"/>
            </w:r>
          </w:hyperlink>
        </w:p>
        <w:p w14:paraId="472EFFA5" w14:textId="77777777" w:rsidR="004273CD" w:rsidRDefault="00000000">
          <w:pPr>
            <w:pStyle w:val="TOC2"/>
            <w:tabs>
              <w:tab w:val="right" w:leader="dot" w:pos="9350"/>
            </w:tabs>
            <w:rPr>
              <w:noProof/>
            </w:rPr>
          </w:pPr>
          <w:hyperlink w:anchor="_Toc155777557" w:history="1">
            <w:r w:rsidR="004273CD" w:rsidRPr="003E32E4">
              <w:rPr>
                <w:rStyle w:val="Hyperlink"/>
                <w:noProof/>
              </w:rPr>
              <w:t>6.7 End of Trial</w:t>
            </w:r>
            <w:r w:rsidR="004273CD">
              <w:rPr>
                <w:noProof/>
                <w:webHidden/>
              </w:rPr>
              <w:tab/>
            </w:r>
            <w:r w:rsidR="004273CD">
              <w:rPr>
                <w:noProof/>
                <w:webHidden/>
              </w:rPr>
              <w:fldChar w:fldCharType="begin"/>
            </w:r>
            <w:r w:rsidR="004273CD">
              <w:rPr>
                <w:noProof/>
                <w:webHidden/>
              </w:rPr>
              <w:instrText xml:space="preserve"> PAGEREF _Toc155777557 \h </w:instrText>
            </w:r>
            <w:r w:rsidR="004273CD">
              <w:rPr>
                <w:noProof/>
                <w:webHidden/>
              </w:rPr>
            </w:r>
            <w:r w:rsidR="004273CD">
              <w:rPr>
                <w:noProof/>
                <w:webHidden/>
              </w:rPr>
              <w:fldChar w:fldCharType="separate"/>
            </w:r>
            <w:r w:rsidR="004273CD">
              <w:rPr>
                <w:noProof/>
                <w:webHidden/>
              </w:rPr>
              <w:t>13</w:t>
            </w:r>
            <w:r w:rsidR="004273CD">
              <w:rPr>
                <w:noProof/>
                <w:webHidden/>
              </w:rPr>
              <w:fldChar w:fldCharType="end"/>
            </w:r>
          </w:hyperlink>
        </w:p>
        <w:p w14:paraId="71122A6A" w14:textId="77777777" w:rsidR="004273CD" w:rsidRDefault="00000000">
          <w:pPr>
            <w:pStyle w:val="TOC2"/>
            <w:tabs>
              <w:tab w:val="right" w:leader="dot" w:pos="9350"/>
            </w:tabs>
            <w:rPr>
              <w:noProof/>
            </w:rPr>
          </w:pPr>
          <w:hyperlink w:anchor="_Toc155777558" w:history="1">
            <w:r w:rsidR="004273CD" w:rsidRPr="003E32E4">
              <w:rPr>
                <w:rStyle w:val="Hyperlink"/>
                <w:noProof/>
              </w:rPr>
              <w:t>6.8 Intervention and control treatment</w:t>
            </w:r>
            <w:r w:rsidR="004273CD">
              <w:rPr>
                <w:noProof/>
                <w:webHidden/>
              </w:rPr>
              <w:tab/>
            </w:r>
            <w:r w:rsidR="004273CD">
              <w:rPr>
                <w:noProof/>
                <w:webHidden/>
              </w:rPr>
              <w:fldChar w:fldCharType="begin"/>
            </w:r>
            <w:r w:rsidR="004273CD">
              <w:rPr>
                <w:noProof/>
                <w:webHidden/>
              </w:rPr>
              <w:instrText xml:space="preserve"> PAGEREF _Toc155777558 \h </w:instrText>
            </w:r>
            <w:r w:rsidR="004273CD">
              <w:rPr>
                <w:noProof/>
                <w:webHidden/>
              </w:rPr>
            </w:r>
            <w:r w:rsidR="004273CD">
              <w:rPr>
                <w:noProof/>
                <w:webHidden/>
              </w:rPr>
              <w:fldChar w:fldCharType="separate"/>
            </w:r>
            <w:r w:rsidR="004273CD">
              <w:rPr>
                <w:noProof/>
                <w:webHidden/>
              </w:rPr>
              <w:t>13</w:t>
            </w:r>
            <w:r w:rsidR="004273CD">
              <w:rPr>
                <w:noProof/>
                <w:webHidden/>
              </w:rPr>
              <w:fldChar w:fldCharType="end"/>
            </w:r>
          </w:hyperlink>
        </w:p>
        <w:p w14:paraId="60F21DAA" w14:textId="77777777" w:rsidR="004273CD" w:rsidRDefault="00000000">
          <w:pPr>
            <w:pStyle w:val="TOC3"/>
            <w:tabs>
              <w:tab w:val="right" w:leader="dot" w:pos="9350"/>
            </w:tabs>
            <w:rPr>
              <w:noProof/>
            </w:rPr>
          </w:pPr>
          <w:hyperlink w:anchor="_Toc155777559" w:history="1">
            <w:r w:rsidR="004273CD" w:rsidRPr="003E32E4">
              <w:rPr>
                <w:rStyle w:val="Hyperlink"/>
                <w:noProof/>
              </w:rPr>
              <w:t>6.8.1 Description of investigational medicinal products</w:t>
            </w:r>
            <w:r w:rsidR="004273CD">
              <w:rPr>
                <w:noProof/>
                <w:webHidden/>
              </w:rPr>
              <w:tab/>
            </w:r>
            <w:r w:rsidR="004273CD">
              <w:rPr>
                <w:noProof/>
                <w:webHidden/>
              </w:rPr>
              <w:fldChar w:fldCharType="begin"/>
            </w:r>
            <w:r w:rsidR="004273CD">
              <w:rPr>
                <w:noProof/>
                <w:webHidden/>
              </w:rPr>
              <w:instrText xml:space="preserve"> PAGEREF _Toc155777559 \h </w:instrText>
            </w:r>
            <w:r w:rsidR="004273CD">
              <w:rPr>
                <w:noProof/>
                <w:webHidden/>
              </w:rPr>
            </w:r>
            <w:r w:rsidR="004273CD">
              <w:rPr>
                <w:noProof/>
                <w:webHidden/>
              </w:rPr>
              <w:fldChar w:fldCharType="separate"/>
            </w:r>
            <w:r w:rsidR="004273CD">
              <w:rPr>
                <w:noProof/>
                <w:webHidden/>
              </w:rPr>
              <w:t>14</w:t>
            </w:r>
            <w:r w:rsidR="004273CD">
              <w:rPr>
                <w:noProof/>
                <w:webHidden/>
              </w:rPr>
              <w:fldChar w:fldCharType="end"/>
            </w:r>
          </w:hyperlink>
        </w:p>
        <w:p w14:paraId="4368F805" w14:textId="77777777" w:rsidR="004273CD" w:rsidRDefault="00000000">
          <w:pPr>
            <w:pStyle w:val="TOC3"/>
            <w:tabs>
              <w:tab w:val="right" w:leader="dot" w:pos="9350"/>
            </w:tabs>
            <w:rPr>
              <w:noProof/>
            </w:rPr>
          </w:pPr>
          <w:hyperlink w:anchor="_Toc155777560" w:history="1">
            <w:r w:rsidR="004273CD" w:rsidRPr="003E32E4">
              <w:rPr>
                <w:rStyle w:val="Hyperlink"/>
                <w:noProof/>
              </w:rPr>
              <w:t>6.8.2 Auxiliary medicinal products</w:t>
            </w:r>
            <w:r w:rsidR="004273CD">
              <w:rPr>
                <w:noProof/>
                <w:webHidden/>
              </w:rPr>
              <w:tab/>
            </w:r>
            <w:r w:rsidR="004273CD">
              <w:rPr>
                <w:noProof/>
                <w:webHidden/>
              </w:rPr>
              <w:fldChar w:fldCharType="begin"/>
            </w:r>
            <w:r w:rsidR="004273CD">
              <w:rPr>
                <w:noProof/>
                <w:webHidden/>
              </w:rPr>
              <w:instrText xml:space="preserve"> PAGEREF _Toc155777560 \h </w:instrText>
            </w:r>
            <w:r w:rsidR="004273CD">
              <w:rPr>
                <w:noProof/>
                <w:webHidden/>
              </w:rPr>
            </w:r>
            <w:r w:rsidR="004273CD">
              <w:rPr>
                <w:noProof/>
                <w:webHidden/>
              </w:rPr>
              <w:fldChar w:fldCharType="separate"/>
            </w:r>
            <w:r w:rsidR="004273CD">
              <w:rPr>
                <w:noProof/>
                <w:webHidden/>
              </w:rPr>
              <w:t>14</w:t>
            </w:r>
            <w:r w:rsidR="004273CD">
              <w:rPr>
                <w:noProof/>
                <w:webHidden/>
              </w:rPr>
              <w:fldChar w:fldCharType="end"/>
            </w:r>
          </w:hyperlink>
        </w:p>
        <w:p w14:paraId="2CFFBBEC" w14:textId="77777777" w:rsidR="004273CD" w:rsidRDefault="00000000">
          <w:pPr>
            <w:pStyle w:val="TOC3"/>
            <w:tabs>
              <w:tab w:val="right" w:leader="dot" w:pos="9350"/>
            </w:tabs>
            <w:rPr>
              <w:noProof/>
            </w:rPr>
          </w:pPr>
          <w:hyperlink w:anchor="_Toc155777561" w:history="1">
            <w:r w:rsidR="004273CD" w:rsidRPr="003E32E4">
              <w:rPr>
                <w:rStyle w:val="Hyperlink"/>
                <w:noProof/>
              </w:rPr>
              <w:t>6.8.3 Concomitant use of other medications or treatments</w:t>
            </w:r>
            <w:r w:rsidR="004273CD">
              <w:rPr>
                <w:noProof/>
                <w:webHidden/>
              </w:rPr>
              <w:tab/>
            </w:r>
            <w:r w:rsidR="004273CD">
              <w:rPr>
                <w:noProof/>
                <w:webHidden/>
              </w:rPr>
              <w:fldChar w:fldCharType="begin"/>
            </w:r>
            <w:r w:rsidR="004273CD">
              <w:rPr>
                <w:noProof/>
                <w:webHidden/>
              </w:rPr>
              <w:instrText xml:space="preserve"> PAGEREF _Toc155777561 \h </w:instrText>
            </w:r>
            <w:r w:rsidR="004273CD">
              <w:rPr>
                <w:noProof/>
                <w:webHidden/>
              </w:rPr>
            </w:r>
            <w:r w:rsidR="004273CD">
              <w:rPr>
                <w:noProof/>
                <w:webHidden/>
              </w:rPr>
              <w:fldChar w:fldCharType="separate"/>
            </w:r>
            <w:r w:rsidR="004273CD">
              <w:rPr>
                <w:noProof/>
                <w:webHidden/>
              </w:rPr>
              <w:t>14</w:t>
            </w:r>
            <w:r w:rsidR="004273CD">
              <w:rPr>
                <w:noProof/>
                <w:webHidden/>
              </w:rPr>
              <w:fldChar w:fldCharType="end"/>
            </w:r>
          </w:hyperlink>
        </w:p>
        <w:p w14:paraId="69D919FC" w14:textId="77777777" w:rsidR="004273CD" w:rsidRDefault="00000000">
          <w:pPr>
            <w:pStyle w:val="TOC2"/>
            <w:tabs>
              <w:tab w:val="right" w:leader="dot" w:pos="9350"/>
            </w:tabs>
            <w:rPr>
              <w:noProof/>
            </w:rPr>
          </w:pPr>
          <w:hyperlink w:anchor="_Toc155777562" w:history="1">
            <w:r w:rsidR="004273CD" w:rsidRPr="003E32E4">
              <w:rPr>
                <w:rStyle w:val="Hyperlink"/>
                <w:noProof/>
              </w:rPr>
              <w:t>6.9 Randomization</w:t>
            </w:r>
            <w:r w:rsidR="004273CD">
              <w:rPr>
                <w:noProof/>
                <w:webHidden/>
              </w:rPr>
              <w:tab/>
            </w:r>
            <w:r w:rsidR="004273CD">
              <w:rPr>
                <w:noProof/>
                <w:webHidden/>
              </w:rPr>
              <w:fldChar w:fldCharType="begin"/>
            </w:r>
            <w:r w:rsidR="004273CD">
              <w:rPr>
                <w:noProof/>
                <w:webHidden/>
              </w:rPr>
              <w:instrText xml:space="preserve"> PAGEREF _Toc155777562 \h </w:instrText>
            </w:r>
            <w:r w:rsidR="004273CD">
              <w:rPr>
                <w:noProof/>
                <w:webHidden/>
              </w:rPr>
            </w:r>
            <w:r w:rsidR="004273CD">
              <w:rPr>
                <w:noProof/>
                <w:webHidden/>
              </w:rPr>
              <w:fldChar w:fldCharType="separate"/>
            </w:r>
            <w:r w:rsidR="004273CD">
              <w:rPr>
                <w:noProof/>
                <w:webHidden/>
              </w:rPr>
              <w:t>14</w:t>
            </w:r>
            <w:r w:rsidR="004273CD">
              <w:rPr>
                <w:noProof/>
                <w:webHidden/>
              </w:rPr>
              <w:fldChar w:fldCharType="end"/>
            </w:r>
          </w:hyperlink>
        </w:p>
        <w:p w14:paraId="48C6BCCD" w14:textId="77777777" w:rsidR="004273CD" w:rsidRDefault="00000000">
          <w:pPr>
            <w:pStyle w:val="TOC2"/>
            <w:tabs>
              <w:tab w:val="right" w:leader="dot" w:pos="9350"/>
            </w:tabs>
            <w:rPr>
              <w:noProof/>
            </w:rPr>
          </w:pPr>
          <w:hyperlink w:anchor="_Toc155777563" w:history="1">
            <w:r w:rsidR="004273CD" w:rsidRPr="003E32E4">
              <w:rPr>
                <w:rStyle w:val="Hyperlink"/>
                <w:noProof/>
              </w:rPr>
              <w:t>6.10 Blinding</w:t>
            </w:r>
            <w:r w:rsidR="004273CD">
              <w:rPr>
                <w:noProof/>
                <w:webHidden/>
              </w:rPr>
              <w:tab/>
            </w:r>
            <w:r w:rsidR="004273CD">
              <w:rPr>
                <w:noProof/>
                <w:webHidden/>
              </w:rPr>
              <w:fldChar w:fldCharType="begin"/>
            </w:r>
            <w:r w:rsidR="004273CD">
              <w:rPr>
                <w:noProof/>
                <w:webHidden/>
              </w:rPr>
              <w:instrText xml:space="preserve"> PAGEREF _Toc155777563 \h </w:instrText>
            </w:r>
            <w:r w:rsidR="004273CD">
              <w:rPr>
                <w:noProof/>
                <w:webHidden/>
              </w:rPr>
            </w:r>
            <w:r w:rsidR="004273CD">
              <w:rPr>
                <w:noProof/>
                <w:webHidden/>
              </w:rPr>
              <w:fldChar w:fldCharType="separate"/>
            </w:r>
            <w:r w:rsidR="004273CD">
              <w:rPr>
                <w:noProof/>
                <w:webHidden/>
              </w:rPr>
              <w:t>15</w:t>
            </w:r>
            <w:r w:rsidR="004273CD">
              <w:rPr>
                <w:noProof/>
                <w:webHidden/>
              </w:rPr>
              <w:fldChar w:fldCharType="end"/>
            </w:r>
          </w:hyperlink>
        </w:p>
        <w:p w14:paraId="0B45DFAA" w14:textId="77777777" w:rsidR="004273CD" w:rsidRDefault="00000000">
          <w:pPr>
            <w:pStyle w:val="TOC2"/>
            <w:tabs>
              <w:tab w:val="right" w:leader="dot" w:pos="9350"/>
            </w:tabs>
            <w:rPr>
              <w:noProof/>
            </w:rPr>
          </w:pPr>
          <w:hyperlink w:anchor="_Toc155777564" w:history="1">
            <w:r w:rsidR="004273CD" w:rsidRPr="003E32E4">
              <w:rPr>
                <w:rStyle w:val="Hyperlink"/>
                <w:noProof/>
              </w:rPr>
              <w:t>6.11 Treatment after trial end</w:t>
            </w:r>
            <w:r w:rsidR="004273CD">
              <w:rPr>
                <w:noProof/>
                <w:webHidden/>
              </w:rPr>
              <w:tab/>
            </w:r>
            <w:r w:rsidR="004273CD">
              <w:rPr>
                <w:noProof/>
                <w:webHidden/>
              </w:rPr>
              <w:fldChar w:fldCharType="begin"/>
            </w:r>
            <w:r w:rsidR="004273CD">
              <w:rPr>
                <w:noProof/>
                <w:webHidden/>
              </w:rPr>
              <w:instrText xml:space="preserve"> PAGEREF _Toc155777564 \h </w:instrText>
            </w:r>
            <w:r w:rsidR="004273CD">
              <w:rPr>
                <w:noProof/>
                <w:webHidden/>
              </w:rPr>
            </w:r>
            <w:r w:rsidR="004273CD">
              <w:rPr>
                <w:noProof/>
                <w:webHidden/>
              </w:rPr>
              <w:fldChar w:fldCharType="separate"/>
            </w:r>
            <w:r w:rsidR="004273CD">
              <w:rPr>
                <w:noProof/>
                <w:webHidden/>
              </w:rPr>
              <w:t>15</w:t>
            </w:r>
            <w:r w:rsidR="004273CD">
              <w:rPr>
                <w:noProof/>
                <w:webHidden/>
              </w:rPr>
              <w:fldChar w:fldCharType="end"/>
            </w:r>
          </w:hyperlink>
        </w:p>
        <w:p w14:paraId="12A23269" w14:textId="77777777" w:rsidR="004273CD" w:rsidRDefault="00000000">
          <w:pPr>
            <w:pStyle w:val="TOC2"/>
            <w:tabs>
              <w:tab w:val="right" w:leader="dot" w:pos="9350"/>
            </w:tabs>
            <w:rPr>
              <w:noProof/>
            </w:rPr>
          </w:pPr>
          <w:hyperlink w:anchor="_Toc155777565" w:history="1">
            <w:r w:rsidR="004273CD" w:rsidRPr="003E32E4">
              <w:rPr>
                <w:rStyle w:val="Hyperlink"/>
                <w:noProof/>
              </w:rPr>
              <w:t>6.12 Outcomes</w:t>
            </w:r>
            <w:r w:rsidR="004273CD">
              <w:rPr>
                <w:noProof/>
                <w:webHidden/>
              </w:rPr>
              <w:tab/>
            </w:r>
            <w:r w:rsidR="004273CD">
              <w:rPr>
                <w:noProof/>
                <w:webHidden/>
              </w:rPr>
              <w:fldChar w:fldCharType="begin"/>
            </w:r>
            <w:r w:rsidR="004273CD">
              <w:rPr>
                <w:noProof/>
                <w:webHidden/>
              </w:rPr>
              <w:instrText xml:space="preserve"> PAGEREF _Toc155777565 \h </w:instrText>
            </w:r>
            <w:r w:rsidR="004273CD">
              <w:rPr>
                <w:noProof/>
                <w:webHidden/>
              </w:rPr>
            </w:r>
            <w:r w:rsidR="004273CD">
              <w:rPr>
                <w:noProof/>
                <w:webHidden/>
              </w:rPr>
              <w:fldChar w:fldCharType="separate"/>
            </w:r>
            <w:r w:rsidR="004273CD">
              <w:rPr>
                <w:noProof/>
                <w:webHidden/>
              </w:rPr>
              <w:t>15</w:t>
            </w:r>
            <w:r w:rsidR="004273CD">
              <w:rPr>
                <w:noProof/>
                <w:webHidden/>
              </w:rPr>
              <w:fldChar w:fldCharType="end"/>
            </w:r>
          </w:hyperlink>
        </w:p>
        <w:p w14:paraId="73749BB7" w14:textId="77777777" w:rsidR="004273CD" w:rsidRDefault="00000000">
          <w:pPr>
            <w:pStyle w:val="TOC3"/>
            <w:tabs>
              <w:tab w:val="right" w:leader="dot" w:pos="9350"/>
            </w:tabs>
            <w:rPr>
              <w:noProof/>
            </w:rPr>
          </w:pPr>
          <w:hyperlink w:anchor="_Toc155777566" w:history="1">
            <w:r w:rsidR="004273CD" w:rsidRPr="003E32E4">
              <w:rPr>
                <w:rStyle w:val="Hyperlink"/>
                <w:noProof/>
              </w:rPr>
              <w:t>6.12.1 Primary outcome</w:t>
            </w:r>
            <w:r w:rsidR="004273CD">
              <w:rPr>
                <w:noProof/>
                <w:webHidden/>
              </w:rPr>
              <w:tab/>
            </w:r>
            <w:r w:rsidR="004273CD">
              <w:rPr>
                <w:noProof/>
                <w:webHidden/>
              </w:rPr>
              <w:fldChar w:fldCharType="begin"/>
            </w:r>
            <w:r w:rsidR="004273CD">
              <w:rPr>
                <w:noProof/>
                <w:webHidden/>
              </w:rPr>
              <w:instrText xml:space="preserve"> PAGEREF _Toc155777566 \h </w:instrText>
            </w:r>
            <w:r w:rsidR="004273CD">
              <w:rPr>
                <w:noProof/>
                <w:webHidden/>
              </w:rPr>
            </w:r>
            <w:r w:rsidR="004273CD">
              <w:rPr>
                <w:noProof/>
                <w:webHidden/>
              </w:rPr>
              <w:fldChar w:fldCharType="separate"/>
            </w:r>
            <w:r w:rsidR="004273CD">
              <w:rPr>
                <w:noProof/>
                <w:webHidden/>
              </w:rPr>
              <w:t>15</w:t>
            </w:r>
            <w:r w:rsidR="004273CD">
              <w:rPr>
                <w:noProof/>
                <w:webHidden/>
              </w:rPr>
              <w:fldChar w:fldCharType="end"/>
            </w:r>
          </w:hyperlink>
        </w:p>
        <w:p w14:paraId="5B86B6D0" w14:textId="77777777" w:rsidR="004273CD" w:rsidRDefault="00000000">
          <w:pPr>
            <w:pStyle w:val="TOC3"/>
            <w:tabs>
              <w:tab w:val="right" w:leader="dot" w:pos="9350"/>
            </w:tabs>
            <w:rPr>
              <w:noProof/>
            </w:rPr>
          </w:pPr>
          <w:hyperlink w:anchor="_Toc155777567" w:history="1">
            <w:r w:rsidR="004273CD" w:rsidRPr="003E32E4">
              <w:rPr>
                <w:rStyle w:val="Hyperlink"/>
                <w:noProof/>
              </w:rPr>
              <w:t>6.12.2 Secondary outcomes</w:t>
            </w:r>
            <w:r w:rsidR="004273CD">
              <w:rPr>
                <w:noProof/>
                <w:webHidden/>
              </w:rPr>
              <w:tab/>
            </w:r>
            <w:r w:rsidR="004273CD">
              <w:rPr>
                <w:noProof/>
                <w:webHidden/>
              </w:rPr>
              <w:fldChar w:fldCharType="begin"/>
            </w:r>
            <w:r w:rsidR="004273CD">
              <w:rPr>
                <w:noProof/>
                <w:webHidden/>
              </w:rPr>
              <w:instrText xml:space="preserve"> PAGEREF _Toc155777567 \h </w:instrText>
            </w:r>
            <w:r w:rsidR="004273CD">
              <w:rPr>
                <w:noProof/>
                <w:webHidden/>
              </w:rPr>
            </w:r>
            <w:r w:rsidR="004273CD">
              <w:rPr>
                <w:noProof/>
                <w:webHidden/>
              </w:rPr>
              <w:fldChar w:fldCharType="separate"/>
            </w:r>
            <w:r w:rsidR="004273CD">
              <w:rPr>
                <w:noProof/>
                <w:webHidden/>
              </w:rPr>
              <w:t>15</w:t>
            </w:r>
            <w:r w:rsidR="004273CD">
              <w:rPr>
                <w:noProof/>
                <w:webHidden/>
              </w:rPr>
              <w:fldChar w:fldCharType="end"/>
            </w:r>
          </w:hyperlink>
        </w:p>
        <w:p w14:paraId="5A2022CD" w14:textId="77777777" w:rsidR="004273CD" w:rsidRDefault="00000000">
          <w:pPr>
            <w:pStyle w:val="TOC2"/>
            <w:tabs>
              <w:tab w:val="right" w:leader="dot" w:pos="9350"/>
            </w:tabs>
            <w:rPr>
              <w:noProof/>
            </w:rPr>
          </w:pPr>
          <w:hyperlink w:anchor="_Toc155777568" w:history="1">
            <w:r w:rsidR="004273CD" w:rsidRPr="003E32E4">
              <w:rPr>
                <w:rStyle w:val="Hyperlink"/>
                <w:noProof/>
              </w:rPr>
              <w:t>6.13 Handling of Adverse and Safety Events</w:t>
            </w:r>
            <w:r w:rsidR="004273CD">
              <w:rPr>
                <w:noProof/>
                <w:webHidden/>
              </w:rPr>
              <w:tab/>
            </w:r>
            <w:r w:rsidR="004273CD">
              <w:rPr>
                <w:noProof/>
                <w:webHidden/>
              </w:rPr>
              <w:fldChar w:fldCharType="begin"/>
            </w:r>
            <w:r w:rsidR="004273CD">
              <w:rPr>
                <w:noProof/>
                <w:webHidden/>
              </w:rPr>
              <w:instrText xml:space="preserve"> PAGEREF _Toc155777568 \h </w:instrText>
            </w:r>
            <w:r w:rsidR="004273CD">
              <w:rPr>
                <w:noProof/>
                <w:webHidden/>
              </w:rPr>
            </w:r>
            <w:r w:rsidR="004273CD">
              <w:rPr>
                <w:noProof/>
                <w:webHidden/>
              </w:rPr>
              <w:fldChar w:fldCharType="separate"/>
            </w:r>
            <w:r w:rsidR="004273CD">
              <w:rPr>
                <w:noProof/>
                <w:webHidden/>
              </w:rPr>
              <w:t>16</w:t>
            </w:r>
            <w:r w:rsidR="004273CD">
              <w:rPr>
                <w:noProof/>
                <w:webHidden/>
              </w:rPr>
              <w:fldChar w:fldCharType="end"/>
            </w:r>
          </w:hyperlink>
        </w:p>
        <w:p w14:paraId="1DE3F920" w14:textId="77777777" w:rsidR="004273CD" w:rsidRDefault="00000000">
          <w:pPr>
            <w:pStyle w:val="TOC3"/>
            <w:tabs>
              <w:tab w:val="right" w:leader="dot" w:pos="9350"/>
            </w:tabs>
            <w:rPr>
              <w:noProof/>
            </w:rPr>
          </w:pPr>
          <w:hyperlink w:anchor="_Toc155777569" w:history="1">
            <w:r w:rsidR="004273CD" w:rsidRPr="003E32E4">
              <w:rPr>
                <w:rStyle w:val="Hyperlink"/>
                <w:noProof/>
              </w:rPr>
              <w:t>6.13.1 Definitions</w:t>
            </w:r>
            <w:r w:rsidR="004273CD">
              <w:rPr>
                <w:noProof/>
                <w:webHidden/>
              </w:rPr>
              <w:tab/>
            </w:r>
            <w:r w:rsidR="004273CD">
              <w:rPr>
                <w:noProof/>
                <w:webHidden/>
              </w:rPr>
              <w:fldChar w:fldCharType="begin"/>
            </w:r>
            <w:r w:rsidR="004273CD">
              <w:rPr>
                <w:noProof/>
                <w:webHidden/>
              </w:rPr>
              <w:instrText xml:space="preserve"> PAGEREF _Toc155777569 \h </w:instrText>
            </w:r>
            <w:r w:rsidR="004273CD">
              <w:rPr>
                <w:noProof/>
                <w:webHidden/>
              </w:rPr>
            </w:r>
            <w:r w:rsidR="004273CD">
              <w:rPr>
                <w:noProof/>
                <w:webHidden/>
              </w:rPr>
              <w:fldChar w:fldCharType="separate"/>
            </w:r>
            <w:r w:rsidR="004273CD">
              <w:rPr>
                <w:noProof/>
                <w:webHidden/>
              </w:rPr>
              <w:t>16</w:t>
            </w:r>
            <w:r w:rsidR="004273CD">
              <w:rPr>
                <w:noProof/>
                <w:webHidden/>
              </w:rPr>
              <w:fldChar w:fldCharType="end"/>
            </w:r>
          </w:hyperlink>
        </w:p>
        <w:p w14:paraId="4DD9149E" w14:textId="77777777" w:rsidR="004273CD" w:rsidRDefault="00000000">
          <w:pPr>
            <w:pStyle w:val="TOC3"/>
            <w:tabs>
              <w:tab w:val="right" w:leader="dot" w:pos="9350"/>
            </w:tabs>
            <w:rPr>
              <w:noProof/>
            </w:rPr>
          </w:pPr>
          <w:hyperlink w:anchor="_Toc155777570" w:history="1">
            <w:r w:rsidR="004273CD" w:rsidRPr="003E32E4">
              <w:rPr>
                <w:rStyle w:val="Hyperlink"/>
                <w:noProof/>
              </w:rPr>
              <w:t>6.13.2 Reporting and Assessment of Adverse and Safety Events</w:t>
            </w:r>
            <w:r w:rsidR="004273CD">
              <w:rPr>
                <w:noProof/>
                <w:webHidden/>
              </w:rPr>
              <w:tab/>
            </w:r>
            <w:r w:rsidR="004273CD">
              <w:rPr>
                <w:noProof/>
                <w:webHidden/>
              </w:rPr>
              <w:fldChar w:fldCharType="begin"/>
            </w:r>
            <w:r w:rsidR="004273CD">
              <w:rPr>
                <w:noProof/>
                <w:webHidden/>
              </w:rPr>
              <w:instrText xml:space="preserve"> PAGEREF _Toc155777570 \h </w:instrText>
            </w:r>
            <w:r w:rsidR="004273CD">
              <w:rPr>
                <w:noProof/>
                <w:webHidden/>
              </w:rPr>
            </w:r>
            <w:r w:rsidR="004273CD">
              <w:rPr>
                <w:noProof/>
                <w:webHidden/>
              </w:rPr>
              <w:fldChar w:fldCharType="separate"/>
            </w:r>
            <w:r w:rsidR="004273CD">
              <w:rPr>
                <w:noProof/>
                <w:webHidden/>
              </w:rPr>
              <w:t>16</w:t>
            </w:r>
            <w:r w:rsidR="004273CD">
              <w:rPr>
                <w:noProof/>
                <w:webHidden/>
              </w:rPr>
              <w:fldChar w:fldCharType="end"/>
            </w:r>
          </w:hyperlink>
        </w:p>
        <w:p w14:paraId="1BF8E2FE" w14:textId="77777777" w:rsidR="004273CD" w:rsidRDefault="00000000">
          <w:pPr>
            <w:pStyle w:val="TOC3"/>
            <w:tabs>
              <w:tab w:val="right" w:leader="dot" w:pos="9350"/>
            </w:tabs>
            <w:rPr>
              <w:noProof/>
            </w:rPr>
          </w:pPr>
          <w:hyperlink w:anchor="_Toc155777571" w:history="1">
            <w:r w:rsidR="004273CD" w:rsidRPr="003E32E4">
              <w:rPr>
                <w:rStyle w:val="Hyperlink"/>
                <w:noProof/>
              </w:rPr>
              <w:t>6.13.3 Follow up of Safety Events</w:t>
            </w:r>
            <w:r w:rsidR="004273CD">
              <w:rPr>
                <w:noProof/>
                <w:webHidden/>
              </w:rPr>
              <w:tab/>
            </w:r>
            <w:r w:rsidR="004273CD">
              <w:rPr>
                <w:noProof/>
                <w:webHidden/>
              </w:rPr>
              <w:fldChar w:fldCharType="begin"/>
            </w:r>
            <w:r w:rsidR="004273CD">
              <w:rPr>
                <w:noProof/>
                <w:webHidden/>
              </w:rPr>
              <w:instrText xml:space="preserve"> PAGEREF _Toc155777571 \h </w:instrText>
            </w:r>
            <w:r w:rsidR="004273CD">
              <w:rPr>
                <w:noProof/>
                <w:webHidden/>
              </w:rPr>
            </w:r>
            <w:r w:rsidR="004273CD">
              <w:rPr>
                <w:noProof/>
                <w:webHidden/>
              </w:rPr>
              <w:fldChar w:fldCharType="separate"/>
            </w:r>
            <w:r w:rsidR="004273CD">
              <w:rPr>
                <w:noProof/>
                <w:webHidden/>
              </w:rPr>
              <w:t>17</w:t>
            </w:r>
            <w:r w:rsidR="004273CD">
              <w:rPr>
                <w:noProof/>
                <w:webHidden/>
              </w:rPr>
              <w:fldChar w:fldCharType="end"/>
            </w:r>
          </w:hyperlink>
        </w:p>
        <w:p w14:paraId="3628EBD6" w14:textId="77777777" w:rsidR="004273CD" w:rsidRDefault="00000000">
          <w:pPr>
            <w:pStyle w:val="TOC2"/>
            <w:tabs>
              <w:tab w:val="right" w:leader="dot" w:pos="9350"/>
            </w:tabs>
            <w:rPr>
              <w:noProof/>
            </w:rPr>
          </w:pPr>
          <w:hyperlink w:anchor="_Toc155777572" w:history="1">
            <w:r w:rsidR="004273CD" w:rsidRPr="003E32E4">
              <w:rPr>
                <w:rStyle w:val="Hyperlink"/>
                <w:noProof/>
              </w:rPr>
              <w:t>6.14 Independent Data Safety Monitoring Committee</w:t>
            </w:r>
            <w:r w:rsidR="004273CD">
              <w:rPr>
                <w:noProof/>
                <w:webHidden/>
              </w:rPr>
              <w:tab/>
            </w:r>
            <w:r w:rsidR="004273CD">
              <w:rPr>
                <w:noProof/>
                <w:webHidden/>
              </w:rPr>
              <w:fldChar w:fldCharType="begin"/>
            </w:r>
            <w:r w:rsidR="004273CD">
              <w:rPr>
                <w:noProof/>
                <w:webHidden/>
              </w:rPr>
              <w:instrText xml:space="preserve"> PAGEREF _Toc155777572 \h </w:instrText>
            </w:r>
            <w:r w:rsidR="004273CD">
              <w:rPr>
                <w:noProof/>
                <w:webHidden/>
              </w:rPr>
            </w:r>
            <w:r w:rsidR="004273CD">
              <w:rPr>
                <w:noProof/>
                <w:webHidden/>
              </w:rPr>
              <w:fldChar w:fldCharType="separate"/>
            </w:r>
            <w:r w:rsidR="004273CD">
              <w:rPr>
                <w:noProof/>
                <w:webHidden/>
              </w:rPr>
              <w:t>17</w:t>
            </w:r>
            <w:r w:rsidR="004273CD">
              <w:rPr>
                <w:noProof/>
                <w:webHidden/>
              </w:rPr>
              <w:fldChar w:fldCharType="end"/>
            </w:r>
          </w:hyperlink>
        </w:p>
        <w:p w14:paraId="5AEC481B" w14:textId="77777777" w:rsidR="004273CD" w:rsidRDefault="00000000">
          <w:pPr>
            <w:pStyle w:val="TOC2"/>
            <w:tabs>
              <w:tab w:val="right" w:leader="dot" w:pos="9350"/>
            </w:tabs>
            <w:rPr>
              <w:noProof/>
            </w:rPr>
          </w:pPr>
          <w:hyperlink w:anchor="_Toc155777573" w:history="1">
            <w:r w:rsidR="004273CD" w:rsidRPr="003E32E4">
              <w:rPr>
                <w:rStyle w:val="Hyperlink"/>
                <w:noProof/>
              </w:rPr>
              <w:t>6.15 Statistics</w:t>
            </w:r>
            <w:r w:rsidR="004273CD">
              <w:rPr>
                <w:noProof/>
                <w:webHidden/>
              </w:rPr>
              <w:tab/>
            </w:r>
            <w:r w:rsidR="004273CD">
              <w:rPr>
                <w:noProof/>
                <w:webHidden/>
              </w:rPr>
              <w:fldChar w:fldCharType="begin"/>
            </w:r>
            <w:r w:rsidR="004273CD">
              <w:rPr>
                <w:noProof/>
                <w:webHidden/>
              </w:rPr>
              <w:instrText xml:space="preserve"> PAGEREF _Toc155777573 \h </w:instrText>
            </w:r>
            <w:r w:rsidR="004273CD">
              <w:rPr>
                <w:noProof/>
                <w:webHidden/>
              </w:rPr>
            </w:r>
            <w:r w:rsidR="004273CD">
              <w:rPr>
                <w:noProof/>
                <w:webHidden/>
              </w:rPr>
              <w:fldChar w:fldCharType="separate"/>
            </w:r>
            <w:r w:rsidR="004273CD">
              <w:rPr>
                <w:noProof/>
                <w:webHidden/>
              </w:rPr>
              <w:t>18</w:t>
            </w:r>
            <w:r w:rsidR="004273CD">
              <w:rPr>
                <w:noProof/>
                <w:webHidden/>
              </w:rPr>
              <w:fldChar w:fldCharType="end"/>
            </w:r>
          </w:hyperlink>
        </w:p>
        <w:p w14:paraId="35972C12" w14:textId="77777777" w:rsidR="004273CD" w:rsidRDefault="00000000">
          <w:pPr>
            <w:pStyle w:val="TOC3"/>
            <w:tabs>
              <w:tab w:val="right" w:leader="dot" w:pos="9350"/>
            </w:tabs>
            <w:rPr>
              <w:noProof/>
            </w:rPr>
          </w:pPr>
          <w:hyperlink w:anchor="_Toc155777574" w:history="1">
            <w:r w:rsidR="004273CD" w:rsidRPr="003E32E4">
              <w:rPr>
                <w:rStyle w:val="Hyperlink"/>
                <w:noProof/>
              </w:rPr>
              <w:t>6.15.1 General principles</w:t>
            </w:r>
            <w:r w:rsidR="004273CD">
              <w:rPr>
                <w:noProof/>
                <w:webHidden/>
              </w:rPr>
              <w:tab/>
            </w:r>
            <w:r w:rsidR="004273CD">
              <w:rPr>
                <w:noProof/>
                <w:webHidden/>
              </w:rPr>
              <w:fldChar w:fldCharType="begin"/>
            </w:r>
            <w:r w:rsidR="004273CD">
              <w:rPr>
                <w:noProof/>
                <w:webHidden/>
              </w:rPr>
              <w:instrText xml:space="preserve"> PAGEREF _Toc155777574 \h </w:instrText>
            </w:r>
            <w:r w:rsidR="004273CD">
              <w:rPr>
                <w:noProof/>
                <w:webHidden/>
              </w:rPr>
            </w:r>
            <w:r w:rsidR="004273CD">
              <w:rPr>
                <w:noProof/>
                <w:webHidden/>
              </w:rPr>
              <w:fldChar w:fldCharType="separate"/>
            </w:r>
            <w:r w:rsidR="004273CD">
              <w:rPr>
                <w:noProof/>
                <w:webHidden/>
              </w:rPr>
              <w:t>18</w:t>
            </w:r>
            <w:r w:rsidR="004273CD">
              <w:rPr>
                <w:noProof/>
                <w:webHidden/>
              </w:rPr>
              <w:fldChar w:fldCharType="end"/>
            </w:r>
          </w:hyperlink>
        </w:p>
        <w:p w14:paraId="03827679" w14:textId="77777777" w:rsidR="004273CD" w:rsidRDefault="00000000">
          <w:pPr>
            <w:pStyle w:val="TOC3"/>
            <w:tabs>
              <w:tab w:val="right" w:leader="dot" w:pos="9350"/>
            </w:tabs>
            <w:rPr>
              <w:noProof/>
            </w:rPr>
          </w:pPr>
          <w:hyperlink w:anchor="_Toc155777575" w:history="1">
            <w:r w:rsidR="004273CD" w:rsidRPr="003E32E4">
              <w:rPr>
                <w:rStyle w:val="Hyperlink"/>
                <w:noProof/>
              </w:rPr>
              <w:t>6.15.2 Analysis models</w:t>
            </w:r>
            <w:r w:rsidR="004273CD">
              <w:rPr>
                <w:noProof/>
                <w:webHidden/>
              </w:rPr>
              <w:tab/>
            </w:r>
            <w:r w:rsidR="004273CD">
              <w:rPr>
                <w:noProof/>
                <w:webHidden/>
              </w:rPr>
              <w:fldChar w:fldCharType="begin"/>
            </w:r>
            <w:r w:rsidR="004273CD">
              <w:rPr>
                <w:noProof/>
                <w:webHidden/>
              </w:rPr>
              <w:instrText xml:space="preserve"> PAGEREF _Toc155777575 \h </w:instrText>
            </w:r>
            <w:r w:rsidR="004273CD">
              <w:rPr>
                <w:noProof/>
                <w:webHidden/>
              </w:rPr>
            </w:r>
            <w:r w:rsidR="004273CD">
              <w:rPr>
                <w:noProof/>
                <w:webHidden/>
              </w:rPr>
              <w:fldChar w:fldCharType="separate"/>
            </w:r>
            <w:r w:rsidR="004273CD">
              <w:rPr>
                <w:noProof/>
                <w:webHidden/>
              </w:rPr>
              <w:t>18</w:t>
            </w:r>
            <w:r w:rsidR="004273CD">
              <w:rPr>
                <w:noProof/>
                <w:webHidden/>
              </w:rPr>
              <w:fldChar w:fldCharType="end"/>
            </w:r>
          </w:hyperlink>
        </w:p>
        <w:p w14:paraId="3F07C1D2" w14:textId="77777777" w:rsidR="004273CD" w:rsidRDefault="00000000">
          <w:pPr>
            <w:pStyle w:val="TOC3"/>
            <w:tabs>
              <w:tab w:val="right" w:leader="dot" w:pos="9350"/>
            </w:tabs>
            <w:rPr>
              <w:noProof/>
            </w:rPr>
          </w:pPr>
          <w:hyperlink w:anchor="_Toc155777576" w:history="1">
            <w:r w:rsidR="004273CD" w:rsidRPr="003E32E4">
              <w:rPr>
                <w:rStyle w:val="Hyperlink"/>
                <w:noProof/>
              </w:rPr>
              <w:t>6.15.3 Additional sensitivity analyses</w:t>
            </w:r>
            <w:r w:rsidR="004273CD">
              <w:rPr>
                <w:noProof/>
                <w:webHidden/>
              </w:rPr>
              <w:tab/>
            </w:r>
            <w:r w:rsidR="004273CD">
              <w:rPr>
                <w:noProof/>
                <w:webHidden/>
              </w:rPr>
              <w:fldChar w:fldCharType="begin"/>
            </w:r>
            <w:r w:rsidR="004273CD">
              <w:rPr>
                <w:noProof/>
                <w:webHidden/>
              </w:rPr>
              <w:instrText xml:space="preserve"> PAGEREF _Toc155777576 \h </w:instrText>
            </w:r>
            <w:r w:rsidR="004273CD">
              <w:rPr>
                <w:noProof/>
                <w:webHidden/>
              </w:rPr>
            </w:r>
            <w:r w:rsidR="004273CD">
              <w:rPr>
                <w:noProof/>
                <w:webHidden/>
              </w:rPr>
              <w:fldChar w:fldCharType="separate"/>
            </w:r>
            <w:r w:rsidR="004273CD">
              <w:rPr>
                <w:noProof/>
                <w:webHidden/>
              </w:rPr>
              <w:t>19</w:t>
            </w:r>
            <w:r w:rsidR="004273CD">
              <w:rPr>
                <w:noProof/>
                <w:webHidden/>
              </w:rPr>
              <w:fldChar w:fldCharType="end"/>
            </w:r>
          </w:hyperlink>
        </w:p>
        <w:p w14:paraId="27A3622B" w14:textId="77777777" w:rsidR="004273CD" w:rsidRDefault="00000000">
          <w:pPr>
            <w:pStyle w:val="TOC3"/>
            <w:tabs>
              <w:tab w:val="right" w:leader="dot" w:pos="9350"/>
            </w:tabs>
            <w:rPr>
              <w:noProof/>
            </w:rPr>
          </w:pPr>
          <w:hyperlink w:anchor="_Toc155777577" w:history="1">
            <w:r w:rsidR="004273CD" w:rsidRPr="003E32E4">
              <w:rPr>
                <w:rStyle w:val="Hyperlink"/>
                <w:noProof/>
              </w:rPr>
              <w:t>6.15.4 Estimation and reporting of within cluster correlations</w:t>
            </w:r>
            <w:r w:rsidR="004273CD">
              <w:rPr>
                <w:noProof/>
                <w:webHidden/>
              </w:rPr>
              <w:tab/>
            </w:r>
            <w:r w:rsidR="004273CD">
              <w:rPr>
                <w:noProof/>
                <w:webHidden/>
              </w:rPr>
              <w:fldChar w:fldCharType="begin"/>
            </w:r>
            <w:r w:rsidR="004273CD">
              <w:rPr>
                <w:noProof/>
                <w:webHidden/>
              </w:rPr>
              <w:instrText xml:space="preserve"> PAGEREF _Toc155777577 \h </w:instrText>
            </w:r>
            <w:r w:rsidR="004273CD">
              <w:rPr>
                <w:noProof/>
                <w:webHidden/>
              </w:rPr>
            </w:r>
            <w:r w:rsidR="004273CD">
              <w:rPr>
                <w:noProof/>
                <w:webHidden/>
              </w:rPr>
              <w:fldChar w:fldCharType="separate"/>
            </w:r>
            <w:r w:rsidR="004273CD">
              <w:rPr>
                <w:noProof/>
                <w:webHidden/>
              </w:rPr>
              <w:t>19</w:t>
            </w:r>
            <w:r w:rsidR="004273CD">
              <w:rPr>
                <w:noProof/>
                <w:webHidden/>
              </w:rPr>
              <w:fldChar w:fldCharType="end"/>
            </w:r>
          </w:hyperlink>
        </w:p>
        <w:p w14:paraId="41F9CD09" w14:textId="77777777" w:rsidR="004273CD" w:rsidRDefault="00000000">
          <w:pPr>
            <w:pStyle w:val="TOC3"/>
            <w:tabs>
              <w:tab w:val="right" w:leader="dot" w:pos="9350"/>
            </w:tabs>
            <w:rPr>
              <w:noProof/>
            </w:rPr>
          </w:pPr>
          <w:hyperlink w:anchor="_Toc155777578" w:history="1">
            <w:r w:rsidR="004273CD" w:rsidRPr="003E32E4">
              <w:rPr>
                <w:rStyle w:val="Hyperlink"/>
                <w:noProof/>
              </w:rPr>
              <w:t>6.15.5 Sample size calculations</w:t>
            </w:r>
            <w:r w:rsidR="004273CD">
              <w:rPr>
                <w:noProof/>
                <w:webHidden/>
              </w:rPr>
              <w:tab/>
            </w:r>
            <w:r w:rsidR="004273CD">
              <w:rPr>
                <w:noProof/>
                <w:webHidden/>
              </w:rPr>
              <w:fldChar w:fldCharType="begin"/>
            </w:r>
            <w:r w:rsidR="004273CD">
              <w:rPr>
                <w:noProof/>
                <w:webHidden/>
              </w:rPr>
              <w:instrText xml:space="preserve"> PAGEREF _Toc155777578 \h </w:instrText>
            </w:r>
            <w:r w:rsidR="004273CD">
              <w:rPr>
                <w:noProof/>
                <w:webHidden/>
              </w:rPr>
            </w:r>
            <w:r w:rsidR="004273CD">
              <w:rPr>
                <w:noProof/>
                <w:webHidden/>
              </w:rPr>
              <w:fldChar w:fldCharType="separate"/>
            </w:r>
            <w:r w:rsidR="004273CD">
              <w:rPr>
                <w:noProof/>
                <w:webHidden/>
              </w:rPr>
              <w:t>19</w:t>
            </w:r>
            <w:r w:rsidR="004273CD">
              <w:rPr>
                <w:noProof/>
                <w:webHidden/>
              </w:rPr>
              <w:fldChar w:fldCharType="end"/>
            </w:r>
          </w:hyperlink>
        </w:p>
        <w:p w14:paraId="273B9BB3" w14:textId="77777777" w:rsidR="004273CD" w:rsidRDefault="00000000">
          <w:pPr>
            <w:pStyle w:val="TOC3"/>
            <w:tabs>
              <w:tab w:val="right" w:leader="dot" w:pos="9350"/>
            </w:tabs>
            <w:rPr>
              <w:noProof/>
            </w:rPr>
          </w:pPr>
          <w:hyperlink w:anchor="_Toc155777579" w:history="1">
            <w:r w:rsidR="004273CD" w:rsidRPr="003E32E4">
              <w:rPr>
                <w:rStyle w:val="Hyperlink"/>
                <w:noProof/>
              </w:rPr>
              <w:t>6.15.6 Interim analysis</w:t>
            </w:r>
            <w:r w:rsidR="004273CD">
              <w:rPr>
                <w:noProof/>
                <w:webHidden/>
              </w:rPr>
              <w:tab/>
            </w:r>
            <w:r w:rsidR="004273CD">
              <w:rPr>
                <w:noProof/>
                <w:webHidden/>
              </w:rPr>
              <w:fldChar w:fldCharType="begin"/>
            </w:r>
            <w:r w:rsidR="004273CD">
              <w:rPr>
                <w:noProof/>
                <w:webHidden/>
              </w:rPr>
              <w:instrText xml:space="preserve"> PAGEREF _Toc155777579 \h </w:instrText>
            </w:r>
            <w:r w:rsidR="004273CD">
              <w:rPr>
                <w:noProof/>
                <w:webHidden/>
              </w:rPr>
            </w:r>
            <w:r w:rsidR="004273CD">
              <w:rPr>
                <w:noProof/>
                <w:webHidden/>
              </w:rPr>
              <w:fldChar w:fldCharType="separate"/>
            </w:r>
            <w:r w:rsidR="004273CD">
              <w:rPr>
                <w:noProof/>
                <w:webHidden/>
              </w:rPr>
              <w:t>20</w:t>
            </w:r>
            <w:r w:rsidR="004273CD">
              <w:rPr>
                <w:noProof/>
                <w:webHidden/>
              </w:rPr>
              <w:fldChar w:fldCharType="end"/>
            </w:r>
          </w:hyperlink>
        </w:p>
        <w:p w14:paraId="34D0FC2B" w14:textId="77777777" w:rsidR="004273CD" w:rsidRDefault="00000000">
          <w:pPr>
            <w:pStyle w:val="TOC2"/>
            <w:tabs>
              <w:tab w:val="right" w:leader="dot" w:pos="9350"/>
            </w:tabs>
            <w:rPr>
              <w:noProof/>
            </w:rPr>
          </w:pPr>
          <w:hyperlink w:anchor="_Toc155777580" w:history="1">
            <w:r w:rsidR="004273CD" w:rsidRPr="003E32E4">
              <w:rPr>
                <w:rStyle w:val="Hyperlink"/>
                <w:noProof/>
              </w:rPr>
              <w:t>6.16 Quality Control and Quality Assurance</w:t>
            </w:r>
            <w:r w:rsidR="004273CD">
              <w:rPr>
                <w:noProof/>
                <w:webHidden/>
              </w:rPr>
              <w:tab/>
            </w:r>
            <w:r w:rsidR="004273CD">
              <w:rPr>
                <w:noProof/>
                <w:webHidden/>
              </w:rPr>
              <w:fldChar w:fldCharType="begin"/>
            </w:r>
            <w:r w:rsidR="004273CD">
              <w:rPr>
                <w:noProof/>
                <w:webHidden/>
              </w:rPr>
              <w:instrText xml:space="preserve"> PAGEREF _Toc155777580 \h </w:instrText>
            </w:r>
            <w:r w:rsidR="004273CD">
              <w:rPr>
                <w:noProof/>
                <w:webHidden/>
              </w:rPr>
            </w:r>
            <w:r w:rsidR="004273CD">
              <w:rPr>
                <w:noProof/>
                <w:webHidden/>
              </w:rPr>
              <w:fldChar w:fldCharType="separate"/>
            </w:r>
            <w:r w:rsidR="004273CD">
              <w:rPr>
                <w:noProof/>
                <w:webHidden/>
              </w:rPr>
              <w:t>20</w:t>
            </w:r>
            <w:r w:rsidR="004273CD">
              <w:rPr>
                <w:noProof/>
                <w:webHidden/>
              </w:rPr>
              <w:fldChar w:fldCharType="end"/>
            </w:r>
          </w:hyperlink>
        </w:p>
        <w:p w14:paraId="5066C4CD" w14:textId="77777777" w:rsidR="004273CD" w:rsidRDefault="00000000">
          <w:pPr>
            <w:pStyle w:val="TOC2"/>
            <w:tabs>
              <w:tab w:val="right" w:leader="dot" w:pos="9350"/>
            </w:tabs>
            <w:rPr>
              <w:noProof/>
            </w:rPr>
          </w:pPr>
          <w:hyperlink w:anchor="_Toc155777581" w:history="1">
            <w:r w:rsidR="004273CD" w:rsidRPr="003E32E4">
              <w:rPr>
                <w:rStyle w:val="Hyperlink"/>
                <w:noProof/>
              </w:rPr>
              <w:t>6.17 Quality Assurance and Sponsor oversight</w:t>
            </w:r>
            <w:r w:rsidR="004273CD">
              <w:rPr>
                <w:noProof/>
                <w:webHidden/>
              </w:rPr>
              <w:tab/>
            </w:r>
            <w:r w:rsidR="004273CD">
              <w:rPr>
                <w:noProof/>
                <w:webHidden/>
              </w:rPr>
              <w:fldChar w:fldCharType="begin"/>
            </w:r>
            <w:r w:rsidR="004273CD">
              <w:rPr>
                <w:noProof/>
                <w:webHidden/>
              </w:rPr>
              <w:instrText xml:space="preserve"> PAGEREF _Toc155777581 \h </w:instrText>
            </w:r>
            <w:r w:rsidR="004273CD">
              <w:rPr>
                <w:noProof/>
                <w:webHidden/>
              </w:rPr>
            </w:r>
            <w:r w:rsidR="004273CD">
              <w:rPr>
                <w:noProof/>
                <w:webHidden/>
              </w:rPr>
              <w:fldChar w:fldCharType="separate"/>
            </w:r>
            <w:r w:rsidR="004273CD">
              <w:rPr>
                <w:noProof/>
                <w:webHidden/>
              </w:rPr>
              <w:t>21</w:t>
            </w:r>
            <w:r w:rsidR="004273CD">
              <w:rPr>
                <w:noProof/>
                <w:webHidden/>
              </w:rPr>
              <w:fldChar w:fldCharType="end"/>
            </w:r>
          </w:hyperlink>
        </w:p>
        <w:p w14:paraId="1198DBBF" w14:textId="77777777" w:rsidR="004273CD" w:rsidRDefault="00000000">
          <w:pPr>
            <w:pStyle w:val="TOC2"/>
            <w:tabs>
              <w:tab w:val="right" w:leader="dot" w:pos="9350"/>
            </w:tabs>
            <w:rPr>
              <w:noProof/>
            </w:rPr>
          </w:pPr>
          <w:hyperlink w:anchor="_Toc155777582" w:history="1">
            <w:r w:rsidR="004273CD" w:rsidRPr="003E32E4">
              <w:rPr>
                <w:rStyle w:val="Hyperlink"/>
                <w:noProof/>
              </w:rPr>
              <w:t>6.18 Monitoring</w:t>
            </w:r>
            <w:r w:rsidR="004273CD">
              <w:rPr>
                <w:noProof/>
                <w:webHidden/>
              </w:rPr>
              <w:tab/>
            </w:r>
            <w:r w:rsidR="004273CD">
              <w:rPr>
                <w:noProof/>
                <w:webHidden/>
              </w:rPr>
              <w:fldChar w:fldCharType="begin"/>
            </w:r>
            <w:r w:rsidR="004273CD">
              <w:rPr>
                <w:noProof/>
                <w:webHidden/>
              </w:rPr>
              <w:instrText xml:space="preserve"> PAGEREF _Toc155777582 \h </w:instrText>
            </w:r>
            <w:r w:rsidR="004273CD">
              <w:rPr>
                <w:noProof/>
                <w:webHidden/>
              </w:rPr>
            </w:r>
            <w:r w:rsidR="004273CD">
              <w:rPr>
                <w:noProof/>
                <w:webHidden/>
              </w:rPr>
              <w:fldChar w:fldCharType="separate"/>
            </w:r>
            <w:r w:rsidR="004273CD">
              <w:rPr>
                <w:noProof/>
                <w:webHidden/>
              </w:rPr>
              <w:t>21</w:t>
            </w:r>
            <w:r w:rsidR="004273CD">
              <w:rPr>
                <w:noProof/>
                <w:webHidden/>
              </w:rPr>
              <w:fldChar w:fldCharType="end"/>
            </w:r>
          </w:hyperlink>
        </w:p>
        <w:p w14:paraId="3032D7C0" w14:textId="77777777" w:rsidR="004273CD" w:rsidRDefault="00000000">
          <w:pPr>
            <w:pStyle w:val="TOC1"/>
            <w:tabs>
              <w:tab w:val="right" w:leader="dot" w:pos="9350"/>
            </w:tabs>
            <w:rPr>
              <w:noProof/>
            </w:rPr>
          </w:pPr>
          <w:hyperlink w:anchor="_Toc155777583" w:history="1">
            <w:r w:rsidR="004273CD" w:rsidRPr="003E32E4">
              <w:rPr>
                <w:rStyle w:val="Hyperlink"/>
                <w:noProof/>
              </w:rPr>
              <w:t>7. Deviations, serious breaches and other reporting obligations</w:t>
            </w:r>
            <w:r w:rsidR="004273CD">
              <w:rPr>
                <w:noProof/>
                <w:webHidden/>
              </w:rPr>
              <w:tab/>
            </w:r>
            <w:r w:rsidR="004273CD">
              <w:rPr>
                <w:noProof/>
                <w:webHidden/>
              </w:rPr>
              <w:fldChar w:fldCharType="begin"/>
            </w:r>
            <w:r w:rsidR="004273CD">
              <w:rPr>
                <w:noProof/>
                <w:webHidden/>
              </w:rPr>
              <w:instrText xml:space="preserve"> PAGEREF _Toc155777583 \h </w:instrText>
            </w:r>
            <w:r w:rsidR="004273CD">
              <w:rPr>
                <w:noProof/>
                <w:webHidden/>
              </w:rPr>
            </w:r>
            <w:r w:rsidR="004273CD">
              <w:rPr>
                <w:noProof/>
                <w:webHidden/>
              </w:rPr>
              <w:fldChar w:fldCharType="separate"/>
            </w:r>
            <w:r w:rsidR="004273CD">
              <w:rPr>
                <w:noProof/>
                <w:webHidden/>
              </w:rPr>
              <w:t>21</w:t>
            </w:r>
            <w:r w:rsidR="004273CD">
              <w:rPr>
                <w:noProof/>
                <w:webHidden/>
              </w:rPr>
              <w:fldChar w:fldCharType="end"/>
            </w:r>
          </w:hyperlink>
        </w:p>
        <w:p w14:paraId="298B9E6B" w14:textId="77777777" w:rsidR="004273CD" w:rsidRDefault="00000000">
          <w:pPr>
            <w:pStyle w:val="TOC1"/>
            <w:tabs>
              <w:tab w:val="right" w:leader="dot" w:pos="9350"/>
            </w:tabs>
            <w:rPr>
              <w:noProof/>
            </w:rPr>
          </w:pPr>
          <w:hyperlink w:anchor="_Toc155777584" w:history="1">
            <w:r w:rsidR="004273CD" w:rsidRPr="003E32E4">
              <w:rPr>
                <w:rStyle w:val="Hyperlink"/>
                <w:noProof/>
              </w:rPr>
              <w:t>8. Audits and inspections</w:t>
            </w:r>
            <w:r w:rsidR="004273CD">
              <w:rPr>
                <w:noProof/>
                <w:webHidden/>
              </w:rPr>
              <w:tab/>
            </w:r>
            <w:r w:rsidR="004273CD">
              <w:rPr>
                <w:noProof/>
                <w:webHidden/>
              </w:rPr>
              <w:fldChar w:fldCharType="begin"/>
            </w:r>
            <w:r w:rsidR="004273CD">
              <w:rPr>
                <w:noProof/>
                <w:webHidden/>
              </w:rPr>
              <w:instrText xml:space="preserve"> PAGEREF _Toc155777584 \h </w:instrText>
            </w:r>
            <w:r w:rsidR="004273CD">
              <w:rPr>
                <w:noProof/>
                <w:webHidden/>
              </w:rPr>
            </w:r>
            <w:r w:rsidR="004273CD">
              <w:rPr>
                <w:noProof/>
                <w:webHidden/>
              </w:rPr>
              <w:fldChar w:fldCharType="separate"/>
            </w:r>
            <w:r w:rsidR="004273CD">
              <w:rPr>
                <w:noProof/>
                <w:webHidden/>
              </w:rPr>
              <w:t>22</w:t>
            </w:r>
            <w:r w:rsidR="004273CD">
              <w:rPr>
                <w:noProof/>
                <w:webHidden/>
              </w:rPr>
              <w:fldChar w:fldCharType="end"/>
            </w:r>
          </w:hyperlink>
        </w:p>
        <w:p w14:paraId="6C493527" w14:textId="77777777" w:rsidR="004273CD" w:rsidRDefault="00000000">
          <w:pPr>
            <w:pStyle w:val="TOC1"/>
            <w:tabs>
              <w:tab w:val="right" w:leader="dot" w:pos="9350"/>
            </w:tabs>
            <w:rPr>
              <w:noProof/>
            </w:rPr>
          </w:pPr>
          <w:hyperlink w:anchor="_Toc155777585" w:history="1">
            <w:r w:rsidR="004273CD" w:rsidRPr="003E32E4">
              <w:rPr>
                <w:rStyle w:val="Hyperlink"/>
                <w:noProof/>
              </w:rPr>
              <w:t>9. Ethics</w:t>
            </w:r>
            <w:r w:rsidR="004273CD">
              <w:rPr>
                <w:noProof/>
                <w:webHidden/>
              </w:rPr>
              <w:tab/>
            </w:r>
            <w:r w:rsidR="004273CD">
              <w:rPr>
                <w:noProof/>
                <w:webHidden/>
              </w:rPr>
              <w:fldChar w:fldCharType="begin"/>
            </w:r>
            <w:r w:rsidR="004273CD">
              <w:rPr>
                <w:noProof/>
                <w:webHidden/>
              </w:rPr>
              <w:instrText xml:space="preserve"> PAGEREF _Toc155777585 \h </w:instrText>
            </w:r>
            <w:r w:rsidR="004273CD">
              <w:rPr>
                <w:noProof/>
                <w:webHidden/>
              </w:rPr>
            </w:r>
            <w:r w:rsidR="004273CD">
              <w:rPr>
                <w:noProof/>
                <w:webHidden/>
              </w:rPr>
              <w:fldChar w:fldCharType="separate"/>
            </w:r>
            <w:r w:rsidR="004273CD">
              <w:rPr>
                <w:noProof/>
                <w:webHidden/>
              </w:rPr>
              <w:t>22</w:t>
            </w:r>
            <w:r w:rsidR="004273CD">
              <w:rPr>
                <w:noProof/>
                <w:webHidden/>
              </w:rPr>
              <w:fldChar w:fldCharType="end"/>
            </w:r>
          </w:hyperlink>
        </w:p>
        <w:p w14:paraId="4F89018B" w14:textId="77777777" w:rsidR="004273CD" w:rsidRDefault="00000000">
          <w:pPr>
            <w:pStyle w:val="TOC2"/>
            <w:tabs>
              <w:tab w:val="right" w:leader="dot" w:pos="9350"/>
            </w:tabs>
            <w:rPr>
              <w:noProof/>
            </w:rPr>
          </w:pPr>
          <w:hyperlink w:anchor="_Toc155777586" w:history="1">
            <w:r w:rsidR="004273CD" w:rsidRPr="003E32E4">
              <w:rPr>
                <w:rStyle w:val="Hyperlink"/>
                <w:noProof/>
              </w:rPr>
              <w:t>9.1 Compliance to the protocol, ICH-GCP and regulations</w:t>
            </w:r>
            <w:r w:rsidR="004273CD">
              <w:rPr>
                <w:noProof/>
                <w:webHidden/>
              </w:rPr>
              <w:tab/>
            </w:r>
            <w:r w:rsidR="004273CD">
              <w:rPr>
                <w:noProof/>
                <w:webHidden/>
              </w:rPr>
              <w:fldChar w:fldCharType="begin"/>
            </w:r>
            <w:r w:rsidR="004273CD">
              <w:rPr>
                <w:noProof/>
                <w:webHidden/>
              </w:rPr>
              <w:instrText xml:space="preserve"> PAGEREF _Toc155777586 \h </w:instrText>
            </w:r>
            <w:r w:rsidR="004273CD">
              <w:rPr>
                <w:noProof/>
                <w:webHidden/>
              </w:rPr>
            </w:r>
            <w:r w:rsidR="004273CD">
              <w:rPr>
                <w:noProof/>
                <w:webHidden/>
              </w:rPr>
              <w:fldChar w:fldCharType="separate"/>
            </w:r>
            <w:r w:rsidR="004273CD">
              <w:rPr>
                <w:noProof/>
                <w:webHidden/>
              </w:rPr>
              <w:t>22</w:t>
            </w:r>
            <w:r w:rsidR="004273CD">
              <w:rPr>
                <w:noProof/>
                <w:webHidden/>
              </w:rPr>
              <w:fldChar w:fldCharType="end"/>
            </w:r>
          </w:hyperlink>
        </w:p>
        <w:p w14:paraId="560D0C62" w14:textId="77777777" w:rsidR="004273CD" w:rsidRDefault="00000000">
          <w:pPr>
            <w:pStyle w:val="TOC2"/>
            <w:tabs>
              <w:tab w:val="right" w:leader="dot" w:pos="9350"/>
            </w:tabs>
            <w:rPr>
              <w:noProof/>
            </w:rPr>
          </w:pPr>
          <w:hyperlink w:anchor="_Toc155777587" w:history="1">
            <w:r w:rsidR="004273CD" w:rsidRPr="003E32E4">
              <w:rPr>
                <w:rStyle w:val="Hyperlink"/>
                <w:noProof/>
              </w:rPr>
              <w:t>9.2 Ethical review of the trial</w:t>
            </w:r>
            <w:r w:rsidR="004273CD">
              <w:rPr>
                <w:noProof/>
                <w:webHidden/>
              </w:rPr>
              <w:tab/>
            </w:r>
            <w:r w:rsidR="004273CD">
              <w:rPr>
                <w:noProof/>
                <w:webHidden/>
              </w:rPr>
              <w:fldChar w:fldCharType="begin"/>
            </w:r>
            <w:r w:rsidR="004273CD">
              <w:rPr>
                <w:noProof/>
                <w:webHidden/>
              </w:rPr>
              <w:instrText xml:space="preserve"> PAGEREF _Toc155777587 \h </w:instrText>
            </w:r>
            <w:r w:rsidR="004273CD">
              <w:rPr>
                <w:noProof/>
                <w:webHidden/>
              </w:rPr>
            </w:r>
            <w:r w:rsidR="004273CD">
              <w:rPr>
                <w:noProof/>
                <w:webHidden/>
              </w:rPr>
              <w:fldChar w:fldCharType="separate"/>
            </w:r>
            <w:r w:rsidR="004273CD">
              <w:rPr>
                <w:noProof/>
                <w:webHidden/>
              </w:rPr>
              <w:t>22</w:t>
            </w:r>
            <w:r w:rsidR="004273CD">
              <w:rPr>
                <w:noProof/>
                <w:webHidden/>
              </w:rPr>
              <w:fldChar w:fldCharType="end"/>
            </w:r>
          </w:hyperlink>
        </w:p>
        <w:p w14:paraId="4DA0F21A" w14:textId="77777777" w:rsidR="004273CD" w:rsidRDefault="00000000">
          <w:pPr>
            <w:pStyle w:val="TOC2"/>
            <w:tabs>
              <w:tab w:val="right" w:leader="dot" w:pos="9350"/>
            </w:tabs>
            <w:rPr>
              <w:noProof/>
            </w:rPr>
          </w:pPr>
          <w:hyperlink w:anchor="_Toc155777588" w:history="1">
            <w:r w:rsidR="004273CD" w:rsidRPr="003E32E4">
              <w:rPr>
                <w:rStyle w:val="Hyperlink"/>
                <w:noProof/>
              </w:rPr>
              <w:t>9.3 Procedure for obtaining informed consent</w:t>
            </w:r>
            <w:r w:rsidR="004273CD">
              <w:rPr>
                <w:noProof/>
                <w:webHidden/>
              </w:rPr>
              <w:tab/>
            </w:r>
            <w:r w:rsidR="004273CD">
              <w:rPr>
                <w:noProof/>
                <w:webHidden/>
              </w:rPr>
              <w:fldChar w:fldCharType="begin"/>
            </w:r>
            <w:r w:rsidR="004273CD">
              <w:rPr>
                <w:noProof/>
                <w:webHidden/>
              </w:rPr>
              <w:instrText xml:space="preserve"> PAGEREF _Toc155777588 \h </w:instrText>
            </w:r>
            <w:r w:rsidR="004273CD">
              <w:rPr>
                <w:noProof/>
                <w:webHidden/>
              </w:rPr>
            </w:r>
            <w:r w:rsidR="004273CD">
              <w:rPr>
                <w:noProof/>
                <w:webHidden/>
              </w:rPr>
              <w:fldChar w:fldCharType="separate"/>
            </w:r>
            <w:r w:rsidR="004273CD">
              <w:rPr>
                <w:noProof/>
                <w:webHidden/>
              </w:rPr>
              <w:t>22</w:t>
            </w:r>
            <w:r w:rsidR="004273CD">
              <w:rPr>
                <w:noProof/>
                <w:webHidden/>
              </w:rPr>
              <w:fldChar w:fldCharType="end"/>
            </w:r>
          </w:hyperlink>
        </w:p>
        <w:p w14:paraId="3274BBDE" w14:textId="77777777" w:rsidR="004273CD" w:rsidRDefault="00000000">
          <w:pPr>
            <w:pStyle w:val="TOC2"/>
            <w:tabs>
              <w:tab w:val="right" w:leader="dot" w:pos="9350"/>
            </w:tabs>
            <w:rPr>
              <w:noProof/>
            </w:rPr>
          </w:pPr>
          <w:hyperlink w:anchor="_Toc155777589" w:history="1">
            <w:r w:rsidR="004273CD" w:rsidRPr="003E32E4">
              <w:rPr>
                <w:rStyle w:val="Hyperlink"/>
                <w:noProof/>
              </w:rPr>
              <w:t>9.4 Data protection</w:t>
            </w:r>
            <w:r w:rsidR="004273CD">
              <w:rPr>
                <w:noProof/>
                <w:webHidden/>
              </w:rPr>
              <w:tab/>
            </w:r>
            <w:r w:rsidR="004273CD">
              <w:rPr>
                <w:noProof/>
                <w:webHidden/>
              </w:rPr>
              <w:fldChar w:fldCharType="begin"/>
            </w:r>
            <w:r w:rsidR="004273CD">
              <w:rPr>
                <w:noProof/>
                <w:webHidden/>
              </w:rPr>
              <w:instrText xml:space="preserve"> PAGEREF _Toc155777589 \h </w:instrText>
            </w:r>
            <w:r w:rsidR="004273CD">
              <w:rPr>
                <w:noProof/>
                <w:webHidden/>
              </w:rPr>
            </w:r>
            <w:r w:rsidR="004273CD">
              <w:rPr>
                <w:noProof/>
                <w:webHidden/>
              </w:rPr>
              <w:fldChar w:fldCharType="separate"/>
            </w:r>
            <w:r w:rsidR="004273CD">
              <w:rPr>
                <w:noProof/>
                <w:webHidden/>
              </w:rPr>
              <w:t>23</w:t>
            </w:r>
            <w:r w:rsidR="004273CD">
              <w:rPr>
                <w:noProof/>
                <w:webHidden/>
              </w:rPr>
              <w:fldChar w:fldCharType="end"/>
            </w:r>
          </w:hyperlink>
        </w:p>
        <w:p w14:paraId="4358071E" w14:textId="77777777" w:rsidR="004273CD" w:rsidRDefault="00000000">
          <w:pPr>
            <w:pStyle w:val="TOC1"/>
            <w:tabs>
              <w:tab w:val="right" w:leader="dot" w:pos="9350"/>
            </w:tabs>
            <w:rPr>
              <w:noProof/>
            </w:rPr>
          </w:pPr>
          <w:hyperlink w:anchor="_Toc155777590" w:history="1">
            <w:r w:rsidR="004273CD" w:rsidRPr="003E32E4">
              <w:rPr>
                <w:rStyle w:val="Hyperlink"/>
                <w:noProof/>
              </w:rPr>
              <w:t>10. Insurances</w:t>
            </w:r>
            <w:r w:rsidR="004273CD">
              <w:rPr>
                <w:noProof/>
                <w:webHidden/>
              </w:rPr>
              <w:tab/>
            </w:r>
            <w:r w:rsidR="004273CD">
              <w:rPr>
                <w:noProof/>
                <w:webHidden/>
              </w:rPr>
              <w:fldChar w:fldCharType="begin"/>
            </w:r>
            <w:r w:rsidR="004273CD">
              <w:rPr>
                <w:noProof/>
                <w:webHidden/>
              </w:rPr>
              <w:instrText xml:space="preserve"> PAGEREF _Toc155777590 \h </w:instrText>
            </w:r>
            <w:r w:rsidR="004273CD">
              <w:rPr>
                <w:noProof/>
                <w:webHidden/>
              </w:rPr>
            </w:r>
            <w:r w:rsidR="004273CD">
              <w:rPr>
                <w:noProof/>
                <w:webHidden/>
              </w:rPr>
              <w:fldChar w:fldCharType="separate"/>
            </w:r>
            <w:r w:rsidR="004273CD">
              <w:rPr>
                <w:noProof/>
                <w:webHidden/>
              </w:rPr>
              <w:t>23</w:t>
            </w:r>
            <w:r w:rsidR="004273CD">
              <w:rPr>
                <w:noProof/>
                <w:webHidden/>
              </w:rPr>
              <w:fldChar w:fldCharType="end"/>
            </w:r>
          </w:hyperlink>
        </w:p>
        <w:p w14:paraId="2315F114" w14:textId="77777777" w:rsidR="004273CD" w:rsidRDefault="00000000">
          <w:pPr>
            <w:pStyle w:val="TOC1"/>
            <w:tabs>
              <w:tab w:val="right" w:leader="dot" w:pos="9350"/>
            </w:tabs>
            <w:rPr>
              <w:noProof/>
            </w:rPr>
          </w:pPr>
          <w:hyperlink w:anchor="_Toc155777591" w:history="1">
            <w:r w:rsidR="004273CD" w:rsidRPr="003E32E4">
              <w:rPr>
                <w:rStyle w:val="Hyperlink"/>
                <w:noProof/>
              </w:rPr>
              <w:t>11. Substantial changes to the trial</w:t>
            </w:r>
            <w:r w:rsidR="004273CD">
              <w:rPr>
                <w:noProof/>
                <w:webHidden/>
              </w:rPr>
              <w:tab/>
            </w:r>
            <w:r w:rsidR="004273CD">
              <w:rPr>
                <w:noProof/>
                <w:webHidden/>
              </w:rPr>
              <w:fldChar w:fldCharType="begin"/>
            </w:r>
            <w:r w:rsidR="004273CD">
              <w:rPr>
                <w:noProof/>
                <w:webHidden/>
              </w:rPr>
              <w:instrText xml:space="preserve"> PAGEREF _Toc155777591 \h </w:instrText>
            </w:r>
            <w:r w:rsidR="004273CD">
              <w:rPr>
                <w:noProof/>
                <w:webHidden/>
              </w:rPr>
            </w:r>
            <w:r w:rsidR="004273CD">
              <w:rPr>
                <w:noProof/>
                <w:webHidden/>
              </w:rPr>
              <w:fldChar w:fldCharType="separate"/>
            </w:r>
            <w:r w:rsidR="004273CD">
              <w:rPr>
                <w:noProof/>
                <w:webHidden/>
              </w:rPr>
              <w:t>23</w:t>
            </w:r>
            <w:r w:rsidR="004273CD">
              <w:rPr>
                <w:noProof/>
                <w:webHidden/>
              </w:rPr>
              <w:fldChar w:fldCharType="end"/>
            </w:r>
          </w:hyperlink>
        </w:p>
        <w:p w14:paraId="1BCE4451" w14:textId="77777777" w:rsidR="004273CD" w:rsidRDefault="00000000">
          <w:pPr>
            <w:pStyle w:val="TOC1"/>
            <w:tabs>
              <w:tab w:val="right" w:leader="dot" w:pos="9350"/>
            </w:tabs>
            <w:rPr>
              <w:noProof/>
            </w:rPr>
          </w:pPr>
          <w:hyperlink w:anchor="_Toc155777592" w:history="1">
            <w:r w:rsidR="004273CD" w:rsidRPr="003E32E4">
              <w:rPr>
                <w:rStyle w:val="Hyperlink"/>
                <w:noProof/>
              </w:rPr>
              <w:t>12. Collection, handling, and archiving of data</w:t>
            </w:r>
            <w:r w:rsidR="004273CD">
              <w:rPr>
                <w:noProof/>
                <w:webHidden/>
              </w:rPr>
              <w:tab/>
            </w:r>
            <w:r w:rsidR="004273CD">
              <w:rPr>
                <w:noProof/>
                <w:webHidden/>
              </w:rPr>
              <w:fldChar w:fldCharType="begin"/>
            </w:r>
            <w:r w:rsidR="004273CD">
              <w:rPr>
                <w:noProof/>
                <w:webHidden/>
              </w:rPr>
              <w:instrText xml:space="preserve"> PAGEREF _Toc155777592 \h </w:instrText>
            </w:r>
            <w:r w:rsidR="004273CD">
              <w:rPr>
                <w:noProof/>
                <w:webHidden/>
              </w:rPr>
            </w:r>
            <w:r w:rsidR="004273CD">
              <w:rPr>
                <w:noProof/>
                <w:webHidden/>
              </w:rPr>
              <w:fldChar w:fldCharType="separate"/>
            </w:r>
            <w:r w:rsidR="004273CD">
              <w:rPr>
                <w:noProof/>
                <w:webHidden/>
              </w:rPr>
              <w:t>23</w:t>
            </w:r>
            <w:r w:rsidR="004273CD">
              <w:rPr>
                <w:noProof/>
                <w:webHidden/>
              </w:rPr>
              <w:fldChar w:fldCharType="end"/>
            </w:r>
          </w:hyperlink>
        </w:p>
        <w:p w14:paraId="531F85CE" w14:textId="77777777" w:rsidR="004273CD" w:rsidRDefault="00000000">
          <w:pPr>
            <w:pStyle w:val="TOC2"/>
            <w:tabs>
              <w:tab w:val="right" w:leader="dot" w:pos="9350"/>
            </w:tabs>
            <w:rPr>
              <w:noProof/>
            </w:rPr>
          </w:pPr>
          <w:hyperlink w:anchor="_Toc155777593" w:history="1">
            <w:r w:rsidR="004273CD" w:rsidRPr="003E32E4">
              <w:rPr>
                <w:rStyle w:val="Hyperlink"/>
                <w:noProof/>
              </w:rPr>
              <w:t>12.1 Source data</w:t>
            </w:r>
            <w:r w:rsidR="004273CD">
              <w:rPr>
                <w:noProof/>
                <w:webHidden/>
              </w:rPr>
              <w:tab/>
            </w:r>
            <w:r w:rsidR="004273CD">
              <w:rPr>
                <w:noProof/>
                <w:webHidden/>
              </w:rPr>
              <w:fldChar w:fldCharType="begin"/>
            </w:r>
            <w:r w:rsidR="004273CD">
              <w:rPr>
                <w:noProof/>
                <w:webHidden/>
              </w:rPr>
              <w:instrText xml:space="preserve"> PAGEREF _Toc155777593 \h </w:instrText>
            </w:r>
            <w:r w:rsidR="004273CD">
              <w:rPr>
                <w:noProof/>
                <w:webHidden/>
              </w:rPr>
            </w:r>
            <w:r w:rsidR="004273CD">
              <w:rPr>
                <w:noProof/>
                <w:webHidden/>
              </w:rPr>
              <w:fldChar w:fldCharType="separate"/>
            </w:r>
            <w:r w:rsidR="004273CD">
              <w:rPr>
                <w:noProof/>
                <w:webHidden/>
              </w:rPr>
              <w:t>24</w:t>
            </w:r>
            <w:r w:rsidR="004273CD">
              <w:rPr>
                <w:noProof/>
                <w:webHidden/>
              </w:rPr>
              <w:fldChar w:fldCharType="end"/>
            </w:r>
          </w:hyperlink>
        </w:p>
        <w:p w14:paraId="7B5D1A61" w14:textId="77777777" w:rsidR="004273CD" w:rsidRDefault="00000000">
          <w:pPr>
            <w:pStyle w:val="TOC2"/>
            <w:tabs>
              <w:tab w:val="right" w:leader="dot" w:pos="9350"/>
            </w:tabs>
            <w:rPr>
              <w:noProof/>
            </w:rPr>
          </w:pPr>
          <w:hyperlink w:anchor="_Toc155777594" w:history="1">
            <w:r w:rsidR="004273CD" w:rsidRPr="003E32E4">
              <w:rPr>
                <w:rStyle w:val="Hyperlink"/>
                <w:noProof/>
              </w:rPr>
              <w:t>12.2 Variables</w:t>
            </w:r>
            <w:r w:rsidR="004273CD">
              <w:rPr>
                <w:noProof/>
                <w:webHidden/>
              </w:rPr>
              <w:tab/>
            </w:r>
            <w:r w:rsidR="004273CD">
              <w:rPr>
                <w:noProof/>
                <w:webHidden/>
              </w:rPr>
              <w:fldChar w:fldCharType="begin"/>
            </w:r>
            <w:r w:rsidR="004273CD">
              <w:rPr>
                <w:noProof/>
                <w:webHidden/>
              </w:rPr>
              <w:instrText xml:space="preserve"> PAGEREF _Toc155777594 \h </w:instrText>
            </w:r>
            <w:r w:rsidR="004273CD">
              <w:rPr>
                <w:noProof/>
                <w:webHidden/>
              </w:rPr>
            </w:r>
            <w:r w:rsidR="004273CD">
              <w:rPr>
                <w:noProof/>
                <w:webHidden/>
              </w:rPr>
              <w:fldChar w:fldCharType="separate"/>
            </w:r>
            <w:r w:rsidR="004273CD">
              <w:rPr>
                <w:noProof/>
                <w:webHidden/>
              </w:rPr>
              <w:t>24</w:t>
            </w:r>
            <w:r w:rsidR="004273CD">
              <w:rPr>
                <w:noProof/>
                <w:webHidden/>
              </w:rPr>
              <w:fldChar w:fldCharType="end"/>
            </w:r>
          </w:hyperlink>
        </w:p>
        <w:p w14:paraId="3DCA06AE" w14:textId="77777777" w:rsidR="004273CD" w:rsidRDefault="00000000">
          <w:pPr>
            <w:pStyle w:val="TOC3"/>
            <w:tabs>
              <w:tab w:val="right" w:leader="dot" w:pos="9350"/>
            </w:tabs>
            <w:rPr>
              <w:noProof/>
            </w:rPr>
          </w:pPr>
          <w:hyperlink w:anchor="_Toc155777595" w:history="1">
            <w:r w:rsidR="004273CD" w:rsidRPr="003E32E4">
              <w:rPr>
                <w:rStyle w:val="Hyperlink"/>
                <w:noProof/>
              </w:rPr>
              <w:t>12.2.1 Baseline</w:t>
            </w:r>
            <w:r w:rsidR="004273CD">
              <w:rPr>
                <w:noProof/>
                <w:webHidden/>
              </w:rPr>
              <w:tab/>
            </w:r>
            <w:r w:rsidR="004273CD">
              <w:rPr>
                <w:noProof/>
                <w:webHidden/>
              </w:rPr>
              <w:fldChar w:fldCharType="begin"/>
            </w:r>
            <w:r w:rsidR="004273CD">
              <w:rPr>
                <w:noProof/>
                <w:webHidden/>
              </w:rPr>
              <w:instrText xml:space="preserve"> PAGEREF _Toc155777595 \h </w:instrText>
            </w:r>
            <w:r w:rsidR="004273CD">
              <w:rPr>
                <w:noProof/>
                <w:webHidden/>
              </w:rPr>
            </w:r>
            <w:r w:rsidR="004273CD">
              <w:rPr>
                <w:noProof/>
                <w:webHidden/>
              </w:rPr>
              <w:fldChar w:fldCharType="separate"/>
            </w:r>
            <w:r w:rsidR="004273CD">
              <w:rPr>
                <w:noProof/>
                <w:webHidden/>
              </w:rPr>
              <w:t>24</w:t>
            </w:r>
            <w:r w:rsidR="004273CD">
              <w:rPr>
                <w:noProof/>
                <w:webHidden/>
              </w:rPr>
              <w:fldChar w:fldCharType="end"/>
            </w:r>
          </w:hyperlink>
        </w:p>
        <w:p w14:paraId="0A6F1C67" w14:textId="77777777" w:rsidR="004273CD" w:rsidRDefault="00000000">
          <w:pPr>
            <w:pStyle w:val="TOC3"/>
            <w:tabs>
              <w:tab w:val="right" w:leader="dot" w:pos="9350"/>
            </w:tabs>
            <w:rPr>
              <w:noProof/>
            </w:rPr>
          </w:pPr>
          <w:hyperlink w:anchor="_Toc155777596" w:history="1">
            <w:r w:rsidR="004273CD" w:rsidRPr="003E32E4">
              <w:rPr>
                <w:rStyle w:val="Hyperlink"/>
                <w:noProof/>
              </w:rPr>
              <w:t>12.2.2 Pre-Hospital Data</w:t>
            </w:r>
            <w:r w:rsidR="004273CD">
              <w:rPr>
                <w:noProof/>
                <w:webHidden/>
              </w:rPr>
              <w:tab/>
            </w:r>
            <w:r w:rsidR="004273CD">
              <w:rPr>
                <w:noProof/>
                <w:webHidden/>
              </w:rPr>
              <w:fldChar w:fldCharType="begin"/>
            </w:r>
            <w:r w:rsidR="004273CD">
              <w:rPr>
                <w:noProof/>
                <w:webHidden/>
              </w:rPr>
              <w:instrText xml:space="preserve"> PAGEREF _Toc155777596 \h </w:instrText>
            </w:r>
            <w:r w:rsidR="004273CD">
              <w:rPr>
                <w:noProof/>
                <w:webHidden/>
              </w:rPr>
            </w:r>
            <w:r w:rsidR="004273CD">
              <w:rPr>
                <w:noProof/>
                <w:webHidden/>
              </w:rPr>
              <w:fldChar w:fldCharType="separate"/>
            </w:r>
            <w:r w:rsidR="004273CD">
              <w:rPr>
                <w:noProof/>
                <w:webHidden/>
              </w:rPr>
              <w:t>25</w:t>
            </w:r>
            <w:r w:rsidR="004273CD">
              <w:rPr>
                <w:noProof/>
                <w:webHidden/>
              </w:rPr>
              <w:fldChar w:fldCharType="end"/>
            </w:r>
          </w:hyperlink>
        </w:p>
        <w:p w14:paraId="63A15111" w14:textId="77777777" w:rsidR="004273CD" w:rsidRDefault="00000000">
          <w:pPr>
            <w:pStyle w:val="TOC3"/>
            <w:tabs>
              <w:tab w:val="right" w:leader="dot" w:pos="9350"/>
            </w:tabs>
            <w:rPr>
              <w:noProof/>
            </w:rPr>
          </w:pPr>
          <w:hyperlink w:anchor="_Toc155777597" w:history="1">
            <w:r w:rsidR="004273CD" w:rsidRPr="003E32E4">
              <w:rPr>
                <w:rStyle w:val="Hyperlink"/>
                <w:noProof/>
              </w:rPr>
              <w:t>12.2.3 Emergency Department Data</w:t>
            </w:r>
            <w:r w:rsidR="004273CD">
              <w:rPr>
                <w:noProof/>
                <w:webHidden/>
              </w:rPr>
              <w:tab/>
            </w:r>
            <w:r w:rsidR="004273CD">
              <w:rPr>
                <w:noProof/>
                <w:webHidden/>
              </w:rPr>
              <w:fldChar w:fldCharType="begin"/>
            </w:r>
            <w:r w:rsidR="004273CD">
              <w:rPr>
                <w:noProof/>
                <w:webHidden/>
              </w:rPr>
              <w:instrText xml:space="preserve"> PAGEREF _Toc155777597 \h </w:instrText>
            </w:r>
            <w:r w:rsidR="004273CD">
              <w:rPr>
                <w:noProof/>
                <w:webHidden/>
              </w:rPr>
            </w:r>
            <w:r w:rsidR="004273CD">
              <w:rPr>
                <w:noProof/>
                <w:webHidden/>
              </w:rPr>
              <w:fldChar w:fldCharType="separate"/>
            </w:r>
            <w:r w:rsidR="004273CD">
              <w:rPr>
                <w:noProof/>
                <w:webHidden/>
              </w:rPr>
              <w:t>25</w:t>
            </w:r>
            <w:r w:rsidR="004273CD">
              <w:rPr>
                <w:noProof/>
                <w:webHidden/>
              </w:rPr>
              <w:fldChar w:fldCharType="end"/>
            </w:r>
          </w:hyperlink>
        </w:p>
        <w:p w14:paraId="3EAFD51D" w14:textId="77777777" w:rsidR="004273CD" w:rsidRDefault="00000000">
          <w:pPr>
            <w:pStyle w:val="TOC3"/>
            <w:tabs>
              <w:tab w:val="right" w:leader="dot" w:pos="9350"/>
            </w:tabs>
            <w:rPr>
              <w:noProof/>
            </w:rPr>
          </w:pPr>
          <w:hyperlink w:anchor="_Toc155777598" w:history="1">
            <w:r w:rsidR="004273CD" w:rsidRPr="003E32E4">
              <w:rPr>
                <w:rStyle w:val="Hyperlink"/>
                <w:noProof/>
              </w:rPr>
              <w:t>12.2.4 Hospital Data</w:t>
            </w:r>
            <w:r w:rsidR="004273CD">
              <w:rPr>
                <w:noProof/>
                <w:webHidden/>
              </w:rPr>
              <w:tab/>
            </w:r>
            <w:r w:rsidR="004273CD">
              <w:rPr>
                <w:noProof/>
                <w:webHidden/>
              </w:rPr>
              <w:fldChar w:fldCharType="begin"/>
            </w:r>
            <w:r w:rsidR="004273CD">
              <w:rPr>
                <w:noProof/>
                <w:webHidden/>
              </w:rPr>
              <w:instrText xml:space="preserve"> PAGEREF _Toc155777598 \h </w:instrText>
            </w:r>
            <w:r w:rsidR="004273CD">
              <w:rPr>
                <w:noProof/>
                <w:webHidden/>
              </w:rPr>
            </w:r>
            <w:r w:rsidR="004273CD">
              <w:rPr>
                <w:noProof/>
                <w:webHidden/>
              </w:rPr>
              <w:fldChar w:fldCharType="separate"/>
            </w:r>
            <w:r w:rsidR="004273CD">
              <w:rPr>
                <w:noProof/>
                <w:webHidden/>
              </w:rPr>
              <w:t>25</w:t>
            </w:r>
            <w:r w:rsidR="004273CD">
              <w:rPr>
                <w:noProof/>
                <w:webHidden/>
              </w:rPr>
              <w:fldChar w:fldCharType="end"/>
            </w:r>
          </w:hyperlink>
        </w:p>
        <w:p w14:paraId="7A8F8E80" w14:textId="77777777" w:rsidR="004273CD" w:rsidRDefault="00000000">
          <w:pPr>
            <w:pStyle w:val="TOC3"/>
            <w:tabs>
              <w:tab w:val="right" w:leader="dot" w:pos="9350"/>
            </w:tabs>
            <w:rPr>
              <w:noProof/>
            </w:rPr>
          </w:pPr>
          <w:hyperlink w:anchor="_Toc155777599" w:history="1">
            <w:r w:rsidR="004273CD" w:rsidRPr="003E32E4">
              <w:rPr>
                <w:rStyle w:val="Hyperlink"/>
                <w:noProof/>
              </w:rPr>
              <w:t>12.2.5 Injury Data</w:t>
            </w:r>
            <w:r w:rsidR="004273CD">
              <w:rPr>
                <w:noProof/>
                <w:webHidden/>
              </w:rPr>
              <w:tab/>
            </w:r>
            <w:r w:rsidR="004273CD">
              <w:rPr>
                <w:noProof/>
                <w:webHidden/>
              </w:rPr>
              <w:fldChar w:fldCharType="begin"/>
            </w:r>
            <w:r w:rsidR="004273CD">
              <w:rPr>
                <w:noProof/>
                <w:webHidden/>
              </w:rPr>
              <w:instrText xml:space="preserve"> PAGEREF _Toc155777599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705AC3F3" w14:textId="77777777" w:rsidR="004273CD" w:rsidRDefault="00000000">
          <w:pPr>
            <w:pStyle w:val="TOC3"/>
            <w:tabs>
              <w:tab w:val="right" w:leader="dot" w:pos="9350"/>
            </w:tabs>
            <w:rPr>
              <w:noProof/>
            </w:rPr>
          </w:pPr>
          <w:hyperlink w:anchor="_Toc155777600" w:history="1">
            <w:r w:rsidR="004273CD" w:rsidRPr="003E32E4">
              <w:rPr>
                <w:rStyle w:val="Hyperlink"/>
                <w:noProof/>
              </w:rPr>
              <w:t>12.2.6 Outcomes</w:t>
            </w:r>
            <w:r w:rsidR="004273CD">
              <w:rPr>
                <w:noProof/>
                <w:webHidden/>
              </w:rPr>
              <w:tab/>
            </w:r>
            <w:r w:rsidR="004273CD">
              <w:rPr>
                <w:noProof/>
                <w:webHidden/>
              </w:rPr>
              <w:fldChar w:fldCharType="begin"/>
            </w:r>
            <w:r w:rsidR="004273CD">
              <w:rPr>
                <w:noProof/>
                <w:webHidden/>
              </w:rPr>
              <w:instrText xml:space="preserve"> PAGEREF _Toc155777600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651C406E" w14:textId="77777777" w:rsidR="004273CD" w:rsidRDefault="00000000">
          <w:pPr>
            <w:pStyle w:val="TOC3"/>
            <w:tabs>
              <w:tab w:val="right" w:leader="dot" w:pos="9350"/>
            </w:tabs>
            <w:rPr>
              <w:noProof/>
            </w:rPr>
          </w:pPr>
          <w:hyperlink w:anchor="_Toc155777601" w:history="1">
            <w:r w:rsidR="004273CD" w:rsidRPr="003E32E4">
              <w:rPr>
                <w:rStyle w:val="Hyperlink"/>
                <w:noProof/>
              </w:rPr>
              <w:t>12.2.7 Safety Events</w:t>
            </w:r>
            <w:r w:rsidR="004273CD">
              <w:rPr>
                <w:noProof/>
                <w:webHidden/>
              </w:rPr>
              <w:tab/>
            </w:r>
            <w:r w:rsidR="004273CD">
              <w:rPr>
                <w:noProof/>
                <w:webHidden/>
              </w:rPr>
              <w:fldChar w:fldCharType="begin"/>
            </w:r>
            <w:r w:rsidR="004273CD">
              <w:rPr>
                <w:noProof/>
                <w:webHidden/>
              </w:rPr>
              <w:instrText xml:space="preserve"> PAGEREF _Toc155777601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07E09F3F" w14:textId="77777777" w:rsidR="004273CD" w:rsidRDefault="00000000">
          <w:pPr>
            <w:pStyle w:val="TOC1"/>
            <w:tabs>
              <w:tab w:val="right" w:leader="dot" w:pos="9350"/>
            </w:tabs>
            <w:rPr>
              <w:noProof/>
            </w:rPr>
          </w:pPr>
          <w:hyperlink w:anchor="_Toc155777602" w:history="1">
            <w:r w:rsidR="004273CD" w:rsidRPr="003E32E4">
              <w:rPr>
                <w:rStyle w:val="Hyperlink"/>
                <w:noProof/>
              </w:rPr>
              <w:t>13. Trial Organization</w:t>
            </w:r>
            <w:r w:rsidR="004273CD">
              <w:rPr>
                <w:noProof/>
                <w:webHidden/>
              </w:rPr>
              <w:tab/>
            </w:r>
            <w:r w:rsidR="004273CD">
              <w:rPr>
                <w:noProof/>
                <w:webHidden/>
              </w:rPr>
              <w:fldChar w:fldCharType="begin"/>
            </w:r>
            <w:r w:rsidR="004273CD">
              <w:rPr>
                <w:noProof/>
                <w:webHidden/>
              </w:rPr>
              <w:instrText xml:space="preserve"> PAGEREF _Toc155777602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4F49DAD9" w14:textId="77777777" w:rsidR="004273CD" w:rsidRDefault="00000000">
          <w:pPr>
            <w:pStyle w:val="TOC1"/>
            <w:tabs>
              <w:tab w:val="right" w:leader="dot" w:pos="9350"/>
            </w:tabs>
            <w:rPr>
              <w:noProof/>
            </w:rPr>
          </w:pPr>
          <w:hyperlink w:anchor="_Toc155777603" w:history="1">
            <w:r w:rsidR="004273CD" w:rsidRPr="003E32E4">
              <w:rPr>
                <w:rStyle w:val="Hyperlink"/>
                <w:noProof/>
              </w:rPr>
              <w:t>14. Funding</w:t>
            </w:r>
            <w:r w:rsidR="004273CD">
              <w:rPr>
                <w:noProof/>
                <w:webHidden/>
              </w:rPr>
              <w:tab/>
            </w:r>
            <w:r w:rsidR="004273CD">
              <w:rPr>
                <w:noProof/>
                <w:webHidden/>
              </w:rPr>
              <w:fldChar w:fldCharType="begin"/>
            </w:r>
            <w:r w:rsidR="004273CD">
              <w:rPr>
                <w:noProof/>
                <w:webHidden/>
              </w:rPr>
              <w:instrText xml:space="preserve"> PAGEREF _Toc155777603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5F5DA20E" w14:textId="77777777" w:rsidR="004273CD" w:rsidRDefault="00000000">
          <w:pPr>
            <w:pStyle w:val="TOC1"/>
            <w:tabs>
              <w:tab w:val="right" w:leader="dot" w:pos="9350"/>
            </w:tabs>
            <w:rPr>
              <w:noProof/>
            </w:rPr>
          </w:pPr>
          <w:hyperlink w:anchor="_Toc155777604" w:history="1">
            <w:r w:rsidR="004273CD" w:rsidRPr="003E32E4">
              <w:rPr>
                <w:rStyle w:val="Hyperlink"/>
                <w:noProof/>
              </w:rPr>
              <w:t>15. Notification of trial completion, reporting, and publication</w:t>
            </w:r>
            <w:r w:rsidR="004273CD">
              <w:rPr>
                <w:noProof/>
                <w:webHidden/>
              </w:rPr>
              <w:tab/>
            </w:r>
            <w:r w:rsidR="004273CD">
              <w:rPr>
                <w:noProof/>
                <w:webHidden/>
              </w:rPr>
              <w:fldChar w:fldCharType="begin"/>
            </w:r>
            <w:r w:rsidR="004273CD">
              <w:rPr>
                <w:noProof/>
                <w:webHidden/>
              </w:rPr>
              <w:instrText xml:space="preserve"> PAGEREF _Toc155777604 \h </w:instrText>
            </w:r>
            <w:r w:rsidR="004273CD">
              <w:rPr>
                <w:noProof/>
                <w:webHidden/>
              </w:rPr>
            </w:r>
            <w:r w:rsidR="004273CD">
              <w:rPr>
                <w:noProof/>
                <w:webHidden/>
              </w:rPr>
              <w:fldChar w:fldCharType="separate"/>
            </w:r>
            <w:r w:rsidR="004273CD">
              <w:rPr>
                <w:noProof/>
                <w:webHidden/>
              </w:rPr>
              <w:t>26</w:t>
            </w:r>
            <w:r w:rsidR="004273CD">
              <w:rPr>
                <w:noProof/>
                <w:webHidden/>
              </w:rPr>
              <w:fldChar w:fldCharType="end"/>
            </w:r>
          </w:hyperlink>
        </w:p>
        <w:p w14:paraId="261ECA28" w14:textId="77777777" w:rsidR="004273CD" w:rsidRDefault="00000000">
          <w:pPr>
            <w:pStyle w:val="TOC1"/>
            <w:tabs>
              <w:tab w:val="right" w:leader="dot" w:pos="9350"/>
            </w:tabs>
            <w:rPr>
              <w:noProof/>
            </w:rPr>
          </w:pPr>
          <w:hyperlink w:anchor="_Toc155777605" w:history="1">
            <w:r w:rsidR="004273CD" w:rsidRPr="003E32E4">
              <w:rPr>
                <w:rStyle w:val="Hyperlink"/>
                <w:noProof/>
              </w:rPr>
              <w:t>16. References</w:t>
            </w:r>
            <w:r w:rsidR="004273CD">
              <w:rPr>
                <w:noProof/>
                <w:webHidden/>
              </w:rPr>
              <w:tab/>
            </w:r>
            <w:r w:rsidR="004273CD">
              <w:rPr>
                <w:noProof/>
                <w:webHidden/>
              </w:rPr>
              <w:fldChar w:fldCharType="begin"/>
            </w:r>
            <w:r w:rsidR="004273CD">
              <w:rPr>
                <w:noProof/>
                <w:webHidden/>
              </w:rPr>
              <w:instrText xml:space="preserve"> PAGEREF _Toc155777605 \h </w:instrText>
            </w:r>
            <w:r w:rsidR="004273CD">
              <w:rPr>
                <w:noProof/>
                <w:webHidden/>
              </w:rPr>
            </w:r>
            <w:r w:rsidR="004273CD">
              <w:rPr>
                <w:noProof/>
                <w:webHidden/>
              </w:rPr>
              <w:fldChar w:fldCharType="separate"/>
            </w:r>
            <w:r w:rsidR="004273CD">
              <w:rPr>
                <w:noProof/>
                <w:webHidden/>
              </w:rPr>
              <w:t>27</w:t>
            </w:r>
            <w:r w:rsidR="004273CD">
              <w:rPr>
                <w:noProof/>
                <w:webHidden/>
              </w:rPr>
              <w:fldChar w:fldCharType="end"/>
            </w:r>
          </w:hyperlink>
        </w:p>
        <w:p w14:paraId="063E168F" w14:textId="77777777" w:rsidR="004273CD" w:rsidRDefault="00000000">
          <w:pPr>
            <w:pStyle w:val="TOC1"/>
            <w:tabs>
              <w:tab w:val="right" w:leader="dot" w:pos="9350"/>
            </w:tabs>
            <w:rPr>
              <w:noProof/>
            </w:rPr>
          </w:pPr>
          <w:hyperlink w:anchor="_Toc155777606" w:history="1">
            <w:r w:rsidR="004273CD" w:rsidRPr="003E32E4">
              <w:rPr>
                <w:rStyle w:val="Hyperlink"/>
                <w:noProof/>
              </w:rPr>
              <w:t>17. Appendices</w:t>
            </w:r>
            <w:r w:rsidR="004273CD">
              <w:rPr>
                <w:noProof/>
                <w:webHidden/>
              </w:rPr>
              <w:tab/>
            </w:r>
            <w:r w:rsidR="004273CD">
              <w:rPr>
                <w:noProof/>
                <w:webHidden/>
              </w:rPr>
              <w:fldChar w:fldCharType="begin"/>
            </w:r>
            <w:r w:rsidR="004273CD">
              <w:rPr>
                <w:noProof/>
                <w:webHidden/>
              </w:rPr>
              <w:instrText xml:space="preserve"> PAGEREF _Toc155777606 \h </w:instrText>
            </w:r>
            <w:r w:rsidR="004273CD">
              <w:rPr>
                <w:noProof/>
                <w:webHidden/>
              </w:rPr>
            </w:r>
            <w:r w:rsidR="004273CD">
              <w:rPr>
                <w:noProof/>
                <w:webHidden/>
              </w:rPr>
              <w:fldChar w:fldCharType="separate"/>
            </w:r>
            <w:r w:rsidR="004273CD">
              <w:rPr>
                <w:noProof/>
                <w:webHidden/>
              </w:rPr>
              <w:t>30</w:t>
            </w:r>
            <w:r w:rsidR="004273CD">
              <w:rPr>
                <w:noProof/>
                <w:webHidden/>
              </w:rPr>
              <w:fldChar w:fldCharType="end"/>
            </w:r>
          </w:hyperlink>
        </w:p>
        <w:p w14:paraId="16F41E01" w14:textId="77777777" w:rsidR="004273CD" w:rsidRDefault="00000000">
          <w:pPr>
            <w:pStyle w:val="TOC2"/>
            <w:tabs>
              <w:tab w:val="right" w:leader="dot" w:pos="9350"/>
            </w:tabs>
            <w:rPr>
              <w:noProof/>
            </w:rPr>
          </w:pPr>
          <w:hyperlink w:anchor="_Toc155777607" w:history="1">
            <w:r w:rsidR="004273CD" w:rsidRPr="003E32E4">
              <w:rPr>
                <w:rStyle w:val="Hyperlink"/>
                <w:noProof/>
              </w:rPr>
              <w:t>17.1 Cluster screening instrument</w:t>
            </w:r>
            <w:r w:rsidR="004273CD">
              <w:rPr>
                <w:noProof/>
                <w:webHidden/>
              </w:rPr>
              <w:tab/>
            </w:r>
            <w:r w:rsidR="004273CD">
              <w:rPr>
                <w:noProof/>
                <w:webHidden/>
              </w:rPr>
              <w:fldChar w:fldCharType="begin"/>
            </w:r>
            <w:r w:rsidR="004273CD">
              <w:rPr>
                <w:noProof/>
                <w:webHidden/>
              </w:rPr>
              <w:instrText xml:space="preserve"> PAGEREF _Toc155777607 \h </w:instrText>
            </w:r>
            <w:r w:rsidR="004273CD">
              <w:rPr>
                <w:noProof/>
                <w:webHidden/>
              </w:rPr>
            </w:r>
            <w:r w:rsidR="004273CD">
              <w:rPr>
                <w:noProof/>
                <w:webHidden/>
              </w:rPr>
              <w:fldChar w:fldCharType="separate"/>
            </w:r>
            <w:r w:rsidR="004273CD">
              <w:rPr>
                <w:noProof/>
                <w:webHidden/>
              </w:rPr>
              <w:t>30</w:t>
            </w:r>
            <w:r w:rsidR="004273CD">
              <w:rPr>
                <w:noProof/>
                <w:webHidden/>
              </w:rPr>
              <w:fldChar w:fldCharType="end"/>
            </w:r>
          </w:hyperlink>
        </w:p>
        <w:p w14:paraId="2E2FCCBA" w14:textId="77777777" w:rsidR="000A7369" w:rsidRDefault="00000000">
          <w:r>
            <w:fldChar w:fldCharType="end"/>
          </w:r>
        </w:p>
      </w:sdtContent>
    </w:sdt>
    <w:p w14:paraId="7ACDD688" w14:textId="77777777" w:rsidR="000A7369" w:rsidRDefault="00000000">
      <w:r>
        <w:br w:type="page"/>
      </w:r>
    </w:p>
    <w:p w14:paraId="45AC0CE0" w14:textId="77777777" w:rsidR="000A7369" w:rsidRDefault="00000000">
      <w:pPr>
        <w:pStyle w:val="FirstParagraph"/>
      </w:pPr>
      <w:r>
        <w:rPr>
          <w:b/>
          <w:bCs/>
        </w:rPr>
        <w:lastRenderedPageBreak/>
        <w:t>ATLS</w:t>
      </w:r>
      <w:r>
        <w:rPr>
          <w:b/>
          <w:bCs/>
          <w:vertAlign w:val="superscript"/>
        </w:rPr>
        <w:t>®</w:t>
      </w:r>
      <w:r>
        <w:rPr>
          <w:b/>
          <w:bCs/>
        </w:rPr>
        <w:t xml:space="preserve"> vs Standard Care in Adult Trauma Patients</w:t>
      </w:r>
    </w:p>
    <w:p w14:paraId="7476D5BF" w14:textId="77777777" w:rsidR="000A7369" w:rsidRDefault="00000000">
      <w:pPr>
        <w:pStyle w:val="BodyText"/>
      </w:pPr>
      <w:r>
        <w:t>Clinical Trials Registry-India ID:</w:t>
      </w:r>
    </w:p>
    <w:p w14:paraId="0DF30191" w14:textId="77777777" w:rsidR="000A7369" w:rsidRDefault="00000000">
      <w:pPr>
        <w:pStyle w:val="BodyText"/>
      </w:pPr>
      <w:r>
        <w:t>ClinicalTrials.gov ID:</w:t>
      </w:r>
    </w:p>
    <w:p w14:paraId="3E8FD0D9" w14:textId="77777777" w:rsidR="000A7369" w:rsidRDefault="00000000">
      <w:pPr>
        <w:pStyle w:val="BodyText"/>
      </w:pPr>
      <w:r>
        <w:t>Sponsor: Karolinska Institutet</w:t>
      </w:r>
    </w:p>
    <w:p w14:paraId="2E4BDF03" w14:textId="77777777" w:rsidR="000A7369" w:rsidRDefault="00000000">
      <w:pPr>
        <w:pStyle w:val="BodyText"/>
      </w:pPr>
      <w:commentRangeStart w:id="0"/>
      <w:r>
        <w:t>Co-sponsor: The George Institute for Global Health, India</w:t>
      </w:r>
      <w:commentRangeEnd w:id="0"/>
      <w:r w:rsidR="004273CD">
        <w:rPr>
          <w:rStyle w:val="CommentReference"/>
        </w:rPr>
        <w:commentReference w:id="0"/>
      </w:r>
    </w:p>
    <w:p w14:paraId="2FB74930" w14:textId="77777777" w:rsidR="000A7369" w:rsidRDefault="00000000">
      <w:r>
        <w:br w:type="page"/>
      </w:r>
    </w:p>
    <w:p w14:paraId="257F7AC6" w14:textId="77777777" w:rsidR="000A7369" w:rsidRDefault="00000000">
      <w:r>
        <w:lastRenderedPageBreak/>
        <w:br w:type="page"/>
      </w:r>
    </w:p>
    <w:p w14:paraId="2695CA95" w14:textId="77777777" w:rsidR="000A7369" w:rsidRDefault="00000000">
      <w:pPr>
        <w:pStyle w:val="Heading1"/>
      </w:pPr>
      <w:bookmarkStart w:id="1" w:name="_Toc155777537"/>
      <w:bookmarkStart w:id="2" w:name="synopsis"/>
      <w:r>
        <w:lastRenderedPageBreak/>
        <w:t>1. Synopsis</w:t>
      </w:r>
      <w:bookmarkEnd w:id="1"/>
    </w:p>
    <w:p w14:paraId="5B898900" w14:textId="77777777" w:rsidR="000A7369" w:rsidRDefault="00000000">
      <w:pPr>
        <w:pStyle w:val="FirstParagraph"/>
      </w:pPr>
      <w:r>
        <w:rPr>
          <w:b/>
          <w:bCs/>
        </w:rPr>
        <w:t>Title</w:t>
      </w:r>
      <w:r>
        <w:t xml:space="preserve"> Effects of Advanced Trauma Life Support</w:t>
      </w:r>
      <w:r>
        <w:rPr>
          <w:vertAlign w:val="superscript"/>
        </w:rPr>
        <w:t>®</w:t>
      </w:r>
      <w:r>
        <w:t xml:space="preserve"> Training Compared to Standard Care on Adult Trauma Patient Outcomes: A Cluster Randomised Trial</w:t>
      </w:r>
    </w:p>
    <w:p w14:paraId="46599ACB" w14:textId="42A7EB75" w:rsidR="000A7369" w:rsidRDefault="00000000">
      <w:pPr>
        <w:pStyle w:val="BodyText"/>
      </w:pPr>
      <w:r>
        <w:rPr>
          <w:b/>
          <w:bCs/>
        </w:rPr>
        <w:t>Rationale</w:t>
      </w:r>
      <w:r>
        <w:t xml:space="preserve"> Trauma is a massive global health issue. Many training programmes have been developed to help physicians in the initial management of trauma patients. </w:t>
      </w:r>
      <w:ins w:id="3" w:author="Abhinav Bassi" w:date="2024-01-10T12:19:00Z">
        <w:r w:rsidR="0070090D">
          <w:t xml:space="preserve">Among </w:t>
        </w:r>
        <w:proofErr w:type="spellStart"/>
        <w:r w:rsidR="0070090D">
          <w:t>theses</w:t>
        </w:r>
        <w:proofErr w:type="spellEnd"/>
        <w:r w:rsidR="0070090D">
          <w:t xml:space="preserve">, </w:t>
        </w:r>
      </w:ins>
      <w:r>
        <w:t>Advanced Trauma Life Support</w:t>
      </w:r>
      <w:r>
        <w:rPr>
          <w:vertAlign w:val="superscript"/>
        </w:rPr>
        <w:t>®</w:t>
      </w:r>
      <w:r>
        <w:t xml:space="preserve"> (ATLS</w:t>
      </w:r>
      <w:r>
        <w:rPr>
          <w:vertAlign w:val="superscript"/>
        </w:rPr>
        <w:t>®</w:t>
      </w:r>
      <w:r>
        <w:t>) is the most popular</w:t>
      </w:r>
      <w:ins w:id="4" w:author="Abhinav Bassi" w:date="2024-01-10T12:20:00Z">
        <w:r w:rsidR="0070090D">
          <w:t>, having</w:t>
        </w:r>
      </w:ins>
      <w:r>
        <w:t xml:space="preserve"> </w:t>
      </w:r>
      <w:del w:id="5" w:author="Abhinav Bassi" w:date="2024-01-10T12:20:00Z">
        <w:r w:rsidDel="0070090D">
          <w:delText xml:space="preserve">of these programmes and have been used to </w:delText>
        </w:r>
      </w:del>
      <w:r>
        <w:t>train</w:t>
      </w:r>
      <w:ins w:id="6" w:author="Abhinav Bassi" w:date="2024-01-10T12:20:00Z">
        <w:r w:rsidR="0070090D">
          <w:t>ed</w:t>
        </w:r>
      </w:ins>
      <w:r>
        <w:t xml:space="preserve"> over one million physicians worldwide. Despite its widespread use, there are no controlled trials showing that ATLS</w:t>
      </w:r>
      <w:r>
        <w:rPr>
          <w:vertAlign w:val="superscript"/>
        </w:rPr>
        <w:t>®</w:t>
      </w:r>
      <w:r>
        <w:t xml:space="preserve"> improves patient outcomes. Multiple systematic reviews emphasise the need for such trials.</w:t>
      </w:r>
    </w:p>
    <w:p w14:paraId="769436C2" w14:textId="77777777" w:rsidR="000A7369" w:rsidRDefault="00000000">
      <w:pPr>
        <w:pStyle w:val="BodyText"/>
      </w:pPr>
      <w:r>
        <w:rPr>
          <w:b/>
          <w:bCs/>
        </w:rPr>
        <w:t>Aim</w:t>
      </w:r>
      <w:r>
        <w:t xml:space="preserve"> To compare the effects of ATLS</w:t>
      </w:r>
      <w:r>
        <w:rPr>
          <w:vertAlign w:val="superscript"/>
        </w:rPr>
        <w:t>®</w:t>
      </w:r>
      <w:r>
        <w:t xml:space="preserve"> training with standard care on outcomes in adult trauma patients.</w:t>
      </w:r>
    </w:p>
    <w:p w14:paraId="2F05A897" w14:textId="77777777" w:rsidR="000A7369" w:rsidRDefault="00000000">
      <w:pPr>
        <w:pStyle w:val="BodyText"/>
      </w:pPr>
      <w:r>
        <w:rPr>
          <w:b/>
          <w:bCs/>
        </w:rPr>
        <w:t>Primary Outcome</w:t>
      </w:r>
      <w:r>
        <w:t xml:space="preserve"> All-cause mortality within 30 days of arrival at the emergency department.</w:t>
      </w:r>
    </w:p>
    <w:p w14:paraId="072162EE" w14:textId="31397B00" w:rsidR="000A7369" w:rsidRDefault="00000000">
      <w:pPr>
        <w:pStyle w:val="BodyText"/>
      </w:pPr>
      <w:r>
        <w:rPr>
          <w:b/>
          <w:bCs/>
        </w:rPr>
        <w:t>Trial Design</w:t>
      </w:r>
      <w:r>
        <w:t xml:space="preserve"> Batched stepped-wedge cluster </w:t>
      </w:r>
      <w:proofErr w:type="spellStart"/>
      <w:r>
        <w:t>randomised</w:t>
      </w:r>
      <w:proofErr w:type="spellEnd"/>
      <w:r>
        <w:t xml:space="preserve"> trial in India.</w:t>
      </w:r>
    </w:p>
    <w:p w14:paraId="26DCEF2C" w14:textId="77777777" w:rsidR="000A7369" w:rsidRDefault="00000000">
      <w:pPr>
        <w:pStyle w:val="BodyText"/>
      </w:pPr>
      <w:r>
        <w:rPr>
          <w:b/>
          <w:bCs/>
        </w:rPr>
        <w:t>Trial Population</w:t>
      </w:r>
      <w:r>
        <w:t xml:space="preserve"> Adult trauma patients presenting to the emergency department of a participating hospital.</w:t>
      </w:r>
    </w:p>
    <w:p w14:paraId="04D032FF" w14:textId="77777777" w:rsidR="000A7369" w:rsidRDefault="00000000">
      <w:pPr>
        <w:pStyle w:val="BodyText"/>
      </w:pPr>
      <w:r>
        <w:rPr>
          <w:b/>
          <w:bCs/>
        </w:rPr>
        <w:t>Sample Size</w:t>
      </w:r>
      <w:r>
        <w:t xml:space="preserve"> 30 clusters and 4320 patients.</w:t>
      </w:r>
    </w:p>
    <w:p w14:paraId="4241031B" w14:textId="77777777" w:rsidR="000A7369" w:rsidRDefault="00000000">
      <w:pPr>
        <w:pStyle w:val="BodyText"/>
      </w:pPr>
      <w:r>
        <w:rPr>
          <w:b/>
          <w:bCs/>
        </w:rPr>
        <w:t>Eligibility Criteria</w:t>
      </w:r>
    </w:p>
    <w:p w14:paraId="5320EB90" w14:textId="77777777" w:rsidR="000A7369" w:rsidRDefault="00000000">
      <w:pPr>
        <w:pStyle w:val="BodyText"/>
      </w:pPr>
      <w:r>
        <w:rPr>
          <w:i/>
          <w:iCs/>
        </w:rPr>
        <w:t>Clusters</w:t>
      </w:r>
      <w:r>
        <w:t xml:space="preserve"> are one or more units of physicians providing initial trauma care in the emergency department of tertiary hospitals in India.</w:t>
      </w:r>
    </w:p>
    <w:p w14:paraId="30F9DB77" w14:textId="77777777" w:rsidR="000A7369" w:rsidRDefault="00000000">
      <w:pPr>
        <w:pStyle w:val="BodyText"/>
      </w:pPr>
      <w:r>
        <w:rPr>
          <w:i/>
          <w:iCs/>
        </w:rPr>
        <w:t>Patients participants</w:t>
      </w:r>
      <w:r>
        <w:t xml:space="preserve"> are adult trauma patients who presents to the emergency department of participating hospitals and are admitted or transferred for admission.</w:t>
      </w:r>
    </w:p>
    <w:p w14:paraId="7C652A23" w14:textId="77777777" w:rsidR="000A7369" w:rsidRDefault="00000000">
      <w:pPr>
        <w:pStyle w:val="BodyText"/>
      </w:pPr>
      <w:r>
        <w:rPr>
          <w:b/>
          <w:bCs/>
        </w:rPr>
        <w:t>Intervention</w:t>
      </w:r>
      <w:r>
        <w:t xml:space="preserve"> The intervention will be ATLS</w:t>
      </w:r>
      <w:r>
        <w:rPr>
          <w:vertAlign w:val="superscript"/>
        </w:rPr>
        <w:t>®</w:t>
      </w:r>
      <w:r>
        <w:t xml:space="preserve"> training, a proprietary 2.5 day course teaching a standardised approach to trauma patient care using the concepts of a primary and secondary survey. Physicians will be trained in an accredited ATLS</w:t>
      </w:r>
      <w:r>
        <w:rPr>
          <w:vertAlign w:val="superscript"/>
        </w:rPr>
        <w:t>®</w:t>
      </w:r>
      <w:r>
        <w:t xml:space="preserve"> training facility in India.</w:t>
      </w:r>
    </w:p>
    <w:p w14:paraId="500E6C9C" w14:textId="0080F44F" w:rsidR="000A7369" w:rsidRDefault="00000000">
      <w:pPr>
        <w:pStyle w:val="BodyText"/>
      </w:pPr>
      <w:r>
        <w:rPr>
          <w:b/>
          <w:bCs/>
        </w:rPr>
        <w:t>Ethical Considerations</w:t>
      </w:r>
      <w:r>
        <w:t xml:space="preserve"> We will </w:t>
      </w:r>
      <w:del w:id="7" w:author="Abhinav Bassi" w:date="2024-01-10T12:21:00Z">
        <w:r w:rsidDel="0070090D">
          <w:delText>approach for</w:delText>
        </w:r>
      </w:del>
      <w:ins w:id="8" w:author="Abhinav Bassi" w:date="2024-01-10T12:21:00Z">
        <w:r w:rsidR="0070090D">
          <w:t>seek</w:t>
        </w:r>
      </w:ins>
      <w:r>
        <w:t xml:space="preserve"> informed consent for follow up once </w:t>
      </w:r>
      <w:del w:id="9" w:author="Abhinav Bassi" w:date="2024-01-10T12:21:00Z">
        <w:r w:rsidDel="0070090D">
          <w:delText xml:space="preserve">they </w:delText>
        </w:r>
      </w:del>
      <w:ins w:id="10" w:author="Abhinav Bassi" w:date="2024-01-10T12:21:00Z">
        <w:r w:rsidR="0070090D">
          <w:t xml:space="preserve">participants </w:t>
        </w:r>
      </w:ins>
      <w:r>
        <w:t>are admitted or telephonically if they are transferred. In-hospital data collection from medical records will be conducted under a waiver of informed consent. Patients will be informed about the trial and their right to opt out of data collection. Patients will be informed that they can withdraw their data from the trial at any time before final analysis</w:t>
      </w:r>
      <w:del w:id="11" w:author="Abhinav Bassi" w:date="2024-01-10T12:23:00Z">
        <w:r w:rsidDel="0070090D">
          <w:delText xml:space="preserve"> of the data</w:delText>
        </w:r>
      </w:del>
      <w:r>
        <w:t>.</w:t>
      </w:r>
    </w:p>
    <w:p w14:paraId="54698C17" w14:textId="48BF19D2" w:rsidR="000A7369" w:rsidRDefault="00000000">
      <w:pPr>
        <w:pStyle w:val="BodyText"/>
      </w:pPr>
      <w:r>
        <w:rPr>
          <w:b/>
          <w:bCs/>
        </w:rPr>
        <w:t>Trial Period</w:t>
      </w:r>
      <w:r>
        <w:t xml:space="preserve"> </w:t>
      </w:r>
      <w:ins w:id="12" w:author="Abhinav Bassi" w:date="2024-01-10T12:22:00Z">
        <w:r w:rsidR="0070090D" w:rsidRPr="0070090D">
          <w:t xml:space="preserve">October 1, 2024, to </w:t>
        </w:r>
        <w:r w:rsidR="0070090D">
          <w:t>September 30</w:t>
        </w:r>
        <w:r w:rsidR="0070090D" w:rsidRPr="0070090D">
          <w:t>, 2029.</w:t>
        </w:r>
      </w:ins>
      <w:del w:id="13" w:author="Abhinav Bassi" w:date="2024-01-10T12:22:00Z">
        <w:r w:rsidDel="0070090D">
          <w:delText>2024-10-01 to 2029-10-01</w:delText>
        </w:r>
      </w:del>
    </w:p>
    <w:p w14:paraId="70302C03" w14:textId="77777777" w:rsidR="000A7369" w:rsidRDefault="00000000">
      <w:r>
        <w:br w:type="page"/>
      </w:r>
    </w:p>
    <w:p w14:paraId="0315713F" w14:textId="77777777" w:rsidR="000A7369" w:rsidRDefault="00000000">
      <w:pPr>
        <w:pStyle w:val="Heading1"/>
      </w:pPr>
      <w:bookmarkStart w:id="14" w:name="_Toc155777538"/>
      <w:bookmarkStart w:id="15" w:name="background-and-rationale"/>
      <w:bookmarkEnd w:id="2"/>
      <w:r>
        <w:lastRenderedPageBreak/>
        <w:t>2. Background and rationale</w:t>
      </w:r>
      <w:bookmarkEnd w:id="14"/>
    </w:p>
    <w:p w14:paraId="68A61EA1" w14:textId="4B20C932" w:rsidR="000A7369" w:rsidRDefault="00000000">
      <w:pPr>
        <w:pStyle w:val="FirstParagraph"/>
      </w:pPr>
      <w:r>
        <w:t>Each year, 4.3 million people die from trauma</w:t>
      </w:r>
      <w:ins w:id="16" w:author="Abhinav Bassi" w:date="2024-01-10T12:28:00Z">
        <w:r w:rsidR="0070090D">
          <w:t>-related injuries</w:t>
        </w:r>
      </w:ins>
      <w:r>
        <w:rPr>
          <w:vertAlign w:val="superscript"/>
        </w:rPr>
        <w:t>1</w:t>
      </w:r>
      <w:r>
        <w:t>. Among people aged 10-24 and 25-49 years trauma is the largest cause of disability adjusted life years</w:t>
      </w:r>
      <w:r>
        <w:rPr>
          <w:vertAlign w:val="superscript"/>
        </w:rPr>
        <w:t>2</w:t>
      </w:r>
      <w:r>
        <w:t>. Most deaths from trauma occur within the first 24-48 hours</w:t>
      </w:r>
      <w:r>
        <w:rPr>
          <w:vertAlign w:val="superscript"/>
        </w:rPr>
        <w:t>3</w:t>
      </w:r>
      <w:r>
        <w:t>. Traumatic brain injury and exsanguination are the most common causes of trauma deaths</w:t>
      </w:r>
      <w:r>
        <w:rPr>
          <w:vertAlign w:val="superscript"/>
        </w:rPr>
        <w:t>4,5</w:t>
      </w:r>
      <w:r>
        <w:t>. Most preventable trauma deaths are caused by clinical judgement errors during initial resuscitation or early care including airway management and haemorrhage control, even though the deaths occur later during the hospital stay</w:t>
      </w:r>
      <w:r>
        <w:rPr>
          <w:vertAlign w:val="superscript"/>
        </w:rPr>
        <w:t>4,6</w:t>
      </w:r>
      <w:r>
        <w:t>.</w:t>
      </w:r>
    </w:p>
    <w:p w14:paraId="47F1EECA" w14:textId="77777777" w:rsidR="000A7369" w:rsidRDefault="00000000">
      <w:pPr>
        <w:pStyle w:val="BodyText"/>
      </w:pPr>
      <w:r>
        <w:t>Several trauma life support training programmes have been developed to improve the early management of patients in the hospital by providing a structured framework for assessment and treatment</w:t>
      </w:r>
      <w:r>
        <w:rPr>
          <w:vertAlign w:val="superscript"/>
        </w:rPr>
        <w:t>7–10</w:t>
      </w:r>
      <w:r>
        <w:t>. The proprietary Advanced Trauma Life Support</w:t>
      </w:r>
      <w:r>
        <w:rPr>
          <w:vertAlign w:val="superscript"/>
        </w:rPr>
        <w:t>®</w:t>
      </w:r>
      <w:r>
        <w:t xml:space="preserve"> (ATLS</w:t>
      </w:r>
      <w:r>
        <w:rPr>
          <w:vertAlign w:val="superscript"/>
        </w:rPr>
        <w:t>®</w:t>
      </w:r>
      <w:r>
        <w:t>) is the most established trauma life support training programme and more than one million physicians in over 80 countries have been trained in the programme since the first course in 1978</w:t>
      </w:r>
      <w:r>
        <w:rPr>
          <w:vertAlign w:val="superscript"/>
        </w:rPr>
        <w:t>11</w:t>
      </w:r>
      <w:r>
        <w:t>. In the US and many other countries training in ATLS</w:t>
      </w:r>
      <w:r>
        <w:rPr>
          <w:vertAlign w:val="superscript"/>
        </w:rPr>
        <w:t>®</w:t>
      </w:r>
      <w:r>
        <w:t xml:space="preserve"> is virtually mandatory for trauma care physicians</w:t>
      </w:r>
      <w:r>
        <w:rPr>
          <w:vertAlign w:val="superscript"/>
        </w:rPr>
        <w:t>12</w:t>
      </w:r>
      <w:r>
        <w:t>. Uptake in low- and middle income countries (LMIC) has been slow, potentially due to high costs</w:t>
      </w:r>
      <w:r>
        <w:rPr>
          <w:vertAlign w:val="superscript"/>
        </w:rPr>
        <w:t>9</w:t>
      </w:r>
      <w:r>
        <w:t>.</w:t>
      </w:r>
    </w:p>
    <w:p w14:paraId="2762A63B" w14:textId="77777777" w:rsidR="000A7369" w:rsidRDefault="00000000">
      <w:pPr>
        <w:pStyle w:val="BodyText"/>
      </w:pPr>
      <w:r>
        <w:t>There are three randomised controlled studies showing that ATLS</w:t>
      </w:r>
      <w:r>
        <w:rPr>
          <w:vertAlign w:val="superscript"/>
        </w:rPr>
        <w:t>®</w:t>
      </w:r>
      <w:r>
        <w:t xml:space="preserve"> improves knowledge and clinical skills</w:t>
      </w:r>
      <w:r>
        <w:rPr>
          <w:vertAlign w:val="superscript"/>
        </w:rPr>
        <w:t>13–15</w:t>
      </w:r>
      <w:r>
        <w:t>, but there are no randomised controlled trials or high-quality quasi-experimental trials indicating that ATLS</w:t>
      </w:r>
      <w:r>
        <w:rPr>
          <w:vertAlign w:val="superscript"/>
        </w:rPr>
        <w:t>®</w:t>
      </w:r>
      <w:r>
        <w:t xml:space="preserve"> improves patient outcomes</w:t>
      </w:r>
      <w:r>
        <w:rPr>
          <w:vertAlign w:val="superscript"/>
        </w:rPr>
        <w:t>7,8,10</w:t>
      </w:r>
      <w:r>
        <w:t>. We conducted an updated systematic review for project (unpublished), and estimated a pooled risk ratio of 0.82 (95% CI 0.60; 1.11) from ten heterogeneous (I</w:t>
      </w:r>
      <w:r>
        <w:rPr>
          <w:vertAlign w:val="superscript"/>
        </w:rPr>
        <w:t>2</w:t>
      </w:r>
      <w:r>
        <w:t xml:space="preserve"> 0.91) retrospective or small studies on the effect of ATLS on mortality (see </w:t>
      </w:r>
      <w:hyperlink w:anchor="fig-forest-plot">
        <w:r>
          <w:rPr>
            <w:rStyle w:val="Hyperlink"/>
          </w:rPr>
          <w:t>Figure 1</w:t>
        </w:r>
      </w:hyperlink>
      <w:r>
        <w:t>)</w:t>
      </w:r>
      <w:r>
        <w:rPr>
          <w:vertAlign w:val="superscript"/>
        </w:rPr>
        <w:t>16–25</w:t>
      </w:r>
      <w:r>
        <w:t>. No study assessed functional outcomes.</w:t>
      </w:r>
    </w:p>
    <w:p w14:paraId="0E900006" w14:textId="77777777" w:rsidR="000A7369" w:rsidRDefault="00000000">
      <w:pPr>
        <w:pStyle w:val="BodyText"/>
      </w:pPr>
      <w:r>
        <w:t>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26</w:t>
      </w:r>
      <w:r>
        <w:t>. Our pilot study enrolled 376 patients from seven hospitals across India (unpublished data) and shows that it is feasible to conduct the proposed trial with a high percentage of patients consenting to out of hospital follow up (78%), low loss to follow-up rate (1%), and low missingness in key variables (mean 0.8%).</w:t>
      </w:r>
    </w:p>
    <w:p w14:paraId="455DB0CF" w14:textId="77777777" w:rsidR="000A7369" w:rsidRDefault="00000000">
      <w:pPr>
        <w:pStyle w:val="BodyText"/>
      </w:pPr>
      <w:r>
        <w:t>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p w14:paraId="3654CBBE" w14:textId="77777777" w:rsidR="000A7369" w:rsidRDefault="00000000">
      <w:pPr>
        <w:pStyle w:val="Heading2"/>
      </w:pPr>
      <w:bookmarkStart w:id="17" w:name="_Toc155777539"/>
      <w:bookmarkStart w:id="18" w:name="updated-systematic-review"/>
      <w:r>
        <w:t>2.1 Updated systematic review</w:t>
      </w:r>
      <w:bookmarkEnd w:id="17"/>
    </w:p>
    <w:p w14:paraId="6E1909FE" w14:textId="77777777" w:rsidR="000A7369" w:rsidRDefault="00000000">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w:t>
      </w:r>
      <w:r>
        <w:lastRenderedPageBreak/>
        <w:t>(Ovid) in collaboration with librarians at the Karolinska Institutet University Library. We limited the search to English language articles, searched all databases from inception, and screened a total of 7896 records. We used a random effects model to pool estimates across studies.</w:t>
      </w:r>
    </w:p>
    <w:tbl>
      <w:tblPr>
        <w:tblStyle w:val="Table"/>
        <w:tblW w:w="5000" w:type="pct"/>
        <w:tblLook w:val="0000" w:firstRow="0" w:lastRow="0" w:firstColumn="0" w:lastColumn="0" w:noHBand="0" w:noVBand="0"/>
      </w:tblPr>
      <w:tblGrid>
        <w:gridCol w:w="9576"/>
      </w:tblGrid>
      <w:tr w:rsidR="000A7369" w14:paraId="4D7C377F" w14:textId="77777777">
        <w:tc>
          <w:tcPr>
            <w:tcW w:w="0" w:type="auto"/>
          </w:tcPr>
          <w:p w14:paraId="51A14A89" w14:textId="77777777" w:rsidR="000A7369" w:rsidRDefault="00000000">
            <w:pPr>
              <w:jc w:val="center"/>
            </w:pPr>
            <w:bookmarkStart w:id="19" w:name="fig-forest-plot"/>
            <w:r>
              <w:rPr>
                <w:noProof/>
              </w:rPr>
              <w:drawing>
                <wp:inline distT="0" distB="0" distL="0" distR="0" wp14:anchorId="6FAE342F" wp14:editId="0914F460">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orest-plot.pdf"/>
                          <pic:cNvPicPr>
                            <a:picLocks noChangeAspect="1" noChangeArrowheads="1"/>
                          </pic:cNvPicPr>
                        </pic:nvPicPr>
                        <pic:blipFill>
                          <a:blip r:embed="rId11"/>
                          <a:stretch>
                            <a:fillRect/>
                          </a:stretch>
                        </pic:blipFill>
                        <pic:spPr bwMode="auto">
                          <a:xfrm>
                            <a:off x="0" y="0"/>
                            <a:ext cx="5334000" cy="2667000"/>
                          </a:xfrm>
                          <a:prstGeom prst="rect">
                            <a:avLst/>
                          </a:prstGeom>
                          <a:noFill/>
                          <a:ln w="9525">
                            <a:noFill/>
                            <a:headEnd/>
                            <a:tailEnd/>
                          </a:ln>
                        </pic:spPr>
                      </pic:pic>
                    </a:graphicData>
                  </a:graphic>
                </wp:inline>
              </w:drawing>
            </w:r>
          </w:p>
          <w:p w14:paraId="33B54DF3" w14:textId="77777777" w:rsidR="000A7369" w:rsidRDefault="00000000">
            <w:pPr>
              <w:pStyle w:val="ImageCaption"/>
              <w:spacing w:before="200"/>
            </w:pPr>
            <w:r>
              <w:t>Figure 1: Summary of the updated system review. The forest plot shows the effect of ATLS on mortality. Abbreviations: RR, risk ratio; CI, confidence interval; ATLS, Advanced Trauma Life Support; I</w:t>
            </w:r>
            <w:r>
              <w:rPr>
                <w:vertAlign w:val="superscript"/>
              </w:rPr>
              <w:t>2</w:t>
            </w:r>
            <w:r>
              <w:t>, heterogeneity.</w:t>
            </w:r>
          </w:p>
        </w:tc>
        <w:bookmarkEnd w:id="19"/>
      </w:tr>
    </w:tbl>
    <w:p w14:paraId="3169E345" w14:textId="77777777" w:rsidR="000A7369" w:rsidRDefault="00000000">
      <w:pPr>
        <w:pStyle w:val="Heading1"/>
      </w:pPr>
      <w:bookmarkStart w:id="20" w:name="_Toc155777540"/>
      <w:bookmarkStart w:id="21" w:name="benefit-risk-evaluation"/>
      <w:bookmarkEnd w:id="15"/>
      <w:bookmarkEnd w:id="18"/>
      <w:r>
        <w:t>3. Benefit-risk evaluation</w:t>
      </w:r>
      <w:bookmarkEnd w:id="20"/>
    </w:p>
    <w:p w14:paraId="4640A9A1" w14:textId="77777777" w:rsidR="000A7369" w:rsidRDefault="00000000">
      <w:pPr>
        <w:pStyle w:val="FirstParagraph"/>
      </w:pPr>
      <w:r>
        <w:t>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14:paraId="39B85DFB" w14:textId="77777777" w:rsidR="000A7369" w:rsidRDefault="00000000">
      <w:pPr>
        <w:pStyle w:val="BodyText"/>
      </w:pPr>
      <w:r>
        <w:t>The long-term risks of the research and the risk that the research will be used in detrimental ways are minimal. Our trial will assess the effect of Advanced Trauma Life Support</w:t>
      </w:r>
      <w:r>
        <w:rPr>
          <w:vertAlign w:val="superscript"/>
        </w:rPr>
        <w:t>®</w:t>
      </w:r>
      <w:r>
        <w:t xml:space="preserve"> (ATLS</w:t>
      </w:r>
      <w:r>
        <w:rPr>
          <w:vertAlign w:val="superscript"/>
        </w:rPr>
        <w:t>®</w:t>
      </w:r>
      <w:r>
        <w:t>) on patient outcomes. Training in ATLS</w:t>
      </w:r>
      <w:r>
        <w:rPr>
          <w:vertAlign w:val="superscript"/>
        </w:rPr>
        <w:t>®</w:t>
      </w:r>
      <w:r>
        <w:t xml:space="preserve"> is standard in many health care systems and it is unlikely that training physicians in this programme induces any harm to participants.</w:t>
      </w:r>
    </w:p>
    <w:p w14:paraId="70FA2D83" w14:textId="77777777" w:rsidR="000A7369" w:rsidRDefault="00000000">
      <w:pPr>
        <w:pStyle w:val="BodyText"/>
      </w:pPr>
      <w:r>
        <w:t>We consider these risks weighed up by the potential direct benefit for the participants in the intervention phase, if ATLS</w:t>
      </w:r>
      <w:r>
        <w:rPr>
          <w:vertAlign w:val="superscript"/>
        </w:rPr>
        <w:t>®</w:t>
      </w:r>
      <w:r>
        <w:t xml:space="preserve"> is found to improve patient outcomes, and by the potential for improved care for the trauma patient population.</w:t>
      </w:r>
    </w:p>
    <w:p w14:paraId="48B0F7CB" w14:textId="77777777" w:rsidR="000A7369" w:rsidRDefault="00000000">
      <w:pPr>
        <w:pStyle w:val="Heading1"/>
      </w:pPr>
      <w:bookmarkStart w:id="22" w:name="_Toc155777541"/>
      <w:bookmarkStart w:id="23" w:name="trial-aim"/>
      <w:bookmarkEnd w:id="21"/>
      <w:r>
        <w:lastRenderedPageBreak/>
        <w:t>4. Trial aim</w:t>
      </w:r>
      <w:bookmarkEnd w:id="22"/>
    </w:p>
    <w:p w14:paraId="481F14AA" w14:textId="77777777" w:rsidR="000A7369" w:rsidRDefault="00000000">
      <w:pPr>
        <w:pStyle w:val="FirstParagraph"/>
      </w:pPr>
      <w:r>
        <w:t>To compare the effects of ATLS</w:t>
      </w:r>
      <w:r>
        <w:rPr>
          <w:vertAlign w:val="superscript"/>
        </w:rPr>
        <w:t>®</w:t>
      </w:r>
      <w:r>
        <w:t xml:space="preserve"> training with standard care on outcomes in adult trauma patients.</w:t>
      </w:r>
    </w:p>
    <w:p w14:paraId="6B68A981" w14:textId="77777777" w:rsidR="000A7369" w:rsidRDefault="00000000">
      <w:pPr>
        <w:pStyle w:val="Heading1"/>
      </w:pPr>
      <w:bookmarkStart w:id="24" w:name="_Toc155777542"/>
      <w:bookmarkStart w:id="25" w:name="X00c24060cc0917b8d570def0c3baa97996a92f2"/>
      <w:bookmarkEnd w:id="23"/>
      <w:r>
        <w:t>5. Regulatory approvals and trial registration</w:t>
      </w:r>
      <w:bookmarkEnd w:id="24"/>
    </w:p>
    <w:p w14:paraId="293B9B59" w14:textId="39BF96F7" w:rsidR="000A7369" w:rsidRDefault="00000000">
      <w:pPr>
        <w:pStyle w:val="FirstParagraph"/>
      </w:pPr>
      <w:r>
        <w:t>This trial will be submitted to the Health Ministry Screening Committee at the Indian Council for Medical Research for their approval</w:t>
      </w:r>
      <w:ins w:id="26" w:author="Abhinav Bassi" w:date="2024-01-10T12:29:00Z">
        <w:r w:rsidR="00A32755">
          <w:t xml:space="preserve">. </w:t>
        </w:r>
      </w:ins>
      <w:del w:id="27" w:author="Abhinav Bassi" w:date="2024-01-10T12:29:00Z">
        <w:r w:rsidDel="00A32755">
          <w:delText xml:space="preserve">, and registered with Clinical Trials Registry-India and ClinicalTrials.gov. </w:delText>
        </w:r>
      </w:del>
      <w:r>
        <w:t>We will apply for ethical approvals from each participating hospital, The George Institute for Global Health in India and the Swedish Ethical Review Authority</w:t>
      </w:r>
      <w:proofErr w:type="gramStart"/>
      <w:r>
        <w:t>.</w:t>
      </w:r>
      <w:ins w:id="28" w:author="Abhinav Bassi" w:date="2024-01-10T12:29:00Z">
        <w:r w:rsidR="00A32755" w:rsidRPr="00A32755">
          <w:t xml:space="preserve"> </w:t>
        </w:r>
        <w:r w:rsidR="00A32755">
          <w:t>,</w:t>
        </w:r>
        <w:proofErr w:type="gramEnd"/>
        <w:r w:rsidR="00A32755">
          <w:t xml:space="preserve"> The trials will be registered with Clinical Trials Registry-India and ClinicalTrials.gov.</w:t>
        </w:r>
      </w:ins>
    </w:p>
    <w:p w14:paraId="6EC364F2" w14:textId="77777777" w:rsidR="000A7369" w:rsidRDefault="00000000">
      <w:pPr>
        <w:pStyle w:val="Heading1"/>
      </w:pPr>
      <w:bookmarkStart w:id="29" w:name="_Toc155777543"/>
      <w:bookmarkStart w:id="30" w:name="trial-design-and-procedures"/>
      <w:bookmarkEnd w:id="25"/>
      <w:r>
        <w:t>6. Trial design and procedures</w:t>
      </w:r>
      <w:bookmarkEnd w:id="29"/>
    </w:p>
    <w:p w14:paraId="590479EB" w14:textId="77777777" w:rsidR="000A7369" w:rsidRDefault="00000000">
      <w:pPr>
        <w:pStyle w:val="Heading2"/>
      </w:pPr>
      <w:bookmarkStart w:id="31" w:name="_Toc155777544"/>
      <w:bookmarkStart w:id="32" w:name="overall-trial-design"/>
      <w:r>
        <w:t>6.1 Overall trial design</w:t>
      </w:r>
      <w:bookmarkEnd w:id="31"/>
    </w:p>
    <w:p w14:paraId="1BC61CB1" w14:textId="77777777" w:rsidR="000A7369" w:rsidRDefault="00000000">
      <w:pPr>
        <w:pStyle w:val="FirstParagraph"/>
      </w:pPr>
      <w:r>
        <w:t xml:space="preserve">We will conduct a batched stepped-wedge cluster randomised controlled trial (see </w:t>
      </w:r>
      <w:hyperlink w:anchor="fig-trial-design">
        <w:r>
          <w:rPr>
            <w:rStyle w:val="Hyperlink"/>
          </w:rPr>
          <w:t>Figure 2</w:t>
        </w:r>
      </w:hyperlink>
      <w:r>
        <w:t>). The stepped-wedge trial is a uni-directional cross-over trial but the time point when clusters cross-over from standard care to the intervention is randomised</w:t>
      </w:r>
      <w:r>
        <w:rPr>
          <w:vertAlign w:val="superscript"/>
        </w:rPr>
        <w:t>27</w:t>
      </w:r>
      <w:r>
        <w:t>. Each cluster will be at least one unit of physicians performing initial resuscitation of trauma patients in the emergency department of tertiary hospitals in India. The number of units that we will train in each hospital will depend on the sizes of these units and the volumes of patients that they see. If more than one unit is trained in the same hospital these units will be considered one unit for the purpose of randomization. We choose this approach for two reasons: 1) it will not be logistically or financially feasible to train all physician in a given hospital; and 2) we need to balance cluster size with the number of clusters. We will conduct this trial in India because physicians providing initial trauma care in India are so far not routinely trained in ATLS</w:t>
      </w:r>
      <w:r>
        <w:rPr>
          <w:vertAlign w:val="superscript"/>
        </w:rPr>
        <w:t>®</w:t>
      </w:r>
      <w:r>
        <w:t xml:space="preserve"> or similar programmes.</w:t>
      </w:r>
    </w:p>
    <w:p w14:paraId="1A47707E" w14:textId="255C18F1" w:rsidR="000A7369" w:rsidRDefault="00000000">
      <w:pPr>
        <w:pStyle w:val="BodyText"/>
      </w:pPr>
      <w:r>
        <w:t>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ins w:id="33" w:author="Abhinav Bassi" w:date="2024-01-10T11:47:00Z">
        <w:r w:rsidR="00FF1DFB">
          <w:t xml:space="preserve"> months</w:t>
        </w:r>
      </w:ins>
      <w:r>
        <w:t>.</w:t>
      </w:r>
    </w:p>
    <w:p w14:paraId="41B36279" w14:textId="77777777" w:rsidR="000A7369" w:rsidRDefault="00000000">
      <w:pPr>
        <w:pStyle w:val="Heading2"/>
      </w:pPr>
      <w:bookmarkStart w:id="34" w:name="_Toc155777545"/>
      <w:bookmarkStart w:id="35" w:name="design-justification"/>
      <w:bookmarkEnd w:id="32"/>
      <w:r>
        <w:t>6.2 Design justification</w:t>
      </w:r>
      <w:bookmarkEnd w:id="34"/>
    </w:p>
    <w:p w14:paraId="19D5877D" w14:textId="77777777" w:rsidR="000A7369" w:rsidRDefault="00000000">
      <w:pPr>
        <w:pStyle w:val="FirstParagraph"/>
      </w:pPr>
      <w:r>
        <w:t xml:space="preserve">We use the cluster randomised design because the intervention cannot be randomised at the individual patient level. We use the stepped-wedge design for two reasons. First, this design is statistically more efficient than the parallel cluster design when the number of </w:t>
      </w:r>
      <w:r>
        <w:lastRenderedPageBreak/>
        <w:t>clusters is limited</w:t>
      </w:r>
      <w:r>
        <w:rPr>
          <w:vertAlign w:val="superscript"/>
        </w:rPr>
        <w:t>28</w:t>
      </w:r>
      <w:r>
        <w:t>. In this trial, the number of clusters is limited because of the costs associated with ATLS</w:t>
      </w:r>
      <w:r>
        <w:rPr>
          <w:vertAlign w:val="superscript"/>
        </w:rPr>
        <w:t>®</w:t>
      </w:r>
      <w:r>
        <w:t xml:space="preserve"> training and the available slots for ATLS</w:t>
      </w:r>
      <w:r>
        <w:rPr>
          <w:vertAlign w:val="superscript"/>
        </w:rPr>
        <w:t>®</w:t>
      </w:r>
      <w:r>
        <w:t xml:space="preserve"> 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29</w:t>
      </w:r>
      <w:r>
        <w:t>.</w:t>
      </w:r>
    </w:p>
    <w:tbl>
      <w:tblPr>
        <w:tblStyle w:val="Table"/>
        <w:tblW w:w="5000" w:type="pct"/>
        <w:tblLook w:val="0000" w:firstRow="0" w:lastRow="0" w:firstColumn="0" w:lastColumn="0" w:noHBand="0" w:noVBand="0"/>
      </w:tblPr>
      <w:tblGrid>
        <w:gridCol w:w="9576"/>
      </w:tblGrid>
      <w:tr w:rsidR="000A7369" w14:paraId="4594B1DB" w14:textId="77777777">
        <w:tc>
          <w:tcPr>
            <w:tcW w:w="0" w:type="auto"/>
          </w:tcPr>
          <w:p w14:paraId="2FBB7D7C" w14:textId="77777777" w:rsidR="000A7369" w:rsidRDefault="00000000">
            <w:pPr>
              <w:jc w:val="center"/>
            </w:pPr>
            <w:bookmarkStart w:id="36" w:name="fig-trial-design"/>
            <w:r>
              <w:rPr>
                <w:noProof/>
              </w:rPr>
              <w:drawing>
                <wp:inline distT="0" distB="0" distL="0" distR="0" wp14:anchorId="03EFBFC0" wp14:editId="1F9BD70F">
                  <wp:extent cx="5334000" cy="266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rial-design-figure-30-clusters-5-sequences-6-batches-6-batches-overlap-4-min-standard-care-4-min-intervention-1-transition-months-0-transition-overlap.pdf"/>
                          <pic:cNvPicPr>
                            <a:picLocks noChangeAspect="1" noChangeArrowheads="1"/>
                          </pic:cNvPicPr>
                        </pic:nvPicPr>
                        <pic:blipFill>
                          <a:blip r:embed="rId12"/>
                          <a:stretch>
                            <a:fillRect/>
                          </a:stretch>
                        </pic:blipFill>
                        <pic:spPr bwMode="auto">
                          <a:xfrm>
                            <a:off x="0" y="0"/>
                            <a:ext cx="5334000" cy="2667000"/>
                          </a:xfrm>
                          <a:prstGeom prst="rect">
                            <a:avLst/>
                          </a:prstGeom>
                          <a:noFill/>
                          <a:ln w="9525">
                            <a:noFill/>
                            <a:headEnd/>
                            <a:tailEnd/>
                          </a:ln>
                        </pic:spPr>
                      </pic:pic>
                    </a:graphicData>
                  </a:graphic>
                </wp:inline>
              </w:drawing>
            </w:r>
          </w:p>
          <w:p w14:paraId="46C9C4EE" w14:textId="77777777" w:rsidR="000A7369" w:rsidRDefault="00000000">
            <w:pPr>
              <w:pStyle w:val="ImageCaption"/>
              <w:spacing w:before="200"/>
            </w:pPr>
            <w:r>
              <w:t>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bookmarkEnd w:id="36"/>
      </w:tr>
    </w:tbl>
    <w:p w14:paraId="7477FEC3" w14:textId="77777777" w:rsidR="000A7369" w:rsidRDefault="00000000">
      <w:pPr>
        <w:pStyle w:val="Heading2"/>
      </w:pPr>
      <w:bookmarkStart w:id="37" w:name="_Toc155777546"/>
      <w:bookmarkStart w:id="38" w:name="cluster-selection"/>
      <w:bookmarkEnd w:id="35"/>
      <w:r>
        <w:t>6.3 Cluster selection</w:t>
      </w:r>
      <w:bookmarkEnd w:id="37"/>
    </w:p>
    <w:p w14:paraId="3A7587BC" w14:textId="77777777" w:rsidR="000A7369" w:rsidRDefault="00000000">
      <w:pPr>
        <w:pStyle w:val="FirstParagraph"/>
      </w:pPr>
      <w:r>
        <w:t>Clusters are one or more units of physicians providing initial trauma care in the emergency department of tertiary hospitals in India.</w:t>
      </w:r>
    </w:p>
    <w:p w14:paraId="49E50BBE" w14:textId="77777777" w:rsidR="000A7369" w:rsidRDefault="00000000">
      <w:pPr>
        <w:pStyle w:val="Heading3"/>
      </w:pPr>
      <w:bookmarkStart w:id="39" w:name="_Toc155777547"/>
      <w:bookmarkStart w:id="40" w:name="inclusion-criteria"/>
      <w:r>
        <w:t>6.3.1 Inclusion criteria</w:t>
      </w:r>
      <w:bookmarkEnd w:id="39"/>
    </w:p>
    <w:p w14:paraId="730046B2" w14:textId="77777777" w:rsidR="000A7369" w:rsidRDefault="00000000">
      <w:pPr>
        <w:pStyle w:val="FirstParagraph"/>
      </w:pPr>
      <w:r>
        <w:rPr>
          <w:b/>
          <w:bCs/>
        </w:rPr>
        <w:t>Clusters</w:t>
      </w:r>
      <w:r>
        <w:t xml:space="preserve"> must meet the following criteria:</w:t>
      </w:r>
    </w:p>
    <w:p w14:paraId="6CA51039" w14:textId="77777777" w:rsidR="000A7369" w:rsidRDefault="00000000">
      <w:pPr>
        <w:pStyle w:val="Compact"/>
        <w:numPr>
          <w:ilvl w:val="0"/>
          <w:numId w:val="2"/>
        </w:numPr>
      </w:pPr>
      <w:commentRangeStart w:id="41"/>
      <w:r>
        <w:t>admits or refers/transfers for admission at least 12 patients with trauma per month for at least the last six months, meaning that the hospital of the cluster should admit or refer for admission 400 patients with trauma per year or 35 patients with trauma per month for at least the last six months;</w:t>
      </w:r>
      <w:commentRangeEnd w:id="41"/>
      <w:r w:rsidR="004E4A3C">
        <w:rPr>
          <w:rStyle w:val="CommentReference"/>
        </w:rPr>
        <w:commentReference w:id="41"/>
      </w:r>
    </w:p>
    <w:p w14:paraId="136C5AC3" w14:textId="77777777" w:rsidR="000A7369" w:rsidRDefault="00000000">
      <w:pPr>
        <w:pStyle w:val="Compact"/>
        <w:numPr>
          <w:ilvl w:val="0"/>
          <w:numId w:val="2"/>
        </w:numPr>
      </w:pPr>
      <w:r>
        <w:t>the hospital of the cluster provides surgical and orthopaedic emergency services around the clock; and</w:t>
      </w:r>
    </w:p>
    <w:p w14:paraId="3EE2AEA6" w14:textId="6E12A5B6" w:rsidR="000A7369" w:rsidRDefault="00000000">
      <w:pPr>
        <w:pStyle w:val="Compact"/>
        <w:numPr>
          <w:ilvl w:val="0"/>
          <w:numId w:val="2"/>
        </w:numPr>
      </w:pPr>
      <w:r>
        <w:t>no more than 25% of physicians providing initial trauma care</w:t>
      </w:r>
      <w:ins w:id="42" w:author="Abhinav Bassi" w:date="2024-01-10T11:54:00Z">
        <w:r w:rsidR="004E4A3C">
          <w:t xml:space="preserve"> should be</w:t>
        </w:r>
      </w:ins>
      <w:r>
        <w:t xml:space="preserve"> trained in a formalised trauma life support training </w:t>
      </w:r>
      <w:proofErr w:type="spellStart"/>
      <w:r>
        <w:t>programme</w:t>
      </w:r>
      <w:proofErr w:type="spellEnd"/>
      <w:ins w:id="43" w:author="Abhinav Bassi" w:date="2024-01-10T11:54:00Z">
        <w:r w:rsidR="004E4A3C">
          <w:t xml:space="preserve"> </w:t>
        </w:r>
        <w:r w:rsidR="004E4A3C" w:rsidRPr="004E4A3C">
          <w:rPr>
            <w:highlight w:val="yellow"/>
            <w:rPrChange w:id="44" w:author="Abhinav Bassi" w:date="2024-01-10T11:55:00Z">
              <w:rPr/>
            </w:rPrChange>
          </w:rPr>
          <w:t>(</w:t>
        </w:r>
      </w:ins>
      <w:ins w:id="45" w:author="Abhinav Bassi" w:date="2024-01-10T11:55:00Z">
        <w:r w:rsidR="00AD02AC">
          <w:rPr>
            <w:highlight w:val="yellow"/>
          </w:rPr>
          <w:t xml:space="preserve">ATLS, </w:t>
        </w:r>
      </w:ins>
      <w:ins w:id="46" w:author="Abhinav Bassi" w:date="2024-01-10T11:57:00Z">
        <w:r w:rsidR="00AD02AC">
          <w:rPr>
            <w:highlight w:val="yellow"/>
          </w:rPr>
          <w:t xml:space="preserve">other </w:t>
        </w:r>
      </w:ins>
      <w:ins w:id="47" w:author="Abhinav Bassi" w:date="2024-01-10T11:54:00Z">
        <w:r w:rsidR="004E4A3C" w:rsidRPr="004E4A3C">
          <w:rPr>
            <w:highlight w:val="yellow"/>
            <w:rPrChange w:id="48" w:author="Abhinav Bassi" w:date="2024-01-10T11:55:00Z">
              <w:rPr/>
            </w:rPrChange>
          </w:rPr>
          <w:t xml:space="preserve">common </w:t>
        </w:r>
      </w:ins>
      <w:ins w:id="49" w:author="Abhinav Bassi" w:date="2024-01-10T11:55:00Z">
        <w:r w:rsidR="004E4A3C">
          <w:rPr>
            <w:highlight w:val="yellow"/>
          </w:rPr>
          <w:t xml:space="preserve">training </w:t>
        </w:r>
        <w:proofErr w:type="spellStart"/>
        <w:r w:rsidR="004E4A3C">
          <w:rPr>
            <w:highlight w:val="yellow"/>
          </w:rPr>
          <w:t>programme</w:t>
        </w:r>
        <w:proofErr w:type="spellEnd"/>
        <w:r w:rsidR="004E4A3C" w:rsidRPr="004E4A3C">
          <w:rPr>
            <w:highlight w:val="yellow"/>
            <w:rPrChange w:id="50" w:author="Abhinav Bassi" w:date="2024-01-10T11:55:00Z">
              <w:rPr/>
            </w:rPrChange>
          </w:rPr>
          <w:t>)</w:t>
        </w:r>
      </w:ins>
      <w:r>
        <w:t>.</w:t>
      </w:r>
    </w:p>
    <w:p w14:paraId="1952FEE8" w14:textId="77777777" w:rsidR="000A7369" w:rsidRDefault="00000000">
      <w:pPr>
        <w:pStyle w:val="Heading3"/>
      </w:pPr>
      <w:bookmarkStart w:id="51" w:name="_Toc155777548"/>
      <w:bookmarkStart w:id="52" w:name="exclusion-criteria"/>
      <w:bookmarkEnd w:id="40"/>
      <w:r>
        <w:lastRenderedPageBreak/>
        <w:t>6.3.2 Exclusion criteria</w:t>
      </w:r>
      <w:bookmarkEnd w:id="51"/>
    </w:p>
    <w:p w14:paraId="2009D3A3" w14:textId="77777777" w:rsidR="000A7369" w:rsidRDefault="00000000">
      <w:pPr>
        <w:pStyle w:val="FirstParagraph"/>
      </w:pPr>
      <w:r>
        <w:rPr>
          <w:b/>
          <w:bCs/>
        </w:rPr>
        <w:t>Clusters</w:t>
      </w:r>
      <w:r>
        <w:t xml:space="preserve"> are excluded if they meet any of the following criteria:</w:t>
      </w:r>
    </w:p>
    <w:p w14:paraId="3408E763" w14:textId="77777777" w:rsidR="000A7369" w:rsidRDefault="00000000">
      <w:pPr>
        <w:pStyle w:val="Compact"/>
        <w:numPr>
          <w:ilvl w:val="0"/>
          <w:numId w:val="3"/>
        </w:numPr>
      </w:pPr>
      <w:r>
        <w:t xml:space="preserve">the hospital of the cluster plan to implement or implements a formalised trauma life support training programme </w:t>
      </w:r>
      <w:r>
        <w:rPr>
          <w:rStyle w:val="FootnoteReference"/>
        </w:rPr>
        <w:footnoteReference w:id="1"/>
      </w:r>
      <w:r>
        <w:t xml:space="preserve"> during the trial period; or</w:t>
      </w:r>
    </w:p>
    <w:p w14:paraId="54A18C44" w14:textId="77777777" w:rsidR="000A7369" w:rsidRDefault="00000000">
      <w:pPr>
        <w:pStyle w:val="Compact"/>
        <w:numPr>
          <w:ilvl w:val="0"/>
          <w:numId w:val="3"/>
        </w:numPr>
      </w:pPr>
      <w:r>
        <w:t>the hospital of the cluster plan to implement or implements other major interventions</w:t>
      </w:r>
      <w:r>
        <w:rPr>
          <w:rStyle w:val="FootnoteReference"/>
        </w:rPr>
        <w:footnoteReference w:id="2"/>
      </w:r>
      <w:r>
        <w:t xml:space="preserve"> that affects trauma care during the trial period.</w:t>
      </w:r>
    </w:p>
    <w:p w14:paraId="548EFB99" w14:textId="77777777" w:rsidR="000A7369" w:rsidRDefault="00000000">
      <w:pPr>
        <w:pStyle w:val="Heading3"/>
      </w:pPr>
      <w:bookmarkStart w:id="53" w:name="_Toc155777549"/>
      <w:bookmarkStart w:id="54" w:name="screening"/>
      <w:bookmarkEnd w:id="52"/>
      <w:r>
        <w:t>6.3.3 Screening</w:t>
      </w:r>
      <w:bookmarkEnd w:id="53"/>
    </w:p>
    <w:p w14:paraId="0C56EFD5" w14:textId="77777777" w:rsidR="000A7369" w:rsidRDefault="00000000">
      <w:pPr>
        <w:pStyle w:val="FirstParagraph"/>
      </w:pPr>
      <w:r>
        <w:t xml:space="preserve">The trial management group will compile a list of hospitals with potentially eligible clusters and reach out to them to assess their interest in participating in the trial. We will then screen hospitals for eligibility based on the criteria above. The data sources for screening will be hospital records and interviews with hospital staff. The screening will be standardised using a cluster screening instrument (see Appendix </w:t>
      </w:r>
      <w:hyperlink w:anchor="X3fa50696d6e2531d34d9a3ff77dc0a2ba8099c2">
        <w:r>
          <w:rPr>
            <w:rStyle w:val="Hyperlink"/>
          </w:rPr>
          <w:t>Section 17.1</w:t>
        </w:r>
      </w:hyperlink>
      <w:r>
        <w:t xml:space="preserve">) in </w:t>
      </w:r>
      <w:proofErr w:type="spellStart"/>
      <w:r>
        <w:t>REDCap</w:t>
      </w:r>
      <w:proofErr w:type="spellEnd"/>
      <w:r>
        <w:t xml:space="preserve"> and logged in the associated REDCap database.</w:t>
      </w:r>
    </w:p>
    <w:p w14:paraId="7E3B6A49" w14:textId="77777777" w:rsidR="000A7369" w:rsidRDefault="00000000">
      <w:pPr>
        <w:pStyle w:val="BodyText"/>
      </w:pPr>
      <w:r>
        <w:t>We will strive to include hospitals that to a large extent conducts primary resuscitation of trauma patients, rather than hospitals that primarily receives transferred patients from other hospitals, but this is difficult to formalise in the eligibility criteria. We will therefore discuss each eligible centre individually in the trial management group before deciding whether to include it in the trial.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hospitals that plan to implement this programme during the trial period.</w:t>
      </w:r>
    </w:p>
    <w:p w14:paraId="48695D4B" w14:textId="77777777" w:rsidR="000A7369" w:rsidRDefault="00000000">
      <w:pPr>
        <w:pStyle w:val="Heading2"/>
      </w:pPr>
      <w:bookmarkStart w:id="55" w:name="_Toc155777550"/>
      <w:bookmarkStart w:id="56" w:name="patient-participants-selection"/>
      <w:bookmarkEnd w:id="38"/>
      <w:bookmarkEnd w:id="54"/>
      <w:r>
        <w:t>6.4 Patient participants selection</w:t>
      </w:r>
      <w:bookmarkEnd w:id="55"/>
    </w:p>
    <w:p w14:paraId="0D2CD9F2" w14:textId="77777777" w:rsidR="000A7369" w:rsidRDefault="00000000">
      <w:pPr>
        <w:pStyle w:val="FirstParagraph"/>
      </w:pPr>
      <w:r>
        <w:t>Patient participants are adult trauma patients who presents to the emergency department of participating hospitals and are admitted or transferred for admission.</w:t>
      </w:r>
    </w:p>
    <w:p w14:paraId="0CB1C846" w14:textId="77777777" w:rsidR="000A7369" w:rsidRDefault="00000000">
      <w:pPr>
        <w:pStyle w:val="Heading3"/>
      </w:pPr>
      <w:bookmarkStart w:id="57" w:name="_Toc155777551"/>
      <w:bookmarkStart w:id="58" w:name="inclusion-criteria-1"/>
      <w:r>
        <w:t>6.4.1 Inclusion criteria</w:t>
      </w:r>
      <w:bookmarkEnd w:id="57"/>
    </w:p>
    <w:p w14:paraId="1B5CD11E" w14:textId="77777777" w:rsidR="000A7369" w:rsidRDefault="00000000">
      <w:pPr>
        <w:pStyle w:val="FirstParagraph"/>
      </w:pPr>
      <w:r>
        <w:rPr>
          <w:b/>
          <w:bCs/>
        </w:rPr>
        <w:t>Patients participants</w:t>
      </w:r>
      <w:r>
        <w:t xml:space="preserve"> must meet the following criteria:</w:t>
      </w:r>
    </w:p>
    <w:p w14:paraId="52CF1B67" w14:textId="77777777" w:rsidR="000A7369" w:rsidRDefault="00000000">
      <w:pPr>
        <w:pStyle w:val="Compact"/>
        <w:numPr>
          <w:ilvl w:val="0"/>
          <w:numId w:val="4"/>
        </w:numPr>
      </w:pPr>
      <w:r>
        <w:t>age of at least 15 years;</w:t>
      </w:r>
    </w:p>
    <w:p w14:paraId="6E5B1E66" w14:textId="77777777" w:rsidR="000A7369" w:rsidRDefault="00000000">
      <w:pPr>
        <w:pStyle w:val="Compact"/>
        <w:numPr>
          <w:ilvl w:val="0"/>
          <w:numId w:val="4"/>
        </w:numPr>
      </w:pPr>
      <w:r>
        <w:lastRenderedPageBreak/>
        <w:t>present to the emergency department of participating hospitals, with a history of trauma defined as having any of the reasons listed in the International Classification of Diseases chapter XX as the reason for presenting;</w:t>
      </w:r>
    </w:p>
    <w:p w14:paraId="38AA230B" w14:textId="77777777" w:rsidR="000A7369" w:rsidRDefault="00000000">
      <w:pPr>
        <w:pStyle w:val="Compact"/>
        <w:numPr>
          <w:ilvl w:val="0"/>
          <w:numId w:val="4"/>
        </w:numPr>
      </w:pPr>
      <w:r>
        <w:t>admitted or died between arrival at the hospital and admission, or referred/</w:t>
      </w:r>
      <w:r w:rsidRPr="004273CD">
        <w:t>transferred from the emergency department of a participating hospital to another hospital for admission;</w:t>
      </w:r>
      <w:r>
        <w:t xml:space="preserve"> and</w:t>
      </w:r>
    </w:p>
    <w:p w14:paraId="720F3DBA" w14:textId="77777777" w:rsidR="000A7369" w:rsidRDefault="00000000">
      <w:pPr>
        <w:pStyle w:val="Compact"/>
        <w:numPr>
          <w:ilvl w:val="0"/>
          <w:numId w:val="4"/>
        </w:numPr>
      </w:pPr>
      <w:r>
        <w:t>trauma occurred less than 48 hours before arrival at the hospital.</w:t>
      </w:r>
    </w:p>
    <w:p w14:paraId="4DBFF584" w14:textId="77777777" w:rsidR="000A7369" w:rsidRDefault="00000000">
      <w:pPr>
        <w:pStyle w:val="Heading3"/>
      </w:pPr>
      <w:bookmarkStart w:id="59" w:name="_Toc155777552"/>
      <w:bookmarkStart w:id="60" w:name="exclusion-criteria-1"/>
      <w:bookmarkEnd w:id="58"/>
      <w:r>
        <w:t>6.4.2 Exclusion criteria</w:t>
      </w:r>
      <w:bookmarkEnd w:id="59"/>
    </w:p>
    <w:p w14:paraId="583AA6FD" w14:textId="77777777" w:rsidR="000A7369" w:rsidRDefault="00000000">
      <w:pPr>
        <w:pStyle w:val="FirstParagraph"/>
      </w:pPr>
      <w:r>
        <w:rPr>
          <w:b/>
          <w:bCs/>
        </w:rPr>
        <w:t>Patients participants</w:t>
      </w:r>
      <w:r>
        <w:t xml:space="preserve"> are excluded if they meet the following criteria:</w:t>
      </w:r>
    </w:p>
    <w:p w14:paraId="5D25102D" w14:textId="77777777" w:rsidR="000A7369" w:rsidRDefault="00000000">
      <w:pPr>
        <w:pStyle w:val="Compact"/>
        <w:numPr>
          <w:ilvl w:val="0"/>
          <w:numId w:val="5"/>
        </w:numPr>
      </w:pPr>
      <w:r>
        <w:t>present with isolated limb injuries; or</w:t>
      </w:r>
    </w:p>
    <w:p w14:paraId="71EA6723" w14:textId="77777777" w:rsidR="000A7369" w:rsidRPr="004273CD" w:rsidRDefault="00000000">
      <w:pPr>
        <w:pStyle w:val="Compact"/>
        <w:numPr>
          <w:ilvl w:val="0"/>
          <w:numId w:val="5"/>
        </w:numPr>
      </w:pPr>
      <w:commentRangeStart w:id="61"/>
      <w:r w:rsidRPr="004273CD">
        <w:t>are directly admitted to a ward without being seen by a physician in the emergency department.</w:t>
      </w:r>
      <w:commentRangeEnd w:id="61"/>
      <w:r w:rsidR="004273CD">
        <w:rPr>
          <w:rStyle w:val="CommentReference"/>
        </w:rPr>
        <w:commentReference w:id="61"/>
      </w:r>
    </w:p>
    <w:p w14:paraId="48838CEB" w14:textId="77777777" w:rsidR="000A7369" w:rsidRDefault="00000000">
      <w:pPr>
        <w:pStyle w:val="Heading3"/>
      </w:pPr>
      <w:bookmarkStart w:id="62" w:name="_Toc155777553"/>
      <w:bookmarkStart w:id="63" w:name="screening-1"/>
      <w:bookmarkEnd w:id="60"/>
      <w:r>
        <w:t>6.4.3 Screening</w:t>
      </w:r>
      <w:bookmarkEnd w:id="62"/>
    </w:p>
    <w:p w14:paraId="79C20017" w14:textId="0FB93273" w:rsidR="000A7369" w:rsidRDefault="00000000">
      <w:pPr>
        <w:pStyle w:val="FirstParagraph"/>
      </w:pPr>
      <w:r>
        <w:t xml:space="preserve">Clinical research coordinators will screen patient participants either as they arrive to the emergency department or using emergency department registers. </w:t>
      </w:r>
      <w:commentRangeStart w:id="64"/>
      <w:r>
        <w:t xml:space="preserve">Once the patient is admitted, they will approach eligible patients or their representatives to provide study information and obtain informed consent for follow up. They will also inform patients that they can opt out of in-hospital data collection. </w:t>
      </w:r>
      <w:commentRangeEnd w:id="64"/>
      <w:r w:rsidR="00A32755">
        <w:rPr>
          <w:rStyle w:val="CommentReference"/>
        </w:rPr>
        <w:commentReference w:id="64"/>
      </w:r>
      <w:r>
        <w:t xml:space="preserve">Patients who are transferred before they have had an opportunity to consent will be contacted by phone. Phone numbers will be extracted from the emergency department </w:t>
      </w:r>
      <w:proofErr w:type="gramStart"/>
      <w:r>
        <w:t>registers</w:t>
      </w:r>
      <w:ins w:id="65" w:author="Abhinav Bassi" w:date="2024-01-10T12:38:00Z">
        <w:r w:rsidR="00A32755">
          <w:t>, and</w:t>
        </w:r>
        <w:proofErr w:type="gramEnd"/>
        <w:r w:rsidR="00A32755">
          <w:t xml:space="preserve"> will </w:t>
        </w:r>
      </w:ins>
      <w:ins w:id="66" w:author="Abhinav Bassi" w:date="2024-01-10T12:39:00Z">
        <w:r w:rsidR="002251C7">
          <w:t>be securely held only by the</w:t>
        </w:r>
      </w:ins>
      <w:ins w:id="67" w:author="Abhinav Bassi" w:date="2024-01-10T12:38:00Z">
        <w:r w:rsidR="00A32755">
          <w:t xml:space="preserve"> clinical research coord</w:t>
        </w:r>
      </w:ins>
      <w:ins w:id="68" w:author="Abhinav Bassi" w:date="2024-01-10T12:39:00Z">
        <w:r w:rsidR="00A32755">
          <w:t xml:space="preserve">inators </w:t>
        </w:r>
      </w:ins>
      <w:ins w:id="69" w:author="Abhinav Bassi" w:date="2024-01-10T12:40:00Z">
        <w:r w:rsidR="002251C7">
          <w:t>at each</w:t>
        </w:r>
      </w:ins>
      <w:ins w:id="70" w:author="Abhinav Bassi" w:date="2024-01-10T12:39:00Z">
        <w:r w:rsidR="00A32755">
          <w:t xml:space="preserve"> sites</w:t>
        </w:r>
      </w:ins>
      <w:r>
        <w:t>.</w:t>
      </w:r>
    </w:p>
    <w:p w14:paraId="228A61B3" w14:textId="77777777" w:rsidR="000A7369" w:rsidRDefault="00000000">
      <w:pPr>
        <w:pStyle w:val="Heading3"/>
      </w:pPr>
      <w:bookmarkStart w:id="71" w:name="_Toc155777554"/>
      <w:bookmarkStart w:id="72" w:name="withdrawal-criteria"/>
      <w:bookmarkEnd w:id="63"/>
      <w:r>
        <w:t>6.4.4 Withdrawal criteria</w:t>
      </w:r>
      <w:bookmarkEnd w:id="71"/>
    </w:p>
    <w:p w14:paraId="31D2E6DF" w14:textId="77777777" w:rsidR="000A7369" w:rsidRDefault="00000000">
      <w:pPr>
        <w:pStyle w:val="FirstParagraph"/>
      </w:pPr>
      <w:r>
        <w:t xml:space="preserve">Patient participants can choose to withdraw their consent to follow up at any time. If they withdraw their consent to follow up the clinical research coordinator will not contact them for additional follow ups. They can also choose to have the data collected about them removed from the trial at any time before final analysis of the data. Withdrawal of consent to follow up or removal of data from the trial will not affect their care in any way. If the patient participant withdraws consent, follow-up of this participant will be performed according to the participating hospitals </w:t>
      </w:r>
      <w:commentRangeStart w:id="73"/>
      <w:r>
        <w:t>routine.</w:t>
      </w:r>
      <w:commentRangeEnd w:id="73"/>
      <w:r w:rsidR="001E2262">
        <w:rPr>
          <w:rStyle w:val="CommentReference"/>
        </w:rPr>
        <w:commentReference w:id="73"/>
      </w:r>
    </w:p>
    <w:p w14:paraId="02EFC07F" w14:textId="77777777" w:rsidR="000A7369" w:rsidRDefault="00000000">
      <w:pPr>
        <w:pStyle w:val="Heading2"/>
      </w:pPr>
      <w:bookmarkStart w:id="74" w:name="_Toc155777555"/>
      <w:bookmarkStart w:id="75" w:name="procedures"/>
      <w:bookmarkEnd w:id="56"/>
      <w:bookmarkEnd w:id="72"/>
      <w:r>
        <w:t>6.5 Procedures</w:t>
      </w:r>
      <w:bookmarkEnd w:id="74"/>
    </w:p>
    <w:p w14:paraId="42B8868D" w14:textId="77777777" w:rsidR="000A7369" w:rsidRDefault="00000000">
      <w:pPr>
        <w:pStyle w:val="FirstParagraph"/>
      </w:pPr>
      <w:r w:rsidRPr="002251C7">
        <w:rPr>
          <w:b/>
          <w:bCs/>
          <w:highlight w:val="yellow"/>
          <w:rPrChange w:id="76" w:author="Abhinav Bassi" w:date="2024-01-10T12:40:00Z">
            <w:rPr>
              <w:b/>
              <w:bCs/>
            </w:rPr>
          </w:rPrChange>
        </w:rPr>
        <w:t>?@tbl-procedures</w:t>
      </w:r>
      <w:r>
        <w:t xml:space="preserve"> 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tbl>
      <w:tblPr>
        <w:tblStyle w:val="Table"/>
        <w:tblW w:w="0" w:type="auto"/>
        <w:jc w:val="center"/>
        <w:tblCellMar>
          <w:left w:w="60" w:type="dxa"/>
          <w:right w:w="60" w:type="dxa"/>
        </w:tblCellMar>
        <w:tblLook w:val="0000" w:firstRow="0" w:lastRow="0" w:firstColumn="0" w:lastColumn="0" w:noHBand="0" w:noVBand="0"/>
      </w:tblPr>
      <w:tblGrid>
        <w:gridCol w:w="2293"/>
        <w:gridCol w:w="1161"/>
        <w:gridCol w:w="662"/>
        <w:gridCol w:w="868"/>
        <w:gridCol w:w="1161"/>
        <w:gridCol w:w="1839"/>
        <w:gridCol w:w="748"/>
        <w:gridCol w:w="748"/>
      </w:tblGrid>
      <w:tr w:rsidR="000A7369" w14:paraId="52F9352E" w14:textId="77777777" w:rsidTr="000A7369">
        <w:trPr>
          <w:cantSplit/>
          <w:tblHeader/>
          <w:jc w:val="center"/>
        </w:trPr>
        <w:tc>
          <w:tcPr>
            <w:tcW w:w="0" w:type="auto"/>
            <w:tcBorders>
              <w:top w:val="single" w:sz="16" w:space="0" w:color="D3D3D3"/>
              <w:left w:val="single" w:sz="0" w:space="0" w:color="D3D3D3"/>
            </w:tcBorders>
          </w:tcPr>
          <w:p w14:paraId="3C0EB4D4" w14:textId="77777777" w:rsidR="000A7369" w:rsidRDefault="000A7369">
            <w:pPr>
              <w:keepNext/>
              <w:spacing w:after="60"/>
            </w:pPr>
            <w:bookmarkStart w:id="77" w:name="tbl-procedures"/>
          </w:p>
        </w:tc>
        <w:tc>
          <w:tcPr>
            <w:tcW w:w="0" w:type="auto"/>
            <w:tcBorders>
              <w:top w:val="single" w:sz="16" w:space="0" w:color="D3D3D3"/>
            </w:tcBorders>
          </w:tcPr>
          <w:p w14:paraId="1B3BFF30" w14:textId="77777777" w:rsidR="000A7369" w:rsidRDefault="000A7369">
            <w:pPr>
              <w:keepNext/>
              <w:spacing w:after="60"/>
            </w:pPr>
          </w:p>
        </w:tc>
        <w:tc>
          <w:tcPr>
            <w:tcW w:w="0" w:type="auto"/>
            <w:gridSpan w:val="6"/>
            <w:tcBorders>
              <w:top w:val="single" w:sz="16" w:space="0" w:color="D3D3D3"/>
              <w:bottom w:val="single" w:sz="16" w:space="0" w:color="D3D3D3"/>
              <w:right w:val="single" w:sz="0" w:space="0" w:color="D3D3D3"/>
            </w:tcBorders>
          </w:tcPr>
          <w:p w14:paraId="67B98391" w14:textId="77777777" w:rsidR="000A7369" w:rsidRDefault="00000000">
            <w:pPr>
              <w:keepNext/>
              <w:spacing w:after="60"/>
              <w:jc w:val="center"/>
            </w:pPr>
            <w:r>
              <w:rPr>
                <w:rFonts w:ascii="Calibri" w:hAnsi="Calibri"/>
                <w:sz w:val="20"/>
              </w:rPr>
              <w:t>Follow up</w:t>
            </w:r>
          </w:p>
        </w:tc>
      </w:tr>
      <w:tr w:rsidR="000A7369" w14:paraId="1B0CFD76" w14:textId="77777777" w:rsidTr="000A7369">
        <w:trPr>
          <w:cantSplit/>
          <w:tblHeader/>
          <w:jc w:val="center"/>
        </w:trPr>
        <w:tc>
          <w:tcPr>
            <w:tcW w:w="0" w:type="auto"/>
            <w:tcBorders>
              <w:left w:val="single" w:sz="0" w:space="0" w:color="D3D3D3"/>
              <w:bottom w:val="single" w:sz="16" w:space="0" w:color="D3D3D3"/>
            </w:tcBorders>
          </w:tcPr>
          <w:p w14:paraId="3D7A07F1" w14:textId="77777777" w:rsidR="000A7369" w:rsidRDefault="00000000">
            <w:pPr>
              <w:keepNext/>
              <w:spacing w:after="60"/>
            </w:pPr>
            <w:r>
              <w:rPr>
                <w:rFonts w:ascii="Calibri" w:hAnsi="Calibri"/>
                <w:sz w:val="20"/>
              </w:rPr>
              <w:t>Procedure</w:t>
            </w:r>
          </w:p>
        </w:tc>
        <w:tc>
          <w:tcPr>
            <w:tcW w:w="0" w:type="auto"/>
            <w:tcBorders>
              <w:bottom w:val="single" w:sz="16" w:space="0" w:color="D3D3D3"/>
            </w:tcBorders>
          </w:tcPr>
          <w:p w14:paraId="0D8F876A" w14:textId="77777777" w:rsidR="000A7369" w:rsidRDefault="00000000">
            <w:pPr>
              <w:keepNext/>
              <w:spacing w:after="60"/>
            </w:pPr>
            <w:r>
              <w:rPr>
                <w:rFonts w:ascii="Calibri" w:hAnsi="Calibri"/>
                <w:sz w:val="20"/>
              </w:rPr>
              <w:t>Screening</w:t>
            </w:r>
          </w:p>
        </w:tc>
        <w:tc>
          <w:tcPr>
            <w:tcW w:w="0" w:type="auto"/>
            <w:tcBorders>
              <w:bottom w:val="single" w:sz="16" w:space="0" w:color="D3D3D3"/>
            </w:tcBorders>
          </w:tcPr>
          <w:p w14:paraId="564A9F56" w14:textId="77777777" w:rsidR="000A7369" w:rsidRDefault="00000000">
            <w:pPr>
              <w:keepNext/>
              <w:spacing w:after="60"/>
            </w:pPr>
            <w:r>
              <w:rPr>
                <w:rFonts w:ascii="Calibri" w:hAnsi="Calibri"/>
                <w:sz w:val="20"/>
              </w:rPr>
              <w:t>Daily</w:t>
            </w:r>
          </w:p>
        </w:tc>
        <w:tc>
          <w:tcPr>
            <w:tcW w:w="0" w:type="auto"/>
            <w:tcBorders>
              <w:bottom w:val="single" w:sz="16" w:space="0" w:color="D3D3D3"/>
            </w:tcBorders>
          </w:tcPr>
          <w:p w14:paraId="07CF7811" w14:textId="77777777" w:rsidR="000A7369" w:rsidRDefault="00000000">
            <w:pPr>
              <w:keepNext/>
              <w:spacing w:after="60"/>
            </w:pPr>
            <w:r>
              <w:rPr>
                <w:rFonts w:ascii="Calibri" w:hAnsi="Calibri"/>
                <w:sz w:val="20"/>
              </w:rPr>
              <w:t>24 hours</w:t>
            </w:r>
          </w:p>
        </w:tc>
        <w:tc>
          <w:tcPr>
            <w:tcW w:w="0" w:type="auto"/>
            <w:tcBorders>
              <w:bottom w:val="single" w:sz="16" w:space="0" w:color="D3D3D3"/>
            </w:tcBorders>
          </w:tcPr>
          <w:p w14:paraId="3D3DE524" w14:textId="77777777" w:rsidR="000A7369" w:rsidRDefault="00000000">
            <w:pPr>
              <w:keepNext/>
              <w:spacing w:after="60"/>
            </w:pPr>
            <w:r>
              <w:rPr>
                <w:rFonts w:ascii="Calibri" w:hAnsi="Calibri"/>
                <w:sz w:val="20"/>
              </w:rPr>
              <w:t>Discharge</w:t>
            </w:r>
          </w:p>
        </w:tc>
        <w:tc>
          <w:tcPr>
            <w:tcW w:w="0" w:type="auto"/>
            <w:tcBorders>
              <w:bottom w:val="single" w:sz="16" w:space="0" w:color="D3D3D3"/>
            </w:tcBorders>
          </w:tcPr>
          <w:p w14:paraId="0A8C5C11" w14:textId="77777777" w:rsidR="000A7369" w:rsidRDefault="00000000">
            <w:pPr>
              <w:keepNext/>
              <w:spacing w:after="60"/>
            </w:pPr>
            <w:r>
              <w:rPr>
                <w:rFonts w:ascii="Calibri" w:hAnsi="Calibri"/>
                <w:sz w:val="20"/>
              </w:rPr>
              <w:t>Within 7 days of discharge</w:t>
            </w:r>
          </w:p>
        </w:tc>
        <w:tc>
          <w:tcPr>
            <w:tcW w:w="0" w:type="auto"/>
            <w:tcBorders>
              <w:bottom w:val="single" w:sz="16" w:space="0" w:color="D3D3D3"/>
            </w:tcBorders>
          </w:tcPr>
          <w:p w14:paraId="45B49E50" w14:textId="77777777" w:rsidR="000A7369" w:rsidRDefault="00000000">
            <w:pPr>
              <w:keepNext/>
              <w:spacing w:after="60"/>
            </w:pPr>
            <w:r>
              <w:rPr>
                <w:rFonts w:ascii="Calibri" w:hAnsi="Calibri"/>
                <w:sz w:val="20"/>
              </w:rPr>
              <w:t>30 days</w:t>
            </w:r>
          </w:p>
        </w:tc>
        <w:tc>
          <w:tcPr>
            <w:tcW w:w="0" w:type="auto"/>
            <w:tcBorders>
              <w:bottom w:val="single" w:sz="16" w:space="0" w:color="D3D3D3"/>
              <w:right w:val="single" w:sz="0" w:space="0" w:color="D3D3D3"/>
            </w:tcBorders>
          </w:tcPr>
          <w:p w14:paraId="3D2A4E5C" w14:textId="77777777" w:rsidR="000A7369" w:rsidRDefault="00000000">
            <w:pPr>
              <w:keepNext/>
              <w:spacing w:after="60"/>
            </w:pPr>
            <w:r>
              <w:rPr>
                <w:rFonts w:ascii="Calibri" w:hAnsi="Calibri"/>
                <w:sz w:val="20"/>
              </w:rPr>
              <w:t>90 days</w:t>
            </w:r>
          </w:p>
        </w:tc>
      </w:tr>
      <w:tr w:rsidR="000A7369" w14:paraId="09422D6C"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6449C5" w14:textId="77777777" w:rsidR="000A7369" w:rsidRDefault="00000000">
            <w:pPr>
              <w:keepNext/>
              <w:spacing w:after="60"/>
            </w:pPr>
            <w:r>
              <w:rPr>
                <w:rFonts w:ascii="Calibri" w:hAnsi="Calibri"/>
                <w:sz w:val="20"/>
              </w:rPr>
              <w:t>Eligibility criteria</w:t>
            </w:r>
          </w:p>
        </w:tc>
        <w:tc>
          <w:tcPr>
            <w:tcW w:w="0" w:type="auto"/>
            <w:tcBorders>
              <w:top w:val="single" w:sz="0" w:space="0" w:color="D3D3D3"/>
              <w:left w:val="single" w:sz="0" w:space="0" w:color="D3D3D3"/>
              <w:bottom w:val="single" w:sz="0" w:space="0" w:color="D3D3D3"/>
              <w:right w:val="single" w:sz="0" w:space="0" w:color="D3D3D3"/>
            </w:tcBorders>
          </w:tcPr>
          <w:p w14:paraId="0E6EE35C"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F14FD43"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344E00F"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4548ECB"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AF6D897"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ADFE056"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9AE2805" w14:textId="77777777" w:rsidR="000A7369" w:rsidRDefault="000A7369">
            <w:pPr>
              <w:keepNext/>
              <w:spacing w:after="60"/>
            </w:pPr>
          </w:p>
        </w:tc>
      </w:tr>
      <w:tr w:rsidR="000A7369" w14:paraId="44159725"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AD54766" w14:textId="77777777" w:rsidR="000A7369" w:rsidRDefault="00000000">
            <w:pPr>
              <w:keepNext/>
              <w:spacing w:after="60"/>
            </w:pPr>
            <w:r>
              <w:rPr>
                <w:rFonts w:ascii="Calibri" w:hAnsi="Calibri"/>
                <w:sz w:val="20"/>
              </w:rPr>
              <w:t>Study information</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7320F29D"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0853B7"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48075DD"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F3665B7"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4E913CC"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A92564"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00C5495" w14:textId="77777777" w:rsidR="000A7369" w:rsidRDefault="000A7369">
            <w:pPr>
              <w:keepNext/>
              <w:spacing w:after="60"/>
            </w:pPr>
          </w:p>
        </w:tc>
      </w:tr>
      <w:tr w:rsidR="000A7369" w14:paraId="00A98894"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543711" w14:textId="77777777" w:rsidR="000A7369" w:rsidRDefault="00000000">
            <w:pPr>
              <w:keepNext/>
              <w:spacing w:after="60"/>
            </w:pPr>
            <w:r>
              <w:rPr>
                <w:rFonts w:ascii="Calibri" w:hAnsi="Calibri"/>
                <w:sz w:val="20"/>
              </w:rPr>
              <w:t>Informed consent for follow up</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38D14BBC"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0534CDA"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B83411"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3B24719"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95E322B"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DB77C47"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32795C5" w14:textId="77777777" w:rsidR="000A7369" w:rsidRDefault="000A7369">
            <w:pPr>
              <w:keepNext/>
              <w:spacing w:after="60"/>
            </w:pPr>
          </w:p>
        </w:tc>
      </w:tr>
      <w:tr w:rsidR="000A7369" w14:paraId="02AFF42A"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E9395C" w14:textId="77777777" w:rsidR="000A7369" w:rsidRDefault="00000000">
            <w:pPr>
              <w:keepNext/>
              <w:spacing w:after="60"/>
            </w:pPr>
            <w:r>
              <w:rPr>
                <w:rFonts w:ascii="Calibri" w:hAnsi="Calibri"/>
                <w:sz w:val="20"/>
              </w:rPr>
              <w:t>Baseline data collection</w:t>
            </w:r>
          </w:p>
        </w:tc>
        <w:tc>
          <w:tcPr>
            <w:tcW w:w="0" w:type="auto"/>
            <w:tcBorders>
              <w:top w:val="single" w:sz="0" w:space="0" w:color="D3D3D3"/>
              <w:left w:val="single" w:sz="0" w:space="0" w:color="D3D3D3"/>
              <w:bottom w:val="single" w:sz="0" w:space="0" w:color="D3D3D3"/>
              <w:right w:val="single" w:sz="0" w:space="0" w:color="D3D3D3"/>
            </w:tcBorders>
          </w:tcPr>
          <w:p w14:paraId="484A3C9D"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3042F3B"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294D402"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29627F2"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58732E0"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EB78B8C"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2716155" w14:textId="77777777" w:rsidR="000A7369" w:rsidRDefault="000A7369">
            <w:pPr>
              <w:keepNext/>
              <w:spacing w:after="60"/>
            </w:pPr>
          </w:p>
        </w:tc>
      </w:tr>
      <w:tr w:rsidR="000A7369" w14:paraId="05DE162A"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336B385" w14:textId="77777777" w:rsidR="000A7369" w:rsidRDefault="00000000">
            <w:pPr>
              <w:keepNext/>
              <w:spacing w:after="60"/>
            </w:pPr>
            <w:r>
              <w:rPr>
                <w:rFonts w:ascii="Calibri" w:hAnsi="Calibri"/>
                <w:sz w:val="20"/>
              </w:rPr>
              <w:t>Injury data collection</w:t>
            </w:r>
          </w:p>
        </w:tc>
        <w:tc>
          <w:tcPr>
            <w:tcW w:w="0" w:type="auto"/>
            <w:tcBorders>
              <w:top w:val="single" w:sz="0" w:space="0" w:color="D3D3D3"/>
              <w:left w:val="single" w:sz="0" w:space="0" w:color="D3D3D3"/>
              <w:bottom w:val="single" w:sz="0" w:space="0" w:color="D3D3D3"/>
              <w:right w:val="single" w:sz="0" w:space="0" w:color="D3D3D3"/>
            </w:tcBorders>
          </w:tcPr>
          <w:p w14:paraId="5491BB00"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5BFDCFE"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C8DEEFD"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163D58"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C3C4638"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F5E7F5F"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7496615" w14:textId="77777777" w:rsidR="000A7369" w:rsidRDefault="000A7369">
            <w:pPr>
              <w:keepNext/>
              <w:spacing w:after="60"/>
            </w:pPr>
          </w:p>
        </w:tc>
      </w:tr>
      <w:tr w:rsidR="000A7369" w14:paraId="0FE36FD3"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404F744" w14:textId="77777777" w:rsidR="000A7369" w:rsidRDefault="00000000">
            <w:pPr>
              <w:keepNext/>
              <w:spacing w:after="60"/>
            </w:pPr>
            <w:r>
              <w:rPr>
                <w:rFonts w:ascii="Calibri" w:hAnsi="Calibri"/>
                <w:sz w:val="20"/>
              </w:rPr>
              <w:t>Assessment of safety events</w:t>
            </w:r>
          </w:p>
        </w:tc>
        <w:tc>
          <w:tcPr>
            <w:tcW w:w="0" w:type="auto"/>
            <w:tcBorders>
              <w:top w:val="single" w:sz="0" w:space="0" w:color="D3D3D3"/>
              <w:left w:val="single" w:sz="0" w:space="0" w:color="D3D3D3"/>
              <w:bottom w:val="single" w:sz="0" w:space="0" w:color="D3D3D3"/>
              <w:right w:val="single" w:sz="0" w:space="0" w:color="D3D3D3"/>
            </w:tcBorders>
          </w:tcPr>
          <w:p w14:paraId="3D8EB369"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6859677"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DEA2C78"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BB8DE3F"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E32EB09"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26F6B12"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76B713A" w14:textId="77777777" w:rsidR="000A7369" w:rsidRDefault="000A7369">
            <w:pPr>
              <w:keepNext/>
              <w:spacing w:after="60"/>
            </w:pPr>
          </w:p>
        </w:tc>
      </w:tr>
      <w:tr w:rsidR="000A7369" w14:paraId="78DC8719"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45BC82" w14:textId="77777777" w:rsidR="000A7369" w:rsidRDefault="00000000">
            <w:pPr>
              <w:keepNext/>
              <w:spacing w:after="60"/>
            </w:pPr>
            <w:r>
              <w:rPr>
                <w:rFonts w:ascii="Calibri" w:hAnsi="Calibri"/>
                <w:sz w:val="20"/>
              </w:rPr>
              <w:t>Mortality data collection</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14:paraId="455D8C4F"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0DC9EAC"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ABFFC83"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246E0C4"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4299B5E"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B3A28A9"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136A820" w14:textId="77777777" w:rsidR="000A7369" w:rsidRDefault="00000000">
            <w:pPr>
              <w:keepNext/>
              <w:spacing w:after="60"/>
            </w:pPr>
            <w:r>
              <w:rPr>
                <w:rFonts w:ascii="Calibri" w:hAnsi="Calibri"/>
                <w:sz w:val="20"/>
              </w:rPr>
              <w:t>√</w:t>
            </w:r>
          </w:p>
        </w:tc>
      </w:tr>
      <w:tr w:rsidR="000A7369" w14:paraId="23C11638"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37C21E" w14:textId="77777777" w:rsidR="000A7369" w:rsidRDefault="00000000">
            <w:pPr>
              <w:keepNext/>
              <w:spacing w:after="60"/>
            </w:pPr>
            <w:r>
              <w:rPr>
                <w:rFonts w:ascii="Calibri" w:hAnsi="Calibri"/>
                <w:sz w:val="20"/>
              </w:rPr>
              <w:t>EQ-5D/WHODAS</w:t>
            </w:r>
          </w:p>
        </w:tc>
        <w:tc>
          <w:tcPr>
            <w:tcW w:w="0" w:type="auto"/>
            <w:tcBorders>
              <w:top w:val="single" w:sz="0" w:space="0" w:color="D3D3D3"/>
              <w:left w:val="single" w:sz="0" w:space="0" w:color="D3D3D3"/>
              <w:bottom w:val="single" w:sz="0" w:space="0" w:color="D3D3D3"/>
              <w:right w:val="single" w:sz="0" w:space="0" w:color="D3D3D3"/>
            </w:tcBorders>
          </w:tcPr>
          <w:p w14:paraId="591ED270"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E7BEEDA"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386E4B5"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00C07B"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E50886"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984CE5B"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6ED2C16" w14:textId="77777777" w:rsidR="000A7369" w:rsidRDefault="00000000">
            <w:pPr>
              <w:keepNext/>
              <w:spacing w:after="60"/>
            </w:pPr>
            <w:r>
              <w:rPr>
                <w:rFonts w:ascii="Calibri" w:hAnsi="Calibri"/>
                <w:sz w:val="20"/>
              </w:rPr>
              <w:t>√</w:t>
            </w:r>
          </w:p>
        </w:tc>
      </w:tr>
      <w:tr w:rsidR="000A7369" w14:paraId="5A5483FD"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17E2E19" w14:textId="77777777" w:rsidR="000A7369" w:rsidRDefault="00000000">
            <w:pPr>
              <w:keepNext/>
              <w:spacing w:after="60"/>
            </w:pPr>
            <w:r>
              <w:rPr>
                <w:rFonts w:ascii="Calibri" w:hAnsi="Calibri"/>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20BB4110"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ABBBD55"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F5B3A66"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9DC30B4"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F450E1B"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73AFBCB" w14:textId="77777777" w:rsidR="000A7369"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CDAA0B8" w14:textId="77777777" w:rsidR="000A7369" w:rsidRDefault="00000000">
            <w:pPr>
              <w:keepNext/>
              <w:spacing w:after="60"/>
            </w:pPr>
            <w:r>
              <w:rPr>
                <w:rFonts w:ascii="Calibri" w:hAnsi="Calibri"/>
                <w:sz w:val="20"/>
              </w:rPr>
              <w:t>√</w:t>
            </w:r>
          </w:p>
        </w:tc>
      </w:tr>
      <w:tr w:rsidR="000A7369" w14:paraId="3E32E701" w14:textId="77777777" w:rsidTr="000A736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758763F" w14:textId="77777777" w:rsidR="000A7369" w:rsidRDefault="00000000">
            <w:pPr>
              <w:keepNext/>
              <w:spacing w:after="60"/>
            </w:pPr>
            <w:r>
              <w:rPr>
                <w:rFonts w:ascii="Calibri" w:hAnsi="Calibri"/>
                <w:sz w:val="20"/>
              </w:rPr>
              <w:t>End of Trial</w:t>
            </w:r>
          </w:p>
        </w:tc>
        <w:tc>
          <w:tcPr>
            <w:tcW w:w="0" w:type="auto"/>
            <w:tcBorders>
              <w:top w:val="single" w:sz="0" w:space="0" w:color="D3D3D3"/>
              <w:left w:val="single" w:sz="0" w:space="0" w:color="D3D3D3"/>
              <w:bottom w:val="single" w:sz="0" w:space="0" w:color="D3D3D3"/>
              <w:right w:val="single" w:sz="0" w:space="0" w:color="D3D3D3"/>
            </w:tcBorders>
          </w:tcPr>
          <w:p w14:paraId="17BD39F6"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1655B92"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876DBA3"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2D4CFC3"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933339E"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C50350D" w14:textId="77777777" w:rsidR="000A7369" w:rsidRDefault="000A7369">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C1008EA" w14:textId="77777777" w:rsidR="000A7369" w:rsidRDefault="00000000">
            <w:pPr>
              <w:keepNext/>
              <w:spacing w:after="60"/>
            </w:pPr>
            <w:r>
              <w:rPr>
                <w:rFonts w:ascii="Calibri" w:hAnsi="Calibri"/>
                <w:sz w:val="20"/>
              </w:rPr>
              <w:t>√</w:t>
            </w:r>
          </w:p>
        </w:tc>
      </w:tr>
      <w:tr w:rsidR="000A7369" w14:paraId="1E4A92D8" w14:textId="77777777" w:rsidTr="000A7369">
        <w:trPr>
          <w:cantSplit/>
          <w:jc w:val="center"/>
        </w:trPr>
        <w:tc>
          <w:tcPr>
            <w:tcW w:w="0" w:type="auto"/>
            <w:gridSpan w:val="8"/>
          </w:tcPr>
          <w:p w14:paraId="41D4DDB7" w14:textId="77777777" w:rsidR="000A7369" w:rsidRDefault="00000000">
            <w:pPr>
              <w:keepNext/>
              <w:spacing w:after="60"/>
            </w:pPr>
            <w:r>
              <w:rPr>
                <w:rFonts w:ascii="Calibri" w:hAnsi="Calibri"/>
                <w:i/>
                <w:sz w:val="20"/>
                <w:vertAlign w:val="superscript"/>
              </w:rPr>
              <w:t>1</w:t>
            </w:r>
            <w:r>
              <w:rPr>
                <w:rFonts w:ascii="Calibri" w:hAnsi="Calibri"/>
                <w:sz w:val="20"/>
              </w:rPr>
              <w:t>Clinical research coordinators will inform patient participants about the study, including that they are free to withdraw their data from the study at any time, and approach them for informed consent for follow up either in person or telephonically.</w:t>
            </w:r>
          </w:p>
        </w:tc>
      </w:tr>
      <w:tr w:rsidR="000A7369" w14:paraId="714A0F1D" w14:textId="77777777" w:rsidTr="000A7369">
        <w:trPr>
          <w:cantSplit/>
          <w:jc w:val="center"/>
        </w:trPr>
        <w:tc>
          <w:tcPr>
            <w:tcW w:w="0" w:type="auto"/>
            <w:gridSpan w:val="8"/>
          </w:tcPr>
          <w:p w14:paraId="2DF02862" w14:textId="77777777" w:rsidR="000A7369" w:rsidRDefault="00000000">
            <w:pPr>
              <w:keepNext/>
              <w:spacing w:after="60"/>
            </w:pPr>
            <w:r>
              <w:rPr>
                <w:rFonts w:ascii="Calibri" w:hAnsi="Calibri"/>
                <w:i/>
                <w:sz w:val="20"/>
                <w:vertAlign w:val="superscript"/>
              </w:rPr>
              <w:t>2</w:t>
            </w:r>
            <w:r>
              <w:rPr>
                <w:rFonts w:ascii="Calibri" w:hAnsi="Calibri"/>
                <w:sz w:val="20"/>
              </w:rPr>
              <w:t>Mortality data will be collected from the hospital records and from the patient participants or their caregivers by telephone.</w:t>
            </w:r>
          </w:p>
        </w:tc>
      </w:tr>
    </w:tbl>
    <w:p w14:paraId="4132D1BB" w14:textId="77777777" w:rsidR="000A7369" w:rsidRDefault="00000000">
      <w:pPr>
        <w:pStyle w:val="BodyText"/>
      </w:pPr>
      <w:r w:rsidRPr="002251C7">
        <w:rPr>
          <w:b/>
          <w:bCs/>
          <w:highlight w:val="yellow"/>
          <w:rPrChange w:id="78" w:author="Abhinav Bassi" w:date="2024-01-10T12:41:00Z">
            <w:rPr>
              <w:b/>
              <w:bCs/>
            </w:rPr>
          </w:rPrChange>
        </w:rPr>
        <w:t>?(caption)</w:t>
      </w:r>
    </w:p>
    <w:p w14:paraId="55A4D90F" w14:textId="77777777" w:rsidR="000A7369" w:rsidRDefault="00000000">
      <w:pPr>
        <w:pStyle w:val="Heading2"/>
      </w:pPr>
      <w:bookmarkStart w:id="79" w:name="_Toc155777556"/>
      <w:bookmarkStart w:id="80" w:name="biological-sampling-procedures"/>
      <w:bookmarkEnd w:id="75"/>
      <w:bookmarkEnd w:id="77"/>
      <w:r>
        <w:t>6.6 Biological sampling procedures</w:t>
      </w:r>
      <w:bookmarkEnd w:id="79"/>
    </w:p>
    <w:p w14:paraId="30280465" w14:textId="77777777" w:rsidR="000A7369" w:rsidRDefault="00000000">
      <w:pPr>
        <w:pStyle w:val="FirstParagraph"/>
      </w:pPr>
      <w:r>
        <w:t>This trial does not include biological sampling.</w:t>
      </w:r>
    </w:p>
    <w:p w14:paraId="0A3D5868" w14:textId="77777777" w:rsidR="000A7369" w:rsidRDefault="00000000">
      <w:pPr>
        <w:pStyle w:val="Heading2"/>
      </w:pPr>
      <w:bookmarkStart w:id="81" w:name="_Toc155777557"/>
      <w:bookmarkStart w:id="82" w:name="end-of-trial"/>
      <w:bookmarkEnd w:id="80"/>
      <w:r>
        <w:t>6.7 End of Trial</w:t>
      </w:r>
      <w:bookmarkEnd w:id="81"/>
    </w:p>
    <w:p w14:paraId="6E754CB8" w14:textId="51AEA670" w:rsidR="000A7369" w:rsidRDefault="00000000">
      <w:pPr>
        <w:pStyle w:val="FirstParagraph"/>
      </w:pPr>
      <w:r>
        <w:t>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sponsor.</w:t>
      </w:r>
    </w:p>
    <w:p w14:paraId="250D1EDD" w14:textId="77777777" w:rsidR="000A7369" w:rsidRDefault="00000000">
      <w:pPr>
        <w:pStyle w:val="Heading2"/>
      </w:pPr>
      <w:bookmarkStart w:id="83" w:name="_Toc155777558"/>
      <w:bookmarkStart w:id="84" w:name="intervention-and-control-treatment"/>
      <w:bookmarkEnd w:id="82"/>
      <w:r>
        <w:t>6.8 Intervention and control treatment</w:t>
      </w:r>
      <w:bookmarkEnd w:id="83"/>
    </w:p>
    <w:p w14:paraId="0365CD0B" w14:textId="77777777" w:rsidR="000A7369" w:rsidRDefault="00000000">
      <w:pPr>
        <w:pStyle w:val="FirstParagraph"/>
      </w:pPr>
      <w:r>
        <w:t>The intervention will be ATLS</w:t>
      </w:r>
      <w:r>
        <w:rPr>
          <w:vertAlign w:val="superscript"/>
        </w:rPr>
        <w:t>®</w:t>
      </w:r>
      <w:r>
        <w:t xml:space="preserve">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t>
      </w:r>
      <w:r>
        <w:lastRenderedPageBreak/>
        <w:t>we judge the risk of clusters implementing ATLS</w:t>
      </w:r>
      <w:r>
        <w:rPr>
          <w:vertAlign w:val="superscript"/>
        </w:rPr>
        <w:t>®</w:t>
      </w:r>
      <w:r>
        <w:t xml:space="preserve"> before their randomised implementation sequence as very low.</w:t>
      </w:r>
    </w:p>
    <w:p w14:paraId="7377E0C8" w14:textId="77777777" w:rsidR="000A7369" w:rsidRDefault="00000000">
      <w:pPr>
        <w:pStyle w:val="BodyText"/>
      </w:pPr>
      <w:r>
        <w:t>We will train the number units of physicians needed to reach the required patient sample size, but estimate that this will require training an average of ten physicians per hospital, which on average should be mean that we can train one to two units per hospital. This is possible because many hospitals in India organise physicians staffing their emergency departments in units, and the physicians in the same unit work together in the emergency department on the same days of the week. We will therefore collect data only on the days when these units work. The units selected to constitute a cluster from each hospital will be a convenience sample out of all eligible units in those hospitals.</w:t>
      </w:r>
    </w:p>
    <w:p w14:paraId="58F744ED" w14:textId="77777777" w:rsidR="000A7369" w:rsidRDefault="00000000">
      <w:pPr>
        <w:pStyle w:val="BodyText"/>
      </w:pPr>
      <w:r>
        <w:rPr>
          <w:b/>
          <w:bCs/>
        </w:rPr>
        <w:t>Advanced Trauma Life Support</w:t>
      </w:r>
      <w:r>
        <w:rPr>
          <w:b/>
          <w:bCs/>
          <w:vertAlign w:val="superscript"/>
        </w:rPr>
        <w:t>®</w:t>
      </w:r>
      <w:r>
        <w:rPr>
          <w:b/>
          <w:bCs/>
        </w:rPr>
        <w:t xml:space="preserve"> (ATLS</w:t>
      </w:r>
      <w:r>
        <w:rPr>
          <w:b/>
          <w:bCs/>
          <w:vertAlign w:val="superscript"/>
        </w:rPr>
        <w:t>®</w:t>
      </w:r>
      <w:r>
        <w:rPr>
          <w:b/>
          <w:bCs/>
        </w:rPr>
        <w:t>)</w:t>
      </w:r>
      <w:r>
        <w:rPr>
          <w:b/>
          <w:bCs/>
          <w:vertAlign w:val="superscript"/>
        </w:rPr>
        <w:t>11</w:t>
      </w:r>
      <w:r>
        <w:t xml:space="preserve"> 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w:t>
      </w:r>
      <w:r>
        <w:t xml:space="preserve"> training facility in India.</w:t>
      </w:r>
    </w:p>
    <w:p w14:paraId="211C2412" w14:textId="77777777" w:rsidR="000A7369" w:rsidRDefault="00000000">
      <w:pPr>
        <w:pStyle w:val="BodyText"/>
      </w:pPr>
      <w:r>
        <w:rPr>
          <w:b/>
          <w:bCs/>
        </w:rPr>
        <w:t>Standard care</w:t>
      </w:r>
      <w:r>
        <w:t xml:space="preserv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4FA09690" w14:textId="77777777" w:rsidR="000A7369" w:rsidRDefault="00000000">
      <w:pPr>
        <w:pStyle w:val="Heading3"/>
      </w:pPr>
      <w:bookmarkStart w:id="85" w:name="_Toc155777559"/>
      <w:bookmarkStart w:id="86" w:name="Xf02b29e15f63d0cbcdfc4516a30aea727e4ce25"/>
      <w:r>
        <w:t>6.8.1 Description of investigational medicinal products</w:t>
      </w:r>
      <w:bookmarkEnd w:id="85"/>
    </w:p>
    <w:p w14:paraId="5EBCEBDA" w14:textId="77777777" w:rsidR="000A7369" w:rsidRDefault="00000000">
      <w:pPr>
        <w:pStyle w:val="FirstParagraph"/>
      </w:pPr>
      <w:r>
        <w:t>This trial does not include any investigational medicinal products.</w:t>
      </w:r>
    </w:p>
    <w:p w14:paraId="10B0E65C" w14:textId="77777777" w:rsidR="000A7369" w:rsidRDefault="00000000">
      <w:pPr>
        <w:pStyle w:val="Heading3"/>
      </w:pPr>
      <w:bookmarkStart w:id="87" w:name="_Toc155777560"/>
      <w:bookmarkStart w:id="88" w:name="auxiliary-medicinal-products"/>
      <w:bookmarkEnd w:id="86"/>
      <w:r>
        <w:t>6.8.2 Auxiliary medicinal products</w:t>
      </w:r>
      <w:bookmarkEnd w:id="87"/>
    </w:p>
    <w:p w14:paraId="6D821AEE" w14:textId="77777777" w:rsidR="000A7369" w:rsidRDefault="00000000">
      <w:pPr>
        <w:pStyle w:val="FirstParagraph"/>
      </w:pPr>
      <w:r>
        <w:t>This trial does not include any auxiliary medicinal products.</w:t>
      </w:r>
    </w:p>
    <w:p w14:paraId="33500F8D" w14:textId="77777777" w:rsidR="000A7369" w:rsidRDefault="00000000">
      <w:pPr>
        <w:pStyle w:val="Heading3"/>
      </w:pPr>
      <w:bookmarkStart w:id="89" w:name="_Toc155777561"/>
      <w:bookmarkStart w:id="90" w:name="Xc2d650b6c6acd0528e005be9fdded9065220778"/>
      <w:bookmarkEnd w:id="88"/>
      <w:r>
        <w:t>6.8.3 Concomitant use of other medications or treatments</w:t>
      </w:r>
      <w:bookmarkEnd w:id="89"/>
    </w:p>
    <w:p w14:paraId="21716E10" w14:textId="77777777" w:rsidR="000A7369" w:rsidRDefault="00000000">
      <w:pPr>
        <w:pStyle w:val="FirstParagraph"/>
      </w:pPr>
      <w:r>
        <w:t>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p w14:paraId="17982D7D" w14:textId="77777777" w:rsidR="000A7369" w:rsidRDefault="00000000">
      <w:pPr>
        <w:pStyle w:val="Heading2"/>
      </w:pPr>
      <w:bookmarkStart w:id="91" w:name="_Toc155777562"/>
      <w:bookmarkStart w:id="92" w:name="randomization"/>
      <w:bookmarkEnd w:id="84"/>
      <w:bookmarkEnd w:id="90"/>
      <w:r>
        <w:t>6.9 Randomization</w:t>
      </w:r>
      <w:bookmarkEnd w:id="91"/>
    </w:p>
    <w:p w14:paraId="4415C770" w14:textId="77777777" w:rsidR="000A7369" w:rsidRDefault="00000000">
      <w:pPr>
        <w:pStyle w:val="FirstParagraph"/>
      </w:pPr>
      <w:r>
        <w:t xml:space="preserve">We will assign clusters to batches as they are found to be eligible and receive ethical approval. Batches will include clusters from hospitals in different regions to optimize trial logistics. We will randomize the clusters alloted to each batch to the different intervention </w:t>
      </w:r>
      <w:r>
        <w:lastRenderedPageBreak/>
        <w:t>implementation sequences within that batch</w:t>
      </w:r>
      <w:r>
        <w:rPr>
          <w:rStyle w:val="FootnoteReference"/>
        </w:rPr>
        <w:footnoteReference w:id="3"/>
      </w:r>
      <w:r>
        <w:t>. We will balance the randomization within each batch on cluster size, defined as monthly volume of eligible patient participants, using covariate constrained randomization. We will conceal the randomization order for as long as it is logistically possible, considering that arrangements for sending physicians to ATLS</w:t>
      </w:r>
      <w:r>
        <w:rPr>
          <w:vertAlign w:val="superscript"/>
        </w:rPr>
        <w:t>®</w:t>
      </w:r>
      <w:r>
        <w:t xml:space="preserve"> training need to be made in advance.</w:t>
      </w:r>
    </w:p>
    <w:p w14:paraId="1290E1EA" w14:textId="77777777" w:rsidR="000A7369" w:rsidRDefault="00000000">
      <w:pPr>
        <w:pStyle w:val="Heading2"/>
      </w:pPr>
      <w:bookmarkStart w:id="93" w:name="_Toc155777563"/>
      <w:bookmarkStart w:id="94" w:name="blinding"/>
      <w:bookmarkEnd w:id="92"/>
      <w:r>
        <w:t>6.10 Blinding</w:t>
      </w:r>
      <w:bookmarkEnd w:id="93"/>
    </w:p>
    <w:p w14:paraId="5B3799C2" w14:textId="77777777" w:rsidR="000A7369" w:rsidRDefault="00000000">
      <w:pPr>
        <w:pStyle w:val="FirstParagraph"/>
      </w:pPr>
      <w:r>
        <w:t>It is not possible to blind a stepped-wedge trial, because all clusters receive the intervention.</w:t>
      </w:r>
    </w:p>
    <w:p w14:paraId="7F1299D0" w14:textId="77777777" w:rsidR="000A7369" w:rsidRDefault="00000000">
      <w:pPr>
        <w:pStyle w:val="Heading2"/>
      </w:pPr>
      <w:bookmarkStart w:id="95" w:name="_Toc155777564"/>
      <w:bookmarkStart w:id="96" w:name="treatment-after-trial-end"/>
      <w:bookmarkEnd w:id="94"/>
      <w:r>
        <w:t>6.11 Treatment after trial end</w:t>
      </w:r>
      <w:bookmarkEnd w:id="95"/>
    </w:p>
    <w:p w14:paraId="07A3C7D0" w14:textId="77777777" w:rsidR="000A7369" w:rsidRDefault="00000000">
      <w:pPr>
        <w:pStyle w:val="FirstParagraph"/>
      </w:pPr>
      <w:r>
        <w:t>When the trial ends, the intervention will have been implemented in all clusters.</w:t>
      </w:r>
    </w:p>
    <w:p w14:paraId="313524CB" w14:textId="77777777" w:rsidR="000A7369" w:rsidRDefault="00000000">
      <w:pPr>
        <w:pStyle w:val="Heading2"/>
      </w:pPr>
      <w:bookmarkStart w:id="97" w:name="_Toc155777565"/>
      <w:bookmarkStart w:id="98" w:name="outcomes"/>
      <w:bookmarkEnd w:id="96"/>
      <w:r>
        <w:t>6.12 Outcomes</w:t>
      </w:r>
      <w:bookmarkEnd w:id="97"/>
    </w:p>
    <w:p w14:paraId="5ED15C5B" w14:textId="77777777" w:rsidR="000A7369" w:rsidRDefault="00000000">
      <w:pPr>
        <w:pStyle w:val="Heading3"/>
      </w:pPr>
      <w:bookmarkStart w:id="99" w:name="_Toc155777566"/>
      <w:bookmarkStart w:id="100" w:name="primary-outcome"/>
      <w:r>
        <w:t>6.12.1 Primary outcome</w:t>
      </w:r>
      <w:bookmarkEnd w:id="99"/>
    </w:p>
    <w:p w14:paraId="20D0FC62" w14:textId="77777777" w:rsidR="000A7369" w:rsidRDefault="00000000">
      <w:pPr>
        <w:pStyle w:val="FirstParagraph"/>
      </w:pPr>
      <w:r>
        <w:t>The primary outcome will be all-cause mortality within 30 days of arrival at the emergency department. Clinical research coordinators will extract information on death from patient hospital records, by calling the patient or a patient representative, or if the patient has been transferred to another hospital by contacting the hospital to which the patient was transferred.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p w14:paraId="0C6EEF9B" w14:textId="77777777" w:rsidR="000A7369" w:rsidRDefault="00000000">
      <w:pPr>
        <w:pStyle w:val="Heading3"/>
      </w:pPr>
      <w:bookmarkStart w:id="101" w:name="_Toc155777567"/>
      <w:bookmarkStart w:id="102" w:name="secondary-outcomes"/>
      <w:bookmarkEnd w:id="100"/>
      <w:r>
        <w:t>6.12.2 Secondary outcomes</w:t>
      </w:r>
      <w:bookmarkEnd w:id="101"/>
    </w:p>
    <w:p w14:paraId="16EAC309" w14:textId="77777777" w:rsidR="000A7369" w:rsidRDefault="00000000">
      <w:pPr>
        <w:pStyle w:val="Compact"/>
        <w:numPr>
          <w:ilvl w:val="0"/>
          <w:numId w:val="6"/>
        </w:numPr>
      </w:pPr>
      <w:r>
        <w:t>All cause mortality within 24 hours and three months of arrival at the emergency department. Data on this outcome will be collected in the same way as for the primary outcome.</w:t>
      </w:r>
    </w:p>
    <w:p w14:paraId="4748ECD0" w14:textId="77777777" w:rsidR="000A7369" w:rsidRDefault="00000000">
      <w:pPr>
        <w:pStyle w:val="Compact"/>
        <w:numPr>
          <w:ilvl w:val="0"/>
          <w:numId w:val="6"/>
        </w:numPr>
      </w:pPr>
      <w:r>
        <w:t>In-hospital mortality within 30 days of arrival at the emergency department. Data on this outcome will be collected in the same way as for the primary outcome.</w:t>
      </w:r>
    </w:p>
    <w:p w14:paraId="53B1B869" w14:textId="77777777" w:rsidR="000A7369" w:rsidRDefault="00000000">
      <w:pPr>
        <w:pStyle w:val="Compact"/>
        <w:numPr>
          <w:ilvl w:val="0"/>
          <w:numId w:val="6"/>
        </w:numPr>
      </w:pPr>
      <w:r>
        <w:t>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 We will collect this data from a stratified random sample (site and period) of patient participants. The sampling will be designed so that is maximises statistical efficiency.</w:t>
      </w:r>
    </w:p>
    <w:p w14:paraId="63FC6D9B" w14:textId="77777777" w:rsidR="000A7369" w:rsidRDefault="00000000">
      <w:pPr>
        <w:pStyle w:val="Compact"/>
        <w:numPr>
          <w:ilvl w:val="0"/>
          <w:numId w:val="6"/>
        </w:numPr>
      </w:pPr>
      <w:r>
        <w:t xml:space="preserve">Disability within seven days of discharge, and at 30 days and three months of arrival at the emergency department, assessed using the WHO Disability Assessment </w:t>
      </w:r>
      <w:r>
        <w:lastRenderedPageBreak/>
        <w:t>Schedule 2.0 (WHODAS 2.0). Data on this outcome will be collected in person if the patient is still in hospital, or by phone if the patient has been discharged. This data will also be collected from a stratified random sample of participants.</w:t>
      </w:r>
    </w:p>
    <w:p w14:paraId="6605CEDD" w14:textId="77777777" w:rsidR="000A7369" w:rsidRDefault="00000000">
      <w:pPr>
        <w:pStyle w:val="Compact"/>
        <w:numPr>
          <w:ilvl w:val="0"/>
          <w:numId w:val="6"/>
        </w:numPr>
      </w:pPr>
      <w:r>
        <w:t>Return to work at 30 days and three months after arrival at the emergency department. Data on this outcome will be collected in person if the patient is still in hospital, or by phone if the patient has been discharged.</w:t>
      </w:r>
    </w:p>
    <w:p w14:paraId="07DDE249" w14:textId="77777777" w:rsidR="000A7369" w:rsidRDefault="00000000">
      <w:pPr>
        <w:pStyle w:val="Compact"/>
        <w:numPr>
          <w:ilvl w:val="0"/>
          <w:numId w:val="6"/>
        </w:numPr>
      </w:pPr>
      <w:r>
        <w:t>Length of emergency department stay. Data on this outcome will be collected from patient hospital records.</w:t>
      </w:r>
    </w:p>
    <w:p w14:paraId="663EB082" w14:textId="77777777" w:rsidR="000A7369" w:rsidRDefault="00000000">
      <w:pPr>
        <w:pStyle w:val="Compact"/>
        <w:numPr>
          <w:ilvl w:val="0"/>
          <w:numId w:val="6"/>
        </w:numPr>
      </w:pPr>
      <w:r>
        <w:t>Length of hospital stay. Data on this outcome will be collected from patient hospital records.</w:t>
      </w:r>
    </w:p>
    <w:p w14:paraId="0E064897" w14:textId="77777777" w:rsidR="000A7369" w:rsidRDefault="00000000">
      <w:pPr>
        <w:pStyle w:val="Compact"/>
        <w:numPr>
          <w:ilvl w:val="0"/>
          <w:numId w:val="6"/>
        </w:numPr>
      </w:pPr>
      <w:r>
        <w:t>Intensive care unit admission. Data on this outcome will be collected from patient hospital records.</w:t>
      </w:r>
    </w:p>
    <w:p w14:paraId="221B88C5" w14:textId="77777777" w:rsidR="000A7369" w:rsidRDefault="00000000">
      <w:pPr>
        <w:pStyle w:val="Compact"/>
        <w:numPr>
          <w:ilvl w:val="0"/>
          <w:numId w:val="6"/>
        </w:numPr>
      </w:pPr>
      <w:r>
        <w:t>Length of intensive care unit stay. Data on this outcome will be collected from patient hospital records.</w:t>
      </w:r>
    </w:p>
    <w:p w14:paraId="155AC516" w14:textId="77777777" w:rsidR="000A7369" w:rsidRDefault="00000000">
      <w:pPr>
        <w:pStyle w:val="Heading2"/>
      </w:pPr>
      <w:bookmarkStart w:id="103" w:name="_Toc155777568"/>
      <w:bookmarkStart w:id="104" w:name="handling-of-adverse-and-safety-events"/>
      <w:bookmarkEnd w:id="98"/>
      <w:bookmarkEnd w:id="102"/>
      <w:r>
        <w:t>6.13 Handling of Adverse and Safety Events</w:t>
      </w:r>
      <w:bookmarkEnd w:id="103"/>
    </w:p>
    <w:p w14:paraId="56479676" w14:textId="77777777" w:rsidR="000A7369" w:rsidRDefault="00000000">
      <w:pPr>
        <w:pStyle w:val="Heading3"/>
      </w:pPr>
      <w:bookmarkStart w:id="105" w:name="_Toc155777569"/>
      <w:bookmarkStart w:id="106" w:name="definitions"/>
      <w:r>
        <w:t>6.13.1 Definitions</w:t>
      </w:r>
      <w:bookmarkEnd w:id="105"/>
    </w:p>
    <w:p w14:paraId="136412EC" w14:textId="77777777" w:rsidR="000A7369" w:rsidRDefault="00000000">
      <w:pPr>
        <w:pStyle w:val="Heading4"/>
      </w:pPr>
      <w:bookmarkStart w:id="107" w:name="adverse-event"/>
      <w:r>
        <w:t>6.13.1.1 Adverse Event</w:t>
      </w:r>
    </w:p>
    <w:p w14:paraId="0136AA5A" w14:textId="77777777" w:rsidR="000A7369" w:rsidRDefault="00000000">
      <w:pPr>
        <w:pStyle w:val="FirstParagraph"/>
      </w:pPr>
      <w:r>
        <w:t>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p w14:paraId="2931DE2B" w14:textId="77777777" w:rsidR="000A7369" w:rsidRDefault="00000000">
      <w:pPr>
        <w:pStyle w:val="Heading4"/>
      </w:pPr>
      <w:bookmarkStart w:id="108" w:name="serious-adverse-event"/>
      <w:bookmarkEnd w:id="107"/>
      <w:r>
        <w:t>6.13.1.2 Serious Adverse Event</w:t>
      </w:r>
    </w:p>
    <w:p w14:paraId="7924D62F" w14:textId="77777777" w:rsidR="000A7369" w:rsidRDefault="00000000">
      <w:pPr>
        <w:pStyle w:val="FirstParagraph"/>
      </w:pPr>
      <w:r>
        <w:t>Any untoward medical occurrence in a trial participant that:</w:t>
      </w:r>
    </w:p>
    <w:p w14:paraId="1539C81E" w14:textId="77777777" w:rsidR="000A7369" w:rsidRDefault="00000000">
      <w:pPr>
        <w:pStyle w:val="Compact"/>
        <w:numPr>
          <w:ilvl w:val="0"/>
          <w:numId w:val="7"/>
        </w:numPr>
      </w:pPr>
      <w:r>
        <w:t>leads to death</w:t>
      </w:r>
    </w:p>
    <w:p w14:paraId="64BEEC81" w14:textId="77777777" w:rsidR="000A7369" w:rsidRDefault="00000000">
      <w:pPr>
        <w:pStyle w:val="Compact"/>
        <w:numPr>
          <w:ilvl w:val="0"/>
          <w:numId w:val="7"/>
        </w:numPr>
      </w:pPr>
      <w:r>
        <w:t>is life-threatening</w:t>
      </w:r>
    </w:p>
    <w:p w14:paraId="0B840741" w14:textId="77777777" w:rsidR="000A7369" w:rsidRDefault="00000000">
      <w:pPr>
        <w:pStyle w:val="Compact"/>
        <w:numPr>
          <w:ilvl w:val="0"/>
          <w:numId w:val="7"/>
        </w:numPr>
      </w:pPr>
      <w:r>
        <w:t>requires inpatient hospitalization or prolongation of existing hospitalization</w:t>
      </w:r>
    </w:p>
    <w:p w14:paraId="6316FBCA" w14:textId="77777777" w:rsidR="000A7369" w:rsidRDefault="00000000">
      <w:pPr>
        <w:pStyle w:val="Compact"/>
        <w:numPr>
          <w:ilvl w:val="0"/>
          <w:numId w:val="7"/>
        </w:numPr>
      </w:pPr>
      <w:r>
        <w:t>results in persistent or significant disability or incapacity</w:t>
      </w:r>
    </w:p>
    <w:p w14:paraId="03C6508C" w14:textId="77777777" w:rsidR="000A7369" w:rsidRDefault="00000000">
      <w:pPr>
        <w:pStyle w:val="Compact"/>
        <w:numPr>
          <w:ilvl w:val="0"/>
          <w:numId w:val="7"/>
        </w:numPr>
      </w:pPr>
      <w:r>
        <w:t>results in a congenital anomaly/malformation</w:t>
      </w:r>
    </w:p>
    <w:p w14:paraId="6A0CCE5E" w14:textId="77777777" w:rsidR="000A7369" w:rsidRDefault="00000000">
      <w:pPr>
        <w:pStyle w:val="Heading4"/>
      </w:pPr>
      <w:bookmarkStart w:id="109" w:name="safety-event"/>
      <w:bookmarkEnd w:id="108"/>
      <w:r>
        <w:t>6.13.1.3 Safety Event</w:t>
      </w:r>
    </w:p>
    <w:p w14:paraId="0855DF3E" w14:textId="77777777" w:rsidR="000A7369" w:rsidRDefault="00000000">
      <w:pPr>
        <w:pStyle w:val="FirstParagraph"/>
      </w:pPr>
      <w:r>
        <w:t>Any unexpected serious complication that might occur as a consequence of the trial and that are not part of the natural history of trauma.</w:t>
      </w:r>
    </w:p>
    <w:p w14:paraId="616200FF" w14:textId="77777777" w:rsidR="000A7369" w:rsidRDefault="00000000">
      <w:pPr>
        <w:pStyle w:val="Heading3"/>
      </w:pPr>
      <w:bookmarkStart w:id="110" w:name="_Toc155777570"/>
      <w:bookmarkStart w:id="111" w:name="Xe8021c2d0f171fd00b40703432ee87583bb2075"/>
      <w:bookmarkEnd w:id="106"/>
      <w:bookmarkEnd w:id="109"/>
      <w:r>
        <w:t>6.13.2 Reporting and Assessment of Adverse and Safety Events</w:t>
      </w:r>
      <w:bookmarkEnd w:id="110"/>
    </w:p>
    <w:p w14:paraId="07CD2EAD" w14:textId="77777777" w:rsidR="000A7369" w:rsidRDefault="00000000">
      <w:pPr>
        <w:pStyle w:val="FirstParagraph"/>
      </w:pPr>
      <w:r>
        <w:t>In alignment with other current trials including critically ill patients</w:t>
      </w:r>
      <w:r>
        <w:rPr>
          <w:vertAlign w:val="superscript"/>
        </w:rPr>
        <w:t>30</w:t>
      </w:r>
      <w:r>
        <w:t>, we will not collect adverse events or serious adverse events, because many of these events are expected in this patient population and we already collect many of these events, for example mortality, as part of our outcomes.</w:t>
      </w:r>
    </w:p>
    <w:p w14:paraId="658455DF" w14:textId="77777777" w:rsidR="000A7369" w:rsidRDefault="00000000">
      <w:pPr>
        <w:pStyle w:val="BodyText"/>
      </w:pPr>
      <w:r>
        <w:lastRenderedPageBreak/>
        <w:t>We will only report safety events, if they are life-threatening, prolong hospitalisation or result in meaningful harm to the participant. We cannot pre-define a comprehensive list of events that can be considered safety events, but will actively assess the presence of the following safety events:</w:t>
      </w:r>
    </w:p>
    <w:p w14:paraId="20DF409A" w14:textId="77777777" w:rsidR="000A7369" w:rsidRDefault="00000000">
      <w:pPr>
        <w:pStyle w:val="Compact"/>
        <w:numPr>
          <w:ilvl w:val="0"/>
          <w:numId w:val="8"/>
        </w:numPr>
      </w:pPr>
      <w:r>
        <w:t>Prolonged mechanical ventilation (&gt; 7 days)</w:t>
      </w:r>
    </w:p>
    <w:p w14:paraId="2FBE1FB3" w14:textId="77777777" w:rsidR="000A7369" w:rsidRDefault="00000000">
      <w:pPr>
        <w:pStyle w:val="Compact"/>
        <w:numPr>
          <w:ilvl w:val="0"/>
          <w:numId w:val="8"/>
        </w:numPr>
      </w:pPr>
      <w:r>
        <w:t>Initiation of renal replacement therapy</w:t>
      </w:r>
    </w:p>
    <w:p w14:paraId="2BD2E202" w14:textId="77777777" w:rsidR="000A7369" w:rsidRDefault="00000000">
      <w:pPr>
        <w:pStyle w:val="Compact"/>
        <w:numPr>
          <w:ilvl w:val="0"/>
          <w:numId w:val="8"/>
        </w:numPr>
      </w:pPr>
      <w:r>
        <w:t>Prolonged (&gt; 2 days) or renewed (restart after at least 2 days without) use of vasopressors such as norepinephrine or vasopressin</w:t>
      </w:r>
    </w:p>
    <w:p w14:paraId="5435213F" w14:textId="77777777" w:rsidR="000A7369" w:rsidRDefault="00000000">
      <w:pPr>
        <w:pStyle w:val="FirstParagraph"/>
      </w:pPr>
      <w:r>
        <w:t>These events are considered safety events because they suggest pulmonary, renal, septic or bleeding complications and an increase in their occurrence following ATLS</w:t>
      </w:r>
      <w:r>
        <w:rPr>
          <w:vertAlign w:val="superscript"/>
        </w:rPr>
        <w:t>®</w:t>
      </w:r>
      <w:r>
        <w:t xml:space="preserve"> 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14:paraId="15494269" w14:textId="77777777" w:rsidR="000A7369" w:rsidRDefault="00000000">
      <w:pPr>
        <w:pStyle w:val="BodyText"/>
      </w:pPr>
      <w:r>
        <w:t>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14:paraId="3685656D" w14:textId="77777777" w:rsidR="000A7369" w:rsidRDefault="00000000">
      <w:pPr>
        <w:pStyle w:val="BodyText"/>
      </w:pPr>
      <w:r>
        <w:t>All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p w14:paraId="3690D1AD" w14:textId="77777777" w:rsidR="000A7369" w:rsidRDefault="00000000">
      <w:pPr>
        <w:pStyle w:val="Heading3"/>
      </w:pPr>
      <w:bookmarkStart w:id="112" w:name="_Toc155777571"/>
      <w:bookmarkStart w:id="113" w:name="follow-up-of-safety-events"/>
      <w:bookmarkEnd w:id="111"/>
      <w:r>
        <w:t>6.13.3 Follow up of Safety Events</w:t>
      </w:r>
      <w:bookmarkEnd w:id="112"/>
    </w:p>
    <w:p w14:paraId="6CC8B3D6" w14:textId="77777777" w:rsidR="000A7369" w:rsidRDefault="00000000">
      <w:pPr>
        <w:pStyle w:val="FirstParagraph"/>
      </w:pPr>
      <w:r>
        <w:t>All safety events should be followed up by the local investigator until they are fully evaluated.</w:t>
      </w:r>
    </w:p>
    <w:p w14:paraId="6AA7F859" w14:textId="77777777" w:rsidR="000A7369" w:rsidRDefault="00000000">
      <w:pPr>
        <w:pStyle w:val="Heading2"/>
      </w:pPr>
      <w:bookmarkStart w:id="114" w:name="_Toc155777572"/>
      <w:bookmarkStart w:id="115" w:name="Xa22bc42d15e6a967920815a76e3f87a417b33fc"/>
      <w:bookmarkEnd w:id="104"/>
      <w:bookmarkEnd w:id="113"/>
      <w:r>
        <w:t>6.14 Independent Data Safety Monitoring Committee</w:t>
      </w:r>
      <w:bookmarkEnd w:id="114"/>
    </w:p>
    <w:p w14:paraId="48EF65D8" w14:textId="77777777" w:rsidR="000A7369" w:rsidRDefault="00000000">
      <w:pPr>
        <w:pStyle w:val="FirstParagraph"/>
      </w:pPr>
      <w:r>
        <w:t>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analysis of outcomes and review safety events reported by the trial management group. The Data Safety Monitoring Committee can at any time, based on its reviews, recommend to terminate the trial.</w:t>
      </w:r>
      <w:r>
        <w:rPr>
          <w:rStyle w:val="FootnoteReference"/>
        </w:rPr>
        <w:footnoteReference w:id="4"/>
      </w:r>
    </w:p>
    <w:p w14:paraId="2322DE72" w14:textId="77777777" w:rsidR="000A7369" w:rsidRDefault="00000000">
      <w:pPr>
        <w:pStyle w:val="Heading2"/>
      </w:pPr>
      <w:bookmarkStart w:id="116" w:name="_Toc155777573"/>
      <w:bookmarkStart w:id="117" w:name="statistics"/>
      <w:bookmarkEnd w:id="115"/>
      <w:r>
        <w:lastRenderedPageBreak/>
        <w:t>6.15 Statistics</w:t>
      </w:r>
      <w:bookmarkEnd w:id="116"/>
    </w:p>
    <w:p w14:paraId="0BBC8020" w14:textId="77777777" w:rsidR="000A7369" w:rsidRDefault="00000000">
      <w:pPr>
        <w:pStyle w:val="Heading3"/>
      </w:pPr>
      <w:bookmarkStart w:id="118" w:name="_Toc155777574"/>
      <w:bookmarkStart w:id="119" w:name="general-principles"/>
      <w:r>
        <w:t>6.15.1 General principles</w:t>
      </w:r>
      <w:bookmarkEnd w:id="118"/>
    </w:p>
    <w:p w14:paraId="598C14C1" w14:textId="77777777" w:rsidR="000A7369" w:rsidRDefault="00000000">
      <w:pPr>
        <w:pStyle w:val="FirstParagraph"/>
      </w:pPr>
      <w:r>
        <w:t>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14:paraId="6E0514BD" w14:textId="77777777" w:rsidR="000A7369" w:rsidRDefault="00000000">
      <w:pPr>
        <w:pStyle w:val="BodyText"/>
      </w:pPr>
      <w:r>
        <w:t>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5"/>
      </w:r>
      <w:r>
        <w:t>. Additional subgroup analyses will include age across the groups older adolescents (15-19 years), young adults (20-24 years), adults (25-59 years), and older adults (60 years and older)</w:t>
      </w:r>
      <w:r>
        <w:rPr>
          <w:vertAlign w:val="superscript"/>
        </w:rPr>
        <w:t>31</w:t>
      </w:r>
      <w:r>
        <w:t>; sex; and the clinical cohorts blunt multisytem trauma, penetrating trauma, and severe isolated traumatic brain injury.</w:t>
      </w:r>
    </w:p>
    <w:p w14:paraId="53F994B0" w14:textId="77777777" w:rsidR="000A7369" w:rsidRDefault="00000000">
      <w:pPr>
        <w:pStyle w:val="Heading3"/>
      </w:pPr>
      <w:bookmarkStart w:id="120" w:name="_Toc155777575"/>
      <w:bookmarkStart w:id="121" w:name="analysis-models"/>
      <w:bookmarkEnd w:id="119"/>
      <w:r>
        <w:t>6.15.2 Analysis models</w:t>
      </w:r>
      <w:bookmarkEnd w:id="120"/>
    </w:p>
    <w:p w14:paraId="28CA11DC" w14:textId="77777777" w:rsidR="000A7369" w:rsidRDefault="00000000">
      <w:pPr>
        <w:pStyle w:val="FirstParagraph"/>
      </w:pPr>
      <w:r>
        <w:t>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32</w:t>
      </w:r>
      <w:r>
        <w:t>.</w:t>
      </w:r>
    </w:p>
    <w:p w14:paraId="6B1BEA4E" w14:textId="77777777" w:rsidR="000A7369" w:rsidRDefault="00000000">
      <w:pPr>
        <w:pStyle w:val="BodyText"/>
      </w:pPr>
      <w:r>
        <w:t>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14:paraId="28F893D2" w14:textId="77777777" w:rsidR="000A7369" w:rsidRDefault="00000000">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w:t>
      </w:r>
      <w:r>
        <w:lastRenderedPageBreak/>
        <w:t>there is limited understanding as to when such models will converge and how to choose between the various different correlation structures which might be plausible.</w:t>
      </w:r>
    </w:p>
    <w:p w14:paraId="634B9EE7" w14:textId="77777777" w:rsidR="000A7369" w:rsidRDefault="00000000">
      <w:pPr>
        <w:pStyle w:val="BodyText"/>
      </w:pPr>
      <w:r>
        <w:t>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p w14:paraId="671BE5EC" w14:textId="77777777" w:rsidR="000A7369" w:rsidRDefault="00000000">
      <w:pPr>
        <w:pStyle w:val="Heading3"/>
      </w:pPr>
      <w:bookmarkStart w:id="122" w:name="_Toc155777576"/>
      <w:bookmarkStart w:id="123" w:name="additional-sensitivity-analyses"/>
      <w:bookmarkEnd w:id="121"/>
      <w:r>
        <w:t>6.15.3 Additional sensitivity analyses</w:t>
      </w:r>
      <w:bookmarkEnd w:id="122"/>
    </w:p>
    <w:p w14:paraId="34507F0E" w14:textId="77777777" w:rsidR="000A7369" w:rsidRDefault="00000000">
      <w:pPr>
        <w:pStyle w:val="FirstParagraph"/>
      </w:pPr>
      <w:r>
        <w:t>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14:paraId="0F26FA48" w14:textId="77777777" w:rsidR="000A7369" w:rsidRDefault="00000000">
      <w:pPr>
        <w:pStyle w:val="BodyText"/>
      </w:pPr>
      <w:r>
        <w:t>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p w14:paraId="655C467D" w14:textId="77777777" w:rsidR="000A7369" w:rsidRDefault="00000000">
      <w:pPr>
        <w:pStyle w:val="Heading3"/>
      </w:pPr>
      <w:bookmarkStart w:id="124" w:name="_Toc155777577"/>
      <w:bookmarkStart w:id="125" w:name="X8ec26ac0c1a0fc3153cbf2da37e6e3209869316"/>
      <w:bookmarkEnd w:id="123"/>
      <w:r>
        <w:t>6.15.4 Estimation and reporting of within cluster correlations</w:t>
      </w:r>
      <w:bookmarkEnd w:id="124"/>
    </w:p>
    <w:p w14:paraId="20091B4E" w14:textId="77777777" w:rsidR="000A7369" w:rsidRDefault="00000000">
      <w:pPr>
        <w:pStyle w:val="FirstParagraph"/>
      </w:pPr>
      <w:r>
        <w:t>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p w14:paraId="18693669" w14:textId="77777777" w:rsidR="000A7369" w:rsidRDefault="00000000">
      <w:pPr>
        <w:pStyle w:val="Heading3"/>
      </w:pPr>
      <w:bookmarkStart w:id="126" w:name="_Toc155777578"/>
      <w:bookmarkStart w:id="127" w:name="sample-size-calculations"/>
      <w:bookmarkEnd w:id="125"/>
      <w:r>
        <w:t>6.15.5 Sample size calculations</w:t>
      </w:r>
      <w:bookmarkEnd w:id="126"/>
    </w:p>
    <w:p w14:paraId="17592108" w14:textId="77777777" w:rsidR="000A7369" w:rsidRDefault="00000000">
      <w:pPr>
        <w:pStyle w:val="FirstParagraph"/>
      </w:pPr>
      <w:r>
        <w:t>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w:t>
      </w:r>
      <w:r>
        <w:t xml:space="preserve"> training (see </w:t>
      </w:r>
      <w:hyperlink w:anchor="fig-power-curves">
        <w:r>
          <w:rPr>
            <w:rStyle w:val="Hyperlink"/>
          </w:rPr>
          <w:t>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w:t>
      </w:r>
      <w:r>
        <w:lastRenderedPageBreak/>
        <w:t>and assumed an ICC of 0.02, but considered sensitivity across the range 0.01-0.05</w:t>
      </w:r>
      <w:r>
        <w:rPr>
          <w:vertAlign w:val="superscript"/>
        </w:rPr>
        <w:t>33,34</w:t>
      </w:r>
      <w:r>
        <w:t>, and a CAC of 0.9 but considered sensitivity across the range 0.8-1.0, based on our pilot study and current guidance</w:t>
      </w:r>
      <w:r>
        <w:rPr>
          <w:vertAlign w:val="superscript"/>
        </w:rPr>
        <w:t>35–37</w:t>
      </w:r>
      <w:r>
        <w:t>. We included the CAC to allow for variation in clustering over time. We assume that each cluster will contribute approximately 12 observations per month to the analysis, based on our previous work.</w:t>
      </w:r>
    </w:p>
    <w:tbl>
      <w:tblPr>
        <w:tblStyle w:val="Table"/>
        <w:tblW w:w="5000" w:type="pct"/>
        <w:tblLook w:val="0000" w:firstRow="0" w:lastRow="0" w:firstColumn="0" w:lastColumn="0" w:noHBand="0" w:noVBand="0"/>
      </w:tblPr>
      <w:tblGrid>
        <w:gridCol w:w="9576"/>
      </w:tblGrid>
      <w:tr w:rsidR="000A7369" w14:paraId="61D0DC38" w14:textId="77777777">
        <w:tc>
          <w:tcPr>
            <w:tcW w:w="0" w:type="auto"/>
          </w:tcPr>
          <w:p w14:paraId="5154DCF0" w14:textId="77777777" w:rsidR="000A7369" w:rsidRDefault="00000000">
            <w:pPr>
              <w:jc w:val="center"/>
            </w:pPr>
            <w:bookmarkStart w:id="128" w:name="fig-power-curves"/>
            <w:r>
              <w:rPr>
                <w:noProof/>
              </w:rPr>
              <w:drawing>
                <wp:inline distT="0" distB="0" distL="0" distR="0" wp14:anchorId="389617AB" wp14:editId="7116BDF4">
                  <wp:extent cx="5334000" cy="2363694"/>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combined-power-curves.pdf"/>
                          <pic:cNvPicPr>
                            <a:picLocks noChangeAspect="1" noChangeArrowheads="1"/>
                          </pic:cNvPicPr>
                        </pic:nvPicPr>
                        <pic:blipFill>
                          <a:blip r:embed="rId13"/>
                          <a:stretch>
                            <a:fillRect/>
                          </a:stretch>
                        </pic:blipFill>
                        <pic:spPr bwMode="auto">
                          <a:xfrm>
                            <a:off x="0" y="0"/>
                            <a:ext cx="5334000" cy="2363694"/>
                          </a:xfrm>
                          <a:prstGeom prst="rect">
                            <a:avLst/>
                          </a:prstGeom>
                          <a:noFill/>
                          <a:ln w="9525">
                            <a:noFill/>
                            <a:headEnd/>
                            <a:tailEnd/>
                          </a:ln>
                        </pic:spPr>
                      </pic:pic>
                    </a:graphicData>
                  </a:graphic>
                </wp:inline>
              </w:drawing>
            </w:r>
          </w:p>
          <w:p w14:paraId="3FACC365" w14:textId="77777777" w:rsidR="000A7369" w:rsidRDefault="00000000">
            <w:pPr>
              <w:pStyle w:val="ImageCaption"/>
              <w:spacing w:before="200"/>
            </w:pPr>
            <w:r>
              <w:t xml:space="preserve">Figure 3: Power curves for different combinations of cluster autocorrelations (CAC) and intra-cluster correlations (ICC). </w:t>
            </w:r>
            <w:r>
              <w:rPr>
                <w:b/>
                <w:bCs/>
              </w:rPr>
              <w:t>A)</w:t>
            </w:r>
            <w:r>
              <w:t xml:space="preserve"> Shows power curves assuming a reduction in the primary outcome from 20% under standard care to 15% after ATLS</w:t>
            </w:r>
            <w:r>
              <w:rPr>
                <w:vertAlign w:val="superscript"/>
              </w:rPr>
              <w:t>®</w:t>
            </w:r>
            <w:r>
              <w:t xml:space="preserve"> training. </w:t>
            </w:r>
            <w:r>
              <w:rPr>
                <w:b/>
                <w:bCs/>
              </w:rPr>
              <w:t>B)</w:t>
            </w:r>
            <w:r>
              <w:t xml:space="preserve"> Shows power curves assuming a reduction in the primary outcome from 10% under standard care to 7.5% after ATLS</w:t>
            </w:r>
            <w:r>
              <w:rPr>
                <w:vertAlign w:val="superscript"/>
              </w:rPr>
              <w:t>®</w:t>
            </w:r>
            <w:r>
              <w:t xml:space="preserve"> training. Under this scenario, we would need to increase the sample size per month to around 30 observations to achieve 90% powere under most combinations of CAC and ICC.</w:t>
            </w:r>
          </w:p>
        </w:tc>
        <w:bookmarkEnd w:id="128"/>
      </w:tr>
    </w:tbl>
    <w:p w14:paraId="249D4B14" w14:textId="77777777" w:rsidR="000A7369" w:rsidRDefault="00000000">
      <w:pPr>
        <w:pStyle w:val="Heading3"/>
      </w:pPr>
      <w:bookmarkStart w:id="129" w:name="_Toc155777579"/>
      <w:bookmarkStart w:id="130" w:name="interim-analysis"/>
      <w:bookmarkEnd w:id="127"/>
      <w:r>
        <w:t>6.15.6 Interim analysis</w:t>
      </w:r>
      <w:bookmarkEnd w:id="129"/>
    </w:p>
    <w:p w14:paraId="415605F9" w14:textId="77777777" w:rsidR="000A7369" w:rsidRDefault="00000000">
      <w:pPr>
        <w:pStyle w:val="FirstParagraph"/>
      </w:pPr>
      <w:r>
        <w:t>There will be one interim analyses after half of the batches have completed the trial. The first purpose of this interim analysis will be to assess the trial’s feasibility and recommend stopping the trial if the trial is not feasible, for example if clusters fail to adhere to the randomisation schedule or if there are substantial missing data in outcomes. The second purpose of the interim analysis will be to assess if sample size calculations should be revised, primarily by increasing the number of clusters to be included. The interim analyses will be assessed by the independent Data Safety Monitoring committee.</w:t>
      </w:r>
    </w:p>
    <w:p w14:paraId="1C2FF4C8" w14:textId="77777777" w:rsidR="000A7369" w:rsidRDefault="00000000">
      <w:pPr>
        <w:pStyle w:val="Heading2"/>
      </w:pPr>
      <w:bookmarkStart w:id="131" w:name="_Toc155777580"/>
      <w:bookmarkStart w:id="132" w:name="quality-control-and-quality-assurance"/>
      <w:bookmarkEnd w:id="117"/>
      <w:bookmarkEnd w:id="130"/>
      <w:r>
        <w:t>6.16 Quality Control and Quality Assurance</w:t>
      </w:r>
      <w:bookmarkEnd w:id="131"/>
    </w:p>
    <w:p w14:paraId="1B71832C" w14:textId="77777777" w:rsidR="00933CD8" w:rsidRDefault="00933CD8" w:rsidP="00933CD8">
      <w:pPr>
        <w:rPr>
          <w:ins w:id="133" w:author="Abhinav Bassi" w:date="2024-01-10T18:44:00Z"/>
        </w:rPr>
      </w:pPr>
      <w:ins w:id="134" w:author="Abhinav Bassi" w:date="2024-01-10T18:44:00Z">
        <w:r>
          <w:t xml:space="preserve">The George Institute for Global Health - India will ensure proper conduct of the trial through quality control measures including on-site training of personnel, standard operating procedures, ongoing quality metrics assessment, review of missing data and outliers, and round-the-clock availability of coordinating center personnel and Principal Investigators. The trial will strictly follow ICH GCP principles, Indian regulations, and George Institute procedures. The trial operations staff from the George Institute India will train local investigators, and trial site staff, before the trial, with continuous documentation </w:t>
        </w:r>
        <w:r>
          <w:lastRenderedPageBreak/>
          <w:t xml:space="preserve">in the site master file. All documentation will be stored securely and retained according to regulatory requirements. </w:t>
        </w:r>
      </w:ins>
    </w:p>
    <w:p w14:paraId="76CE4F88" w14:textId="26F83762" w:rsidR="000A7369" w:rsidDel="00933CD8" w:rsidRDefault="00000000">
      <w:pPr>
        <w:pStyle w:val="FirstParagraph"/>
        <w:rPr>
          <w:del w:id="135" w:author="Abhinav Bassi" w:date="2024-01-10T18:44:00Z"/>
        </w:rPr>
      </w:pPr>
      <w:del w:id="136" w:author="Abhinav Bassi" w:date="2024-01-10T18:44:00Z">
        <w:r w:rsidDel="00933CD8">
          <w:rPr>
            <w:i/>
            <w:iCs/>
          </w:rPr>
          <w:delText>There may be less stringent rules for low-intervention clinical trials (see cover page), e.g. limited monitoring requirements.</w:delText>
        </w:r>
        <w:r w:rsidDel="00933CD8">
          <w:rPr>
            <w:rStyle w:val="FootnoteReference"/>
          </w:rPr>
          <w:footnoteReference w:id="6"/>
        </w:r>
      </w:del>
    </w:p>
    <w:p w14:paraId="63CDFB0E" w14:textId="77777777" w:rsidR="000A7369" w:rsidRDefault="00000000">
      <w:pPr>
        <w:pStyle w:val="Heading2"/>
      </w:pPr>
      <w:bookmarkStart w:id="139" w:name="_Toc155777581"/>
      <w:bookmarkStart w:id="140" w:name="quality-assurance-and-sponsor-oversight"/>
      <w:bookmarkEnd w:id="132"/>
      <w:r>
        <w:t>6.17 Quality Assurance and Sponsor oversight</w:t>
      </w:r>
      <w:bookmarkEnd w:id="139"/>
    </w:p>
    <w:p w14:paraId="70254297" w14:textId="79ABC97E" w:rsidR="000A7369" w:rsidDel="00933CD8" w:rsidRDefault="00000000">
      <w:pPr>
        <w:pStyle w:val="FirstParagraph"/>
        <w:rPr>
          <w:del w:id="141" w:author="Abhinav Bassi" w:date="2024-01-10T19:02:00Z"/>
        </w:rPr>
      </w:pPr>
      <w:del w:id="142" w:author="Abhinav Bassi" w:date="2024-01-10T19:02:00Z">
        <w:r w:rsidDel="00933CD8">
          <w:rPr>
            <w:i/>
            <w:iCs/>
          </w:rPr>
          <w:delText>In this section, describe which quality assurance systems the trial will have to ensure and control the quality as well as the sponsor’s methods for having oversight of the trial’s quality. For example, communication plan, training of trial personnel, working manuals, meetings, central/local monitoring, audits, etc.</w:delText>
        </w:r>
      </w:del>
    </w:p>
    <w:p w14:paraId="60789A62" w14:textId="042ACE4B" w:rsidR="000A7369" w:rsidDel="00933CD8" w:rsidRDefault="00000000">
      <w:pPr>
        <w:pStyle w:val="BodyText"/>
        <w:rPr>
          <w:del w:id="143" w:author="Abhinav Bassi" w:date="2024-01-10T19:02:00Z"/>
        </w:rPr>
      </w:pPr>
      <w:del w:id="144" w:author="Abhinav Bassi" w:date="2024-01-10T19:02:00Z">
        <w:r w:rsidDel="00933CD8">
          <w:rPr>
            <w:i/>
            <w:iCs/>
          </w:rPr>
          <w:delText>The sponsor’s quality-related work must be based on a risk analysis of the trial as a whole: design, conduct, data collection, evaluation, reporting and archiving.</w:delText>
        </w:r>
      </w:del>
    </w:p>
    <w:p w14:paraId="0DC78170" w14:textId="13DE855B" w:rsidR="000A7369" w:rsidDel="00933CD8" w:rsidRDefault="00000000">
      <w:pPr>
        <w:pStyle w:val="BodyText"/>
        <w:rPr>
          <w:del w:id="145" w:author="Abhinav Bassi" w:date="2024-01-10T19:02:00Z"/>
        </w:rPr>
      </w:pPr>
      <w:del w:id="146" w:author="Abhinav Bassi" w:date="2024-01-10T19:02:00Z">
        <w:r w:rsidDel="00933CD8">
          <w:rPr>
            <w:i/>
            <w:iCs/>
          </w:rPr>
          <w:delText>To enable monitoring and auditing, the protocol or other written agreement must specify that the investigators allow trial-related monitoring, auditing, and regulatory inspections by providing direct access to the CRF, subject’s medical record and other source data and other trial-specific documentation. Similarly, this also must be apparent to the subjects in the Subject Information and Informed Consent Form.</w:delText>
        </w:r>
      </w:del>
    </w:p>
    <w:p w14:paraId="1BF0E2FF" w14:textId="52686D57" w:rsidR="00933CD8" w:rsidRDefault="00000000" w:rsidP="00933CD8">
      <w:pPr>
        <w:pStyle w:val="BodyText"/>
        <w:rPr>
          <w:ins w:id="147" w:author="Abhinav Bassi" w:date="2024-01-10T18:54:00Z"/>
        </w:rPr>
      </w:pPr>
      <w:del w:id="148" w:author="Abhinav Bassi" w:date="2024-01-10T19:02:00Z">
        <w:r w:rsidDel="00933CD8">
          <w:rPr>
            <w:i/>
            <w:iCs/>
          </w:rPr>
          <w:delText>The sponsor is responsible for the trial’s monitoring plan, which should be based on the identified risks, follow-up of risks during the trial and timeliness of the monitoring plan.</w:delText>
        </w:r>
        <w:r w:rsidDel="00933CD8">
          <w:rPr>
            <w:rStyle w:val="FootnoteReference"/>
          </w:rPr>
          <w:footnoteReference w:id="7"/>
        </w:r>
      </w:del>
    </w:p>
    <w:p w14:paraId="168BD71D" w14:textId="3BA12889" w:rsidR="00933CD8" w:rsidRDefault="00933CD8" w:rsidP="00933CD8">
      <w:pPr>
        <w:pStyle w:val="BodyText"/>
        <w:rPr>
          <w:ins w:id="151" w:author="Abhinav Bassi" w:date="2024-01-10T18:59:00Z"/>
        </w:rPr>
      </w:pPr>
      <w:ins w:id="152" w:author="Abhinav Bassi" w:date="2024-01-10T18:59:00Z">
        <w:r>
          <w:t>The trial management group, comprising key project leaders and managers, will play a pivotal role in ensuring the highest standards of quality assurance and effective sponsor oversight throughout the trial. This group will be responsible for facilitating consistent communication, maintaining fidelity in study implementation, and overseeing the quality of data collection. To achieve these objectives, the group will implement a comprehensive communication plan and provide extensive training to site personnel. The training will cover not only the study protocol but also practical aspects of various systems, supplemented by both written and electronic materials designed to educate study and clinical emergency staff.</w:t>
        </w:r>
      </w:ins>
      <w:ins w:id="153" w:author="Abhinav Bassi" w:date="2024-01-10T19:02:00Z">
        <w:r>
          <w:t xml:space="preserve"> </w:t>
        </w:r>
      </w:ins>
      <w:ins w:id="154" w:author="Abhinav Bassi" w:date="2024-01-10T19:00:00Z">
        <w:r>
          <w:t>T</w:t>
        </w:r>
      </w:ins>
      <w:ins w:id="155" w:author="Abhinav Bassi" w:date="2024-01-10T18:59:00Z">
        <w:r>
          <w:t xml:space="preserve">he trial's quality assurance systems will be meticulously designed based on a thorough risk analysis. A key component of our quality assurance strategy will include the development and implementation of detailed </w:t>
        </w:r>
      </w:ins>
      <w:ins w:id="156" w:author="Abhinav Bassi" w:date="2024-01-10T19:00:00Z">
        <w:r>
          <w:t>operational</w:t>
        </w:r>
      </w:ins>
      <w:ins w:id="157" w:author="Abhinav Bassi" w:date="2024-01-10T18:59:00Z">
        <w:r>
          <w:t xml:space="preserve"> manuals and regular meetings. These tools and interactions will ensure that all trial personnel </w:t>
        </w:r>
      </w:ins>
      <w:ins w:id="158" w:author="Abhinav Bassi" w:date="2024-01-10T19:00:00Z">
        <w:r>
          <w:t xml:space="preserve">will be used </w:t>
        </w:r>
      </w:ins>
      <w:ins w:id="159" w:author="Abhinav Bassi" w:date="2024-01-10T18:59:00Z">
        <w:r>
          <w:t>to uphold the trial's quality standards.</w:t>
        </w:r>
      </w:ins>
    </w:p>
    <w:p w14:paraId="0DC834E0" w14:textId="77777777" w:rsidR="00933CD8" w:rsidRDefault="00933CD8" w:rsidP="00933CD8">
      <w:pPr>
        <w:pStyle w:val="BodyText"/>
        <w:rPr>
          <w:ins w:id="160" w:author="Abhinav Bassi" w:date="2024-01-10T18:59:00Z"/>
        </w:rPr>
      </w:pPr>
    </w:p>
    <w:p w14:paraId="353EA079" w14:textId="59AEBBD7" w:rsidR="00933CD8" w:rsidRDefault="00933CD8" w:rsidP="00933CD8">
      <w:pPr>
        <w:pStyle w:val="BodyText"/>
        <w:rPr>
          <w:ins w:id="161" w:author="Abhinav Bassi" w:date="2024-01-10T18:59:00Z"/>
        </w:rPr>
      </w:pPr>
      <w:ins w:id="162" w:author="Abhinav Bassi" w:date="2024-01-10T18:59:00Z">
        <w:r>
          <w:t>Central to our oversight approach will be a comprehensive monitoring and auditing plan. This plan</w:t>
        </w:r>
      </w:ins>
      <w:ins w:id="163" w:author="Abhinav Bassi" w:date="2024-01-10T19:01:00Z">
        <w:r>
          <w:t xml:space="preserve"> </w:t>
        </w:r>
      </w:ins>
      <w:ins w:id="164" w:author="Abhinav Bassi" w:date="2024-01-10T18:59:00Z">
        <w:r>
          <w:t xml:space="preserve">will be tailored based on the identified risks associated with the trial. Through </w:t>
        </w:r>
        <w:r>
          <w:lastRenderedPageBreak/>
          <w:t xml:space="preserve">these comprehensive measures, the trial management group, in conjunction with the </w:t>
        </w:r>
      </w:ins>
      <w:ins w:id="165" w:author="Abhinav Bassi" w:date="2024-01-10T19:02:00Z">
        <w:r>
          <w:t>hospital staff</w:t>
        </w:r>
      </w:ins>
      <w:ins w:id="166" w:author="Abhinav Bassi" w:date="2024-01-10T18:59:00Z">
        <w:r>
          <w:t>, will ensure that the trial is conducted with the utmost rigor, adhering to the highest standards of quality assurance and effective sponsor oversight.</w:t>
        </w:r>
      </w:ins>
    </w:p>
    <w:p w14:paraId="6A3116BC" w14:textId="1999EE8D" w:rsidR="00933CD8" w:rsidDel="00933CD8" w:rsidRDefault="00933CD8" w:rsidP="00933CD8">
      <w:pPr>
        <w:pStyle w:val="BodyText"/>
        <w:rPr>
          <w:del w:id="167" w:author="Abhinav Bassi" w:date="2024-01-10T18:56:00Z"/>
        </w:rPr>
      </w:pPr>
    </w:p>
    <w:p w14:paraId="31E6FCDA" w14:textId="77777777" w:rsidR="000A7369" w:rsidRDefault="00000000">
      <w:pPr>
        <w:pStyle w:val="Heading2"/>
      </w:pPr>
      <w:bookmarkStart w:id="168" w:name="_Toc155777582"/>
      <w:bookmarkStart w:id="169" w:name="monitoring"/>
      <w:bookmarkEnd w:id="140"/>
      <w:r>
        <w:t>6.18 Monitoring</w:t>
      </w:r>
      <w:bookmarkEnd w:id="168"/>
    </w:p>
    <w:p w14:paraId="06D9A281" w14:textId="77777777" w:rsidR="00933CD8" w:rsidRDefault="00933CD8" w:rsidP="00933CD8">
      <w:pPr>
        <w:rPr>
          <w:ins w:id="170" w:author="Abhinav Bassi" w:date="2024-01-10T18:46:00Z"/>
        </w:rPr>
      </w:pPr>
      <w:ins w:id="171" w:author="Abhinav Bassi" w:date="2024-01-10T18:46:00Z">
        <w:r>
          <w:t>We will implement a multi-tiered monitoring strategy, including centralized data consistency checks, statistical monitoring, and selective on-site evaluations. Key integrity measures include source data verification, data entry validation, and regular audits. Any protocol deviations will be thoroughly documented, with serious breaches promptly addressed to ensure data integrity.</w:t>
        </w:r>
      </w:ins>
    </w:p>
    <w:p w14:paraId="663BE39C" w14:textId="77777777" w:rsidR="00933CD8" w:rsidRDefault="00933CD8" w:rsidP="00933CD8">
      <w:pPr>
        <w:rPr>
          <w:ins w:id="172" w:author="Abhinav Bassi" w:date="2024-01-10T18:46:00Z"/>
        </w:rPr>
      </w:pPr>
      <w:ins w:id="173" w:author="Abhinav Bassi" w:date="2024-01-10T18:46:00Z">
        <w:r>
          <w:t xml:space="preserve">Monitors from coordinating </w:t>
        </w:r>
        <w:proofErr w:type="spellStart"/>
        <w:r>
          <w:t>centres</w:t>
        </w:r>
        <w:proofErr w:type="spellEnd"/>
        <w:r>
          <w:t xml:space="preserve"> will assist investigators in maintaining high ethical, scientific, technical, and regulatory quality. Monitoring visits will review protocol adherence, participant recruitment, adverse event reporting, compliance with study procedures, and regulatory adherence. Regular remote monitoring of the web-based database will be conducted to ensure data integrity, using validation and consistency rules and regular data cleaning.</w:t>
        </w:r>
      </w:ins>
    </w:p>
    <w:p w14:paraId="2297D315" w14:textId="77777777" w:rsidR="00933CD8" w:rsidRDefault="00933CD8" w:rsidP="00933CD8">
      <w:pPr>
        <w:rPr>
          <w:ins w:id="174" w:author="Abhinav Bassi" w:date="2024-01-10T18:46:00Z"/>
        </w:rPr>
      </w:pPr>
    </w:p>
    <w:p w14:paraId="057EFD08" w14:textId="61562C13" w:rsidR="000A7369" w:rsidDel="00933CD8" w:rsidRDefault="00000000">
      <w:pPr>
        <w:pStyle w:val="FirstParagraph"/>
        <w:rPr>
          <w:del w:id="175" w:author="Abhinav Bassi" w:date="2024-01-10T18:46:00Z"/>
        </w:rPr>
      </w:pPr>
      <w:del w:id="176" w:author="Abhinav Bassi" w:date="2024-01-10T18:46:00Z">
        <w:r w:rsidDel="00933CD8">
          <w:rPr>
            <w:i/>
            <w:iCs/>
          </w:rPr>
          <w:delText>The minimum level for quality control is that the following can be verified:</w:delText>
        </w:r>
      </w:del>
    </w:p>
    <w:p w14:paraId="73BDDA78" w14:textId="24AF7236" w:rsidR="000A7369" w:rsidDel="00933CD8" w:rsidRDefault="00000000">
      <w:pPr>
        <w:numPr>
          <w:ilvl w:val="0"/>
          <w:numId w:val="9"/>
        </w:numPr>
        <w:rPr>
          <w:del w:id="177" w:author="Abhinav Bassi" w:date="2024-01-10T18:46:00Z"/>
        </w:rPr>
      </w:pPr>
      <w:del w:id="178" w:author="Abhinav Bassi" w:date="2024-01-10T18:46:00Z">
        <w:r w:rsidDel="00933CD8">
          <w:rPr>
            <w:i/>
            <w:iCs/>
          </w:rPr>
          <w:delText>that subjects exist</w:delText>
        </w:r>
      </w:del>
    </w:p>
    <w:p w14:paraId="55732122" w14:textId="702B2C05" w:rsidR="000A7369" w:rsidDel="00933CD8" w:rsidRDefault="00000000">
      <w:pPr>
        <w:numPr>
          <w:ilvl w:val="0"/>
          <w:numId w:val="9"/>
        </w:numPr>
        <w:rPr>
          <w:del w:id="179" w:author="Abhinav Bassi" w:date="2024-01-10T18:46:00Z"/>
        </w:rPr>
      </w:pPr>
      <w:del w:id="180" w:author="Abhinav Bassi" w:date="2024-01-10T18:46:00Z">
        <w:r w:rsidDel="00933CD8">
          <w:rPr>
            <w:i/>
            <w:iCs/>
          </w:rPr>
          <w:delText>that informed consent has been signed prior to execution of any trial-specific actions</w:delText>
        </w:r>
      </w:del>
    </w:p>
    <w:p w14:paraId="3CCAF2CA" w14:textId="3B338880" w:rsidR="000A7369" w:rsidDel="00933CD8" w:rsidRDefault="00000000">
      <w:pPr>
        <w:numPr>
          <w:ilvl w:val="0"/>
          <w:numId w:val="9"/>
        </w:numPr>
        <w:rPr>
          <w:del w:id="181" w:author="Abhinav Bassi" w:date="2024-01-10T18:46:00Z"/>
        </w:rPr>
      </w:pPr>
      <w:del w:id="182" w:author="Abhinav Bassi" w:date="2024-01-10T18:46:00Z">
        <w:r w:rsidDel="00933CD8">
          <w:rPr>
            <w:i/>
            <w:iCs/>
          </w:rPr>
          <w:delText>that subjects are included according to the protocol’s inclusion and exclusion criteria</w:delText>
        </w:r>
      </w:del>
    </w:p>
    <w:p w14:paraId="50D0F644" w14:textId="34D63645" w:rsidR="000A7369" w:rsidDel="00933CD8" w:rsidRDefault="00000000">
      <w:pPr>
        <w:numPr>
          <w:ilvl w:val="0"/>
          <w:numId w:val="9"/>
        </w:numPr>
        <w:rPr>
          <w:del w:id="183" w:author="Abhinav Bassi" w:date="2024-01-10T18:46:00Z"/>
        </w:rPr>
      </w:pPr>
      <w:del w:id="184" w:author="Abhinav Bassi" w:date="2024-01-10T18:46:00Z">
        <w:r w:rsidDel="00933CD8">
          <w:rPr>
            <w:i/>
            <w:iCs/>
          </w:rPr>
          <w:delText>that the trial’s main parameters and safety reporting are handled correctly</w:delText>
        </w:r>
      </w:del>
    </w:p>
    <w:p w14:paraId="7B846218" w14:textId="6A63845C" w:rsidR="000A7369" w:rsidDel="00933CD8" w:rsidRDefault="00000000">
      <w:pPr>
        <w:pStyle w:val="FirstParagraph"/>
        <w:rPr>
          <w:del w:id="185" w:author="Abhinav Bassi" w:date="2024-01-10T18:46:00Z"/>
        </w:rPr>
      </w:pPr>
      <w:del w:id="186" w:author="Abhinav Bassi" w:date="2024-01-10T18:46:00Z">
        <w:r w:rsidDel="00933CD8">
          <w:rPr>
            <w:i/>
            <w:iCs/>
          </w:rPr>
          <w:delText>Other tasks for a monitor include verifying that the trial’s essential documents are complete (according to chapter 8, ICH-GCP (E6(R2)).</w:delText>
        </w:r>
        <w:r w:rsidDel="00933CD8">
          <w:rPr>
            <w:rStyle w:val="FootnoteReference"/>
          </w:rPr>
          <w:footnoteReference w:id="8"/>
        </w:r>
      </w:del>
    </w:p>
    <w:p w14:paraId="20B4394B" w14:textId="77777777" w:rsidR="000A7369" w:rsidRDefault="00000000">
      <w:pPr>
        <w:pStyle w:val="Heading1"/>
      </w:pPr>
      <w:bookmarkStart w:id="189" w:name="_Toc155777583"/>
      <w:bookmarkStart w:id="190" w:name="Xc375ff589a212c40edd22855353d68d440706fb"/>
      <w:bookmarkEnd w:id="30"/>
      <w:bookmarkEnd w:id="169"/>
      <w:r>
        <w:t xml:space="preserve">7. Deviations, serious </w:t>
      </w:r>
      <w:proofErr w:type="gramStart"/>
      <w:r>
        <w:t>breaches</w:t>
      </w:r>
      <w:proofErr w:type="gramEnd"/>
      <w:r>
        <w:t xml:space="preserve"> and other reporting obligations</w:t>
      </w:r>
      <w:bookmarkEnd w:id="189"/>
    </w:p>
    <w:p w14:paraId="3D06AE6A" w14:textId="77777777" w:rsidR="000A7369" w:rsidRDefault="00000000">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w:t>
      </w:r>
      <w:r>
        <w:lastRenderedPageBreak/>
        <w:t>investigator and the sponsor and appropriate measures shall be taken. The deviations must be recorded in the clinical trial report.</w:t>
      </w:r>
    </w:p>
    <w:p w14:paraId="445DECE1" w14:textId="77777777" w:rsidR="000A7369" w:rsidRDefault="00000000">
      <w:pPr>
        <w:pStyle w:val="Heading1"/>
      </w:pPr>
      <w:bookmarkStart w:id="191" w:name="_Toc155777584"/>
      <w:bookmarkStart w:id="192" w:name="audits-and-inspections"/>
      <w:bookmarkEnd w:id="190"/>
      <w:r>
        <w:t>8. Audits and inspections</w:t>
      </w:r>
      <w:bookmarkEnd w:id="191"/>
    </w:p>
    <w:p w14:paraId="62553B71" w14:textId="77777777" w:rsidR="000A7369" w:rsidRDefault="00000000">
      <w:pPr>
        <w:pStyle w:val="FirstParagraph"/>
      </w:pPr>
      <w:r>
        <w:t>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p w14:paraId="7AD657BB" w14:textId="77777777" w:rsidR="000A7369" w:rsidRDefault="00000000">
      <w:pPr>
        <w:pStyle w:val="Heading1"/>
      </w:pPr>
      <w:bookmarkStart w:id="193" w:name="_Toc155777585"/>
      <w:bookmarkStart w:id="194" w:name="ethics"/>
      <w:bookmarkEnd w:id="192"/>
      <w:r>
        <w:t>9. Ethics</w:t>
      </w:r>
      <w:bookmarkEnd w:id="193"/>
    </w:p>
    <w:p w14:paraId="0BF0A08A" w14:textId="77777777" w:rsidR="000A7369" w:rsidRDefault="00000000">
      <w:pPr>
        <w:pStyle w:val="Heading2"/>
      </w:pPr>
      <w:bookmarkStart w:id="195" w:name="_Toc155777586"/>
      <w:bookmarkStart w:id="196" w:name="Xe0806e4a59e9522910932ff33dfe2dc5d651a67"/>
      <w:r>
        <w:t>9.1 Compliance to the protocol, ICH-GCP and regulations</w:t>
      </w:r>
      <w:bookmarkEnd w:id="195"/>
    </w:p>
    <w:p w14:paraId="294B8E7F" w14:textId="77777777" w:rsidR="000A7369" w:rsidRDefault="00000000">
      <w:pPr>
        <w:pStyle w:val="FirstParagraph"/>
      </w:pPr>
      <w:r>
        <w:t>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 collected.</w:t>
      </w:r>
    </w:p>
    <w:p w14:paraId="52A67919" w14:textId="77777777" w:rsidR="000A7369" w:rsidRDefault="00000000">
      <w:pPr>
        <w:pStyle w:val="Heading2"/>
      </w:pPr>
      <w:bookmarkStart w:id="197" w:name="_Toc155777587"/>
      <w:bookmarkStart w:id="198" w:name="ethical-review-of-the-trial"/>
      <w:bookmarkEnd w:id="196"/>
      <w:r>
        <w:t>9.2 Ethical review of the trial</w:t>
      </w:r>
      <w:bookmarkEnd w:id="197"/>
    </w:p>
    <w:p w14:paraId="5780A18D" w14:textId="77777777" w:rsidR="000A7369" w:rsidRDefault="00000000">
      <w:pPr>
        <w:pStyle w:val="FirstParagraph"/>
      </w:pPr>
      <w:r>
        <w:t>The final protocol will be submitted for ethical review at all participating hospitals, where possible, as well as the The George Institute for Global Health in India and Swedish Ethical Review Atuhortiy.</w:t>
      </w:r>
    </w:p>
    <w:p w14:paraId="7CC28685" w14:textId="77777777" w:rsidR="000A7369" w:rsidRDefault="00000000">
      <w:pPr>
        <w:pStyle w:val="Heading2"/>
      </w:pPr>
      <w:bookmarkStart w:id="199" w:name="_Toc155777588"/>
      <w:bookmarkStart w:id="200" w:name="procedure-for-obtaining-informed-consent"/>
      <w:bookmarkEnd w:id="198"/>
      <w:r>
        <w:t>9.3 Procedure for obtaining informed consent</w:t>
      </w:r>
      <w:bookmarkEnd w:id="199"/>
    </w:p>
    <w:p w14:paraId="4DAF9686" w14:textId="77777777" w:rsidR="000A7369" w:rsidRDefault="00000000">
      <w:pPr>
        <w:pStyle w:val="FirstParagraph"/>
      </w:pPr>
      <w:r>
        <w:t>We will apply for a waiver of informed consent for collection of data from medical records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 before final data analysis.</w:t>
      </w:r>
    </w:p>
    <w:p w14:paraId="642E7668" w14:textId="77777777" w:rsidR="000A7369" w:rsidRDefault="00000000">
      <w:pPr>
        <w:pStyle w:val="BodyText"/>
      </w:pPr>
      <w:r>
        <w:t>Clinical research coordinators will obtain informed consent from patients or a patient representative for follow up through interveiews. The clinical research coordinators will approach patients or patient representatives for consent in person after admission. If a patient is transferred to another hospital before the patient has had an opportunity to consent, then the clinical research coordinators will contact the patient or patient representative by phone.</w:t>
      </w:r>
    </w:p>
    <w:p w14:paraId="65816AEA" w14:textId="77777777" w:rsidR="000A7369" w:rsidRDefault="00000000">
      <w:pPr>
        <w:pStyle w:val="Heading2"/>
      </w:pPr>
      <w:bookmarkStart w:id="201" w:name="_Toc155777589"/>
      <w:bookmarkStart w:id="202" w:name="data-protection"/>
      <w:bookmarkEnd w:id="200"/>
      <w:r>
        <w:lastRenderedPageBreak/>
        <w:t>9.4 Data protection</w:t>
      </w:r>
      <w:bookmarkEnd w:id="201"/>
    </w:p>
    <w:p w14:paraId="30EF8BDE" w14:textId="77777777" w:rsidR="000A7369" w:rsidRDefault="00000000">
      <w:pPr>
        <w:pStyle w:val="FirstParagraph"/>
      </w:pPr>
      <w:r>
        <w:t>We will ensure that appropriate agreements and/or other appropriate protective measures are taken to ensure that the data processing is performed in accordance with the provisions of the relevant legislation, before any data transfer takes place.</w:t>
      </w:r>
    </w:p>
    <w:p w14:paraId="70D59CF6" w14:textId="77777777" w:rsidR="000A7369" w:rsidRDefault="00000000">
      <w:pPr>
        <w:pStyle w:val="BodyText"/>
      </w:pPr>
      <w:r>
        <w:t>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9"/>
      </w:r>
      <w:r>
        <w:t>. All information processed by the sponsor will be pseudonymized.</w:t>
      </w:r>
    </w:p>
    <w:p w14:paraId="4DF376FD" w14:textId="77777777" w:rsidR="000A7369" w:rsidRDefault="00000000">
      <w:pPr>
        <w:pStyle w:val="BodyText"/>
      </w:pPr>
      <w:r>
        <w:t>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 history.</w:t>
      </w:r>
    </w:p>
    <w:p w14:paraId="102897DD" w14:textId="77777777" w:rsidR="000A7369" w:rsidRDefault="00000000">
      <w:pPr>
        <w:pStyle w:val="Heading1"/>
      </w:pPr>
      <w:bookmarkStart w:id="203" w:name="_Toc155777590"/>
      <w:bookmarkStart w:id="204" w:name="insurances"/>
      <w:bookmarkEnd w:id="194"/>
      <w:bookmarkEnd w:id="202"/>
      <w:r>
        <w:t>10. Insurances</w:t>
      </w:r>
      <w:bookmarkEnd w:id="203"/>
    </w:p>
    <w:p w14:paraId="0056A57F" w14:textId="77777777" w:rsidR="000A7369" w:rsidRDefault="00000000">
      <w:pPr>
        <w:pStyle w:val="FirstParagraph"/>
      </w:pPr>
      <w:r>
        <w:rPr>
          <w:i/>
          <w:iCs/>
        </w:rPr>
        <w:t>Here it should be explained how subjects are insured throughout the trial.</w:t>
      </w:r>
      <w:r>
        <w:rPr>
          <w:rStyle w:val="FootnoteReference"/>
        </w:rPr>
        <w:footnoteReference w:id="10"/>
      </w:r>
    </w:p>
    <w:p w14:paraId="1717B30F" w14:textId="77777777" w:rsidR="000A7369" w:rsidRDefault="00000000">
      <w:pPr>
        <w:pStyle w:val="Heading1"/>
      </w:pPr>
      <w:bookmarkStart w:id="205" w:name="_Toc155777591"/>
      <w:bookmarkStart w:id="206" w:name="substantial-changes-to-the-trial"/>
      <w:bookmarkEnd w:id="204"/>
      <w:r>
        <w:t>11. Substantial changes to the trial</w:t>
      </w:r>
      <w:bookmarkEnd w:id="205"/>
    </w:p>
    <w:p w14:paraId="033D0997" w14:textId="77777777" w:rsidR="000A7369" w:rsidRDefault="00000000">
      <w:pPr>
        <w:pStyle w:val="FirstParagraph"/>
      </w:pPr>
      <w:r>
        <w:t>Substantial changes to the signed clinical trial protocol are only possible through approved protocol amendments and by agreement between the sponsor and the principal investigator.</w:t>
      </w:r>
    </w:p>
    <w:p w14:paraId="57A59E1B" w14:textId="77777777" w:rsidR="000A7369" w:rsidRDefault="00000000">
      <w:pPr>
        <w:pStyle w:val="Heading1"/>
      </w:pPr>
      <w:bookmarkStart w:id="207" w:name="_Toc155777592"/>
      <w:bookmarkStart w:id="208" w:name="Xc17b41b20b820bca94d2a36ea19933b641b018a"/>
      <w:bookmarkEnd w:id="206"/>
      <w:r>
        <w:t>12. Collection, handling, and archiving of data</w:t>
      </w:r>
      <w:bookmarkEnd w:id="207"/>
    </w:p>
    <w:p w14:paraId="07AF6350" w14:textId="77777777" w:rsidR="000A7369" w:rsidRDefault="00000000">
      <w:pPr>
        <w:pStyle w:val="FirstParagraph"/>
      </w:pPr>
      <w:r>
        <w:t>Clinical research coordinators will collect data using a paper based Case Record Form (CRF)</w:t>
      </w:r>
      <w:r>
        <w:rPr>
          <w:rStyle w:val="FootnoteReference"/>
        </w:rPr>
        <w:footnoteReference w:id="11"/>
      </w:r>
      <w:r>
        <w:t>,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2"/>
      </w:r>
      <w:r>
        <w:t xml:space="preserve">. Access is granted by the project PI or authorized delegates. Metadata will be publicly accessible via a persistent DOI, and anonymised data will be released upon </w:t>
      </w:r>
      <w:r>
        <w:lastRenderedPageBreak/>
        <w:t>project completion. The data management plan is published (https://doi.org/10.5281/zenodo.7748764).</w:t>
      </w:r>
    </w:p>
    <w:p w14:paraId="6E81A729" w14:textId="77777777" w:rsidR="000A7369" w:rsidRDefault="00000000">
      <w:pPr>
        <w:pStyle w:val="Heading2"/>
      </w:pPr>
      <w:bookmarkStart w:id="209" w:name="_Toc155777593"/>
      <w:bookmarkStart w:id="210" w:name="source-data"/>
      <w:r>
        <w:t>12.1 Source data</w:t>
      </w:r>
      <w:bookmarkEnd w:id="209"/>
    </w:p>
    <w:p w14:paraId="7EF6CB73" w14:textId="77777777" w:rsidR="000A7369" w:rsidRDefault="00000000">
      <w:pPr>
        <w:pStyle w:val="FirstParagraph"/>
      </w:pPr>
      <w:r>
        <w:t xml:space="preserve">The source data for each variable is given in </w:t>
      </w:r>
      <w:hyperlink w:anchor="sec-variables">
        <w:r>
          <w:rPr>
            <w:rStyle w:val="Hyperlink"/>
          </w:rPr>
          <w:t>Section 12.2</w:t>
        </w:r>
      </w:hyperlink>
      <w:r>
        <w:t>. Whenever medical records are the source data, this includes imaging and lab reports. Whenever an interview is given as the source, the CRF will constitute the source data, as this is where the responses to questions will be recorded.</w:t>
      </w:r>
    </w:p>
    <w:p w14:paraId="5CE7E8D8" w14:textId="77777777" w:rsidR="000A7369" w:rsidRDefault="00000000">
      <w:pPr>
        <w:pStyle w:val="BodyText"/>
      </w:pPr>
      <w:r>
        <w:t>The local investigator must keep source documents for each patient participant in the trial. A document describing what has been classified as source data in the trial (source data reference document) should be included in the Investigator Site File (ISF)</w:t>
      </w:r>
      <w:r>
        <w:rPr>
          <w:rStyle w:val="FootnoteReference"/>
        </w:rPr>
        <w:footnoteReference w:id="13"/>
      </w:r>
      <w:r>
        <w:t>. The investigator must ensure that all source documents are accessible for monitoring and other quality control activities.</w:t>
      </w:r>
    </w:p>
    <w:p w14:paraId="47DCA03A" w14:textId="77777777" w:rsidR="000A7369" w:rsidRDefault="00000000">
      <w:pPr>
        <w:pStyle w:val="BodyText"/>
      </w:pPr>
      <w:r>
        <w:t>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14:paraId="75FBB146" w14:textId="77777777" w:rsidR="000A7369" w:rsidRDefault="00000000">
      <w:pPr>
        <w:pStyle w:val="BodyText"/>
      </w:pPr>
      <w:r>
        <w:t>Access to trial-related documentation, such as patient participants’ medical 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4"/>
      </w:r>
    </w:p>
    <w:p w14:paraId="53CCD353" w14:textId="77777777" w:rsidR="000A7369" w:rsidRDefault="00000000">
      <w:pPr>
        <w:pStyle w:val="Heading2"/>
      </w:pPr>
      <w:bookmarkStart w:id="211" w:name="_Toc155777594"/>
      <w:bookmarkStart w:id="212" w:name="sec-variables"/>
      <w:bookmarkEnd w:id="210"/>
      <w:r>
        <w:t>12.2 Variables</w:t>
      </w:r>
      <w:bookmarkEnd w:id="211"/>
    </w:p>
    <w:p w14:paraId="73D3EB98" w14:textId="77777777" w:rsidR="000A7369" w:rsidRDefault="00000000">
      <w:pPr>
        <w:pStyle w:val="FirstParagraph"/>
      </w:pPr>
      <w:r>
        <w:rPr>
          <w:b/>
          <w:bCs/>
        </w:rPr>
        <w:t>If we want to be able to do a cost-effectiveness analysis, then we also need to collect data on who does what for how long, capture changes in expensive procedures and investigations, capture health care utilisation after discharge, in-formal care (who does the caring, when and for how long), and productivity losses. There may be instruments for this already, or we can adapt existing instruments. To capture potential equity aspects we also need socioeconomic information on the patients</w:t>
      </w:r>
    </w:p>
    <w:p w14:paraId="24021B42" w14:textId="77777777" w:rsidR="000A7369" w:rsidRDefault="00000000">
      <w:pPr>
        <w:pStyle w:val="Heading3"/>
      </w:pPr>
      <w:bookmarkStart w:id="213" w:name="_Toc155777595"/>
      <w:bookmarkStart w:id="214" w:name="baseline"/>
      <w:r>
        <w:t>12.2.1 Baseline</w:t>
      </w:r>
      <w:bookmarkEnd w:id="213"/>
    </w:p>
    <w:p w14:paraId="7FDC8252" w14:textId="77777777" w:rsidR="000A7369" w:rsidRDefault="00000000">
      <w:pPr>
        <w:pStyle w:val="Compact"/>
        <w:numPr>
          <w:ilvl w:val="0"/>
          <w:numId w:val="10"/>
        </w:numPr>
      </w:pPr>
      <w:r>
        <w:rPr>
          <w:b/>
          <w:bCs/>
        </w:rPr>
        <w:t>Inclusion and exclusion criteria</w:t>
      </w:r>
      <w:r>
        <w:t xml:space="preserve">, </w:t>
      </w:r>
      <w:r>
        <w:rPr>
          <w:i/>
          <w:iCs/>
        </w:rPr>
        <w:t>Source:</w:t>
      </w:r>
      <w:r>
        <w:t xml:space="preserve"> Medical records</w:t>
      </w:r>
    </w:p>
    <w:p w14:paraId="498091B4" w14:textId="77777777" w:rsidR="000A7369" w:rsidRDefault="00000000">
      <w:pPr>
        <w:pStyle w:val="Compact"/>
        <w:numPr>
          <w:ilvl w:val="0"/>
          <w:numId w:val="10"/>
        </w:numPr>
      </w:pPr>
      <w:r>
        <w:rPr>
          <w:b/>
          <w:bCs/>
        </w:rPr>
        <w:t>Age in years</w:t>
      </w:r>
      <w:r>
        <w:t xml:space="preserve">, </w:t>
      </w:r>
      <w:r>
        <w:rPr>
          <w:i/>
          <w:iCs/>
        </w:rPr>
        <w:t>Source:</w:t>
      </w:r>
      <w:r>
        <w:t xml:space="preserve"> Medical records/interview</w:t>
      </w:r>
    </w:p>
    <w:p w14:paraId="6462816D" w14:textId="77777777" w:rsidR="000A7369" w:rsidRDefault="00000000">
      <w:pPr>
        <w:pStyle w:val="Compact"/>
        <w:numPr>
          <w:ilvl w:val="0"/>
          <w:numId w:val="10"/>
        </w:numPr>
      </w:pPr>
      <w:r>
        <w:rPr>
          <w:b/>
          <w:bCs/>
        </w:rPr>
        <w:t>Sex</w:t>
      </w:r>
      <w:r>
        <w:t xml:space="preserve">, </w:t>
      </w:r>
      <w:r>
        <w:rPr>
          <w:i/>
          <w:iCs/>
        </w:rPr>
        <w:t>Source:</w:t>
      </w:r>
      <w:r>
        <w:t xml:space="preserve"> Medical records/interview</w:t>
      </w:r>
    </w:p>
    <w:p w14:paraId="320C270A" w14:textId="77777777" w:rsidR="000A7369" w:rsidRDefault="00000000">
      <w:pPr>
        <w:pStyle w:val="Compact"/>
        <w:numPr>
          <w:ilvl w:val="0"/>
          <w:numId w:val="10"/>
        </w:numPr>
      </w:pPr>
      <w:r>
        <w:rPr>
          <w:b/>
          <w:bCs/>
        </w:rPr>
        <w:lastRenderedPageBreak/>
        <w:t>Mechanism of injury</w:t>
      </w:r>
      <w:r>
        <w:t xml:space="preserve"> (Coded using the external causes codes in Chapter XX (20) of International Classification of Diseases - 10th Revision (ICD-10)), </w:t>
      </w:r>
      <w:r>
        <w:rPr>
          <w:i/>
          <w:iCs/>
        </w:rPr>
        <w:t>Source:</w:t>
      </w:r>
      <w:r>
        <w:t xml:space="preserve"> Medical records/interview</w:t>
      </w:r>
    </w:p>
    <w:p w14:paraId="17426874" w14:textId="77777777" w:rsidR="000A7369" w:rsidRDefault="00000000">
      <w:pPr>
        <w:pStyle w:val="Compact"/>
        <w:numPr>
          <w:ilvl w:val="0"/>
          <w:numId w:val="10"/>
        </w:numPr>
      </w:pPr>
      <w:r>
        <w:rPr>
          <w:b/>
          <w:bCs/>
        </w:rPr>
        <w:t>Comorbidities</w:t>
      </w:r>
      <w:r>
        <w:t xml:space="preserve"> (Coded using Charlson Comorbidity Index), </w:t>
      </w:r>
      <w:r>
        <w:rPr>
          <w:i/>
          <w:iCs/>
        </w:rPr>
        <w:t>Source:</w:t>
      </w:r>
      <w:r>
        <w:t xml:space="preserve"> Medical records/interview</w:t>
      </w:r>
    </w:p>
    <w:p w14:paraId="69ADD7FF" w14:textId="77777777" w:rsidR="000A7369" w:rsidRDefault="00000000">
      <w:pPr>
        <w:pStyle w:val="Compact"/>
        <w:numPr>
          <w:ilvl w:val="0"/>
          <w:numId w:val="10"/>
        </w:numPr>
      </w:pPr>
      <w:r>
        <w:rPr>
          <w:b/>
          <w:bCs/>
        </w:rPr>
        <w:t>Phone numbers to patient and patient representative</w:t>
      </w:r>
      <w:r>
        <w:t xml:space="preserve">, </w:t>
      </w:r>
      <w:r>
        <w:rPr>
          <w:i/>
          <w:iCs/>
        </w:rPr>
        <w:t>Source:</w:t>
      </w:r>
      <w:r>
        <w:t xml:space="preserve"> Medical records/interview</w:t>
      </w:r>
    </w:p>
    <w:p w14:paraId="4D4431C5" w14:textId="77777777" w:rsidR="000A7369" w:rsidRDefault="00000000">
      <w:pPr>
        <w:pStyle w:val="Heading3"/>
      </w:pPr>
      <w:bookmarkStart w:id="215" w:name="_Toc155777596"/>
      <w:bookmarkStart w:id="216" w:name="pre-hospital-data"/>
      <w:bookmarkEnd w:id="214"/>
      <w:r>
        <w:t>12.2.2 Pre-Hospital Data</w:t>
      </w:r>
      <w:bookmarkEnd w:id="215"/>
    </w:p>
    <w:p w14:paraId="4C362E21" w14:textId="77777777" w:rsidR="000A7369" w:rsidRDefault="00000000">
      <w:pPr>
        <w:pStyle w:val="Compact"/>
        <w:numPr>
          <w:ilvl w:val="0"/>
          <w:numId w:val="11"/>
        </w:numPr>
      </w:pPr>
      <w:r>
        <w:rPr>
          <w:b/>
          <w:bCs/>
        </w:rPr>
        <w:t>Date and time of injury</w:t>
      </w:r>
      <w:r>
        <w:t xml:space="preserve">, </w:t>
      </w:r>
      <w:r>
        <w:rPr>
          <w:i/>
          <w:iCs/>
        </w:rPr>
        <w:t>Source:</w:t>
      </w:r>
      <w:r>
        <w:t xml:space="preserve"> Medical records/interview</w:t>
      </w:r>
    </w:p>
    <w:p w14:paraId="5594807A" w14:textId="77777777" w:rsidR="000A7369" w:rsidRDefault="00000000">
      <w:pPr>
        <w:pStyle w:val="Compact"/>
        <w:numPr>
          <w:ilvl w:val="0"/>
          <w:numId w:val="11"/>
        </w:numPr>
      </w:pPr>
      <w:r>
        <w:rPr>
          <w:b/>
          <w:bCs/>
        </w:rPr>
        <w:t>Mode of transport to the participating centre</w:t>
      </w:r>
      <w:r>
        <w:t xml:space="preserve">, </w:t>
      </w:r>
      <w:r>
        <w:rPr>
          <w:i/>
          <w:iCs/>
        </w:rPr>
        <w:t>Source:</w:t>
      </w:r>
      <w:r>
        <w:t xml:space="preserve"> Medical records/interview</w:t>
      </w:r>
    </w:p>
    <w:p w14:paraId="3D11B604" w14:textId="77777777" w:rsidR="000A7369" w:rsidRDefault="00000000">
      <w:pPr>
        <w:pStyle w:val="Compact"/>
        <w:numPr>
          <w:ilvl w:val="0"/>
          <w:numId w:val="11"/>
        </w:numPr>
      </w:pPr>
      <w:r>
        <w:rPr>
          <w:b/>
          <w:bCs/>
        </w:rPr>
        <w:t>Referred to the participating centre from another centre</w:t>
      </w:r>
      <w:r>
        <w:t xml:space="preserve">, </w:t>
      </w:r>
      <w:r>
        <w:rPr>
          <w:i/>
          <w:iCs/>
        </w:rPr>
        <w:t>Source:</w:t>
      </w:r>
      <w:r>
        <w:t xml:space="preserve"> Medical records/interview</w:t>
      </w:r>
    </w:p>
    <w:p w14:paraId="6B808E4B" w14:textId="77777777" w:rsidR="000A7369" w:rsidRDefault="00000000">
      <w:pPr>
        <w:pStyle w:val="Heading3"/>
      </w:pPr>
      <w:bookmarkStart w:id="217" w:name="_Toc155777597"/>
      <w:bookmarkStart w:id="218" w:name="emergency-department-data"/>
      <w:bookmarkEnd w:id="216"/>
      <w:r>
        <w:t>12.2.3 Emergency Department Data</w:t>
      </w:r>
      <w:bookmarkEnd w:id="217"/>
    </w:p>
    <w:p w14:paraId="3DDFC117" w14:textId="77777777" w:rsidR="000A7369" w:rsidRDefault="00000000">
      <w:pPr>
        <w:pStyle w:val="Compact"/>
        <w:numPr>
          <w:ilvl w:val="0"/>
          <w:numId w:val="12"/>
        </w:numPr>
      </w:pPr>
      <w:r>
        <w:rPr>
          <w:b/>
          <w:bCs/>
        </w:rPr>
        <w:t>Date and time of arrival to emergency department at the participating centre</w:t>
      </w:r>
      <w:r>
        <w:t xml:space="preserve">, </w:t>
      </w:r>
      <w:r>
        <w:rPr>
          <w:i/>
          <w:iCs/>
        </w:rPr>
        <w:t>Source:</w:t>
      </w:r>
      <w:r>
        <w:t xml:space="preserve"> Medical records/interview</w:t>
      </w:r>
    </w:p>
    <w:p w14:paraId="4BFF7449" w14:textId="77777777" w:rsidR="000A7369" w:rsidRDefault="00000000">
      <w:pPr>
        <w:pStyle w:val="Compact"/>
        <w:numPr>
          <w:ilvl w:val="0"/>
          <w:numId w:val="12"/>
        </w:numPr>
      </w:pPr>
      <w:r>
        <w:rPr>
          <w:b/>
          <w:bCs/>
        </w:rPr>
        <w:t>First recorded systolic blood pressure</w:t>
      </w:r>
      <w:r>
        <w:t xml:space="preserve">, </w:t>
      </w:r>
      <w:r>
        <w:rPr>
          <w:i/>
          <w:iCs/>
        </w:rPr>
        <w:t>Source:</w:t>
      </w:r>
      <w:r>
        <w:t xml:space="preserve"> Medical records</w:t>
      </w:r>
    </w:p>
    <w:p w14:paraId="221CE1B3" w14:textId="77777777" w:rsidR="000A7369" w:rsidRDefault="00000000">
      <w:pPr>
        <w:pStyle w:val="Compact"/>
        <w:numPr>
          <w:ilvl w:val="0"/>
          <w:numId w:val="12"/>
        </w:numPr>
      </w:pPr>
      <w:r>
        <w:rPr>
          <w:b/>
          <w:bCs/>
        </w:rPr>
        <w:t>First recorded diastolic blood pressure</w:t>
      </w:r>
      <w:r>
        <w:t xml:space="preserve">, </w:t>
      </w:r>
      <w:r>
        <w:rPr>
          <w:i/>
          <w:iCs/>
        </w:rPr>
        <w:t>Source:</w:t>
      </w:r>
      <w:r>
        <w:t xml:space="preserve"> Medical records</w:t>
      </w:r>
    </w:p>
    <w:p w14:paraId="490B46F3" w14:textId="77777777" w:rsidR="000A7369" w:rsidRDefault="00000000">
      <w:pPr>
        <w:pStyle w:val="Compact"/>
        <w:numPr>
          <w:ilvl w:val="0"/>
          <w:numId w:val="12"/>
        </w:numPr>
      </w:pPr>
      <w:r>
        <w:rPr>
          <w:b/>
          <w:bCs/>
        </w:rPr>
        <w:t>First recorded heart rate</w:t>
      </w:r>
      <w:r>
        <w:t xml:space="preserve">, </w:t>
      </w:r>
      <w:r>
        <w:rPr>
          <w:i/>
          <w:iCs/>
        </w:rPr>
        <w:t>Source:</w:t>
      </w:r>
      <w:r>
        <w:t xml:space="preserve"> Medical records</w:t>
      </w:r>
    </w:p>
    <w:p w14:paraId="50ADB796" w14:textId="77777777" w:rsidR="000A7369" w:rsidRDefault="00000000">
      <w:pPr>
        <w:pStyle w:val="Compact"/>
        <w:numPr>
          <w:ilvl w:val="0"/>
          <w:numId w:val="12"/>
        </w:numPr>
      </w:pPr>
      <w:r>
        <w:rPr>
          <w:b/>
          <w:bCs/>
        </w:rPr>
        <w:t>First recorded respiratory rate</w:t>
      </w:r>
      <w:r>
        <w:t xml:space="preserve">, </w:t>
      </w:r>
      <w:r>
        <w:rPr>
          <w:i/>
          <w:iCs/>
        </w:rPr>
        <w:t>Source:</w:t>
      </w:r>
      <w:r>
        <w:t xml:space="preserve"> Medical records</w:t>
      </w:r>
    </w:p>
    <w:p w14:paraId="3368D121" w14:textId="77777777" w:rsidR="000A7369" w:rsidRDefault="00000000">
      <w:pPr>
        <w:pStyle w:val="Compact"/>
        <w:numPr>
          <w:ilvl w:val="0"/>
          <w:numId w:val="12"/>
        </w:numPr>
      </w:pPr>
      <w:r>
        <w:rPr>
          <w:b/>
          <w:bCs/>
        </w:rPr>
        <w:t>First recorded Glasgow Coma Scale score</w:t>
      </w:r>
      <w:r>
        <w:t xml:space="preserve">, </w:t>
      </w:r>
      <w:r>
        <w:rPr>
          <w:i/>
          <w:iCs/>
        </w:rPr>
        <w:t>Source:</w:t>
      </w:r>
      <w:r>
        <w:t xml:space="preserve"> Medical records</w:t>
      </w:r>
    </w:p>
    <w:p w14:paraId="572BBE72" w14:textId="77777777" w:rsidR="000A7369" w:rsidRDefault="00000000">
      <w:pPr>
        <w:pStyle w:val="Compact"/>
        <w:numPr>
          <w:ilvl w:val="0"/>
          <w:numId w:val="12"/>
        </w:numPr>
      </w:pPr>
      <w:r>
        <w:rPr>
          <w:b/>
          <w:bCs/>
        </w:rPr>
        <w:t>First recorded temperature</w:t>
      </w:r>
      <w:r>
        <w:t xml:space="preserve">, </w:t>
      </w:r>
      <w:r>
        <w:rPr>
          <w:i/>
          <w:iCs/>
        </w:rPr>
        <w:t>Source:</w:t>
      </w:r>
      <w:r>
        <w:t xml:space="preserve"> Medical records</w:t>
      </w:r>
    </w:p>
    <w:p w14:paraId="443604FD" w14:textId="77777777" w:rsidR="000A7369" w:rsidRDefault="00000000">
      <w:pPr>
        <w:pStyle w:val="Compact"/>
        <w:numPr>
          <w:ilvl w:val="0"/>
          <w:numId w:val="12"/>
        </w:numPr>
      </w:pPr>
      <w:r>
        <w:rPr>
          <w:b/>
          <w:bCs/>
        </w:rPr>
        <w:t>First recorded oxygen saturation</w:t>
      </w:r>
      <w:r>
        <w:t xml:space="preserve">, </w:t>
      </w:r>
      <w:r>
        <w:rPr>
          <w:i/>
          <w:iCs/>
        </w:rPr>
        <w:t>Source:</w:t>
      </w:r>
      <w:r>
        <w:t xml:space="preserve"> Medical records</w:t>
      </w:r>
    </w:p>
    <w:p w14:paraId="676A3520" w14:textId="77777777" w:rsidR="000A7369" w:rsidRDefault="00000000">
      <w:pPr>
        <w:pStyle w:val="Compact"/>
        <w:numPr>
          <w:ilvl w:val="0"/>
          <w:numId w:val="12"/>
        </w:numPr>
      </w:pPr>
      <w:r>
        <w:rPr>
          <w:b/>
          <w:bCs/>
        </w:rPr>
        <w:t>First creatinine</w:t>
      </w:r>
      <w:r>
        <w:t xml:space="preserve">, </w:t>
      </w:r>
      <w:r>
        <w:rPr>
          <w:i/>
          <w:iCs/>
        </w:rPr>
        <w:t>Source:</w:t>
      </w:r>
      <w:r>
        <w:t xml:space="preserve"> Medical records</w:t>
      </w:r>
    </w:p>
    <w:p w14:paraId="7084F6F2" w14:textId="77777777" w:rsidR="000A7369" w:rsidRDefault="00000000">
      <w:pPr>
        <w:pStyle w:val="Compact"/>
        <w:numPr>
          <w:ilvl w:val="0"/>
          <w:numId w:val="12"/>
        </w:numPr>
      </w:pPr>
      <w:r>
        <w:rPr>
          <w:b/>
          <w:bCs/>
        </w:rPr>
        <w:t>Emergency department disposition</w:t>
      </w:r>
      <w:r>
        <w:t xml:space="preserve">, </w:t>
      </w:r>
      <w:r>
        <w:rPr>
          <w:i/>
          <w:iCs/>
        </w:rPr>
        <w:t>Source:</w:t>
      </w:r>
      <w:r>
        <w:t xml:space="preserve"> Medical records</w:t>
      </w:r>
    </w:p>
    <w:p w14:paraId="38029874" w14:textId="77777777" w:rsidR="000A7369" w:rsidRDefault="00000000">
      <w:pPr>
        <w:pStyle w:val="Compact"/>
        <w:numPr>
          <w:ilvl w:val="0"/>
          <w:numId w:val="12"/>
        </w:numPr>
      </w:pPr>
      <w:r>
        <w:rPr>
          <w:b/>
          <w:bCs/>
        </w:rPr>
        <w:t>Date and time of discharge from emergency department at the participating centre</w:t>
      </w:r>
      <w:r>
        <w:t xml:space="preserve">, </w:t>
      </w:r>
      <w:r>
        <w:rPr>
          <w:i/>
          <w:iCs/>
        </w:rPr>
        <w:t>Source:</w:t>
      </w:r>
      <w:r>
        <w:t xml:space="preserve"> Medical records/interview</w:t>
      </w:r>
    </w:p>
    <w:p w14:paraId="569F5B67" w14:textId="77777777" w:rsidR="000A7369" w:rsidRDefault="00000000">
      <w:pPr>
        <w:pStyle w:val="Compact"/>
        <w:numPr>
          <w:ilvl w:val="0"/>
          <w:numId w:val="12"/>
        </w:numPr>
      </w:pPr>
      <w:r>
        <w:rPr>
          <w:b/>
          <w:bCs/>
        </w:rPr>
        <w:t>Date and time of referral or transfer for admission at a higher level centre</w:t>
      </w:r>
      <w:r>
        <w:t xml:space="preserve">, </w:t>
      </w:r>
      <w:r>
        <w:rPr>
          <w:i/>
          <w:iCs/>
        </w:rPr>
        <w:t>Source:</w:t>
      </w:r>
      <w:r>
        <w:t xml:space="preserve"> Medical records/interview</w:t>
      </w:r>
    </w:p>
    <w:p w14:paraId="3A826046" w14:textId="77777777" w:rsidR="000A7369" w:rsidRDefault="00000000">
      <w:pPr>
        <w:pStyle w:val="Heading3"/>
      </w:pPr>
      <w:bookmarkStart w:id="219" w:name="_Toc155777598"/>
      <w:bookmarkStart w:id="220" w:name="hospital-data"/>
      <w:bookmarkEnd w:id="218"/>
      <w:r>
        <w:t>12.2.4 Hospital Data</w:t>
      </w:r>
      <w:bookmarkEnd w:id="219"/>
    </w:p>
    <w:p w14:paraId="36B43FD0" w14:textId="77777777" w:rsidR="000A7369" w:rsidRDefault="00000000">
      <w:pPr>
        <w:pStyle w:val="Compact"/>
        <w:numPr>
          <w:ilvl w:val="0"/>
          <w:numId w:val="13"/>
        </w:numPr>
      </w:pPr>
      <w:r>
        <w:rPr>
          <w:b/>
          <w:bCs/>
        </w:rPr>
        <w:t>Date and time of admission to the participating centre</w:t>
      </w:r>
      <w:r>
        <w:t xml:space="preserve">, </w:t>
      </w:r>
      <w:r>
        <w:rPr>
          <w:i/>
          <w:iCs/>
        </w:rPr>
        <w:t>Source:</w:t>
      </w:r>
      <w:r>
        <w:t xml:space="preserve"> Medical records/interview</w:t>
      </w:r>
    </w:p>
    <w:p w14:paraId="3C00D4FF" w14:textId="77777777" w:rsidR="000A7369" w:rsidRDefault="00000000">
      <w:pPr>
        <w:pStyle w:val="Compact"/>
        <w:numPr>
          <w:ilvl w:val="0"/>
          <w:numId w:val="13"/>
        </w:numPr>
      </w:pPr>
      <w:r>
        <w:rPr>
          <w:b/>
          <w:bCs/>
        </w:rPr>
        <w:t>Type of admitting ward</w:t>
      </w:r>
      <w:r>
        <w:t xml:space="preserve">, </w:t>
      </w:r>
      <w:r>
        <w:rPr>
          <w:i/>
          <w:iCs/>
        </w:rPr>
        <w:t>Source:</w:t>
      </w:r>
      <w:r>
        <w:t xml:space="preserve"> Medical records</w:t>
      </w:r>
    </w:p>
    <w:p w14:paraId="06F80A97" w14:textId="77777777" w:rsidR="000A7369" w:rsidRDefault="00000000">
      <w:pPr>
        <w:pStyle w:val="Compact"/>
        <w:numPr>
          <w:ilvl w:val="0"/>
          <w:numId w:val="13"/>
        </w:numPr>
      </w:pPr>
      <w:r>
        <w:rPr>
          <w:b/>
          <w:bCs/>
        </w:rPr>
        <w:t>Date, time and type of any surgical procedure</w:t>
      </w:r>
      <w:r>
        <w:t xml:space="preserve"> (A surgical procedure is defined as any procedure performed in the operating room, interventional radiology suite, or at the bedside, requiring general or regional anesthesia, coded using), </w:t>
      </w:r>
      <w:r>
        <w:rPr>
          <w:i/>
          <w:iCs/>
        </w:rPr>
        <w:t>Source:</w:t>
      </w:r>
      <w:r>
        <w:t xml:space="preserve"> Medical records</w:t>
      </w:r>
    </w:p>
    <w:p w14:paraId="74BAEF0F" w14:textId="77777777" w:rsidR="000A7369" w:rsidRDefault="00000000">
      <w:pPr>
        <w:pStyle w:val="Compact"/>
        <w:numPr>
          <w:ilvl w:val="0"/>
          <w:numId w:val="13"/>
        </w:numPr>
      </w:pPr>
      <w:r>
        <w:rPr>
          <w:b/>
          <w:bCs/>
        </w:rPr>
        <w:t>Date and time of any transfusion, type of blood product, and number of units transfused</w:t>
      </w:r>
      <w:r>
        <w:t xml:space="preserve">, </w:t>
      </w:r>
      <w:r>
        <w:rPr>
          <w:i/>
          <w:iCs/>
        </w:rPr>
        <w:t>Source:</w:t>
      </w:r>
      <w:r>
        <w:t xml:space="preserve"> Medical records</w:t>
      </w:r>
    </w:p>
    <w:p w14:paraId="42721918" w14:textId="77777777" w:rsidR="000A7369" w:rsidRDefault="00000000">
      <w:pPr>
        <w:pStyle w:val="Compact"/>
        <w:numPr>
          <w:ilvl w:val="0"/>
          <w:numId w:val="13"/>
        </w:numPr>
      </w:pPr>
      <w:r>
        <w:rPr>
          <w:b/>
          <w:bCs/>
        </w:rPr>
        <w:t>Date and time of intensive care unit admission and discharge</w:t>
      </w:r>
      <w:r>
        <w:t xml:space="preserve">, </w:t>
      </w:r>
      <w:r>
        <w:rPr>
          <w:i/>
          <w:iCs/>
        </w:rPr>
        <w:t>Source:</w:t>
      </w:r>
      <w:r>
        <w:t xml:space="preserve"> Medical records</w:t>
      </w:r>
    </w:p>
    <w:p w14:paraId="2E39974B" w14:textId="77777777" w:rsidR="000A7369" w:rsidRDefault="00000000">
      <w:pPr>
        <w:pStyle w:val="Compact"/>
        <w:numPr>
          <w:ilvl w:val="0"/>
          <w:numId w:val="13"/>
        </w:numPr>
      </w:pPr>
      <w:r>
        <w:rPr>
          <w:b/>
          <w:bCs/>
        </w:rPr>
        <w:lastRenderedPageBreak/>
        <w:t>Date and time of discharge from the participating centre, and the discharge destination</w:t>
      </w:r>
      <w:r>
        <w:t xml:space="preserve">, </w:t>
      </w:r>
      <w:r>
        <w:rPr>
          <w:i/>
          <w:iCs/>
        </w:rPr>
        <w:t>Source:</w:t>
      </w:r>
      <w:r>
        <w:t xml:space="preserve"> Medical records</w:t>
      </w:r>
    </w:p>
    <w:p w14:paraId="726DEF76" w14:textId="77777777" w:rsidR="000A7369" w:rsidRDefault="00000000">
      <w:pPr>
        <w:pStyle w:val="Heading3"/>
      </w:pPr>
      <w:bookmarkStart w:id="221" w:name="_Toc155777599"/>
      <w:bookmarkStart w:id="222" w:name="injury-data"/>
      <w:bookmarkEnd w:id="220"/>
      <w:r>
        <w:t>12.2.5 Injury Data</w:t>
      </w:r>
      <w:bookmarkEnd w:id="221"/>
    </w:p>
    <w:p w14:paraId="7E886C30" w14:textId="77777777" w:rsidR="000A7369" w:rsidRDefault="00000000">
      <w:pPr>
        <w:pStyle w:val="Compact"/>
        <w:numPr>
          <w:ilvl w:val="0"/>
          <w:numId w:val="14"/>
        </w:numPr>
      </w:pPr>
      <w:r>
        <w:rPr>
          <w:b/>
          <w:bCs/>
        </w:rPr>
        <w:t>Injury, the modality used to diagnose the injury, and the date and time when the injury was first registered</w:t>
      </w:r>
      <w:r>
        <w:t xml:space="preserve"> (Coded using the International Classification of Diseases - 10th Revision (ICD-10)), </w:t>
      </w:r>
      <w:r>
        <w:rPr>
          <w:i/>
          <w:iCs/>
        </w:rPr>
        <w:t>Source:</w:t>
      </w:r>
      <w:r>
        <w:t xml:space="preserve"> Medical records</w:t>
      </w:r>
    </w:p>
    <w:p w14:paraId="52AB640C" w14:textId="77777777" w:rsidR="000A7369" w:rsidRDefault="00000000">
      <w:pPr>
        <w:pStyle w:val="Heading3"/>
      </w:pPr>
      <w:bookmarkStart w:id="223" w:name="_Toc155777600"/>
      <w:bookmarkStart w:id="224" w:name="outcomes-1"/>
      <w:bookmarkEnd w:id="222"/>
      <w:r>
        <w:t>12.2.6 Outcomes</w:t>
      </w:r>
      <w:bookmarkEnd w:id="223"/>
    </w:p>
    <w:p w14:paraId="142A0EE2" w14:textId="77777777" w:rsidR="000A7369" w:rsidRDefault="00000000">
      <w:pPr>
        <w:pStyle w:val="Compact"/>
        <w:numPr>
          <w:ilvl w:val="0"/>
          <w:numId w:val="15"/>
        </w:numPr>
      </w:pPr>
      <w:r>
        <w:rPr>
          <w:b/>
          <w:bCs/>
        </w:rPr>
        <w:t>Date and time of death</w:t>
      </w:r>
      <w:r>
        <w:t xml:space="preserve">, </w:t>
      </w:r>
      <w:r>
        <w:rPr>
          <w:i/>
          <w:iCs/>
        </w:rPr>
        <w:t>Source:</w:t>
      </w:r>
      <w:r>
        <w:t xml:space="preserve"> Medical records/interview</w:t>
      </w:r>
    </w:p>
    <w:p w14:paraId="2C89A482" w14:textId="77777777" w:rsidR="000A7369" w:rsidRDefault="00000000">
      <w:pPr>
        <w:pStyle w:val="Compact"/>
        <w:numPr>
          <w:ilvl w:val="0"/>
          <w:numId w:val="15"/>
        </w:numPr>
      </w:pPr>
      <w:r>
        <w:rPr>
          <w:b/>
          <w:bCs/>
        </w:rPr>
        <w:t>Quality of life</w:t>
      </w:r>
      <w:r>
        <w:t xml:space="preserve"> (The EuroQol 5 Dimensions 3 Levels (EQ-5D-3L) questionnaire will be used to assess quality of life within 7 days of discharge, and at 30 and 90 days after arrival to the participating centre), </w:t>
      </w:r>
      <w:r>
        <w:rPr>
          <w:i/>
          <w:iCs/>
        </w:rPr>
        <w:t>Source:</w:t>
      </w:r>
      <w:r>
        <w:t xml:space="preserve"> Interview</w:t>
      </w:r>
    </w:p>
    <w:p w14:paraId="3778CFBE" w14:textId="77777777" w:rsidR="000A7369" w:rsidRDefault="00000000">
      <w:pPr>
        <w:pStyle w:val="Compact"/>
        <w:numPr>
          <w:ilvl w:val="0"/>
          <w:numId w:val="15"/>
        </w:numPr>
      </w:pPr>
      <w:r>
        <w:rPr>
          <w:b/>
          <w:bCs/>
        </w:rPr>
        <w:t>Disability</w:t>
      </w:r>
      <w:r>
        <w:t xml:space="preserve"> (The World Health Organization Disability Assessment Schedule 2.0 (WHODAS 2.0) questionnaire will be used to assess disability within 7 days of discharge, and at 30 and 90 days after arrival to the participating centre), </w:t>
      </w:r>
      <w:r>
        <w:rPr>
          <w:i/>
          <w:iCs/>
        </w:rPr>
        <w:t>Source:</w:t>
      </w:r>
      <w:r>
        <w:t xml:space="preserve"> Interview</w:t>
      </w:r>
    </w:p>
    <w:p w14:paraId="30C66E90" w14:textId="77777777" w:rsidR="000A7369" w:rsidRDefault="00000000">
      <w:pPr>
        <w:pStyle w:val="Compact"/>
        <w:numPr>
          <w:ilvl w:val="0"/>
          <w:numId w:val="15"/>
        </w:numPr>
      </w:pPr>
      <w:r>
        <w:rPr>
          <w:b/>
          <w:bCs/>
        </w:rPr>
        <w:t>Return to work</w:t>
      </w:r>
      <w:r>
        <w:t xml:space="preserve"> (Assessed at 30 and 90 days after arrival to the participating centre), </w:t>
      </w:r>
      <w:r>
        <w:rPr>
          <w:i/>
          <w:iCs/>
        </w:rPr>
        <w:t>Source:</w:t>
      </w:r>
      <w:r>
        <w:t xml:space="preserve"> Interview</w:t>
      </w:r>
    </w:p>
    <w:p w14:paraId="478C492D" w14:textId="77777777" w:rsidR="000A7369" w:rsidRDefault="00000000">
      <w:pPr>
        <w:pStyle w:val="Heading3"/>
      </w:pPr>
      <w:bookmarkStart w:id="225" w:name="_Toc155777601"/>
      <w:bookmarkStart w:id="226" w:name="safety-events"/>
      <w:bookmarkEnd w:id="224"/>
      <w:r>
        <w:t>12.2.7 Safety Events</w:t>
      </w:r>
      <w:bookmarkEnd w:id="225"/>
    </w:p>
    <w:p w14:paraId="6BE02C65" w14:textId="77777777" w:rsidR="000A7369" w:rsidRDefault="00000000">
      <w:pPr>
        <w:pStyle w:val="Compact"/>
        <w:numPr>
          <w:ilvl w:val="0"/>
          <w:numId w:val="16"/>
        </w:numPr>
      </w:pPr>
      <w:r>
        <w:rPr>
          <w:b/>
          <w:bCs/>
        </w:rPr>
        <w:t>Prolonged mechanical ventilation (&gt; 7 days)</w:t>
      </w:r>
      <w:r>
        <w:t xml:space="preserve"> (Assessed during hospital stay), </w:t>
      </w:r>
      <w:r>
        <w:rPr>
          <w:i/>
          <w:iCs/>
        </w:rPr>
        <w:t>Source:</w:t>
      </w:r>
      <w:r>
        <w:t xml:space="preserve"> Medical records</w:t>
      </w:r>
    </w:p>
    <w:p w14:paraId="121411DC" w14:textId="77777777" w:rsidR="000A7369" w:rsidRDefault="00000000">
      <w:pPr>
        <w:pStyle w:val="Compact"/>
        <w:numPr>
          <w:ilvl w:val="0"/>
          <w:numId w:val="16"/>
        </w:numPr>
      </w:pPr>
      <w:r>
        <w:rPr>
          <w:b/>
          <w:bCs/>
        </w:rPr>
        <w:t>Initiation of renal replacement therapy</w:t>
      </w:r>
      <w:r>
        <w:t xml:space="preserve"> (Assessed during hospital stay), </w:t>
      </w:r>
      <w:r>
        <w:rPr>
          <w:i/>
          <w:iCs/>
        </w:rPr>
        <w:t>Source:</w:t>
      </w:r>
      <w:r>
        <w:t xml:space="preserve"> Medical records</w:t>
      </w:r>
    </w:p>
    <w:p w14:paraId="26FDDF71" w14:textId="77777777" w:rsidR="000A7369" w:rsidRDefault="00000000">
      <w:pPr>
        <w:pStyle w:val="Compact"/>
        <w:numPr>
          <w:ilvl w:val="0"/>
          <w:numId w:val="16"/>
        </w:numPr>
      </w:pPr>
      <w:r>
        <w:rPr>
          <w:b/>
          <w:bCs/>
        </w:rPr>
        <w:t>Prolonged (&gt; 2 days) or renewed (restart after at least 2 days without) use of vasopressors such as norepinephrine or vasopressin</w:t>
      </w:r>
      <w:r>
        <w:t xml:space="preserve"> (Assessed during hospital stay), </w:t>
      </w:r>
      <w:r>
        <w:rPr>
          <w:i/>
          <w:iCs/>
        </w:rPr>
        <w:t>Source:</w:t>
      </w:r>
      <w:r>
        <w:t xml:space="preserve"> Medical records</w:t>
      </w:r>
    </w:p>
    <w:p w14:paraId="7471C691" w14:textId="77777777" w:rsidR="000A7369" w:rsidRDefault="00000000">
      <w:pPr>
        <w:pStyle w:val="Heading1"/>
      </w:pPr>
      <w:bookmarkStart w:id="227" w:name="_Toc155777602"/>
      <w:bookmarkStart w:id="228" w:name="trial-organization"/>
      <w:bookmarkEnd w:id="208"/>
      <w:bookmarkEnd w:id="212"/>
      <w:bookmarkEnd w:id="226"/>
      <w:r>
        <w:t>13. Trial Organization</w:t>
      </w:r>
      <w:bookmarkEnd w:id="227"/>
    </w:p>
    <w:p w14:paraId="4BDBA4AF" w14:textId="77777777" w:rsidR="000A7369" w:rsidRDefault="00000000">
      <w:pPr>
        <w:pStyle w:val="FirstParagraph"/>
      </w:pPr>
      <w:r>
        <w:rPr>
          <w:b/>
          <w:bCs/>
        </w:rPr>
        <w:t>More information will be added here</w:t>
      </w:r>
    </w:p>
    <w:p w14:paraId="444998BA" w14:textId="77777777" w:rsidR="000A7369" w:rsidRDefault="00000000">
      <w:pPr>
        <w:pStyle w:val="Heading1"/>
      </w:pPr>
      <w:bookmarkStart w:id="229" w:name="_Toc155777603"/>
      <w:bookmarkStart w:id="230" w:name="funding"/>
      <w:bookmarkEnd w:id="228"/>
      <w:r>
        <w:t>14. Funding</w:t>
      </w:r>
      <w:bookmarkEnd w:id="229"/>
    </w:p>
    <w:p w14:paraId="5674F887" w14:textId="77777777" w:rsidR="000A7369" w:rsidRDefault="00000000">
      <w:pPr>
        <w:pStyle w:val="Compact"/>
        <w:numPr>
          <w:ilvl w:val="0"/>
          <w:numId w:val="17"/>
        </w:numPr>
      </w:pPr>
      <w:r>
        <w:t>Swedish Research Council (reg. no. 2023-03128)</w:t>
      </w:r>
    </w:p>
    <w:p w14:paraId="606F2E87" w14:textId="77777777" w:rsidR="000A7369" w:rsidRDefault="00000000">
      <w:pPr>
        <w:pStyle w:val="Heading1"/>
      </w:pPr>
      <w:bookmarkStart w:id="231" w:name="_Toc155777604"/>
      <w:bookmarkStart w:id="232" w:name="Xa02c8ea30126bed8a88472fd16e8658d6d979bd"/>
      <w:bookmarkEnd w:id="230"/>
      <w:r>
        <w:t>15. Notification of trial completion, reporting, and publication</w:t>
      </w:r>
      <w:bookmarkEnd w:id="231"/>
    </w:p>
    <w:p w14:paraId="2458E8EE" w14:textId="77777777" w:rsidR="000A7369" w:rsidRDefault="00000000">
      <w:pPr>
        <w:pStyle w:val="FirstParagraph"/>
      </w:pPr>
      <w:r>
        <w:rPr>
          <w:b/>
          <w:bCs/>
        </w:rPr>
        <w:t>More information will be added here</w:t>
      </w:r>
    </w:p>
    <w:p w14:paraId="01ECBDEB" w14:textId="77777777" w:rsidR="000A7369" w:rsidRDefault="00000000">
      <w:pPr>
        <w:pStyle w:val="Heading1"/>
      </w:pPr>
      <w:bookmarkStart w:id="233" w:name="_Toc155777605"/>
      <w:bookmarkStart w:id="234" w:name="references"/>
      <w:bookmarkEnd w:id="232"/>
      <w:r>
        <w:lastRenderedPageBreak/>
        <w:t>16. References</w:t>
      </w:r>
      <w:bookmarkEnd w:id="233"/>
    </w:p>
    <w:p w14:paraId="723E9079" w14:textId="77777777" w:rsidR="000A7369" w:rsidRDefault="00000000">
      <w:pPr>
        <w:pStyle w:val="Bibliography"/>
      </w:pPr>
      <w:bookmarkStart w:id="235" w:name="ref-injuries2020"/>
      <w:bookmarkStart w:id="236" w:name="refs"/>
      <w:r>
        <w:t xml:space="preserve">1. </w:t>
      </w:r>
      <w:r>
        <w:tab/>
        <w:t xml:space="preserve">GBD 2019 Diseases and Injuries Collaborators. </w:t>
      </w:r>
      <w:r>
        <w:fldChar w:fldCharType="begin"/>
      </w:r>
      <w:r>
        <w:instrText>HYPERLINK \h</w:instrText>
      </w:r>
      <w:r>
        <w:fldChar w:fldCharType="separate"/>
      </w:r>
      <w:r w:rsidR="004273CD">
        <w:rPr>
          <w:b/>
          <w:bCs/>
        </w:rPr>
        <w:t>Error! Hyperlink reference not valid.</w:t>
      </w:r>
      <w:r>
        <w:rPr>
          <w:rStyle w:val="Hyperlink"/>
        </w:rPr>
        <w:fldChar w:fldCharType="end"/>
      </w:r>
      <w:r>
        <w:t xml:space="preserve">. </w:t>
      </w:r>
      <w:r>
        <w:rPr>
          <w:i/>
          <w:iCs/>
        </w:rPr>
        <w:t>The Lancet</w:t>
      </w:r>
      <w:r>
        <w:t xml:space="preserve"> </w:t>
      </w:r>
      <w:r>
        <w:rPr>
          <w:b/>
          <w:bCs/>
        </w:rPr>
        <w:t>396</w:t>
      </w:r>
      <w:r>
        <w:t>, (2020).</w:t>
      </w:r>
    </w:p>
    <w:p w14:paraId="65396353" w14:textId="77777777" w:rsidR="000A7369" w:rsidRDefault="00000000">
      <w:pPr>
        <w:pStyle w:val="Bibliography"/>
      </w:pPr>
      <w:bookmarkStart w:id="237" w:name="ref-GBD2020"/>
      <w:bookmarkEnd w:id="235"/>
      <w:r>
        <w:t xml:space="preserve">2. </w:t>
      </w:r>
      <w:r>
        <w:tab/>
        <w:t xml:space="preserve">GBD 2019 Diseases and Injuries Collaborators. </w:t>
      </w:r>
      <w:hyperlink r:id="rId14">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65A4512D" w14:textId="77777777" w:rsidR="000A7369" w:rsidRDefault="00000000">
      <w:pPr>
        <w:pStyle w:val="Bibliography"/>
      </w:pPr>
      <w:bookmarkStart w:id="238" w:name="ref-Rauf2019"/>
      <w:bookmarkEnd w:id="237"/>
      <w:r>
        <w:t xml:space="preserve">3. </w:t>
      </w:r>
      <w:r>
        <w:tab/>
        <w:t xml:space="preserve">Rauf, R. </w:t>
      </w:r>
      <w:r>
        <w:rPr>
          <w:i/>
          <w:iCs/>
        </w:rPr>
        <w:t>et al.</w:t>
      </w:r>
      <w:r>
        <w:t xml:space="preserve"> </w:t>
      </w:r>
      <w:hyperlink r:id="rId15">
        <w:r>
          <w:rPr>
            <w:rStyle w:val="Hyperlink"/>
          </w:rPr>
          <w:t>Changes in the temporal distribution of in-hospital mortality in severely injured patients—an analysis of the TraumaRegister DGU</w:t>
        </w:r>
      </w:hyperlink>
      <w:r>
        <w:t xml:space="preserve">. </w:t>
      </w:r>
      <w:r>
        <w:rPr>
          <w:i/>
          <w:iCs/>
        </w:rPr>
        <w:t>PLOS ONE</w:t>
      </w:r>
      <w:r>
        <w:t xml:space="preserve"> </w:t>
      </w:r>
      <w:r>
        <w:rPr>
          <w:b/>
          <w:bCs/>
        </w:rPr>
        <w:t>14</w:t>
      </w:r>
      <w:r>
        <w:t>, e0212095 (2019).</w:t>
      </w:r>
    </w:p>
    <w:p w14:paraId="6BCB0602" w14:textId="77777777" w:rsidR="000A7369" w:rsidRDefault="00000000">
      <w:pPr>
        <w:pStyle w:val="Bibliography"/>
      </w:pPr>
      <w:bookmarkStart w:id="239" w:name="ref-Roy2017"/>
      <w:bookmarkEnd w:id="238"/>
      <w:r>
        <w:t xml:space="preserve">4. </w:t>
      </w:r>
      <w:r>
        <w:tab/>
        <w:t xml:space="preserve">Roy, N. </w:t>
      </w:r>
      <w:r>
        <w:rPr>
          <w:i/>
          <w:iCs/>
        </w:rPr>
        <w:t>et al.</w:t>
      </w:r>
      <w:r>
        <w:t xml:space="preserve"> </w:t>
      </w:r>
      <w:hyperlink r:id="rId16">
        <w:r>
          <w:rPr>
            <w:rStyle w:val="Hyperlink"/>
          </w:rPr>
          <w:t>Learning from 2523 trauma deaths in india- opportunities to prevent in-hospital deaths</w:t>
        </w:r>
      </w:hyperlink>
      <w:r>
        <w:t xml:space="preserve">. </w:t>
      </w:r>
      <w:r>
        <w:rPr>
          <w:i/>
          <w:iCs/>
        </w:rPr>
        <w:t>BMC Health Serv Res</w:t>
      </w:r>
      <w:r>
        <w:t xml:space="preserve"> </w:t>
      </w:r>
      <w:r>
        <w:rPr>
          <w:b/>
          <w:bCs/>
        </w:rPr>
        <w:t>17</w:t>
      </w:r>
      <w:r>
        <w:t>, (2017).</w:t>
      </w:r>
    </w:p>
    <w:p w14:paraId="66B272AF" w14:textId="77777777" w:rsidR="000A7369" w:rsidRDefault="00000000">
      <w:pPr>
        <w:pStyle w:val="Bibliography"/>
      </w:pPr>
      <w:bookmarkStart w:id="240" w:name="ref-Callcut2019"/>
      <w:bookmarkEnd w:id="239"/>
      <w:r>
        <w:t xml:space="preserve">5. </w:t>
      </w:r>
      <w:r>
        <w:tab/>
        <w:t xml:space="preserve">Callcut, R. A. </w:t>
      </w:r>
      <w:r>
        <w:rPr>
          <w:i/>
          <w:iCs/>
        </w:rPr>
        <w:t>et al.</w:t>
      </w:r>
      <w:r>
        <w:t xml:space="preserve"> </w:t>
      </w:r>
      <w:hyperlink r:id="rId17">
        <w:r>
          <w:rPr>
            <w:rStyle w:val="Hyperlink"/>
          </w:rPr>
          <w:t>The why and how our trauma patients die: A prospective multicenter western trauma association study</w:t>
        </w:r>
      </w:hyperlink>
      <w:r>
        <w:t xml:space="preserve">. </w:t>
      </w:r>
      <w:r>
        <w:rPr>
          <w:i/>
          <w:iCs/>
        </w:rPr>
        <w:t>J Trauma.</w:t>
      </w:r>
      <w:r>
        <w:t xml:space="preserve"> </w:t>
      </w:r>
      <w:r>
        <w:rPr>
          <w:b/>
          <w:bCs/>
        </w:rPr>
        <w:t>86</w:t>
      </w:r>
      <w:r>
        <w:t>, 864–870 (2019).</w:t>
      </w:r>
    </w:p>
    <w:p w14:paraId="66E69C6E" w14:textId="77777777" w:rsidR="000A7369" w:rsidRDefault="00000000">
      <w:pPr>
        <w:pStyle w:val="Bibliography"/>
      </w:pPr>
      <w:bookmarkStart w:id="241" w:name="ref-Ghorbani2018"/>
      <w:bookmarkEnd w:id="240"/>
      <w:r>
        <w:t xml:space="preserve">6. </w:t>
      </w:r>
      <w:r>
        <w:tab/>
        <w:t xml:space="preserve">Ghorbani, P. </w:t>
      </w:r>
      <w:r>
        <w:rPr>
          <w:i/>
          <w:iCs/>
        </w:rPr>
        <w:t>et al.</w:t>
      </w:r>
      <w:r>
        <w:t xml:space="preserve"> </w:t>
      </w:r>
      <w:hyperlink r:id="rId18">
        <w:r>
          <w:rPr>
            <w:rStyle w:val="Hyperlink"/>
          </w:rPr>
          <w:t>Analysis of preventable deaths and errors in trauma care in a scandinavian trauma level-i centre</w:t>
        </w:r>
      </w:hyperlink>
      <w:r>
        <w:t xml:space="preserve">. </w:t>
      </w:r>
      <w:r>
        <w:rPr>
          <w:i/>
          <w:iCs/>
        </w:rPr>
        <w:t>Acta Anaesthesiol Scand</w:t>
      </w:r>
      <w:r>
        <w:t xml:space="preserve"> </w:t>
      </w:r>
      <w:r>
        <w:rPr>
          <w:b/>
          <w:bCs/>
        </w:rPr>
        <w:t>62</w:t>
      </w:r>
      <w:r>
        <w:t>, 1146–1153 (2018).</w:t>
      </w:r>
    </w:p>
    <w:p w14:paraId="380C27A4" w14:textId="77777777" w:rsidR="000A7369" w:rsidRDefault="00000000">
      <w:pPr>
        <w:pStyle w:val="Bibliography"/>
      </w:pPr>
      <w:bookmarkStart w:id="242" w:name="ref-Mohammad2013"/>
      <w:bookmarkEnd w:id="241"/>
      <w:r>
        <w:t xml:space="preserve">7. </w:t>
      </w:r>
      <w:r>
        <w:tab/>
        <w:t xml:space="preserve">Mohammad, A. </w:t>
      </w:r>
      <w:r>
        <w:rPr>
          <w:i/>
          <w:iCs/>
        </w:rPr>
        <w:t>et al.</w:t>
      </w:r>
      <w:r>
        <w:t xml:space="preserve"> </w:t>
      </w:r>
      <w:hyperlink r:id="rId19">
        <w:r>
          <w:rPr>
            <w:rStyle w:val="Hyperlink"/>
          </w:rPr>
          <w:t>Educational and clinical impact of advanced trauma life support (ATLS) courses: A systematic review</w:t>
        </w:r>
      </w:hyperlink>
      <w:r>
        <w:t xml:space="preserve">. </w:t>
      </w:r>
      <w:r>
        <w:rPr>
          <w:i/>
          <w:iCs/>
        </w:rPr>
        <w:t>World J. Surg.</w:t>
      </w:r>
      <w:r>
        <w:t xml:space="preserve"> </w:t>
      </w:r>
      <w:r>
        <w:rPr>
          <w:b/>
          <w:bCs/>
        </w:rPr>
        <w:t>38</w:t>
      </w:r>
      <w:r>
        <w:t>, 322–329 (2013).</w:t>
      </w:r>
    </w:p>
    <w:p w14:paraId="455985D6" w14:textId="77777777" w:rsidR="000A7369" w:rsidRDefault="00000000">
      <w:pPr>
        <w:pStyle w:val="Bibliography"/>
      </w:pPr>
      <w:bookmarkStart w:id="243" w:name="ref-Jayaraman2014"/>
      <w:bookmarkEnd w:id="242"/>
      <w:r>
        <w:t xml:space="preserve">8. </w:t>
      </w:r>
      <w:r>
        <w:tab/>
        <w:t xml:space="preserve">Jayaraman, S. </w:t>
      </w:r>
      <w:r>
        <w:rPr>
          <w:i/>
          <w:iCs/>
        </w:rPr>
        <w:t>et al.</w:t>
      </w:r>
      <w:r>
        <w:t xml:space="preserve"> </w:t>
      </w:r>
      <w:hyperlink r:id="rId20">
        <w:r>
          <w:rPr>
            <w:rStyle w:val="Hyperlink"/>
          </w:rPr>
          <w:t>Advanced trauma life support training for hospital staff</w:t>
        </w:r>
      </w:hyperlink>
      <w:r>
        <w:t xml:space="preserve">. </w:t>
      </w:r>
      <w:r>
        <w:rPr>
          <w:i/>
          <w:iCs/>
        </w:rPr>
        <w:t>Cochrane Database Syst Rev</w:t>
      </w:r>
      <w:r>
        <w:t xml:space="preserve"> (2014).</w:t>
      </w:r>
    </w:p>
    <w:p w14:paraId="1670329E" w14:textId="77777777" w:rsidR="000A7369" w:rsidRDefault="00000000">
      <w:pPr>
        <w:pStyle w:val="Bibliography"/>
      </w:pPr>
      <w:bookmarkStart w:id="244" w:name="ref-Kadhum2020"/>
      <w:bookmarkEnd w:id="243"/>
      <w:r>
        <w:t xml:space="preserve">9. </w:t>
      </w:r>
      <w:r>
        <w:tab/>
        <w:t xml:space="preserve">Kadhum, M. </w:t>
      </w:r>
      <w:r>
        <w:rPr>
          <w:i/>
          <w:iCs/>
        </w:rPr>
        <w:t>et al.</w:t>
      </w:r>
      <w:r>
        <w:t xml:space="preserve"> </w:t>
      </w:r>
      <w:hyperlink r:id="rId21">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6952A300" w14:textId="77777777" w:rsidR="000A7369" w:rsidRDefault="00000000">
      <w:pPr>
        <w:pStyle w:val="Bibliography"/>
      </w:pPr>
      <w:bookmarkStart w:id="245" w:name="ref-Jin2021"/>
      <w:bookmarkEnd w:id="244"/>
      <w:r>
        <w:t xml:space="preserve">10. </w:t>
      </w:r>
      <w:r>
        <w:tab/>
        <w:t xml:space="preserve">Jin, J. </w:t>
      </w:r>
      <w:r>
        <w:rPr>
          <w:i/>
          <w:iCs/>
        </w:rPr>
        <w:t>et al.</w:t>
      </w:r>
      <w:r>
        <w:t xml:space="preserve"> </w:t>
      </w:r>
      <w:hyperlink r:id="rId22">
        <w:r>
          <w:rPr>
            <w:rStyle w:val="Hyperlink"/>
          </w:rPr>
          <w:t>Effectiveness of quality improvement processes, interventions, and structure in trauma systems in low- and middle-income countries: A systematic review and meta-analysis</w:t>
        </w:r>
      </w:hyperlink>
      <w:r>
        <w:t xml:space="preserve">. </w:t>
      </w:r>
      <w:r>
        <w:rPr>
          <w:i/>
          <w:iCs/>
        </w:rPr>
        <w:t>World J. Surg.</w:t>
      </w:r>
      <w:r>
        <w:t xml:space="preserve"> </w:t>
      </w:r>
      <w:r>
        <w:rPr>
          <w:b/>
          <w:bCs/>
        </w:rPr>
        <w:t>45</w:t>
      </w:r>
      <w:r>
        <w:t>, 1982–1998 (2021).</w:t>
      </w:r>
    </w:p>
    <w:p w14:paraId="22441B68" w14:textId="77777777" w:rsidR="000A7369" w:rsidRDefault="00000000">
      <w:pPr>
        <w:pStyle w:val="Bibliography"/>
      </w:pPr>
      <w:bookmarkStart w:id="246" w:name="ref-acsAtls2018"/>
      <w:bookmarkEnd w:id="245"/>
      <w:r>
        <w:t xml:space="preserve">11. </w:t>
      </w:r>
      <w:r>
        <w:tab/>
        <w:t xml:space="preserve">Committee on Trauma. </w:t>
      </w:r>
      <w:r>
        <w:rPr>
          <w:i/>
          <w:iCs/>
        </w:rPr>
        <w:t>Advanced trauma life support® student course manual</w:t>
      </w:r>
      <w:r>
        <w:t>. (American College of Surgeons, 2018).</w:t>
      </w:r>
    </w:p>
    <w:p w14:paraId="29DC278B" w14:textId="77777777" w:rsidR="000A7369" w:rsidRDefault="00000000">
      <w:pPr>
        <w:pStyle w:val="Bibliography"/>
      </w:pPr>
      <w:bookmarkStart w:id="247" w:name="ref-ACS2022"/>
      <w:bookmarkEnd w:id="246"/>
      <w:r>
        <w:t xml:space="preserve">12. </w:t>
      </w:r>
      <w:r>
        <w:tab/>
        <w:t xml:space="preserve">American College of Surgeons. </w:t>
      </w:r>
      <w:r>
        <w:rPr>
          <w:i/>
          <w:iCs/>
        </w:rPr>
        <w:t>Resources for optimal care of the injured patient</w:t>
      </w:r>
      <w:r>
        <w:t>. (American College of Surgeons, 2022).</w:t>
      </w:r>
    </w:p>
    <w:p w14:paraId="7DE5D343" w14:textId="77777777" w:rsidR="000A7369" w:rsidRDefault="00000000">
      <w:pPr>
        <w:pStyle w:val="Bibliography"/>
      </w:pPr>
      <w:bookmarkStart w:id="248" w:name="ref-Ali1995"/>
      <w:bookmarkEnd w:id="247"/>
      <w:r>
        <w:t xml:space="preserve">13. </w:t>
      </w:r>
      <w:r>
        <w:tab/>
        <w:t xml:space="preserve">Ali, J. </w:t>
      </w:r>
      <w:r>
        <w:rPr>
          <w:i/>
          <w:iCs/>
        </w:rPr>
        <w:t>et al.</w:t>
      </w:r>
      <w:r>
        <w:t xml:space="preserve"> </w:t>
      </w:r>
      <w:r>
        <w:fldChar w:fldCharType="begin"/>
      </w:r>
      <w:r>
        <w:instrText>HYPERLINK \h</w:instrText>
      </w:r>
      <w:r>
        <w:fldChar w:fldCharType="separate"/>
      </w:r>
      <w:r w:rsidR="004273CD">
        <w:rPr>
          <w:b/>
          <w:bCs/>
        </w:rPr>
        <w:t>Error! Hyperlink reference not valid.</w:t>
      </w:r>
      <w:r>
        <w:rPr>
          <w:rStyle w:val="Hyperlink"/>
        </w:rPr>
        <w:fldChar w:fldCharType="end"/>
      </w:r>
      <w:r>
        <w:t xml:space="preserve">. </w:t>
      </w:r>
      <w:r>
        <w:rPr>
          <w:i/>
          <w:iCs/>
        </w:rPr>
        <w:t>J Trauma.</w:t>
      </w:r>
      <w:r>
        <w:t xml:space="preserve"> </w:t>
      </w:r>
      <w:r>
        <w:rPr>
          <w:b/>
          <w:bCs/>
        </w:rPr>
        <w:t>38</w:t>
      </w:r>
      <w:r>
        <w:t>, 687–691 (1995).</w:t>
      </w:r>
    </w:p>
    <w:p w14:paraId="74E6B463" w14:textId="77777777" w:rsidR="000A7369" w:rsidRDefault="00000000">
      <w:pPr>
        <w:pStyle w:val="Bibliography"/>
      </w:pPr>
      <w:bookmarkStart w:id="249" w:name="ref-Ali1996"/>
      <w:bookmarkEnd w:id="248"/>
      <w:r>
        <w:t xml:space="preserve">14. </w:t>
      </w:r>
      <w:r>
        <w:tab/>
        <w:t xml:space="preserve">Ali, J. </w:t>
      </w:r>
      <w:r>
        <w:rPr>
          <w:i/>
          <w:iCs/>
        </w:rPr>
        <w:t>et al.</w:t>
      </w:r>
      <w:r>
        <w:t xml:space="preserve"> </w:t>
      </w:r>
      <w:hyperlink r:id="rId23">
        <w:r>
          <w:rPr>
            <w:rStyle w:val="Hyperlink"/>
          </w:rPr>
          <w:t>Teaching effectiveness of the advanced trauma life support program as demonstrated by an objective structured clinical examination for practicing physicians</w:t>
        </w:r>
      </w:hyperlink>
      <w:r>
        <w:t xml:space="preserve">. </w:t>
      </w:r>
      <w:r>
        <w:rPr>
          <w:i/>
          <w:iCs/>
        </w:rPr>
        <w:t>World J. Surg.</w:t>
      </w:r>
      <w:r>
        <w:t xml:space="preserve"> </w:t>
      </w:r>
      <w:r>
        <w:rPr>
          <w:b/>
          <w:bCs/>
        </w:rPr>
        <w:t>20</w:t>
      </w:r>
      <w:r>
        <w:t>, 1121–1126 (1996).</w:t>
      </w:r>
    </w:p>
    <w:p w14:paraId="51A32E54" w14:textId="77777777" w:rsidR="000A7369" w:rsidRDefault="00000000">
      <w:pPr>
        <w:pStyle w:val="Bibliography"/>
      </w:pPr>
      <w:bookmarkStart w:id="250" w:name="ref-Ali1999"/>
      <w:bookmarkEnd w:id="249"/>
      <w:r>
        <w:t xml:space="preserve">15. </w:t>
      </w:r>
      <w:r>
        <w:tab/>
        <w:t xml:space="preserve">Ali, J. </w:t>
      </w:r>
      <w:r>
        <w:rPr>
          <w:i/>
          <w:iCs/>
        </w:rPr>
        <w:t>et al.</w:t>
      </w:r>
      <w:r>
        <w:t xml:space="preserve"> </w:t>
      </w:r>
      <w:hyperlink r:id="rId24">
        <w:r>
          <w:rPr>
            <w:rStyle w:val="Hyperlink"/>
          </w:rPr>
          <w:t>Comparison of performance of interns completing the old (1993) and new interactive (1997) advanced trauma life support courses</w:t>
        </w:r>
      </w:hyperlink>
      <w:r>
        <w:t xml:space="preserve">. </w:t>
      </w:r>
      <w:r>
        <w:rPr>
          <w:i/>
          <w:iCs/>
        </w:rPr>
        <w:t>J Trauma.</w:t>
      </w:r>
      <w:r>
        <w:t xml:space="preserve"> </w:t>
      </w:r>
      <w:r>
        <w:rPr>
          <w:b/>
          <w:bCs/>
        </w:rPr>
        <w:t>46</w:t>
      </w:r>
      <w:r>
        <w:t>, 80–86 (1999).</w:t>
      </w:r>
    </w:p>
    <w:p w14:paraId="7C3529CC" w14:textId="77777777" w:rsidR="000A7369" w:rsidRDefault="00000000">
      <w:pPr>
        <w:pStyle w:val="Bibliography"/>
      </w:pPr>
      <w:bookmarkStart w:id="251" w:name="ref-Vestrup1988"/>
      <w:bookmarkEnd w:id="250"/>
      <w:r>
        <w:lastRenderedPageBreak/>
        <w:t xml:space="preserve">16. </w:t>
      </w:r>
      <w:r>
        <w:tab/>
        <w:t xml:space="preserve">Vestrup, J. A. </w:t>
      </w:r>
      <w:r>
        <w:rPr>
          <w:i/>
          <w:iCs/>
        </w:rPr>
        <w:t>et al.</w:t>
      </w:r>
      <w:r>
        <w:t xml:space="preserve"> </w:t>
      </w:r>
      <w:hyperlink r:id="rId25">
        <w:r>
          <w:rPr>
            <w:rStyle w:val="Hyperlink"/>
          </w:rPr>
          <w:t>Impact of advanced trauma life support training on early trauma management</w:t>
        </w:r>
      </w:hyperlink>
      <w:r>
        <w:t xml:space="preserve">. </w:t>
      </w:r>
      <w:r>
        <w:rPr>
          <w:i/>
          <w:iCs/>
        </w:rPr>
        <w:t>Am J Surg</w:t>
      </w:r>
      <w:r>
        <w:t xml:space="preserve"> </w:t>
      </w:r>
      <w:r>
        <w:rPr>
          <w:b/>
          <w:bCs/>
        </w:rPr>
        <w:t>155</w:t>
      </w:r>
      <w:r>
        <w:t>, 704–707 (1988).</w:t>
      </w:r>
    </w:p>
    <w:p w14:paraId="1E917CC9" w14:textId="77777777" w:rsidR="000A7369" w:rsidRDefault="00000000">
      <w:pPr>
        <w:pStyle w:val="Bibliography"/>
      </w:pPr>
      <w:bookmarkStart w:id="252" w:name="ref-Ariyanayagam1992"/>
      <w:bookmarkEnd w:id="251"/>
      <w:r>
        <w:t xml:space="preserve">17. </w:t>
      </w:r>
      <w:r>
        <w:tab/>
        <w:t xml:space="preserve">Ariyanayagam, D. C. </w:t>
      </w:r>
      <w:r>
        <w:rPr>
          <w:i/>
          <w:iCs/>
        </w:rPr>
        <w:t>et al.</w:t>
      </w:r>
      <w:r>
        <w:t xml:space="preserve"> The impact of the ATLS course on traffic accident mortality in trinidad and tobago. </w:t>
      </w:r>
      <w:r>
        <w:rPr>
          <w:i/>
          <w:iCs/>
        </w:rPr>
        <w:t>West Indian Med J</w:t>
      </w:r>
      <w:r>
        <w:t xml:space="preserve"> </w:t>
      </w:r>
      <w:r>
        <w:rPr>
          <w:b/>
          <w:bCs/>
        </w:rPr>
        <w:t>41</w:t>
      </w:r>
      <w:r>
        <w:t>, 72–74 (1992).</w:t>
      </w:r>
    </w:p>
    <w:p w14:paraId="4E6CE04B" w14:textId="77777777" w:rsidR="000A7369" w:rsidRDefault="00000000">
      <w:pPr>
        <w:pStyle w:val="Bibliography"/>
      </w:pPr>
      <w:bookmarkStart w:id="253" w:name="ref-Ali1993"/>
      <w:bookmarkEnd w:id="252"/>
      <w:r>
        <w:t xml:space="preserve">18. </w:t>
      </w:r>
      <w:r>
        <w:tab/>
        <w:t xml:space="preserve">Ali, J. </w:t>
      </w:r>
      <w:r>
        <w:rPr>
          <w:i/>
          <w:iCs/>
        </w:rPr>
        <w:t>et al.</w:t>
      </w:r>
      <w:r>
        <w:t xml:space="preserve"> </w:t>
      </w:r>
      <w:hyperlink r:id="rId26">
        <w:r>
          <w:rPr>
            <w:rStyle w:val="Hyperlink"/>
          </w:rPr>
          <w:t>Trauma outcome improves following the advanced trauma life support program in a developing country</w:t>
        </w:r>
      </w:hyperlink>
      <w:r>
        <w:t xml:space="preserve">. </w:t>
      </w:r>
      <w:r>
        <w:rPr>
          <w:i/>
          <w:iCs/>
        </w:rPr>
        <w:t>J Trauma</w:t>
      </w:r>
      <w:r>
        <w:t xml:space="preserve"> </w:t>
      </w:r>
      <w:r>
        <w:rPr>
          <w:b/>
          <w:bCs/>
        </w:rPr>
        <w:t>34</w:t>
      </w:r>
      <w:r>
        <w:t>, 890–899 (1993).</w:t>
      </w:r>
    </w:p>
    <w:p w14:paraId="41E57CB4" w14:textId="77777777" w:rsidR="000A7369" w:rsidRDefault="00000000">
      <w:pPr>
        <w:pStyle w:val="Bibliography"/>
      </w:pPr>
      <w:bookmarkStart w:id="254" w:name="ref-Olson2001"/>
      <w:bookmarkEnd w:id="253"/>
      <w:r>
        <w:t xml:space="preserve">19. </w:t>
      </w:r>
      <w:r>
        <w:tab/>
        <w:t xml:space="preserve">Olson, C. J. </w:t>
      </w:r>
      <w:r>
        <w:rPr>
          <w:i/>
          <w:iCs/>
        </w:rPr>
        <w:t>et al.</w:t>
      </w:r>
      <w:r>
        <w:t xml:space="preserve"> </w:t>
      </w:r>
      <w:hyperlink r:id="rId27">
        <w:r>
          <w:rPr>
            <w:rStyle w:val="Hyperlink"/>
          </w:rPr>
          <w:t>Influence of trauma system implementation on process of care delivered to seriously injured patients in rural trauma centers</w:t>
        </w:r>
      </w:hyperlink>
      <w:r>
        <w:t xml:space="preserve">. </w:t>
      </w:r>
      <w:r>
        <w:rPr>
          <w:i/>
          <w:iCs/>
        </w:rPr>
        <w:t>Surgery</w:t>
      </w:r>
      <w:r>
        <w:t xml:space="preserve"> </w:t>
      </w:r>
      <w:r>
        <w:rPr>
          <w:b/>
          <w:bCs/>
        </w:rPr>
        <w:t>130</w:t>
      </w:r>
      <w:r>
        <w:t>, 273–279 (2001).</w:t>
      </w:r>
    </w:p>
    <w:p w14:paraId="1BEDEEF8" w14:textId="77777777" w:rsidR="000A7369" w:rsidRDefault="00000000">
      <w:pPr>
        <w:pStyle w:val="Bibliography"/>
      </w:pPr>
      <w:bookmarkStart w:id="255" w:name="ref-vanOlden2004"/>
      <w:bookmarkEnd w:id="254"/>
      <w:r>
        <w:t xml:space="preserve">20. </w:t>
      </w:r>
      <w:r>
        <w:tab/>
        <w:t xml:space="preserve">Olden, G. D. J. van </w:t>
      </w:r>
      <w:r>
        <w:rPr>
          <w:i/>
          <w:iCs/>
        </w:rPr>
        <w:t>et al.</w:t>
      </w:r>
      <w:r>
        <w:t xml:space="preserve"> </w:t>
      </w:r>
      <w:hyperlink r:id="rId28">
        <w:r>
          <w:rPr>
            <w:rStyle w:val="Hyperlink"/>
          </w:rPr>
          <w:t>Clinical impact of advanced trauma life support</w:t>
        </w:r>
      </w:hyperlink>
      <w:r>
        <w:t xml:space="preserve">. </w:t>
      </w:r>
      <w:r>
        <w:rPr>
          <w:i/>
          <w:iCs/>
        </w:rPr>
        <w:t>Am J Emerg Med</w:t>
      </w:r>
      <w:r>
        <w:t xml:space="preserve"> </w:t>
      </w:r>
      <w:r>
        <w:rPr>
          <w:b/>
          <w:bCs/>
        </w:rPr>
        <w:t>22</w:t>
      </w:r>
      <w:r>
        <w:t>, 522–525 (2004).</w:t>
      </w:r>
    </w:p>
    <w:p w14:paraId="11F550F3" w14:textId="77777777" w:rsidR="000A7369" w:rsidRDefault="00000000">
      <w:pPr>
        <w:pStyle w:val="Bibliography"/>
      </w:pPr>
      <w:bookmarkStart w:id="256" w:name="ref-Wang2010"/>
      <w:bookmarkEnd w:id="255"/>
      <w:r>
        <w:t xml:space="preserve">21. </w:t>
      </w:r>
      <w:r>
        <w:tab/>
        <w:t xml:space="preserve">Wang, P. </w:t>
      </w:r>
      <w:r>
        <w:rPr>
          <w:i/>
          <w:iCs/>
        </w:rPr>
        <w:t>et al.</w:t>
      </w:r>
      <w:r>
        <w:t xml:space="preserve"> </w:t>
      </w:r>
      <w:hyperlink r:id="rId29">
        <w:r>
          <w:rPr>
            <w:rStyle w:val="Hyperlink"/>
          </w:rPr>
          <w:t>Comparison of severe trauma care effect before and after advanced trauma life support training</w:t>
        </w:r>
      </w:hyperlink>
      <w:r>
        <w:t xml:space="preserve">. </w:t>
      </w:r>
      <w:r>
        <w:rPr>
          <w:i/>
          <w:iCs/>
        </w:rPr>
        <w:t>Chin J Traumatol</w:t>
      </w:r>
      <w:r>
        <w:t xml:space="preserve"> </w:t>
      </w:r>
      <w:r>
        <w:rPr>
          <w:b/>
          <w:bCs/>
        </w:rPr>
        <w:t>13</w:t>
      </w:r>
      <w:r>
        <w:t>, 341–344 (2010).</w:t>
      </w:r>
    </w:p>
    <w:p w14:paraId="0B2F3E3E" w14:textId="77777777" w:rsidR="000A7369" w:rsidRDefault="00000000">
      <w:pPr>
        <w:pStyle w:val="Bibliography"/>
      </w:pPr>
      <w:bookmarkStart w:id="257" w:name="ref-Drimousis2011"/>
      <w:bookmarkEnd w:id="256"/>
      <w:r>
        <w:t xml:space="preserve">22. </w:t>
      </w:r>
      <w:r>
        <w:tab/>
        <w:t xml:space="preserve">Drimousis, P. G. </w:t>
      </w:r>
      <w:r>
        <w:rPr>
          <w:i/>
          <w:iCs/>
        </w:rPr>
        <w:t>et al.</w:t>
      </w:r>
      <w:r>
        <w:t xml:space="preserve"> </w:t>
      </w:r>
      <w:hyperlink r:id="rId30">
        <w:r>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2E737A56" w14:textId="77777777" w:rsidR="000A7369" w:rsidRDefault="00000000">
      <w:pPr>
        <w:pStyle w:val="Bibliography"/>
      </w:pPr>
      <w:bookmarkStart w:id="258" w:name="ref-Hashmi2013"/>
      <w:bookmarkEnd w:id="257"/>
      <w:r>
        <w:t xml:space="preserve">23. </w:t>
      </w:r>
      <w:r>
        <w:tab/>
        <w:t xml:space="preserve">Hashmi, Z. G. </w:t>
      </w:r>
      <w:r>
        <w:rPr>
          <w:i/>
          <w:iCs/>
        </w:rPr>
        <w:t>et al.</w:t>
      </w:r>
      <w:r>
        <w:t xml:space="preserve"> </w:t>
      </w:r>
      <w:hyperlink r:id="rId31">
        <w:r>
          <w:rPr>
            <w:rStyle w:val="Hyperlink"/>
          </w:rPr>
          <w:t>Hospital-based trauma quality improvement initiatives</w:t>
        </w:r>
      </w:hyperlink>
      <w:r>
        <w:t xml:space="preserve">. </w:t>
      </w:r>
      <w:r>
        <w:rPr>
          <w:i/>
          <w:iCs/>
        </w:rPr>
        <w:t>J Trauma</w:t>
      </w:r>
      <w:r>
        <w:t xml:space="preserve"> </w:t>
      </w:r>
      <w:r>
        <w:rPr>
          <w:b/>
          <w:bCs/>
        </w:rPr>
        <w:t>75</w:t>
      </w:r>
      <w:r>
        <w:t>, 60–68 (2013).</w:t>
      </w:r>
    </w:p>
    <w:p w14:paraId="1F28F65B" w14:textId="77777777" w:rsidR="000A7369" w:rsidRDefault="00000000">
      <w:pPr>
        <w:pStyle w:val="Bibliography"/>
      </w:pPr>
      <w:bookmarkStart w:id="259" w:name="ref-Petroze2014"/>
      <w:bookmarkEnd w:id="258"/>
      <w:r>
        <w:t xml:space="preserve">24. </w:t>
      </w:r>
      <w:r>
        <w:tab/>
        <w:t xml:space="preserve">Petroze, R. T. </w:t>
      </w:r>
      <w:r>
        <w:rPr>
          <w:i/>
          <w:iCs/>
        </w:rPr>
        <w:t>et al.</w:t>
      </w:r>
      <w:r>
        <w:t xml:space="preserve"> </w:t>
      </w:r>
      <w:hyperlink r:id="rId32">
        <w:r>
          <w:rPr>
            <w:rStyle w:val="Hyperlink"/>
          </w:rPr>
          <w:t>Can focused trauma education initiatives reduce mortality or improve resource utilization in a low-resource setting?</w:t>
        </w:r>
      </w:hyperlink>
      <w:r>
        <w:t xml:space="preserve"> </w:t>
      </w:r>
      <w:r>
        <w:rPr>
          <w:i/>
          <w:iCs/>
        </w:rPr>
        <w:t>World J. Surg.</w:t>
      </w:r>
      <w:r>
        <w:t xml:space="preserve"> </w:t>
      </w:r>
      <w:r>
        <w:rPr>
          <w:b/>
          <w:bCs/>
        </w:rPr>
        <w:t>39</w:t>
      </w:r>
      <w:r>
        <w:t>, 926–933 (2014).</w:t>
      </w:r>
    </w:p>
    <w:p w14:paraId="017FD4FC" w14:textId="77777777" w:rsidR="000A7369" w:rsidRDefault="00000000">
      <w:pPr>
        <w:pStyle w:val="Bibliography"/>
      </w:pPr>
      <w:bookmarkStart w:id="260" w:name="ref-Bellanova2016"/>
      <w:bookmarkEnd w:id="259"/>
      <w:r>
        <w:t xml:space="preserve">25. </w:t>
      </w:r>
      <w:r>
        <w:tab/>
        <w:t xml:space="preserve">Giovanni Bellanova, R. B., Francesco Buccelletti. </w:t>
      </w:r>
      <w:hyperlink r:id="rId33">
        <w:proofErr w:type="gramStart"/>
        <w:r>
          <w:rPr>
            <w:rStyle w:val="Hyperlink"/>
          </w:rPr>
          <w:t>How</w:t>
        </w:r>
        <w:proofErr w:type="gramEnd"/>
        <w:r>
          <w:rPr>
            <w:rStyle w:val="Hyperlink"/>
          </w:rPr>
          <w:t xml:space="preserve"> formative courses about damage control surgery and non-operative management improved outcome and survival in unstable politrauma patients in a mountain trauma center</w:t>
        </w:r>
      </w:hyperlink>
      <w:r>
        <w:t xml:space="preserve">. </w:t>
      </w:r>
      <w:r>
        <w:rPr>
          <w:i/>
          <w:iCs/>
        </w:rPr>
        <w:t>Annali italiani di chirurgia</w:t>
      </w:r>
      <w:r>
        <w:t xml:space="preserve"> </w:t>
      </w:r>
      <w:r>
        <w:rPr>
          <w:b/>
          <w:bCs/>
        </w:rPr>
        <w:t>87</w:t>
      </w:r>
      <w:r>
        <w:t>, 68–74 (2016).</w:t>
      </w:r>
    </w:p>
    <w:p w14:paraId="201A6572" w14:textId="77777777" w:rsidR="000A7369" w:rsidRDefault="00000000">
      <w:pPr>
        <w:pStyle w:val="Bibliography"/>
      </w:pPr>
      <w:bookmarkStart w:id="261" w:name="ref-GerdinWärnberg2022"/>
      <w:bookmarkEnd w:id="260"/>
      <w:r>
        <w:t xml:space="preserve">26. </w:t>
      </w:r>
      <w:r>
        <w:tab/>
        <w:t xml:space="preserve">Gerdin Wärnberg, M. </w:t>
      </w:r>
      <w:r>
        <w:rPr>
          <w:i/>
          <w:iCs/>
        </w:rPr>
        <w:t>et al.</w:t>
      </w:r>
      <w:r>
        <w:t xml:space="preserve"> </w:t>
      </w:r>
      <w:hyperlink r:id="rId34">
        <w:r>
          <w:rPr>
            <w:rStyle w:val="Hyperlink"/>
          </w:rPr>
          <w:t xml:space="preserve">A pilot </w:t>
        </w:r>
        <w:proofErr w:type="spellStart"/>
        <w:r>
          <w:rPr>
            <w:rStyle w:val="Hyperlink"/>
          </w:rPr>
          <w:t>multicentre</w:t>
        </w:r>
        <w:proofErr w:type="spellEnd"/>
        <w:r>
          <w:rPr>
            <w:rStyle w:val="Hyperlink"/>
          </w:rPr>
          <w:t xml:space="preserve"> cluster </w:t>
        </w:r>
        <w:proofErr w:type="spellStart"/>
        <w:r>
          <w:rPr>
            <w:rStyle w:val="Hyperlink"/>
          </w:rPr>
          <w:t>randomised</w:t>
        </w:r>
        <w:proofErr w:type="spellEnd"/>
        <w:r>
          <w:rPr>
            <w:rStyle w:val="Hyperlink"/>
          </w:rPr>
          <w:t xml:space="preserve">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2FB28C1A" w14:textId="77777777" w:rsidR="000A7369" w:rsidRDefault="00000000">
      <w:pPr>
        <w:pStyle w:val="Bibliography"/>
      </w:pPr>
      <w:bookmarkStart w:id="262" w:name="ref-Hemming2015"/>
      <w:bookmarkEnd w:id="261"/>
      <w:r>
        <w:t xml:space="preserve">27. </w:t>
      </w:r>
      <w:r>
        <w:tab/>
        <w:t xml:space="preserve">Hemming, K. </w:t>
      </w:r>
      <w:r>
        <w:rPr>
          <w:i/>
          <w:iCs/>
        </w:rPr>
        <w:t>et al.</w:t>
      </w:r>
      <w:r>
        <w:t xml:space="preserve"> </w:t>
      </w:r>
      <w:hyperlink r:id="rId35">
        <w:r>
          <w:rPr>
            <w:rStyle w:val="Hyperlink"/>
          </w:rPr>
          <w:t>The stepped wedge cluster randomised trial: Rationale, design, analysis, and reporting</w:t>
        </w:r>
      </w:hyperlink>
      <w:r>
        <w:t xml:space="preserve">. </w:t>
      </w:r>
      <w:r>
        <w:rPr>
          <w:i/>
          <w:iCs/>
        </w:rPr>
        <w:t>BMJ</w:t>
      </w:r>
      <w:r>
        <w:t xml:space="preserve"> </w:t>
      </w:r>
      <w:r>
        <w:rPr>
          <w:b/>
          <w:bCs/>
        </w:rPr>
        <w:t>350</w:t>
      </w:r>
      <w:r>
        <w:t>, h391–h391 (2015).</w:t>
      </w:r>
    </w:p>
    <w:p w14:paraId="6FB57D93" w14:textId="77777777" w:rsidR="000A7369" w:rsidRDefault="00000000">
      <w:pPr>
        <w:pStyle w:val="Bibliography"/>
      </w:pPr>
      <w:bookmarkStart w:id="263" w:name="ref-Hemming2020May"/>
      <w:bookmarkEnd w:id="262"/>
      <w:r>
        <w:t xml:space="preserve">28. </w:t>
      </w:r>
      <w:r>
        <w:tab/>
        <w:t xml:space="preserve">Hemming, K. </w:t>
      </w:r>
      <w:r>
        <w:rPr>
          <w:i/>
          <w:iCs/>
        </w:rPr>
        <w:t>et al.</w:t>
      </w:r>
      <w:r>
        <w:t xml:space="preserve"> </w:t>
      </w:r>
      <w:hyperlink r:id="rId36">
        <w:r>
          <w:rPr>
            <w:rStyle w:val="Hyperlink"/>
          </w:rPr>
          <w:t>Reflection on modern methods: When is a stepped-wedge cluster randomized trial a good study design choice?</w:t>
        </w:r>
      </w:hyperlink>
      <w:r>
        <w:t xml:space="preserve"> </w:t>
      </w:r>
      <w:r>
        <w:rPr>
          <w:i/>
          <w:iCs/>
        </w:rPr>
        <w:t>Int J Epidemiol</w:t>
      </w:r>
      <w:r>
        <w:t xml:space="preserve"> </w:t>
      </w:r>
      <w:r>
        <w:rPr>
          <w:b/>
          <w:bCs/>
        </w:rPr>
        <w:t>49</w:t>
      </w:r>
      <w:r>
        <w:t>, 1043–1052 (2020).</w:t>
      </w:r>
    </w:p>
    <w:p w14:paraId="209F5479" w14:textId="77777777" w:rsidR="000A7369" w:rsidRDefault="00000000">
      <w:pPr>
        <w:pStyle w:val="Bibliography"/>
      </w:pPr>
      <w:bookmarkStart w:id="264" w:name="ref-Kasza2022"/>
      <w:bookmarkEnd w:id="263"/>
      <w:r>
        <w:t xml:space="preserve">29. </w:t>
      </w:r>
      <w:r>
        <w:tab/>
        <w:t xml:space="preserve">Kasza, J. </w:t>
      </w:r>
      <w:r>
        <w:rPr>
          <w:i/>
          <w:iCs/>
        </w:rPr>
        <w:t>et al.</w:t>
      </w:r>
      <w:r>
        <w:t xml:space="preserve"> </w:t>
      </w:r>
      <w:hyperlink r:id="rId37">
        <w:r>
          <w:rPr>
            <w:rStyle w:val="Hyperlink"/>
          </w:rPr>
          <w:t>The batched stepped wedge design: A design robust to delays in cluster recruitment</w:t>
        </w:r>
      </w:hyperlink>
      <w:r>
        <w:t xml:space="preserve">. </w:t>
      </w:r>
      <w:r>
        <w:rPr>
          <w:i/>
          <w:iCs/>
        </w:rPr>
        <w:t>Stat Med</w:t>
      </w:r>
      <w:r>
        <w:t xml:space="preserve"> </w:t>
      </w:r>
      <w:r>
        <w:rPr>
          <w:b/>
          <w:bCs/>
        </w:rPr>
        <w:t>41</w:t>
      </w:r>
      <w:r>
        <w:t>, 3627–3641 (2022).</w:t>
      </w:r>
    </w:p>
    <w:p w14:paraId="1B785C95" w14:textId="77777777" w:rsidR="000A7369" w:rsidRDefault="00000000">
      <w:pPr>
        <w:pStyle w:val="Bibliography"/>
      </w:pPr>
      <w:bookmarkStart w:id="265" w:name="ref-STEPCARE2023"/>
      <w:bookmarkEnd w:id="264"/>
      <w:r>
        <w:t xml:space="preserve">30. </w:t>
      </w:r>
      <w:r>
        <w:tab/>
        <w:t xml:space="preserve">Nielsen, Niklas. </w:t>
      </w:r>
      <w:hyperlink r:id="rId38">
        <w:r>
          <w:rPr>
            <w:rStyle w:val="Hyperlink"/>
          </w:rPr>
          <w:t>Sedation, Temperature and Pressure after Cardiac Arrest and Resuscitation – the STEPCARE trial</w:t>
        </w:r>
      </w:hyperlink>
      <w:r>
        <w:t>. (2023).</w:t>
      </w:r>
    </w:p>
    <w:p w14:paraId="73848390" w14:textId="77777777" w:rsidR="000A7369" w:rsidRDefault="00000000">
      <w:pPr>
        <w:pStyle w:val="Bibliography"/>
      </w:pPr>
      <w:bookmarkStart w:id="266" w:name="ref-Diaz2021"/>
      <w:bookmarkEnd w:id="265"/>
      <w:r>
        <w:lastRenderedPageBreak/>
        <w:t xml:space="preserve">31. </w:t>
      </w:r>
      <w:r>
        <w:tab/>
        <w:t xml:space="preserve">Diaz, T. </w:t>
      </w:r>
      <w:r>
        <w:rPr>
          <w:i/>
          <w:iCs/>
        </w:rPr>
        <w:t>et al.</w:t>
      </w:r>
      <w:r>
        <w:t xml:space="preserve"> </w:t>
      </w:r>
      <w:hyperlink r:id="rId39">
        <w:r>
          <w:rPr>
            <w:rStyle w:val="Hyperlink"/>
          </w:rPr>
          <w:t xml:space="preserve">A call for </w:t>
        </w:r>
        <w:proofErr w:type="spellStart"/>
        <w:r>
          <w:rPr>
            <w:rStyle w:val="Hyperlink"/>
          </w:rPr>
          <w:t>standardised</w:t>
        </w:r>
        <w:proofErr w:type="spellEnd"/>
        <w:r>
          <w:rPr>
            <w:rStyle w:val="Hyperlink"/>
          </w:rPr>
          <w:t xml:space="preserve"> age-disaggregated health data</w:t>
        </w:r>
      </w:hyperlink>
      <w:r>
        <w:t xml:space="preserve">. </w:t>
      </w:r>
      <w:r>
        <w:rPr>
          <w:i/>
          <w:iCs/>
        </w:rPr>
        <w:t>The Lancet Healthy Longevity</w:t>
      </w:r>
      <w:r>
        <w:t xml:space="preserve"> </w:t>
      </w:r>
      <w:r>
        <w:rPr>
          <w:b/>
          <w:bCs/>
        </w:rPr>
        <w:t>2</w:t>
      </w:r>
      <w:r>
        <w:t>, e436–e443 (2021).</w:t>
      </w:r>
    </w:p>
    <w:p w14:paraId="3DB8176F" w14:textId="77777777" w:rsidR="000A7369" w:rsidRDefault="00000000">
      <w:pPr>
        <w:pStyle w:val="Bibliography"/>
      </w:pPr>
      <w:bookmarkStart w:id="267" w:name="ref-Li2020"/>
      <w:bookmarkEnd w:id="266"/>
      <w:r>
        <w:t xml:space="preserve">32. </w:t>
      </w:r>
      <w:r>
        <w:tab/>
        <w:t xml:space="preserve">Li, F. </w:t>
      </w:r>
      <w:r>
        <w:rPr>
          <w:i/>
          <w:iCs/>
        </w:rPr>
        <w:t>et al.</w:t>
      </w:r>
      <w:r>
        <w:t xml:space="preserve"> </w:t>
      </w:r>
      <w:hyperlink r:id="rId40">
        <w:r>
          <w:rPr>
            <w:rStyle w:val="Hyperlink"/>
          </w:rPr>
          <w:t>Mixed-effects models for the design and analysis of stepped wedge cluster randomized trials: An overview</w:t>
        </w:r>
      </w:hyperlink>
      <w:r>
        <w:t xml:space="preserve">. </w:t>
      </w:r>
      <w:r>
        <w:rPr>
          <w:i/>
          <w:iCs/>
        </w:rPr>
        <w:t>Stat Methods Med Res</w:t>
      </w:r>
      <w:r>
        <w:t xml:space="preserve"> </w:t>
      </w:r>
      <w:r>
        <w:rPr>
          <w:b/>
          <w:bCs/>
        </w:rPr>
        <w:t>30</w:t>
      </w:r>
      <w:r>
        <w:t>, 612–639 (2020).</w:t>
      </w:r>
    </w:p>
    <w:p w14:paraId="5A67DB5C" w14:textId="77777777" w:rsidR="000A7369" w:rsidRDefault="00000000">
      <w:pPr>
        <w:pStyle w:val="Bibliography"/>
      </w:pPr>
      <w:bookmarkStart w:id="268" w:name="ref-Campbell2005"/>
      <w:bookmarkEnd w:id="267"/>
      <w:r>
        <w:t xml:space="preserve">33. </w:t>
      </w:r>
      <w:r>
        <w:tab/>
        <w:t xml:space="preserve">Campbell, M. K. </w:t>
      </w:r>
      <w:r>
        <w:rPr>
          <w:i/>
          <w:iCs/>
        </w:rPr>
        <w:t>et al.</w:t>
      </w:r>
      <w:r>
        <w:t xml:space="preserve"> </w:t>
      </w:r>
      <w:hyperlink r:id="rId41">
        <w:r>
          <w:rPr>
            <w:rStyle w:val="Hyperlink"/>
          </w:rPr>
          <w:t xml:space="preserve">Determinants of the </w:t>
        </w:r>
        <w:proofErr w:type="spellStart"/>
        <w:r>
          <w:rPr>
            <w:rStyle w:val="Hyperlink"/>
          </w:rPr>
          <w:t>intracluster</w:t>
        </w:r>
        <w:proofErr w:type="spellEnd"/>
        <w:r>
          <w:rPr>
            <w:rStyle w:val="Hyperlink"/>
          </w:rPr>
          <w:t xml:space="preserve"> correlation coefficient in cluster randomized trials: The case of implementation research</w:t>
        </w:r>
      </w:hyperlink>
      <w:r>
        <w:t xml:space="preserve">. </w:t>
      </w:r>
      <w:r>
        <w:rPr>
          <w:i/>
          <w:iCs/>
        </w:rPr>
        <w:t>Clinical Trials</w:t>
      </w:r>
      <w:r>
        <w:t xml:space="preserve"> </w:t>
      </w:r>
      <w:r>
        <w:rPr>
          <w:b/>
          <w:bCs/>
        </w:rPr>
        <w:t>2</w:t>
      </w:r>
      <w:r>
        <w:t>, 99–107 (2005).</w:t>
      </w:r>
    </w:p>
    <w:p w14:paraId="5D5730B0" w14:textId="77777777" w:rsidR="000A7369" w:rsidRDefault="00000000">
      <w:pPr>
        <w:pStyle w:val="Bibliography"/>
      </w:pPr>
      <w:bookmarkStart w:id="269" w:name="ref-Eldridge2015"/>
      <w:bookmarkEnd w:id="268"/>
      <w:r>
        <w:t xml:space="preserve">34. </w:t>
      </w:r>
      <w:r>
        <w:tab/>
        <w:t xml:space="preserve">Eldridge, S. M. </w:t>
      </w:r>
      <w:r>
        <w:rPr>
          <w:i/>
          <w:iCs/>
        </w:rPr>
        <w:t>et al.</w:t>
      </w:r>
      <w:r>
        <w:t xml:space="preserve"> </w:t>
      </w:r>
      <w:hyperlink r:id="rId42">
        <w:r>
          <w:rPr>
            <w:rStyle w:val="Hyperlink"/>
          </w:rPr>
          <w:t>How big should the pilot study for my cluster randomised trial be?</w:t>
        </w:r>
      </w:hyperlink>
      <w:r>
        <w:t xml:space="preserve"> </w:t>
      </w:r>
      <w:r>
        <w:rPr>
          <w:i/>
          <w:iCs/>
        </w:rPr>
        <w:t>Stat Methods Med Res</w:t>
      </w:r>
      <w:r>
        <w:t xml:space="preserve"> </w:t>
      </w:r>
      <w:r>
        <w:rPr>
          <w:b/>
          <w:bCs/>
        </w:rPr>
        <w:t>25</w:t>
      </w:r>
      <w:r>
        <w:t>, 1039–1056 (2015).</w:t>
      </w:r>
    </w:p>
    <w:p w14:paraId="74F3A8BA" w14:textId="77777777" w:rsidR="000A7369" w:rsidRDefault="00000000">
      <w:pPr>
        <w:pStyle w:val="Bibliography"/>
      </w:pPr>
      <w:bookmarkStart w:id="270" w:name="ref-Hemming2020Feb"/>
      <w:bookmarkEnd w:id="269"/>
      <w:r>
        <w:t xml:space="preserve">35. </w:t>
      </w:r>
      <w:r>
        <w:tab/>
        <w:t xml:space="preserve">Hemming, K. </w:t>
      </w:r>
      <w:r>
        <w:rPr>
          <w:i/>
          <w:iCs/>
        </w:rPr>
        <w:t>et al.</w:t>
      </w:r>
      <w:r>
        <w:t xml:space="preserve"> </w:t>
      </w:r>
      <w:hyperlink r:id="rId43">
        <w:r>
          <w:rPr>
            <w:rStyle w:val="Hyperlink"/>
          </w:rPr>
          <w:t>A tutorial on sample size calculation for multiple-period cluster randomized parallel, cross-</w:t>
        </w:r>
        <w:proofErr w:type="gramStart"/>
        <w:r>
          <w:rPr>
            <w:rStyle w:val="Hyperlink"/>
          </w:rPr>
          <w:t>over</w:t>
        </w:r>
        <w:proofErr w:type="gramEnd"/>
        <w:r>
          <w:rPr>
            <w:rStyle w:val="Hyperlink"/>
          </w:rPr>
          <w:t xml:space="preserve"> and stepped-wedge trials using the shiny CRT calculator</w:t>
        </w:r>
      </w:hyperlink>
      <w:r>
        <w:t xml:space="preserve">. </w:t>
      </w:r>
      <w:r>
        <w:rPr>
          <w:i/>
          <w:iCs/>
        </w:rPr>
        <w:t>Int J Epidemiol</w:t>
      </w:r>
      <w:r>
        <w:t xml:space="preserve"> </w:t>
      </w:r>
      <w:r>
        <w:rPr>
          <w:b/>
          <w:bCs/>
        </w:rPr>
        <w:t>49</w:t>
      </w:r>
      <w:r>
        <w:t>, 979–995 (2020).</w:t>
      </w:r>
    </w:p>
    <w:p w14:paraId="429CCAC7" w14:textId="77777777" w:rsidR="000A7369" w:rsidRDefault="00000000">
      <w:pPr>
        <w:pStyle w:val="Bibliography"/>
      </w:pPr>
      <w:bookmarkStart w:id="271" w:name="ref-Martin2016"/>
      <w:bookmarkEnd w:id="270"/>
      <w:r>
        <w:t xml:space="preserve">36. </w:t>
      </w:r>
      <w:r>
        <w:tab/>
        <w:t xml:space="preserve">Martin, J. </w:t>
      </w:r>
      <w:r>
        <w:rPr>
          <w:i/>
          <w:iCs/>
        </w:rPr>
        <w:t>et al.</w:t>
      </w:r>
      <w:r>
        <w:t xml:space="preserve"> </w:t>
      </w:r>
      <w:hyperlink r:id="rId44">
        <w:r>
          <w:rPr>
            <w:rStyle w:val="Hyperlink"/>
          </w:rPr>
          <w:t>Intra-cluster and inter-period correlation coefficients for cross-sectional cluster randomised controlled trials for type-2 diabetes in UK primary care</w:t>
        </w:r>
      </w:hyperlink>
      <w:r>
        <w:t xml:space="preserve">. </w:t>
      </w:r>
      <w:r>
        <w:rPr>
          <w:i/>
          <w:iCs/>
        </w:rPr>
        <w:t>Trials</w:t>
      </w:r>
      <w:r>
        <w:t xml:space="preserve"> </w:t>
      </w:r>
      <w:r>
        <w:rPr>
          <w:b/>
          <w:bCs/>
        </w:rPr>
        <w:t>17</w:t>
      </w:r>
      <w:r>
        <w:t>, (2016).</w:t>
      </w:r>
    </w:p>
    <w:p w14:paraId="141BFAA7" w14:textId="77777777" w:rsidR="000A7369" w:rsidRDefault="00000000">
      <w:pPr>
        <w:pStyle w:val="Bibliography"/>
      </w:pPr>
      <w:bookmarkStart w:id="272" w:name="ref-Korevaar2021"/>
      <w:bookmarkEnd w:id="271"/>
      <w:r>
        <w:t xml:space="preserve">37. </w:t>
      </w:r>
      <w:r>
        <w:tab/>
        <w:t xml:space="preserve">Korevaar, E. </w:t>
      </w:r>
      <w:r>
        <w:rPr>
          <w:i/>
          <w:iCs/>
        </w:rPr>
        <w:t>et al.</w:t>
      </w:r>
      <w:r>
        <w:t xml:space="preserve"> </w:t>
      </w:r>
      <w:hyperlink r:id="rId45">
        <w:r>
          <w:rPr>
            <w:rStyle w:val="Hyperlink"/>
          </w:rPr>
          <w:t>Intra-cluster correlations from the CLustered OUtcome dataset bank to inform the design of longitudinal cluster trials</w:t>
        </w:r>
      </w:hyperlink>
      <w:r>
        <w:t xml:space="preserve">. </w:t>
      </w:r>
      <w:r>
        <w:rPr>
          <w:i/>
          <w:iCs/>
        </w:rPr>
        <w:t>Clinical Trials</w:t>
      </w:r>
      <w:r>
        <w:t xml:space="preserve"> </w:t>
      </w:r>
      <w:r>
        <w:rPr>
          <w:b/>
          <w:bCs/>
        </w:rPr>
        <w:t>18</w:t>
      </w:r>
      <w:r>
        <w:t>, 529–540 (2021).</w:t>
      </w:r>
    </w:p>
    <w:p w14:paraId="106BA1A7" w14:textId="77777777" w:rsidR="000A7369" w:rsidRDefault="00000000">
      <w:pPr>
        <w:pStyle w:val="Heading1"/>
      </w:pPr>
      <w:bookmarkStart w:id="273" w:name="_Toc155777606"/>
      <w:bookmarkStart w:id="274" w:name="appendices"/>
      <w:bookmarkEnd w:id="234"/>
      <w:bookmarkEnd w:id="236"/>
      <w:bookmarkEnd w:id="272"/>
      <w:r>
        <w:lastRenderedPageBreak/>
        <w:t>17. Appendices</w:t>
      </w:r>
      <w:bookmarkEnd w:id="273"/>
    </w:p>
    <w:p w14:paraId="0C253400" w14:textId="77777777" w:rsidR="000A7369" w:rsidRDefault="00000000">
      <w:pPr>
        <w:pStyle w:val="Heading2"/>
      </w:pPr>
      <w:bookmarkStart w:id="275" w:name="_Toc155777607"/>
      <w:bookmarkStart w:id="276" w:name="X3fa50696d6e2531d34d9a3ff77dc0a2ba8099c2"/>
      <w:r>
        <w:t>17.1 Cluster screening instrument</w:t>
      </w:r>
      <w:bookmarkEnd w:id="275"/>
    </w:p>
    <w:p w14:paraId="0A489D8C" w14:textId="77777777" w:rsidR="000A7369" w:rsidRDefault="00000000">
      <w:pPr>
        <w:pStyle w:val="FirstParagraph"/>
      </w:pPr>
      <w:r>
        <w:rPr>
          <w:noProof/>
        </w:rPr>
        <w:lastRenderedPageBreak/>
        <w:drawing>
          <wp:inline distT="0" distB="0" distL="0" distR="0" wp14:anchorId="10823ABF" wp14:editId="6F1463A9">
            <wp:extent cx="5334000" cy="7539317"/>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appendices/cluster-screening-instrument/cluster-screening-instrument-1.pdf"/>
                    <pic:cNvPicPr>
                      <a:picLocks noChangeAspect="1" noChangeArrowheads="1"/>
                    </pic:cNvPicPr>
                  </pic:nvPicPr>
                  <pic:blipFill>
                    <a:blip r:embed="rId46"/>
                    <a:stretch>
                      <a:fillRect/>
                    </a:stretch>
                  </pic:blipFill>
                  <pic:spPr bwMode="auto">
                    <a:xfrm>
                      <a:off x="0" y="0"/>
                      <a:ext cx="5334000" cy="7539317"/>
                    </a:xfrm>
                    <a:prstGeom prst="rect">
                      <a:avLst/>
                    </a:prstGeom>
                    <a:noFill/>
                    <a:ln w="9525">
                      <a:noFill/>
                      <a:headEnd/>
                      <a:tailEnd/>
                    </a:ln>
                  </pic:spPr>
                </pic:pic>
              </a:graphicData>
            </a:graphic>
          </wp:inline>
        </w:drawing>
      </w:r>
    </w:p>
    <w:p w14:paraId="1ED0CA85" w14:textId="77777777" w:rsidR="000A7369" w:rsidRDefault="00000000">
      <w:pPr>
        <w:pStyle w:val="BodyText"/>
      </w:pPr>
      <w:r>
        <w:rPr>
          <w:noProof/>
        </w:rPr>
        <w:lastRenderedPageBreak/>
        <w:drawing>
          <wp:inline distT="0" distB="0" distL="0" distR="0" wp14:anchorId="7C404606" wp14:editId="48CB494B">
            <wp:extent cx="5334000" cy="7539317"/>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appendices/cluster-screening-instrument/cluster-screening-instrument-2.pdf"/>
                    <pic:cNvPicPr>
                      <a:picLocks noChangeAspect="1" noChangeArrowheads="1"/>
                    </pic:cNvPicPr>
                  </pic:nvPicPr>
                  <pic:blipFill>
                    <a:blip r:embed="rId47"/>
                    <a:stretch>
                      <a:fillRect/>
                    </a:stretch>
                  </pic:blipFill>
                  <pic:spPr bwMode="auto">
                    <a:xfrm>
                      <a:off x="0" y="0"/>
                      <a:ext cx="5334000" cy="7539317"/>
                    </a:xfrm>
                    <a:prstGeom prst="rect">
                      <a:avLst/>
                    </a:prstGeom>
                    <a:noFill/>
                    <a:ln w="9525">
                      <a:noFill/>
                      <a:headEnd/>
                      <a:tailEnd/>
                    </a:ln>
                  </pic:spPr>
                </pic:pic>
              </a:graphicData>
            </a:graphic>
          </wp:inline>
        </w:drawing>
      </w:r>
    </w:p>
    <w:p w14:paraId="4AF60ECE" w14:textId="77777777" w:rsidR="000A7369" w:rsidRDefault="00000000">
      <w:pPr>
        <w:pStyle w:val="BodyText"/>
      </w:pPr>
      <w:r>
        <w:rPr>
          <w:noProof/>
        </w:rPr>
        <w:lastRenderedPageBreak/>
        <w:drawing>
          <wp:inline distT="0" distB="0" distL="0" distR="0" wp14:anchorId="39C7987D" wp14:editId="3931CFDF">
            <wp:extent cx="5334000" cy="7539317"/>
            <wp:effectExtent l="0" t="0" r="0" b="0"/>
            <wp:docPr id="197" name="Picture"/>
            <wp:cNvGraphicFramePr/>
            <a:graphic xmlns:a="http://schemas.openxmlformats.org/drawingml/2006/main">
              <a:graphicData uri="http://schemas.openxmlformats.org/drawingml/2006/picture">
                <pic:pic xmlns:pic="http://schemas.openxmlformats.org/drawingml/2006/picture">
                  <pic:nvPicPr>
                    <pic:cNvPr id="198" name="Picture" descr="./appendices/cluster-screening-instrument/cluster-screening-instrument-3.pdf"/>
                    <pic:cNvPicPr>
                      <a:picLocks noChangeAspect="1" noChangeArrowheads="1"/>
                    </pic:cNvPicPr>
                  </pic:nvPicPr>
                  <pic:blipFill>
                    <a:blip r:embed="rId48"/>
                    <a:stretch>
                      <a:fillRect/>
                    </a:stretch>
                  </pic:blipFill>
                  <pic:spPr bwMode="auto">
                    <a:xfrm>
                      <a:off x="0" y="0"/>
                      <a:ext cx="5334000" cy="7539317"/>
                    </a:xfrm>
                    <a:prstGeom prst="rect">
                      <a:avLst/>
                    </a:prstGeom>
                    <a:noFill/>
                    <a:ln w="9525">
                      <a:noFill/>
                      <a:headEnd/>
                      <a:tailEnd/>
                    </a:ln>
                  </pic:spPr>
                </pic:pic>
              </a:graphicData>
            </a:graphic>
          </wp:inline>
        </w:drawing>
      </w:r>
    </w:p>
    <w:p w14:paraId="5CA2E168" w14:textId="77777777" w:rsidR="000A7369" w:rsidRDefault="00000000">
      <w:pPr>
        <w:pStyle w:val="BodyText"/>
      </w:pPr>
      <w:r>
        <w:rPr>
          <w:noProof/>
        </w:rPr>
        <w:lastRenderedPageBreak/>
        <w:drawing>
          <wp:inline distT="0" distB="0" distL="0" distR="0" wp14:anchorId="47007D65" wp14:editId="78D76E4B">
            <wp:extent cx="5334000" cy="7539317"/>
            <wp:effectExtent l="0" t="0" r="0" b="0"/>
            <wp:docPr id="200" name="Picture"/>
            <wp:cNvGraphicFramePr/>
            <a:graphic xmlns:a="http://schemas.openxmlformats.org/drawingml/2006/main">
              <a:graphicData uri="http://schemas.openxmlformats.org/drawingml/2006/picture">
                <pic:pic xmlns:pic="http://schemas.openxmlformats.org/drawingml/2006/picture">
                  <pic:nvPicPr>
                    <pic:cNvPr id="201" name="Picture" descr="./appendices/cluster-screening-instrument/cluster-screening-instrument-4.pdf"/>
                    <pic:cNvPicPr>
                      <a:picLocks noChangeAspect="1" noChangeArrowheads="1"/>
                    </pic:cNvPicPr>
                  </pic:nvPicPr>
                  <pic:blipFill>
                    <a:blip r:embed="rId49"/>
                    <a:stretch>
                      <a:fillRect/>
                    </a:stretch>
                  </pic:blipFill>
                  <pic:spPr bwMode="auto">
                    <a:xfrm>
                      <a:off x="0" y="0"/>
                      <a:ext cx="5334000" cy="7539317"/>
                    </a:xfrm>
                    <a:prstGeom prst="rect">
                      <a:avLst/>
                    </a:prstGeom>
                    <a:noFill/>
                    <a:ln w="9525">
                      <a:noFill/>
                      <a:headEnd/>
                      <a:tailEnd/>
                    </a:ln>
                  </pic:spPr>
                </pic:pic>
              </a:graphicData>
            </a:graphic>
          </wp:inline>
        </w:drawing>
      </w:r>
      <w:bookmarkEnd w:id="274"/>
      <w:bookmarkEnd w:id="276"/>
    </w:p>
    <w:sectPr w:rsidR="000A7369">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hinav Bassi" w:date="2024-01-10T11:35:00Z" w:initials="AB">
    <w:p w14:paraId="1549F55C" w14:textId="06898CF3" w:rsidR="004273CD" w:rsidRDefault="004273CD">
      <w:pPr>
        <w:pStyle w:val="CommentText"/>
      </w:pPr>
      <w:r>
        <w:rPr>
          <w:rStyle w:val="CommentReference"/>
        </w:rPr>
        <w:annotationRef/>
      </w:r>
      <w:r>
        <w:t xml:space="preserve">Trial Coordinating Center </w:t>
      </w:r>
    </w:p>
  </w:comment>
  <w:comment w:id="41" w:author="Abhinav Bassi" w:date="2024-01-10T11:51:00Z" w:initials="AB">
    <w:p w14:paraId="0AB5A13F" w14:textId="32E39ED6" w:rsidR="004E4A3C" w:rsidRDefault="004E4A3C">
      <w:pPr>
        <w:pStyle w:val="CommentText"/>
      </w:pPr>
      <w:r>
        <w:rPr>
          <w:rStyle w:val="CommentReference"/>
        </w:rPr>
        <w:annotationRef/>
      </w:r>
      <w:r>
        <w:t xml:space="preserve">I am trying to understand this statement but looks like there is some contradiction or errors in the numbers mentioned. </w:t>
      </w:r>
    </w:p>
  </w:comment>
  <w:comment w:id="61" w:author="Abhinav Bassi" w:date="2024-01-10T11:32:00Z" w:initials="AB">
    <w:p w14:paraId="05BF539A" w14:textId="18F8A120" w:rsidR="004273CD" w:rsidRDefault="004273CD">
      <w:pPr>
        <w:pStyle w:val="CommentText"/>
      </w:pPr>
      <w:r>
        <w:rPr>
          <w:rStyle w:val="CommentReference"/>
        </w:rPr>
        <w:annotationRef/>
      </w:r>
      <w:r>
        <w:t xml:space="preserve">Not sure if this has been already discussed but it would be probable that the management of the trauma patients is happening at wards possibly due to bed shortage? Not sure if this could be a scenario, if it has been already discussed we can disregard this comment. </w:t>
      </w:r>
    </w:p>
  </w:comment>
  <w:comment w:id="64" w:author="Abhinav Bassi" w:date="2024-01-10T12:31:00Z" w:initials="AB">
    <w:p w14:paraId="1561B24E" w14:textId="3A3EC347" w:rsidR="00A32755" w:rsidRDefault="00A32755">
      <w:pPr>
        <w:pStyle w:val="CommentText"/>
      </w:pPr>
      <w:r>
        <w:rPr>
          <w:rStyle w:val="CommentReference"/>
        </w:rPr>
        <w:annotationRef/>
      </w:r>
      <w:r>
        <w:t>Though we are mentioning a “waiver of consent” our procedures outlined are more aligned with an “opt-out consent” model. A</w:t>
      </w:r>
      <w:r w:rsidRPr="00A32755">
        <w:t xml:space="preserve"> waiver of consent </w:t>
      </w:r>
      <w:r>
        <w:t xml:space="preserve">would </w:t>
      </w:r>
      <w:r w:rsidRPr="00A32755">
        <w:t>mean</w:t>
      </w:r>
      <w:r>
        <w:t xml:space="preserve"> that</w:t>
      </w:r>
      <w:r w:rsidRPr="00A32755">
        <w:t xml:space="preserve"> consent is not required and is formally waived, often due to practical or ethical reasons, while opt-out consent means consent is presumed unless actively declined by the participant.</w:t>
      </w:r>
      <w:r>
        <w:t xml:space="preserve"> I think we should reconsider this approach and should call it an “opt-out model”, it will be much easier to get through ethics commitees. This may just be a terminology difference. </w:t>
      </w:r>
    </w:p>
  </w:comment>
  <w:comment w:id="73" w:author="Abhinav Bassi" w:date="2024-01-10T12:52:00Z" w:initials="AB">
    <w:p w14:paraId="1291AA1A" w14:textId="519D215D" w:rsidR="001E2262" w:rsidRDefault="001E2262">
      <w:pPr>
        <w:pStyle w:val="CommentText"/>
      </w:pPr>
      <w:r>
        <w:rPr>
          <w:rStyle w:val="CommentReference"/>
        </w:rPr>
        <w:annotationRef/>
      </w:r>
      <w:r>
        <w:t xml:space="preserve">Perhaps adding Lost to Follow-up would be a good practice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49F55C" w15:done="0"/>
  <w15:commentEx w15:paraId="0AB5A13F" w15:done="0"/>
  <w15:commentEx w15:paraId="05BF539A" w15:done="0"/>
  <w15:commentEx w15:paraId="1561B24E" w15:done="0"/>
  <w15:commentEx w15:paraId="1291AA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13A0D5" w16cex:dateUtc="2024-01-10T06:05:00Z"/>
  <w16cex:commentExtensible w16cex:durableId="40EADFC6" w16cex:dateUtc="2024-01-10T06:21:00Z"/>
  <w16cex:commentExtensible w16cex:durableId="4A3EDE0C" w16cex:dateUtc="2024-01-10T06:02:00Z"/>
  <w16cex:commentExtensible w16cex:durableId="31257495" w16cex:dateUtc="2024-01-10T07:01:00Z"/>
  <w16cex:commentExtensible w16cex:durableId="23990072" w16cex:dateUtc="2024-01-10T0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49F55C" w16cid:durableId="4A13A0D5"/>
  <w16cid:commentId w16cid:paraId="0AB5A13F" w16cid:durableId="40EADFC6"/>
  <w16cid:commentId w16cid:paraId="05BF539A" w16cid:durableId="4A3EDE0C"/>
  <w16cid:commentId w16cid:paraId="1561B24E" w16cid:durableId="31257495"/>
  <w16cid:commentId w16cid:paraId="1291AA1A" w16cid:durableId="239900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EBE41" w14:textId="77777777" w:rsidR="007D5309" w:rsidRDefault="007D5309">
      <w:pPr>
        <w:spacing w:after="0"/>
      </w:pPr>
      <w:r>
        <w:separator/>
      </w:r>
    </w:p>
  </w:endnote>
  <w:endnote w:type="continuationSeparator" w:id="0">
    <w:p w14:paraId="0A6958C0" w14:textId="77777777" w:rsidR="007D5309" w:rsidRDefault="007D530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49172" w14:textId="77777777" w:rsidR="007D5309" w:rsidRDefault="007D5309">
      <w:r>
        <w:separator/>
      </w:r>
    </w:p>
  </w:footnote>
  <w:footnote w:type="continuationSeparator" w:id="0">
    <w:p w14:paraId="61A0F2BF" w14:textId="77777777" w:rsidR="007D5309" w:rsidRDefault="007D5309">
      <w:r>
        <w:continuationSeparator/>
      </w:r>
    </w:p>
  </w:footnote>
  <w:footnote w:id="1">
    <w:p w14:paraId="11BC1BCD" w14:textId="77777777" w:rsidR="000A7369" w:rsidRDefault="00000000">
      <w:pPr>
        <w:pStyle w:val="FootnoteText"/>
      </w:pPr>
      <w:r>
        <w:rPr>
          <w:rStyle w:val="FootnoteReference"/>
        </w:rPr>
        <w:footnoteRef/>
      </w:r>
      <w:r>
        <w:t xml:space="preserve"> 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2">
    <w:p w14:paraId="78834CEE" w14:textId="77777777" w:rsidR="000A7369" w:rsidRDefault="00000000">
      <w:pPr>
        <w:pStyle w:val="FootnoteText"/>
      </w:pPr>
      <w:r>
        <w:rPr>
          <w:rStyle w:val="FootnoteReference"/>
        </w:rPr>
        <w:footnoteRef/>
      </w:r>
      <w:r>
        <w:t xml:space="preserve"> These include but are not limited to implementing of a trauma team approach, opening a trauma centre and implementing a trauma quality improvement programme.</w:t>
      </w:r>
    </w:p>
  </w:footnote>
  <w:footnote w:id="3">
    <w:p w14:paraId="602B2EE9" w14:textId="77777777" w:rsidR="000A7369" w:rsidRDefault="00000000">
      <w:pPr>
        <w:pStyle w:val="FootnoteText"/>
      </w:pPr>
      <w:r>
        <w:rPr>
          <w:rStyle w:val="FootnoteReference"/>
        </w:rPr>
        <w:footnoteRef/>
      </w:r>
      <w:r>
        <w:t xml:space="preserve"> Randomization will be done using bespoke code from previous trials.</w:t>
      </w:r>
    </w:p>
  </w:footnote>
  <w:footnote w:id="4">
    <w:p w14:paraId="73B38293" w14:textId="77777777" w:rsidR="000A7369" w:rsidRDefault="00000000">
      <w:pPr>
        <w:pStyle w:val="FootnoteText"/>
      </w:pPr>
      <w:r>
        <w:rPr>
          <w:rStyle w:val="FootnoteReference"/>
        </w:rPr>
        <w:footnoteRef/>
      </w:r>
      <w:r>
        <w:t xml:space="preserve"> </w:t>
      </w:r>
      <w:r>
        <w:rPr>
          <w:b/>
          <w:bCs/>
        </w:rPr>
        <w:t>TODO</w:t>
      </w:r>
      <w:r>
        <w:t xml:space="preserve"> Identify four members of the independent Data Safety Monitoring committee.</w:t>
      </w:r>
    </w:p>
  </w:footnote>
  <w:footnote w:id="5">
    <w:p w14:paraId="48A52AC0" w14:textId="77777777" w:rsidR="000A7369" w:rsidRDefault="00000000">
      <w:pPr>
        <w:pStyle w:val="FootnoteText"/>
      </w:pPr>
      <w:r>
        <w:rPr>
          <w:rStyle w:val="FootnoteReference"/>
        </w:rPr>
        <w:footnoteRef/>
      </w:r>
      <w:r>
        <w:t xml:space="preserve"> </w:t>
      </w:r>
      <w:r>
        <w:rPr>
          <w:b/>
          <w:bCs/>
        </w:rPr>
        <w:t>Note:</w:t>
      </w:r>
      <w:r>
        <w:t xml:space="preserve"> Batches will not be based on regions because it will be logistically more feasible to include clusters from different regions in each batch.</w:t>
      </w:r>
    </w:p>
  </w:footnote>
  <w:footnote w:id="6">
    <w:p w14:paraId="0365F094" w14:textId="77777777" w:rsidR="000A7369" w:rsidDel="00933CD8" w:rsidRDefault="00000000">
      <w:pPr>
        <w:pStyle w:val="FootnoteText"/>
        <w:rPr>
          <w:del w:id="137" w:author="Abhinav Bassi" w:date="2024-01-10T18:44:00Z"/>
        </w:rPr>
      </w:pPr>
      <w:del w:id="138" w:author="Abhinav Bassi" w:date="2024-01-10T18:44:00Z">
        <w:r w:rsidDel="00933CD8">
          <w:rPr>
            <w:rStyle w:val="FootnoteReference"/>
          </w:rPr>
          <w:footnoteRef/>
        </w:r>
        <w:r w:rsidDel="00933CD8">
          <w:delText xml:space="preserve"> </w:delText>
        </w:r>
        <w:r w:rsidDel="00933CD8">
          <w:rPr>
            <w:b/>
            <w:bCs/>
          </w:rPr>
          <w:delText>TODO TGI</w:delText>
        </w:r>
        <w:r w:rsidDel="00933CD8">
          <w:delText xml:space="preserve"> Add a section on quality control.</w:delText>
        </w:r>
      </w:del>
    </w:p>
  </w:footnote>
  <w:footnote w:id="7">
    <w:p w14:paraId="78CB15A9" w14:textId="1EFE7D66" w:rsidR="000A7369" w:rsidDel="00933CD8" w:rsidRDefault="00000000">
      <w:pPr>
        <w:pStyle w:val="FootnoteText"/>
        <w:rPr>
          <w:del w:id="149" w:author="Abhinav Bassi" w:date="2024-01-10T19:02:00Z"/>
        </w:rPr>
      </w:pPr>
      <w:del w:id="150" w:author="Abhinav Bassi" w:date="2024-01-10T19:02:00Z">
        <w:r w:rsidDel="00933CD8">
          <w:rPr>
            <w:rStyle w:val="FootnoteReference"/>
          </w:rPr>
          <w:footnoteRef/>
        </w:r>
        <w:r w:rsidDel="00933CD8">
          <w:delText xml:space="preserve"> </w:delText>
        </w:r>
        <w:r w:rsidDel="00933CD8">
          <w:rPr>
            <w:b/>
            <w:bCs/>
          </w:rPr>
          <w:delText>TODO TGI</w:delText>
        </w:r>
        <w:r w:rsidDel="00933CD8">
          <w:delText xml:space="preserve"> Add a section on quality assurance.</w:delText>
        </w:r>
      </w:del>
    </w:p>
  </w:footnote>
  <w:footnote w:id="8">
    <w:p w14:paraId="220AE191" w14:textId="77777777" w:rsidR="000A7369" w:rsidDel="00933CD8" w:rsidRDefault="00000000">
      <w:pPr>
        <w:pStyle w:val="FootnoteText"/>
        <w:rPr>
          <w:del w:id="187" w:author="Abhinav Bassi" w:date="2024-01-10T18:46:00Z"/>
        </w:rPr>
      </w:pPr>
      <w:del w:id="188" w:author="Abhinav Bassi" w:date="2024-01-10T18:46:00Z">
        <w:r w:rsidDel="00933CD8">
          <w:rPr>
            <w:rStyle w:val="FootnoteReference"/>
          </w:rPr>
          <w:footnoteRef/>
        </w:r>
        <w:r w:rsidDel="00933CD8">
          <w:delText xml:space="preserve"> </w:delText>
        </w:r>
        <w:r w:rsidDel="00933CD8">
          <w:rPr>
            <w:b/>
            <w:bCs/>
          </w:rPr>
          <w:delText>TODO TGI</w:delText>
        </w:r>
        <w:r w:rsidDel="00933CD8">
          <w:delText xml:space="preserve"> Add a section on monitoring.</w:delText>
        </w:r>
      </w:del>
    </w:p>
  </w:footnote>
  <w:footnote w:id="9">
    <w:p w14:paraId="167C442E" w14:textId="77777777" w:rsidR="000A7369" w:rsidRDefault="00000000">
      <w:pPr>
        <w:pStyle w:val="FootnoteText"/>
      </w:pPr>
      <w:r>
        <w:rPr>
          <w:rStyle w:val="FootnoteReference"/>
        </w:rPr>
        <w:footnoteRef/>
      </w:r>
      <w:r>
        <w:t xml:space="preserve"> </w:t>
      </w:r>
      <w:r>
        <w:rPr>
          <w:b/>
          <w:bCs/>
        </w:rPr>
        <w:t>TODO:</w:t>
      </w:r>
      <w:r>
        <w:t xml:space="preserve"> Describe data protection mechanisms, or cross-reference the section on “Collection, handling and archiving of data”</w:t>
      </w:r>
    </w:p>
  </w:footnote>
  <w:footnote w:id="10">
    <w:p w14:paraId="38505DA5" w14:textId="77777777" w:rsidR="000A7369" w:rsidRDefault="00000000">
      <w:pPr>
        <w:pStyle w:val="FootnoteText"/>
      </w:pPr>
      <w:r>
        <w:rPr>
          <w:rStyle w:val="FootnoteReference"/>
        </w:rPr>
        <w:footnoteRef/>
      </w:r>
      <w:r>
        <w:t xml:space="preserve"> </w:t>
      </w:r>
      <w:r>
        <w:rPr>
          <w:b/>
          <w:bCs/>
        </w:rPr>
        <w:t>TODO TGI:</w:t>
      </w:r>
      <w:r>
        <w:t xml:space="preserve"> Please add information about insurance.</w:t>
      </w:r>
    </w:p>
  </w:footnote>
  <w:footnote w:id="11">
    <w:p w14:paraId="7E2560F9" w14:textId="77777777" w:rsidR="000A7369" w:rsidRDefault="00000000">
      <w:pPr>
        <w:pStyle w:val="FootnoteText"/>
      </w:pPr>
      <w:r>
        <w:rPr>
          <w:rStyle w:val="FootnoteReference"/>
        </w:rPr>
        <w:footnoteRef/>
      </w:r>
      <w:r>
        <w:t xml:space="preserve"> </w:t>
      </w:r>
      <w:r>
        <w:rPr>
          <w:b/>
          <w:bCs/>
        </w:rPr>
        <w:t>TODO:</w:t>
      </w:r>
      <w:r>
        <w:t xml:space="preserve"> Create a CRF template and attach.</w:t>
      </w:r>
    </w:p>
  </w:footnote>
  <w:footnote w:id="12">
    <w:p w14:paraId="7B062F15" w14:textId="77777777" w:rsidR="000A7369" w:rsidRDefault="00000000">
      <w:pPr>
        <w:pStyle w:val="FootnoteText"/>
      </w:pPr>
      <w:r>
        <w:rPr>
          <w:rStyle w:val="FootnoteReference"/>
        </w:rPr>
        <w:footnoteRef/>
      </w:r>
      <w:r>
        <w:t xml:space="preserve"> </w:t>
      </w:r>
      <w:r>
        <w:rPr>
          <w:b/>
          <w:bCs/>
        </w:rPr>
        <w:t>TODO TGI:</w:t>
      </w:r>
      <w:r>
        <w:t xml:space="preserve"> Please check that this is correct.</w:t>
      </w:r>
    </w:p>
  </w:footnote>
  <w:footnote w:id="13">
    <w:p w14:paraId="374937EF" w14:textId="77777777" w:rsidR="000A7369" w:rsidRDefault="00000000">
      <w:pPr>
        <w:pStyle w:val="FootnoteText"/>
      </w:pPr>
      <w:r>
        <w:rPr>
          <w:rStyle w:val="FootnoteReference"/>
        </w:rPr>
        <w:footnoteRef/>
      </w:r>
      <w:r>
        <w:t xml:space="preserve"> </w:t>
      </w:r>
      <w:r>
        <w:rPr>
          <w:b/>
          <w:bCs/>
        </w:rPr>
        <w:t>TODO:</w:t>
      </w:r>
      <w:r>
        <w:t xml:space="preserve"> Create an ISF template.</w:t>
      </w:r>
    </w:p>
  </w:footnote>
  <w:footnote w:id="14">
    <w:p w14:paraId="0EF396AE" w14:textId="77777777" w:rsidR="000A7369" w:rsidRDefault="00000000">
      <w:pPr>
        <w:pStyle w:val="FootnoteText"/>
      </w:pPr>
      <w:r>
        <w:rPr>
          <w:rStyle w:val="FootnoteReference"/>
        </w:rPr>
        <w:footnoteRef/>
      </w:r>
      <w:r>
        <w:t xml:space="preserve"> </w:t>
      </w:r>
      <w:r>
        <w:rPr>
          <w:b/>
          <w:bCs/>
        </w:rPr>
        <w:t>TODO TGI:</w:t>
      </w:r>
      <w:r>
        <w:t xml:space="preserve"> Please check that this applies.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C086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7466E5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671295860">
    <w:abstractNumId w:val="0"/>
  </w:num>
  <w:num w:numId="2" w16cid:durableId="1601330042">
    <w:abstractNumId w:val="1"/>
  </w:num>
  <w:num w:numId="3" w16cid:durableId="226183806">
    <w:abstractNumId w:val="1"/>
  </w:num>
  <w:num w:numId="4" w16cid:durableId="866678157">
    <w:abstractNumId w:val="1"/>
  </w:num>
  <w:num w:numId="5" w16cid:durableId="1515459425">
    <w:abstractNumId w:val="1"/>
  </w:num>
  <w:num w:numId="6" w16cid:durableId="1868366003">
    <w:abstractNumId w:val="1"/>
  </w:num>
  <w:num w:numId="7" w16cid:durableId="1961379133">
    <w:abstractNumId w:val="1"/>
  </w:num>
  <w:num w:numId="8" w16cid:durableId="405300822">
    <w:abstractNumId w:val="1"/>
  </w:num>
  <w:num w:numId="9" w16cid:durableId="752319537">
    <w:abstractNumId w:val="1"/>
  </w:num>
  <w:num w:numId="10" w16cid:durableId="1794051627">
    <w:abstractNumId w:val="1"/>
  </w:num>
  <w:num w:numId="11" w16cid:durableId="1622882163">
    <w:abstractNumId w:val="1"/>
  </w:num>
  <w:num w:numId="12" w16cid:durableId="1226842424">
    <w:abstractNumId w:val="1"/>
  </w:num>
  <w:num w:numId="13" w16cid:durableId="1324510039">
    <w:abstractNumId w:val="1"/>
  </w:num>
  <w:num w:numId="14" w16cid:durableId="1536573467">
    <w:abstractNumId w:val="1"/>
  </w:num>
  <w:num w:numId="15" w16cid:durableId="1478843488">
    <w:abstractNumId w:val="1"/>
  </w:num>
  <w:num w:numId="16" w16cid:durableId="1101802132">
    <w:abstractNumId w:val="1"/>
  </w:num>
  <w:num w:numId="17" w16cid:durableId="210449683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hinav Bassi">
    <w15:presenceInfo w15:providerId="AD" w15:userId="S::abassi@georgeinstitute.org.in::56e9f26f-9c38-412d-bf5e-8821869759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7369"/>
    <w:rsid w:val="000A7369"/>
    <w:rsid w:val="001939D8"/>
    <w:rsid w:val="001E2262"/>
    <w:rsid w:val="002251C7"/>
    <w:rsid w:val="004273CD"/>
    <w:rsid w:val="004E4A3C"/>
    <w:rsid w:val="0070090D"/>
    <w:rsid w:val="007D5309"/>
    <w:rsid w:val="00933CD8"/>
    <w:rsid w:val="00A32755"/>
    <w:rsid w:val="00AD02AC"/>
    <w:rsid w:val="00C46F3F"/>
    <w:rsid w:val="00F402AC"/>
    <w:rsid w:val="00FF1DFB"/>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7DB2B0"/>
  <w15:docId w15:val="{3BE623E1-D86A-47F4-AB3D-324F795A1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4273CD"/>
    <w:pPr>
      <w:spacing w:after="100"/>
    </w:pPr>
  </w:style>
  <w:style w:type="paragraph" w:styleId="TOC2">
    <w:name w:val="toc 2"/>
    <w:basedOn w:val="Normal"/>
    <w:next w:val="Normal"/>
    <w:autoRedefine/>
    <w:uiPriority w:val="39"/>
    <w:rsid w:val="004273CD"/>
    <w:pPr>
      <w:spacing w:after="100"/>
      <w:ind w:left="240"/>
    </w:pPr>
  </w:style>
  <w:style w:type="paragraph" w:styleId="TOC3">
    <w:name w:val="toc 3"/>
    <w:basedOn w:val="Normal"/>
    <w:next w:val="Normal"/>
    <w:autoRedefine/>
    <w:uiPriority w:val="39"/>
    <w:rsid w:val="004273CD"/>
    <w:pPr>
      <w:spacing w:after="100"/>
      <w:ind w:left="480"/>
    </w:pPr>
  </w:style>
  <w:style w:type="character" w:styleId="CommentReference">
    <w:name w:val="annotation reference"/>
    <w:basedOn w:val="DefaultParagraphFont"/>
    <w:rsid w:val="004273CD"/>
    <w:rPr>
      <w:sz w:val="16"/>
      <w:szCs w:val="16"/>
    </w:rPr>
  </w:style>
  <w:style w:type="paragraph" w:styleId="CommentText">
    <w:name w:val="annotation text"/>
    <w:basedOn w:val="Normal"/>
    <w:link w:val="CommentTextChar"/>
    <w:rsid w:val="004273CD"/>
    <w:rPr>
      <w:sz w:val="20"/>
      <w:szCs w:val="20"/>
    </w:rPr>
  </w:style>
  <w:style w:type="character" w:customStyle="1" w:styleId="CommentTextChar">
    <w:name w:val="Comment Text Char"/>
    <w:basedOn w:val="DefaultParagraphFont"/>
    <w:link w:val="CommentText"/>
    <w:rsid w:val="004273CD"/>
    <w:rPr>
      <w:sz w:val="20"/>
      <w:szCs w:val="20"/>
    </w:rPr>
  </w:style>
  <w:style w:type="paragraph" w:styleId="CommentSubject">
    <w:name w:val="annotation subject"/>
    <w:basedOn w:val="CommentText"/>
    <w:next w:val="CommentText"/>
    <w:link w:val="CommentSubjectChar"/>
    <w:rsid w:val="004273CD"/>
    <w:rPr>
      <w:b/>
      <w:bCs/>
    </w:rPr>
  </w:style>
  <w:style w:type="character" w:customStyle="1" w:styleId="CommentSubjectChar">
    <w:name w:val="Comment Subject Char"/>
    <w:basedOn w:val="CommentTextChar"/>
    <w:link w:val="CommentSubject"/>
    <w:rsid w:val="004273CD"/>
    <w:rPr>
      <w:b/>
      <w:bCs/>
      <w:sz w:val="20"/>
      <w:szCs w:val="20"/>
    </w:rPr>
  </w:style>
  <w:style w:type="paragraph" w:styleId="Revision">
    <w:name w:val="Revision"/>
    <w:hidden/>
    <w:rsid w:val="00C46F3F"/>
    <w:pPr>
      <w:spacing w:after="0"/>
    </w:pPr>
  </w:style>
  <w:style w:type="paragraph" w:styleId="Header">
    <w:name w:val="header"/>
    <w:basedOn w:val="Normal"/>
    <w:link w:val="HeaderChar"/>
    <w:rsid w:val="00933CD8"/>
    <w:pPr>
      <w:tabs>
        <w:tab w:val="center" w:pos="4513"/>
        <w:tab w:val="right" w:pos="9026"/>
      </w:tabs>
      <w:spacing w:after="0"/>
    </w:pPr>
  </w:style>
  <w:style w:type="character" w:customStyle="1" w:styleId="HeaderChar">
    <w:name w:val="Header Char"/>
    <w:basedOn w:val="DefaultParagraphFont"/>
    <w:link w:val="Header"/>
    <w:rsid w:val="00933CD8"/>
  </w:style>
  <w:style w:type="paragraph" w:styleId="Footer">
    <w:name w:val="footer"/>
    <w:basedOn w:val="Normal"/>
    <w:link w:val="FooterChar"/>
    <w:rsid w:val="00933CD8"/>
    <w:pPr>
      <w:tabs>
        <w:tab w:val="center" w:pos="4513"/>
        <w:tab w:val="right" w:pos="9026"/>
      </w:tabs>
      <w:spacing w:after="0"/>
    </w:pPr>
  </w:style>
  <w:style w:type="character" w:customStyle="1" w:styleId="FooterChar">
    <w:name w:val="Footer Char"/>
    <w:basedOn w:val="DefaultParagraphFont"/>
    <w:link w:val="Footer"/>
    <w:rsid w:val="00933C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df"/><Relationship Id="rId18" Type="http://schemas.openxmlformats.org/officeDocument/2006/relationships/hyperlink" Target="https://doi.org/10.1111/aas.13151" TargetMode="External"/><Relationship Id="rId26" Type="http://schemas.openxmlformats.org/officeDocument/2006/relationships/hyperlink" Target="https://doi.org/10.1097/00005373-199306000-00022" TargetMode="External"/><Relationship Id="rId39" Type="http://schemas.openxmlformats.org/officeDocument/2006/relationships/hyperlink" Target="https://doi.org/10.1016/S2666-7568(21)00115-X" TargetMode="External"/><Relationship Id="rId21" Type="http://schemas.openxmlformats.org/officeDocument/2006/relationships/hyperlink" Target="https://doi.org/10.1016/j.injury.2019.10.084" TargetMode="External"/><Relationship Id="rId34" Type="http://schemas.openxmlformats.org/officeDocument/2006/relationships/hyperlink" Target="https://doi.org/10.1136/bmjopen-2021-057504" TargetMode="External"/><Relationship Id="rId42" Type="http://schemas.openxmlformats.org/officeDocument/2006/relationships/hyperlink" Target="https://doi.org/10.1177/0962280215588242" TargetMode="External"/><Relationship Id="rId47" Type="http://schemas.openxmlformats.org/officeDocument/2006/relationships/image" Target="media/image5.pdf"/><Relationship Id="rId50"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hyperlink" Target="https://doi.org/10.1186/s12913-017-2085-7" TargetMode="External"/><Relationship Id="rId29" Type="http://schemas.openxmlformats.org/officeDocument/2006/relationships/hyperlink" Target="https://www.sciencedirect.com/science/article/pii/S1008127510600703" TargetMode="External"/><Relationship Id="rId11" Type="http://schemas.openxmlformats.org/officeDocument/2006/relationships/image" Target="media/image1.pdf"/><Relationship Id="rId24" Type="http://schemas.openxmlformats.org/officeDocument/2006/relationships/hyperlink" Target="https://doi.org/10.1097/00005373-199901000-00013" TargetMode="External"/><Relationship Id="rId32" Type="http://schemas.openxmlformats.org/officeDocument/2006/relationships/hyperlink" Target="https://doi.org/10.1007/s00268-014-2899-y" TargetMode="External"/><Relationship Id="rId37" Type="http://schemas.openxmlformats.org/officeDocument/2006/relationships/hyperlink" Target="https://doi.org/10.1002/sim.9438" TargetMode="External"/><Relationship Id="rId40" Type="http://schemas.openxmlformats.org/officeDocument/2006/relationships/hyperlink" Target="https://doi.org/10.1177/0962280220932962" TargetMode="External"/><Relationship Id="rId45" Type="http://schemas.openxmlformats.org/officeDocument/2006/relationships/hyperlink" Target="https://doi.org/10.1177/17407745211020852" TargetMode="External"/><Relationship Id="rId5" Type="http://schemas.openxmlformats.org/officeDocument/2006/relationships/footnotes" Target="footnotes.xml"/><Relationship Id="rId15" Type="http://schemas.openxmlformats.org/officeDocument/2006/relationships/hyperlink" Target="https://doi.org/10.1371/journal.pone.0212095" TargetMode="External"/><Relationship Id="rId23" Type="http://schemas.openxmlformats.org/officeDocument/2006/relationships/hyperlink" Target="https://doi.org/10.1007/s002689900171" TargetMode="External"/><Relationship Id="rId28" Type="http://schemas.openxmlformats.org/officeDocument/2006/relationships/hyperlink" Target="https://doi.org/10.1016/j.ajem.2004.08.013" TargetMode="External"/><Relationship Id="rId36" Type="http://schemas.openxmlformats.org/officeDocument/2006/relationships/hyperlink" Target="https://doi.org/10.1093/ije/dyaa077" TargetMode="External"/><Relationship Id="rId49" Type="http://schemas.openxmlformats.org/officeDocument/2006/relationships/image" Target="media/image7.pdf"/><Relationship Id="rId10" Type="http://schemas.microsoft.com/office/2018/08/relationships/commentsExtensible" Target="commentsExtensible.xml"/><Relationship Id="rId19" Type="http://schemas.openxmlformats.org/officeDocument/2006/relationships/hyperlink" Target="https://doi.org/10.1007/s00268-013-2294-0" TargetMode="External"/><Relationship Id="rId31" Type="http://schemas.openxmlformats.org/officeDocument/2006/relationships/hyperlink" Target="https://doi.org/10.1097/ta.0b013e31829880a0" TargetMode="External"/><Relationship Id="rId44" Type="http://schemas.openxmlformats.org/officeDocument/2006/relationships/hyperlink" Target="https://doi.org/10.1186/s13063-016-1532-9" TargetMode="External"/><Relationship Id="rId52"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1016/s0140-6736(20)30925-9" TargetMode="External"/><Relationship Id="rId22" Type="http://schemas.openxmlformats.org/officeDocument/2006/relationships/hyperlink" Target="https://doi.org/10.1007/s00268-021-06065-9" TargetMode="External"/><Relationship Id="rId27" Type="http://schemas.openxmlformats.org/officeDocument/2006/relationships/hyperlink" Target="https://doi.org/10.1067/msy.2001.115898" TargetMode="External"/><Relationship Id="rId30" Type="http://schemas.openxmlformats.org/officeDocument/2006/relationships/hyperlink" Target="https://doi.org/10.1016/j.resuscitation.2010.10.005" TargetMode="External"/><Relationship Id="rId35" Type="http://schemas.openxmlformats.org/officeDocument/2006/relationships/hyperlink" Target="https://doi.org/10.1136/bmj.h391" TargetMode="External"/><Relationship Id="rId43" Type="http://schemas.openxmlformats.org/officeDocument/2006/relationships/hyperlink" Target="https://doi.org/10.1093/ije/dyz237" TargetMode="External"/><Relationship Id="rId48" Type="http://schemas.openxmlformats.org/officeDocument/2006/relationships/image" Target="media/image6.pdf"/><Relationship Id="rId8" Type="http://schemas.microsoft.com/office/2011/relationships/commentsExtended" Target="commentsExtended.xml"/><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2.pdf"/><Relationship Id="rId17" Type="http://schemas.openxmlformats.org/officeDocument/2006/relationships/hyperlink" Target="https://doi.org/10.1097/ta.0000000000002205" TargetMode="External"/><Relationship Id="rId25" Type="http://schemas.openxmlformats.org/officeDocument/2006/relationships/hyperlink" Target="https://doi.org/10.1016/s0002-9610(88)80150-8" TargetMode="External"/><Relationship Id="rId33" Type="http://schemas.openxmlformats.org/officeDocument/2006/relationships/hyperlink" Target="https://pubmed.ncbi.nlm.nih.gov/27025984/" TargetMode="External"/><Relationship Id="rId38" Type="http://schemas.openxmlformats.org/officeDocument/2006/relationships/hyperlink" Target="https://stepcare.org/protocol" TargetMode="External"/><Relationship Id="rId46" Type="http://schemas.openxmlformats.org/officeDocument/2006/relationships/image" Target="media/image4.pdf"/><Relationship Id="rId20" Type="http://schemas.openxmlformats.org/officeDocument/2006/relationships/hyperlink" Target="https://doi.org/10.1002/14651858.cd004173.pub4" TargetMode="External"/><Relationship Id="rId41" Type="http://schemas.openxmlformats.org/officeDocument/2006/relationships/hyperlink" Target="https://doi.org/10.1191/1740774505cn071oa"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35</Pages>
  <Words>10107</Words>
  <Characters>56503</Characters>
  <Application>Microsoft Office Word</Application>
  <DocSecurity>0</DocSecurity>
  <Lines>1130</Lines>
  <Paragraphs>528</Paragraphs>
  <ScaleCrop>false</ScaleCrop>
  <HeadingPairs>
    <vt:vector size="2" baseType="variant">
      <vt:variant>
        <vt:lpstr>Title</vt:lpstr>
      </vt:variant>
      <vt:variant>
        <vt:i4>1</vt:i4>
      </vt:variant>
    </vt:vector>
  </HeadingPairs>
  <TitlesOfParts>
    <vt:vector size="1" baseType="lpstr">
      <vt:lpstr>Effects of Advanced Trauma Life Support® Training Compared to Standard Care on Adult Trauma Patient Outcomes: A Cluster Randomised Trial</vt:lpstr>
    </vt:vector>
  </TitlesOfParts>
  <Company/>
  <LinksUpToDate>false</LinksUpToDate>
  <CharactersWithSpaces>66082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cp:lastModifiedBy>Abhinav Bassi</cp:lastModifiedBy>
  <cp:revision>5</cp:revision>
  <dcterms:created xsi:type="dcterms:W3CDTF">2024-01-09T19:45:00Z</dcterms:created>
  <dcterms:modified xsi:type="dcterms:W3CDTF">2024-01-10T13:33:00Z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0.4.0 2024-01-09</vt:lpwstr>
  </property>
  <property fmtid="{D5CDD505-2E9C-101B-9397-08002B2CF9AE}" pid="12" name="toc-title">
    <vt:lpwstr>Table of contents</vt:lpwstr>
  </property>
  <property fmtid="{D5CDD505-2E9C-101B-9397-08002B2CF9AE}" pid="13" name="GrammarlyDocumentId">
    <vt:lpwstr>0ce7c039232b3c87c6724f1534b12b5f40f6e4b6b8ba8e1b88efa2f996fbc449</vt:lpwstr>
  </property>
</Properties>
</file>